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C9591" w14:textId="77777777" w:rsidR="006E6FC8" w:rsidRPr="00262386" w:rsidRDefault="006E6FC8" w:rsidP="006E6FC8">
      <w:pPr>
        <w:spacing w:line="480" w:lineRule="auto"/>
        <w:jc w:val="both"/>
        <w:rPr>
          <w:ins w:id="0" w:author="O'Sullivan, Ronan James" w:date="2023-07-04T16:25:00Z"/>
          <w:rFonts w:ascii="Cambria Math" w:hAnsi="Cambria Math"/>
          <w:sz w:val="24"/>
          <w:szCs w:val="24"/>
          <w:lang w:val="en-US"/>
        </w:rPr>
      </w:pPr>
      <w:ins w:id="1" w:author="O'Sullivan, Ronan James" w:date="2023-07-04T16:25:00Z">
        <w:r>
          <w:rPr>
            <w:rFonts w:ascii="Cambria Math" w:hAnsi="Cambria Math"/>
            <w:b/>
            <w:sz w:val="24"/>
            <w:szCs w:val="24"/>
            <w:lang w:val="en-US"/>
          </w:rPr>
          <w:t>Title page</w:t>
        </w:r>
      </w:ins>
    </w:p>
    <w:p w14:paraId="4EF35142" w14:textId="77777777" w:rsidR="006E6FC8" w:rsidRDefault="006E6FC8" w:rsidP="006E6FC8">
      <w:pPr>
        <w:spacing w:line="480" w:lineRule="auto"/>
        <w:jc w:val="both"/>
        <w:rPr>
          <w:ins w:id="2" w:author="O'Sullivan, Ronan James" w:date="2023-07-04T16:25:00Z"/>
          <w:rFonts w:ascii="Cambria Math" w:hAnsi="Cambria Math"/>
          <w:sz w:val="24"/>
          <w:szCs w:val="24"/>
          <w:lang w:val="en-US"/>
        </w:rPr>
      </w:pPr>
    </w:p>
    <w:p w14:paraId="678122A5" w14:textId="3DE19C8D" w:rsidR="006E6FC8" w:rsidRDefault="006E6FC8" w:rsidP="006E6FC8">
      <w:pPr>
        <w:spacing w:line="480" w:lineRule="auto"/>
        <w:jc w:val="both"/>
        <w:rPr>
          <w:ins w:id="3" w:author="O'Sullivan, Ronan James" w:date="2023-07-04T16:25:00Z"/>
          <w:rFonts w:ascii="Cambria Math" w:hAnsi="Cambria Math"/>
          <w:sz w:val="24"/>
          <w:szCs w:val="24"/>
          <w:lang w:val="en-US"/>
        </w:rPr>
      </w:pPr>
      <w:ins w:id="4" w:author="O'Sullivan, Ronan James" w:date="2023-07-04T16:25:00Z">
        <w:r w:rsidRPr="0071504B">
          <w:rPr>
            <w:rFonts w:ascii="Cambria Math" w:hAnsi="Cambria Math"/>
            <w:b/>
            <w:sz w:val="24"/>
            <w:szCs w:val="24"/>
            <w:lang w:val="en-US"/>
          </w:rPr>
          <w:t>Running title:</w:t>
        </w:r>
        <w:r>
          <w:rPr>
            <w:rFonts w:ascii="Cambria Math" w:hAnsi="Cambria Math"/>
            <w:b/>
            <w:sz w:val="24"/>
            <w:szCs w:val="24"/>
            <w:lang w:val="en-US"/>
          </w:rPr>
          <w:t xml:space="preserve"> </w:t>
        </w:r>
      </w:ins>
    </w:p>
    <w:p w14:paraId="601B13B1" w14:textId="77777777" w:rsidR="006E6FC8" w:rsidRDefault="006E6FC8" w:rsidP="006E6FC8">
      <w:pPr>
        <w:spacing w:line="480" w:lineRule="auto"/>
        <w:jc w:val="both"/>
        <w:rPr>
          <w:ins w:id="5" w:author="O'Sullivan, Ronan James" w:date="2023-07-04T16:25:00Z"/>
          <w:rFonts w:ascii="Cambria Math" w:hAnsi="Cambria Math"/>
          <w:sz w:val="24"/>
          <w:szCs w:val="24"/>
          <w:lang w:val="en-US"/>
        </w:rPr>
      </w:pPr>
    </w:p>
    <w:p w14:paraId="09CF61E5" w14:textId="77777777" w:rsidR="006E6FC8" w:rsidRDefault="006E6FC8" w:rsidP="006E6FC8">
      <w:pPr>
        <w:spacing w:line="480" w:lineRule="auto"/>
        <w:jc w:val="both"/>
        <w:rPr>
          <w:ins w:id="6" w:author="O'Sullivan, Ronan James" w:date="2023-07-04T16:25:00Z"/>
          <w:rFonts w:ascii="Cambria Math" w:hAnsi="Cambria Math"/>
          <w:b/>
          <w:sz w:val="24"/>
          <w:szCs w:val="24"/>
          <w:lang w:val="en-US"/>
        </w:rPr>
      </w:pPr>
      <w:ins w:id="7" w:author="O'Sullivan, Ronan James" w:date="2023-07-04T16:25:00Z">
        <w:r>
          <w:rPr>
            <w:rFonts w:ascii="Cambria Math" w:hAnsi="Cambria Math"/>
            <w:b/>
            <w:sz w:val="24"/>
            <w:szCs w:val="24"/>
            <w:lang w:val="en-US"/>
          </w:rPr>
          <w:t>Author names and affiliations:</w:t>
        </w:r>
      </w:ins>
    </w:p>
    <w:p w14:paraId="73EB3394" w14:textId="7349BA66" w:rsidR="006E6FC8" w:rsidRDefault="006E6FC8" w:rsidP="006E6FC8">
      <w:pPr>
        <w:spacing w:line="480" w:lineRule="auto"/>
        <w:jc w:val="both"/>
        <w:rPr>
          <w:ins w:id="8" w:author="O'Sullivan, Ronan James" w:date="2023-07-04T16:29:00Z"/>
          <w:rFonts w:ascii="Cambria Math" w:hAnsi="Cambria Math"/>
          <w:sz w:val="24"/>
          <w:szCs w:val="24"/>
          <w:vertAlign w:val="superscript"/>
          <w:lang w:val="en-US"/>
        </w:rPr>
      </w:pPr>
      <w:ins w:id="9" w:author="O'Sullivan, Ronan James" w:date="2023-07-04T16:26:00Z">
        <w:r>
          <w:rPr>
            <w:rFonts w:ascii="Cambria Math" w:hAnsi="Cambria Math"/>
            <w:sz w:val="24"/>
            <w:szCs w:val="24"/>
            <w:lang w:val="en-US"/>
          </w:rPr>
          <w:t>Thomas Eric Reed</w:t>
        </w:r>
      </w:ins>
      <w:ins w:id="10" w:author="O'Sullivan, Ronan James" w:date="2023-07-04T16:27:00Z">
        <w:r>
          <w:rPr>
            <w:rFonts w:ascii="Cambria Math" w:hAnsi="Cambria Math"/>
            <w:sz w:val="24"/>
            <w:szCs w:val="24"/>
            <w:vertAlign w:val="superscript"/>
            <w:lang w:val="en-US"/>
          </w:rPr>
          <w:t>1*</w:t>
        </w:r>
      </w:ins>
      <w:ins w:id="11" w:author="O'Sullivan, Ronan James" w:date="2023-07-04T16:26:00Z">
        <w:r>
          <w:rPr>
            <w:rFonts w:ascii="Cambria Math" w:hAnsi="Cambria Math"/>
            <w:sz w:val="24"/>
            <w:szCs w:val="24"/>
            <w:lang w:val="en-US"/>
          </w:rPr>
          <w:t>, Adam Kane</w:t>
        </w:r>
      </w:ins>
      <w:ins w:id="12" w:author="O'Sullivan, Ronan James" w:date="2023-07-04T16:27:00Z">
        <w:r>
          <w:rPr>
            <w:rFonts w:ascii="Cambria Math" w:hAnsi="Cambria Math"/>
            <w:sz w:val="24"/>
            <w:szCs w:val="24"/>
            <w:vertAlign w:val="superscript"/>
            <w:lang w:val="en-US"/>
          </w:rPr>
          <w:t>2</w:t>
        </w:r>
      </w:ins>
      <w:ins w:id="13" w:author="O'Sullivan, Ronan James" w:date="2023-07-04T16:26:00Z">
        <w:r>
          <w:rPr>
            <w:rFonts w:ascii="Cambria Math" w:hAnsi="Cambria Math"/>
            <w:sz w:val="24"/>
            <w:szCs w:val="24"/>
            <w:lang w:val="en-US"/>
          </w:rPr>
          <w:t>, Philip McGinnity</w:t>
        </w:r>
      </w:ins>
      <w:ins w:id="14" w:author="O'Sullivan, Ronan James" w:date="2023-07-04T16:27:00Z">
        <w:r>
          <w:rPr>
            <w:rFonts w:ascii="Cambria Math" w:hAnsi="Cambria Math"/>
            <w:sz w:val="24"/>
            <w:szCs w:val="24"/>
            <w:vertAlign w:val="superscript"/>
            <w:lang w:val="en-US"/>
          </w:rPr>
          <w:t>3</w:t>
        </w:r>
      </w:ins>
      <w:ins w:id="15" w:author="O'Sullivan, Ronan James" w:date="2023-07-04T16:26:00Z">
        <w:r>
          <w:rPr>
            <w:rFonts w:ascii="Cambria Math" w:hAnsi="Cambria Math"/>
            <w:sz w:val="24"/>
            <w:szCs w:val="24"/>
            <w:lang w:val="en-US"/>
          </w:rPr>
          <w:t>,</w:t>
        </w:r>
      </w:ins>
      <w:ins w:id="16" w:author="O'Sullivan, Ronan James" w:date="2023-07-04T16:25:00Z">
        <w:r w:rsidRPr="00544791">
          <w:rPr>
            <w:rFonts w:ascii="Cambria Math" w:hAnsi="Cambria Math"/>
            <w:b/>
            <w:sz w:val="24"/>
            <w:szCs w:val="24"/>
            <w:lang w:val="en-US"/>
          </w:rPr>
          <w:t xml:space="preserve"> </w:t>
        </w:r>
        <w:r w:rsidRPr="00544791">
          <w:rPr>
            <w:rFonts w:ascii="Cambria Math" w:hAnsi="Cambria Math"/>
            <w:sz w:val="24"/>
            <w:szCs w:val="24"/>
            <w:lang w:val="en-US"/>
          </w:rPr>
          <w:t>Ronan James O’Sullivan</w:t>
        </w:r>
      </w:ins>
      <w:ins w:id="17" w:author="O'Sullivan, Ronan James" w:date="2023-07-04T16:27:00Z">
        <w:r>
          <w:rPr>
            <w:rFonts w:ascii="Cambria Math" w:hAnsi="Cambria Math"/>
            <w:sz w:val="24"/>
            <w:szCs w:val="24"/>
            <w:vertAlign w:val="superscript"/>
            <w:lang w:val="en-US"/>
          </w:rPr>
          <w:t>4*</w:t>
        </w:r>
      </w:ins>
      <w:ins w:id="18" w:author="O'Sullivan, Ronan James" w:date="2023-07-04T16:28:00Z">
        <w:r>
          <w:rPr>
            <w:rFonts w:ascii="Cambria Math" w:hAnsi="Cambria Math"/>
            <w:sz w:val="24"/>
            <w:szCs w:val="24"/>
            <w:vertAlign w:val="superscript"/>
            <w:lang w:val="en-US"/>
          </w:rPr>
          <w:t>°</w:t>
        </w:r>
      </w:ins>
    </w:p>
    <w:p w14:paraId="2126A71C" w14:textId="1DA9C18E" w:rsidR="006E6FC8" w:rsidRDefault="006E6FC8" w:rsidP="006E6FC8">
      <w:pPr>
        <w:suppressAutoHyphens/>
        <w:spacing w:after="0" w:line="480" w:lineRule="auto"/>
        <w:ind w:left="360"/>
        <w:jc w:val="both"/>
        <w:rPr>
          <w:ins w:id="19" w:author="O'Sullivan, Ronan James" w:date="2023-07-04T16:29:00Z"/>
          <w:rFonts w:ascii="Cambria Math" w:hAnsi="Cambria Math" w:cs="Times New Roman"/>
          <w:sz w:val="24"/>
          <w:szCs w:val="24"/>
        </w:rPr>
      </w:pPr>
      <w:ins w:id="20" w:author="O'Sullivan, Ronan James" w:date="2023-07-04T16:29:00Z">
        <w:r>
          <w:rPr>
            <w:rFonts w:ascii="Cambria Math" w:hAnsi="Cambria Math" w:cs="Times New Roman"/>
            <w:sz w:val="24"/>
            <w:szCs w:val="24"/>
          </w:rPr>
          <w:t xml:space="preserve">1. </w:t>
        </w:r>
      </w:ins>
    </w:p>
    <w:p w14:paraId="6FFC7BC3" w14:textId="530B8D5B" w:rsidR="006E6FC8" w:rsidRDefault="006E6FC8" w:rsidP="006E6FC8">
      <w:pPr>
        <w:suppressAutoHyphens/>
        <w:spacing w:after="0" w:line="480" w:lineRule="auto"/>
        <w:ind w:left="360"/>
        <w:jc w:val="both"/>
        <w:rPr>
          <w:ins w:id="21" w:author="O'Sullivan, Ronan James" w:date="2023-07-04T16:29:00Z"/>
          <w:rFonts w:ascii="Cambria Math" w:hAnsi="Cambria Math" w:cs="Times New Roman"/>
          <w:sz w:val="24"/>
          <w:szCs w:val="24"/>
        </w:rPr>
      </w:pPr>
      <w:ins w:id="22" w:author="O'Sullivan, Ronan James" w:date="2023-07-04T16:29:00Z">
        <w:r>
          <w:rPr>
            <w:rFonts w:ascii="Cambria Math" w:hAnsi="Cambria Math" w:cs="Times New Roman"/>
            <w:sz w:val="24"/>
            <w:szCs w:val="24"/>
          </w:rPr>
          <w:t xml:space="preserve">2. </w:t>
        </w:r>
      </w:ins>
    </w:p>
    <w:p w14:paraId="7D3ABE5C" w14:textId="52AF1B62" w:rsidR="006E6FC8" w:rsidRDefault="006E6FC8" w:rsidP="006E6FC8">
      <w:pPr>
        <w:suppressAutoHyphens/>
        <w:spacing w:after="0" w:line="480" w:lineRule="auto"/>
        <w:ind w:left="360"/>
        <w:jc w:val="both"/>
        <w:rPr>
          <w:ins w:id="23" w:author="O'Sullivan, Ronan James" w:date="2023-07-04T16:29:00Z"/>
          <w:rFonts w:ascii="Cambria Math" w:hAnsi="Cambria Math" w:cs="Times New Roman"/>
          <w:sz w:val="24"/>
          <w:szCs w:val="24"/>
        </w:rPr>
      </w:pPr>
      <w:ins w:id="24" w:author="O'Sullivan, Ronan James" w:date="2023-07-04T16:29:00Z">
        <w:r>
          <w:rPr>
            <w:rFonts w:ascii="Cambria Math" w:hAnsi="Cambria Math" w:cs="Times New Roman"/>
            <w:sz w:val="24"/>
            <w:szCs w:val="24"/>
          </w:rPr>
          <w:t xml:space="preserve">3. </w:t>
        </w:r>
      </w:ins>
    </w:p>
    <w:p w14:paraId="6A50DFA0" w14:textId="57A907E7" w:rsidR="006E6FC8" w:rsidRDefault="006E6FC8" w:rsidP="006E6FC8">
      <w:pPr>
        <w:suppressAutoHyphens/>
        <w:spacing w:after="0" w:line="480" w:lineRule="auto"/>
        <w:ind w:left="360"/>
        <w:jc w:val="both"/>
        <w:rPr>
          <w:ins w:id="25" w:author="O'Sullivan, Ronan James" w:date="2023-07-04T16:30:00Z"/>
          <w:rFonts w:ascii="Cambria Math" w:hAnsi="Cambria Math" w:cs="Times New Roman"/>
          <w:sz w:val="24"/>
          <w:szCs w:val="24"/>
        </w:rPr>
      </w:pPr>
      <w:ins w:id="26" w:author="O'Sullivan, Ronan James" w:date="2023-07-04T16:29:00Z">
        <w:r>
          <w:rPr>
            <w:rFonts w:ascii="Cambria Math" w:hAnsi="Cambria Math" w:cs="Times New Roman"/>
            <w:sz w:val="24"/>
            <w:szCs w:val="24"/>
          </w:rPr>
          <w:t>4.</w:t>
        </w:r>
      </w:ins>
      <w:ins w:id="27" w:author="O'Sullivan, Ronan James" w:date="2023-07-04T16:30:00Z">
        <w:r w:rsidRPr="006E6FC8">
          <w:rPr>
            <w:rFonts w:ascii="Cambria Math" w:hAnsi="Cambria Math" w:cs="Times New Roman"/>
            <w:sz w:val="24"/>
            <w:szCs w:val="24"/>
          </w:rPr>
          <w:t xml:space="preserve"> </w:t>
        </w:r>
        <w:r w:rsidRPr="002E39F7">
          <w:rPr>
            <w:rFonts w:ascii="Cambria Math" w:hAnsi="Cambria Math" w:cs="Times New Roman"/>
            <w:sz w:val="24"/>
            <w:szCs w:val="24"/>
          </w:rPr>
          <w:t>Human Diversity Consortium, University of Turku, Finland</w:t>
        </w:r>
      </w:ins>
    </w:p>
    <w:p w14:paraId="0AA112F2" w14:textId="375AE450" w:rsidR="006E6FC8" w:rsidRPr="00741DF3" w:rsidRDefault="006E6FC8" w:rsidP="006E6FC8">
      <w:pPr>
        <w:suppressAutoHyphens/>
        <w:spacing w:after="0" w:line="480" w:lineRule="auto"/>
        <w:ind w:left="360"/>
        <w:jc w:val="both"/>
        <w:rPr>
          <w:ins w:id="28" w:author="O'Sullivan, Ronan James" w:date="2023-07-04T16:30:00Z"/>
          <w:rFonts w:ascii="Cambria Math" w:hAnsi="Cambria Math" w:cs="Times New Roman"/>
          <w:sz w:val="18"/>
          <w:szCs w:val="24"/>
          <w:rPrChange w:id="29" w:author="O'Sullivan, Ronan James" w:date="2023-07-04T16:31:00Z">
            <w:rPr>
              <w:ins w:id="30" w:author="O'Sullivan, Ronan James" w:date="2023-07-04T16:30:00Z"/>
              <w:rFonts w:ascii="Cambria Math" w:hAnsi="Cambria Math" w:cs="Times New Roman"/>
              <w:sz w:val="24"/>
              <w:szCs w:val="24"/>
            </w:rPr>
          </w:rPrChange>
        </w:rPr>
      </w:pPr>
      <w:ins w:id="31" w:author="O'Sullivan, Ronan James" w:date="2023-07-04T16:30:00Z">
        <w:r w:rsidRPr="00741DF3">
          <w:rPr>
            <w:rFonts w:ascii="Cambria Math" w:hAnsi="Cambria Math" w:cs="Times New Roman"/>
            <w:sz w:val="18"/>
            <w:szCs w:val="24"/>
            <w:rPrChange w:id="32" w:author="O'Sullivan, Ronan James" w:date="2023-07-04T16:31:00Z">
              <w:rPr>
                <w:rFonts w:ascii="Cambria Math" w:hAnsi="Cambria Math" w:cs="Times New Roman"/>
                <w:sz w:val="24"/>
                <w:szCs w:val="24"/>
              </w:rPr>
            </w:rPrChange>
          </w:rPr>
          <w:t>*These authors contributed equally</w:t>
        </w:r>
      </w:ins>
    </w:p>
    <w:p w14:paraId="63534119" w14:textId="41E7E38F" w:rsidR="006E6FC8" w:rsidRPr="00741DF3" w:rsidRDefault="006E6FC8" w:rsidP="006E6FC8">
      <w:pPr>
        <w:suppressAutoHyphens/>
        <w:spacing w:after="0" w:line="480" w:lineRule="auto"/>
        <w:ind w:left="360"/>
        <w:jc w:val="both"/>
        <w:rPr>
          <w:ins w:id="33" w:author="O'Sullivan, Ronan James" w:date="2023-07-04T16:30:00Z"/>
          <w:rFonts w:ascii="Cambria Math" w:hAnsi="Cambria Math" w:cs="Times New Roman"/>
          <w:sz w:val="18"/>
          <w:szCs w:val="24"/>
          <w:rPrChange w:id="34" w:author="O'Sullivan, Ronan James" w:date="2023-07-04T16:31:00Z">
            <w:rPr>
              <w:ins w:id="35" w:author="O'Sullivan, Ronan James" w:date="2023-07-04T16:30:00Z"/>
              <w:rFonts w:ascii="Cambria Math" w:hAnsi="Cambria Math" w:cs="Times New Roman"/>
              <w:sz w:val="24"/>
              <w:szCs w:val="24"/>
            </w:rPr>
          </w:rPrChange>
        </w:rPr>
      </w:pPr>
      <w:ins w:id="36" w:author="O'Sullivan, Ronan James" w:date="2023-07-04T16:30:00Z">
        <w:r w:rsidRPr="00741DF3">
          <w:rPr>
            <w:rFonts w:ascii="Cambria Math" w:hAnsi="Cambria Math" w:cs="Times New Roman"/>
            <w:sz w:val="18"/>
            <w:szCs w:val="24"/>
            <w:rPrChange w:id="37" w:author="O'Sullivan, Ronan James" w:date="2023-07-04T16:31:00Z">
              <w:rPr>
                <w:rFonts w:ascii="Cambria Math" w:hAnsi="Cambria Math" w:cs="Times New Roman"/>
                <w:sz w:val="24"/>
                <w:szCs w:val="24"/>
              </w:rPr>
            </w:rPrChange>
          </w:rPr>
          <w:t>°Senior author</w:t>
        </w:r>
        <w:bookmarkStart w:id="38" w:name="_GoBack"/>
        <w:bookmarkEnd w:id="38"/>
      </w:ins>
    </w:p>
    <w:p w14:paraId="22BA5F30" w14:textId="5A8E7A55" w:rsidR="006E6FC8" w:rsidRPr="006E6FC8" w:rsidRDefault="006E6FC8" w:rsidP="006E6FC8">
      <w:pPr>
        <w:suppressAutoHyphens/>
        <w:spacing w:after="0" w:line="480" w:lineRule="auto"/>
        <w:ind w:left="360"/>
        <w:jc w:val="both"/>
        <w:rPr>
          <w:ins w:id="39" w:author="O'Sullivan, Ronan James" w:date="2023-07-04T16:25:00Z"/>
          <w:rFonts w:ascii="Cambria Math" w:hAnsi="Cambria Math" w:cs="Times New Roman"/>
          <w:sz w:val="24"/>
          <w:szCs w:val="24"/>
          <w:rPrChange w:id="40" w:author="O'Sullivan, Ronan James" w:date="2023-07-04T16:29:00Z">
            <w:rPr>
              <w:ins w:id="41" w:author="O'Sullivan, Ronan James" w:date="2023-07-04T16:25:00Z"/>
            </w:rPr>
          </w:rPrChange>
        </w:rPr>
        <w:pPrChange w:id="42" w:author="O'Sullivan, Ronan James" w:date="2023-07-04T16:29:00Z">
          <w:pPr>
            <w:pStyle w:val="ListParagraph"/>
            <w:numPr>
              <w:numId w:val="2"/>
            </w:numPr>
            <w:tabs>
              <w:tab w:val="num" w:pos="0"/>
            </w:tabs>
            <w:suppressAutoHyphens/>
            <w:spacing w:after="0" w:line="480" w:lineRule="auto"/>
            <w:ind w:hanging="360"/>
            <w:jc w:val="both"/>
          </w:pPr>
        </w:pPrChange>
      </w:pPr>
    </w:p>
    <w:p w14:paraId="7C1F62B6" w14:textId="422C3A91" w:rsidR="006E6FC8" w:rsidRPr="006E6FC8" w:rsidRDefault="006E6FC8" w:rsidP="006E6FC8">
      <w:pPr>
        <w:spacing w:line="480" w:lineRule="auto"/>
        <w:jc w:val="both"/>
        <w:rPr>
          <w:ins w:id="43" w:author="O'Sullivan, Ronan James" w:date="2023-07-04T16:25:00Z"/>
          <w:rFonts w:ascii="Cambria Math" w:hAnsi="Cambria Math"/>
          <w:sz w:val="24"/>
          <w:szCs w:val="24"/>
          <w:rPrChange w:id="44" w:author="O'Sullivan, Ronan James" w:date="2023-07-04T16:29:00Z">
            <w:rPr>
              <w:ins w:id="45" w:author="O'Sullivan, Ronan James" w:date="2023-07-04T16:25:00Z"/>
              <w:rFonts w:ascii="Cambria Math" w:hAnsi="Cambria Math"/>
              <w:sz w:val="24"/>
              <w:szCs w:val="24"/>
              <w:lang w:val="en-GB"/>
            </w:rPr>
          </w:rPrChange>
        </w:rPr>
      </w:pPr>
    </w:p>
    <w:p w14:paraId="5B1AD24E" w14:textId="21AE5121" w:rsidR="006E6FC8" w:rsidRDefault="006E6FC8" w:rsidP="006E6FC8">
      <w:pPr>
        <w:spacing w:line="480" w:lineRule="auto"/>
        <w:jc w:val="both"/>
        <w:rPr>
          <w:ins w:id="46" w:author="O'Sullivan, Ronan James" w:date="2023-07-04T16:25:00Z"/>
          <w:rFonts w:ascii="Cambria Math" w:hAnsi="Cambria Math"/>
          <w:sz w:val="24"/>
          <w:szCs w:val="24"/>
          <w:lang w:val="en-US"/>
        </w:rPr>
      </w:pPr>
      <w:ins w:id="47" w:author="O'Sullivan, Ronan James" w:date="2023-07-04T16:25:00Z">
        <w:r>
          <w:rPr>
            <w:rFonts w:ascii="Cambria Math" w:hAnsi="Cambria Math"/>
            <w:b/>
            <w:sz w:val="24"/>
            <w:szCs w:val="24"/>
            <w:lang w:val="en-US"/>
          </w:rPr>
          <w:t xml:space="preserve">Keywords: </w:t>
        </w:r>
      </w:ins>
    </w:p>
    <w:p w14:paraId="311AF922" w14:textId="77777777" w:rsidR="006E6FC8" w:rsidRPr="006E6FC8" w:rsidRDefault="006E6FC8" w:rsidP="006D081A">
      <w:pPr>
        <w:spacing w:line="480" w:lineRule="auto"/>
        <w:jc w:val="both"/>
        <w:rPr>
          <w:ins w:id="48" w:author="O'Sullivan, Ronan James" w:date="2023-07-04T16:25:00Z"/>
          <w:rFonts w:ascii="Times New Roman" w:hAnsi="Times New Roman" w:cs="Times New Roman"/>
          <w:b/>
          <w:bCs/>
          <w:sz w:val="24"/>
          <w:szCs w:val="24"/>
          <w:lang w:val="en-US"/>
          <w:rPrChange w:id="49" w:author="O'Sullivan, Ronan James" w:date="2023-07-04T16:25:00Z">
            <w:rPr>
              <w:ins w:id="50" w:author="O'Sullivan, Ronan James" w:date="2023-07-04T16:25:00Z"/>
              <w:rFonts w:ascii="Times New Roman" w:hAnsi="Times New Roman" w:cs="Times New Roman"/>
              <w:b/>
              <w:bCs/>
              <w:sz w:val="24"/>
              <w:szCs w:val="24"/>
            </w:rPr>
          </w:rPrChange>
        </w:rPr>
      </w:pPr>
    </w:p>
    <w:p w14:paraId="7E8B562C" w14:textId="77777777" w:rsidR="006E6FC8" w:rsidRDefault="006E6FC8" w:rsidP="006D081A">
      <w:pPr>
        <w:spacing w:line="480" w:lineRule="auto"/>
        <w:jc w:val="both"/>
        <w:rPr>
          <w:ins w:id="51" w:author="O'Sullivan, Ronan James" w:date="2023-07-04T16:25:00Z"/>
          <w:rFonts w:ascii="Times New Roman" w:hAnsi="Times New Roman" w:cs="Times New Roman"/>
          <w:b/>
          <w:bCs/>
          <w:sz w:val="24"/>
          <w:szCs w:val="24"/>
        </w:rPr>
      </w:pPr>
    </w:p>
    <w:p w14:paraId="1CD8E871" w14:textId="77777777" w:rsidR="006E6FC8" w:rsidRDefault="006E6FC8" w:rsidP="006D081A">
      <w:pPr>
        <w:spacing w:line="480" w:lineRule="auto"/>
        <w:jc w:val="both"/>
        <w:rPr>
          <w:ins w:id="52" w:author="O'Sullivan, Ronan James" w:date="2023-07-04T16:25:00Z"/>
          <w:rFonts w:ascii="Times New Roman" w:hAnsi="Times New Roman" w:cs="Times New Roman"/>
          <w:b/>
          <w:bCs/>
          <w:sz w:val="24"/>
          <w:szCs w:val="24"/>
        </w:rPr>
      </w:pPr>
    </w:p>
    <w:p w14:paraId="5C8D1086" w14:textId="77777777" w:rsidR="006E6FC8" w:rsidRDefault="006E6FC8" w:rsidP="006D081A">
      <w:pPr>
        <w:spacing w:line="480" w:lineRule="auto"/>
        <w:jc w:val="both"/>
        <w:rPr>
          <w:ins w:id="53" w:author="O'Sullivan, Ronan James" w:date="2023-07-04T16:25:00Z"/>
          <w:rFonts w:ascii="Times New Roman" w:hAnsi="Times New Roman" w:cs="Times New Roman"/>
          <w:b/>
          <w:bCs/>
          <w:sz w:val="24"/>
          <w:szCs w:val="24"/>
        </w:rPr>
      </w:pPr>
    </w:p>
    <w:p w14:paraId="6D687C53" w14:textId="77777777" w:rsidR="006E6FC8" w:rsidRDefault="006E6FC8" w:rsidP="006D081A">
      <w:pPr>
        <w:spacing w:line="480" w:lineRule="auto"/>
        <w:jc w:val="both"/>
        <w:rPr>
          <w:ins w:id="54" w:author="O'Sullivan, Ronan James" w:date="2023-07-04T16:25:00Z"/>
          <w:rFonts w:ascii="Times New Roman" w:hAnsi="Times New Roman" w:cs="Times New Roman"/>
          <w:b/>
          <w:bCs/>
          <w:sz w:val="24"/>
          <w:szCs w:val="24"/>
        </w:rPr>
      </w:pPr>
    </w:p>
    <w:p w14:paraId="3ECB2CF8" w14:textId="77777777" w:rsidR="006E6FC8" w:rsidRDefault="006E6FC8" w:rsidP="006D081A">
      <w:pPr>
        <w:spacing w:line="480" w:lineRule="auto"/>
        <w:jc w:val="both"/>
        <w:rPr>
          <w:ins w:id="55" w:author="O'Sullivan, Ronan James" w:date="2023-07-04T16:26:00Z"/>
          <w:rFonts w:ascii="Times New Roman" w:hAnsi="Times New Roman" w:cs="Times New Roman"/>
          <w:b/>
          <w:bCs/>
          <w:sz w:val="24"/>
          <w:szCs w:val="24"/>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3AA39F3A"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ins w:id="56" w:author="O'Sullivan, Ronan James" w:date="2023-07-03T11:22:00Z">
        <w:r w:rsidR="006D081A">
          <w:rPr>
            <w:rFonts w:ascii="Times New Roman" w:hAnsi="Times New Roman" w:cs="Times New Roman"/>
          </w:rPr>
          <w:t>es</w:t>
        </w:r>
      </w:ins>
      <w:del w:id="57" w:author="O'Sullivan, Ronan James" w:date="2023-07-03T11:22:00Z">
        <w:r w:rsidDel="006D081A">
          <w:rPr>
            <w:rFonts w:ascii="Times New Roman" w:hAnsi="Times New Roman" w:cs="Times New Roman"/>
          </w:rPr>
          <w:delText>ed individuals</w:delText>
        </w:r>
      </w:del>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w:t>
      </w:r>
      <w:del w:id="58" w:author="O'Sullivan, Ronan James" w:date="2023-07-03T11:22:00Z">
        <w:r w:rsidR="00257748" w:rsidDel="006D081A">
          <w:rPr>
            <w:rFonts w:ascii="Times New Roman" w:hAnsi="Times New Roman" w:cs="Times New Roman"/>
          </w:rPr>
          <w:delText>/</w:delText>
        </w:r>
        <w:commentRangeStart w:id="59"/>
        <w:r w:rsidR="00257748" w:rsidDel="006D081A">
          <w:rPr>
            <w:rFonts w:ascii="Times New Roman" w:hAnsi="Times New Roman" w:cs="Times New Roman"/>
          </w:rPr>
          <w:delText>fisheries</w:delText>
        </w:r>
      </w:del>
      <w:r w:rsidR="00257748">
        <w:rPr>
          <w:rFonts w:ascii="Times New Roman" w:hAnsi="Times New Roman" w:cs="Times New Roman"/>
        </w:rPr>
        <w:t xml:space="preserve"> </w:t>
      </w:r>
      <w:commentRangeEnd w:id="59"/>
      <w:r w:rsidR="006D081A">
        <w:rPr>
          <w:rStyle w:val="CommentReference"/>
        </w:rPr>
        <w:commentReference w:id="59"/>
      </w:r>
      <w:r w:rsidR="00257748">
        <w:rPr>
          <w:rFonts w:ascii="Times New Roman" w:hAnsi="Times New Roman" w:cs="Times New Roman"/>
        </w:rPr>
        <w:t>management.</w:t>
      </w:r>
      <w:r w:rsidR="00D30C61">
        <w:rPr>
          <w:rFonts w:ascii="Times New Roman" w:hAnsi="Times New Roman" w:cs="Times New Roman"/>
        </w:rPr>
        <w:t xml:space="preserve"> </w:t>
      </w:r>
      <w:ins w:id="60" w:author="O'Sullivan, Ronan James" w:date="2023-07-03T11:25:00Z">
        <w:r w:rsidR="006D081A">
          <w:rPr>
            <w:rFonts w:ascii="Times New Roman" w:hAnsi="Times New Roman" w:cs="Times New Roman"/>
          </w:rPr>
          <w:t xml:space="preserve">The </w:t>
        </w:r>
      </w:ins>
      <w:del w:id="61" w:author="O'Sullivan, Ronan James" w:date="2023-07-03T11:25:00Z">
        <w:r w:rsidR="00EE732A" w:rsidDel="006D081A">
          <w:rPr>
            <w:rFonts w:ascii="Times New Roman" w:hAnsi="Times New Roman" w:cs="Times New Roman"/>
          </w:rPr>
          <w:delText>R</w:delText>
        </w:r>
      </w:del>
      <w:ins w:id="62" w:author="O'Sullivan, Ronan James" w:date="2023-07-03T11:25:00Z">
        <w:r w:rsidR="006D081A">
          <w:rPr>
            <w:rFonts w:ascii="Times New Roman" w:hAnsi="Times New Roman" w:cs="Times New Roman"/>
          </w:rPr>
          <w:t>r</w:t>
        </w:r>
      </w:ins>
      <w:r w:rsidR="00EE732A">
        <w:rPr>
          <w:rFonts w:ascii="Times New Roman" w:hAnsi="Times New Roman" w:cs="Times New Roman"/>
        </w:rPr>
        <w:t>ate</w:t>
      </w:r>
      <w:del w:id="63" w:author="O'Sullivan, Ronan James" w:date="2023-07-03T11:25:00Z">
        <w:r w:rsidR="00EE732A" w:rsidDel="006D081A">
          <w:rPr>
            <w:rFonts w:ascii="Times New Roman" w:hAnsi="Times New Roman" w:cs="Times New Roman"/>
          </w:rPr>
          <w:delText>s</w:delText>
        </w:r>
      </w:del>
      <w:r w:rsidR="00EE732A">
        <w:rPr>
          <w:rFonts w:ascii="Times New Roman" w:hAnsi="Times New Roman" w:cs="Times New Roman"/>
        </w:rPr>
        <w:t xml:space="preserve"> of introgression and the </w:t>
      </w:r>
      <w:r w:rsidR="00BA657C">
        <w:rPr>
          <w:rFonts w:ascii="Times New Roman" w:hAnsi="Times New Roman" w:cs="Times New Roman"/>
        </w:rPr>
        <w:t>magnitude</w:t>
      </w:r>
      <w:r w:rsidR="00EE732A">
        <w:rPr>
          <w:rFonts w:ascii="Times New Roman" w:hAnsi="Times New Roman" w:cs="Times New Roman"/>
        </w:rPr>
        <w:t xml:space="preserve"> of </w:t>
      </w:r>
      <w:del w:id="64" w:author="O'Sullivan, Ronan James" w:date="2023-07-03T11:25:00Z">
        <w:r w:rsidR="00EE732A" w:rsidDel="006D081A">
          <w:rPr>
            <w:rFonts w:ascii="Times New Roman" w:hAnsi="Times New Roman" w:cs="Times New Roman"/>
          </w:rPr>
          <w:delText>any associated</w:delText>
        </w:r>
      </w:del>
      <w:ins w:id="65" w:author="O'Sullivan, Ronan James" w:date="2023-07-03T11:25:00Z">
        <w:r w:rsidR="006D081A">
          <w:rPr>
            <w:rFonts w:ascii="Times New Roman" w:hAnsi="Times New Roman" w:cs="Times New Roman"/>
          </w:rPr>
          <w:t>its</w:t>
        </w:r>
      </w:ins>
      <w:r w:rsidR="00EE732A">
        <w:rPr>
          <w:rFonts w:ascii="Times New Roman" w:hAnsi="Times New Roman" w:cs="Times New Roman"/>
        </w:rPr>
        <w:t xml:space="preserve"> demographic impacts vary widely across ecological contexts</w:t>
      </w:r>
      <w:ins w:id="66" w:author="O'Sullivan, Ronan James" w:date="2023-07-03T11:25:00Z">
        <w:r w:rsidR="006D081A">
          <w:rPr>
            <w:rFonts w:ascii="Times New Roman" w:hAnsi="Times New Roman" w:cs="Times New Roman"/>
          </w:rPr>
          <w:t>.</w:t>
        </w:r>
      </w:ins>
      <w:del w:id="67" w:author="O'Sullivan, Ronan James" w:date="2023-07-03T11:25:00Z">
        <w:r w:rsidR="00EE732A" w:rsidDel="006D081A">
          <w:rPr>
            <w:rFonts w:ascii="Times New Roman" w:hAnsi="Times New Roman" w:cs="Times New Roman"/>
          </w:rPr>
          <w:delText>,</w:delText>
        </w:r>
      </w:del>
      <w:r w:rsidR="00EE732A">
        <w:rPr>
          <w:rFonts w:ascii="Times New Roman" w:hAnsi="Times New Roman" w:cs="Times New Roman"/>
        </w:rPr>
        <w:t xml:space="preserve"> </w:t>
      </w:r>
      <w:ins w:id="68" w:author="O'Sullivan, Ronan James" w:date="2023-07-03T11:25:00Z">
        <w:r w:rsidR="006D081A">
          <w:rPr>
            <w:rFonts w:ascii="Times New Roman" w:hAnsi="Times New Roman" w:cs="Times New Roman"/>
          </w:rPr>
          <w:t>Ho</w:t>
        </w:r>
      </w:ins>
      <w:del w:id="69" w:author="O'Sullivan, Ronan James" w:date="2023-07-03T11:25:00Z">
        <w:r w:rsidR="00EE732A" w:rsidDel="006D081A">
          <w:rPr>
            <w:rFonts w:ascii="Times New Roman" w:hAnsi="Times New Roman" w:cs="Times New Roman"/>
          </w:rPr>
          <w:delText>h</w:delText>
        </w:r>
      </w:del>
      <w:del w:id="70" w:author="O'Sullivan, Ronan James" w:date="2023-07-04T14:28:00Z">
        <w:r w:rsidR="00EE732A" w:rsidDel="00556EF8">
          <w:rPr>
            <w:rFonts w:ascii="Times New Roman" w:hAnsi="Times New Roman" w:cs="Times New Roman"/>
          </w:rPr>
          <w:delText>o</w:delText>
        </w:r>
      </w:del>
      <w:r w:rsidR="00EE732A">
        <w:rPr>
          <w:rFonts w:ascii="Times New Roman" w:hAnsi="Times New Roman" w:cs="Times New Roman"/>
        </w:rPr>
        <w:t xml:space="preserve">wever, </w:t>
      </w:r>
      <w:del w:id="71" w:author="O'Sullivan, Ronan James" w:date="2023-07-03T11:25:00Z">
        <w:r w:rsidR="00EE732A" w:rsidDel="006D081A">
          <w:rPr>
            <w:rFonts w:ascii="Times New Roman" w:hAnsi="Times New Roman" w:cs="Times New Roman"/>
          </w:rPr>
          <w:delText xml:space="preserve">for </w:delText>
        </w:r>
      </w:del>
      <w:ins w:id="72" w:author="O'Sullivan, Ronan James" w:date="2023-07-03T11:25:00Z">
        <w:r w:rsidR="006D081A">
          <w:rPr>
            <w:rFonts w:ascii="Times New Roman" w:hAnsi="Times New Roman" w:cs="Times New Roman"/>
          </w:rPr>
          <w:t xml:space="preserve">the </w:t>
        </w:r>
      </w:ins>
      <w:r w:rsidR="00EE732A">
        <w:rPr>
          <w:rFonts w:ascii="Times New Roman" w:hAnsi="Times New Roman" w:cs="Times New Roman"/>
        </w:rPr>
        <w:t>reasons</w:t>
      </w:r>
      <w:ins w:id="73" w:author="O'Sullivan, Ronan James" w:date="2023-07-03T11:25:00Z">
        <w:r w:rsidR="006D081A">
          <w:rPr>
            <w:rFonts w:ascii="Times New Roman" w:hAnsi="Times New Roman" w:cs="Times New Roman"/>
          </w:rPr>
          <w:t xml:space="preserve"> for this variation</w:t>
        </w:r>
      </w:ins>
      <w:del w:id="74" w:author="O'Sullivan, Ronan James" w:date="2023-07-03T11:26:00Z">
        <w:r w:rsidR="00EE732A" w:rsidDel="006D081A">
          <w:rPr>
            <w:rFonts w:ascii="Times New Roman" w:hAnsi="Times New Roman" w:cs="Times New Roman"/>
          </w:rPr>
          <w:delText xml:space="preserve"> that</w:delText>
        </w:r>
      </w:del>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that likely plays a key role in mediating eco-evolutionary outcomes is soft selection, wherein relative rather than absolute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del w:id="75" w:author="O'Sullivan, Ronan James" w:date="2023-07-03T11:27:00Z">
        <w:r w:rsidR="007B0B5B" w:rsidDel="006D081A">
          <w:rPr>
            <w:rFonts w:ascii="Times New Roman" w:hAnsi="Times New Roman" w:cs="Times New Roman"/>
          </w:rPr>
          <w:delText xml:space="preserve">role </w:delText>
        </w:r>
      </w:del>
      <w:ins w:id="76" w:author="O'Sullivan, Ronan James" w:date="2023-07-03T11:27:00Z">
        <w:r w:rsidR="006D081A">
          <w:rPr>
            <w:rFonts w:ascii="Times New Roman" w:hAnsi="Times New Roman" w:cs="Times New Roman"/>
          </w:rPr>
          <w:t>influence</w:t>
        </w:r>
      </w:ins>
      <w:del w:id="77" w:author="O'Sullivan, Ronan James" w:date="2023-07-03T11:27:00Z">
        <w:r w:rsidR="007B0B5B" w:rsidDel="006D081A">
          <w:rPr>
            <w:rFonts w:ascii="Times New Roman" w:hAnsi="Times New Roman" w:cs="Times New Roman"/>
          </w:rPr>
          <w:delText xml:space="preserve">of </w:delText>
        </w:r>
      </w:del>
      <w:ins w:id="78" w:author="O'Sullivan, Ronan James" w:date="2023-07-03T11:27:00Z">
        <w:r w:rsidR="006D081A">
          <w:rPr>
            <w:rFonts w:ascii="Times New Roman" w:hAnsi="Times New Roman" w:cs="Times New Roman"/>
          </w:rPr>
          <w:t xml:space="preserve"> </w:t>
        </w:r>
      </w:ins>
      <w:r w:rsidR="007B0B5B">
        <w:rPr>
          <w:rFonts w:ascii="Times New Roman" w:hAnsi="Times New Roman" w:cs="Times New Roman"/>
        </w:rPr>
        <w:t xml:space="preserve">soft selection </w:t>
      </w:r>
      <w:ins w:id="79" w:author="O'Sullivan, Ronan James" w:date="2023-07-03T11:29:00Z">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ins>
      <w:del w:id="80" w:author="O'Sullivan, Ronan James" w:date="2023-07-03T11:27:00Z">
        <w:r w:rsidR="007B0B5B" w:rsidDel="006D081A">
          <w:rPr>
            <w:rFonts w:ascii="Times New Roman" w:hAnsi="Times New Roman" w:cs="Times New Roman"/>
          </w:rPr>
          <w:delText>in influencing how sudden or continuous</w:delText>
        </w:r>
      </w:del>
      <w:ins w:id="81" w:author="O'Sullivan, Ronan James" w:date="2023-07-03T11:29:00Z">
        <w:r w:rsidR="00785512">
          <w:rPr>
            <w:rFonts w:ascii="Times New Roman" w:hAnsi="Times New Roman" w:cs="Times New Roman"/>
          </w:rPr>
          <w:t>of</w:t>
        </w:r>
      </w:ins>
      <w:ins w:id="82" w:author="O'Sullivan, Ronan James" w:date="2023-07-03T11:30:00Z">
        <w:r w:rsidR="00785512">
          <w:rPr>
            <w:rFonts w:ascii="Times New Roman" w:hAnsi="Times New Roman" w:cs="Times New Roman"/>
          </w:rPr>
          <w:t xml:space="preserve"> wild</w:t>
        </w:r>
      </w:ins>
      <w:ins w:id="83" w:author="O'Sullivan, Ronan James" w:date="2023-07-03T11:29:00Z">
        <w:r w:rsidR="00785512">
          <w:rPr>
            <w:rFonts w:ascii="Times New Roman" w:hAnsi="Times New Roman" w:cs="Times New Roman"/>
          </w:rPr>
          <w:t xml:space="preserve"> populations experiencing </w:t>
        </w:r>
      </w:ins>
      <w:del w:id="84" w:author="O'Sullivan, Ronan James" w:date="2023-07-03T11:27:00Z">
        <w:r w:rsidR="007B0B5B" w:rsidDel="006D081A">
          <w:rPr>
            <w:rFonts w:ascii="Times New Roman" w:hAnsi="Times New Roman" w:cs="Times New Roman"/>
          </w:rPr>
          <w:delText xml:space="preserve"> </w:delText>
        </w:r>
      </w:del>
      <w:r w:rsidR="007B0B5B">
        <w:rPr>
          <w:rFonts w:ascii="Times New Roman" w:hAnsi="Times New Roman" w:cs="Times New Roman"/>
        </w:rPr>
        <w:t xml:space="preserve">intrusion </w:t>
      </w:r>
      <w:del w:id="85" w:author="O'Sullivan, Ronan James" w:date="2023-07-03T11:30:00Z">
        <w:r w:rsidR="007B0B5B" w:rsidDel="00785512">
          <w:rPr>
            <w:rFonts w:ascii="Times New Roman" w:hAnsi="Times New Roman" w:cs="Times New Roman"/>
          </w:rPr>
          <w:delText xml:space="preserve">of </w:delText>
        </w:r>
      </w:del>
      <w:ins w:id="86" w:author="O'Sullivan, Ronan James" w:date="2023-07-03T11:30:00Z">
        <w:r w:rsidR="00785512">
          <w:rPr>
            <w:rFonts w:ascii="Times New Roman" w:hAnsi="Times New Roman" w:cs="Times New Roman"/>
          </w:rPr>
          <w:t xml:space="preserve">form </w:t>
        </w:r>
      </w:ins>
      <w:r w:rsidR="007B0B5B">
        <w:rPr>
          <w:rFonts w:ascii="Times New Roman" w:hAnsi="Times New Roman" w:cs="Times New Roman"/>
        </w:rPr>
        <w:t xml:space="preserve">foreign/domesticated </w:t>
      </w:r>
      <w:del w:id="87" w:author="O'Sullivan, Ronan James" w:date="2023-07-03T11:28:00Z">
        <w:r w:rsidR="007B0B5B" w:rsidDel="006D081A">
          <w:rPr>
            <w:rFonts w:ascii="Times New Roman" w:hAnsi="Times New Roman" w:cs="Times New Roman"/>
          </w:rPr>
          <w:delText xml:space="preserve">individuals </w:delText>
        </w:r>
      </w:del>
      <w:ins w:id="88" w:author="O'Sullivan, Ronan James" w:date="2023-07-03T11:30:00Z">
        <w:r w:rsidR="00785512">
          <w:rPr>
            <w:rFonts w:ascii="Times New Roman" w:hAnsi="Times New Roman" w:cs="Times New Roman"/>
          </w:rPr>
          <w:t>individuals</w:t>
        </w:r>
      </w:ins>
      <w:del w:id="89" w:author="O'Sullivan, Ronan James" w:date="2023-07-03T11:30:00Z">
        <w:r w:rsidR="007B0B5B" w:rsidDel="00785512">
          <w:rPr>
            <w:rFonts w:ascii="Times New Roman" w:hAnsi="Times New Roman" w:cs="Times New Roman"/>
          </w:rPr>
          <w:delText>into a wild population</w:delText>
        </w:r>
        <w:r w:rsidR="007B0B5B" w:rsidRPr="007B0B5B" w:rsidDel="00785512">
          <w:rPr>
            <w:rFonts w:ascii="Times New Roman" w:hAnsi="Times New Roman" w:cs="Times New Roman"/>
          </w:rPr>
          <w:delText xml:space="preserve"> </w:delText>
        </w:r>
        <w:r w:rsidR="007B0B5B" w:rsidDel="00785512">
          <w:rPr>
            <w:rFonts w:ascii="Times New Roman" w:hAnsi="Times New Roman" w:cs="Times New Roman"/>
          </w:rPr>
          <w:delText>affects</w:delText>
        </w:r>
      </w:del>
      <w:del w:id="90" w:author="O'Sullivan, Ronan James" w:date="2023-07-03T11:29:00Z">
        <w:r w:rsidR="007B0B5B" w:rsidDel="00785512">
          <w:rPr>
            <w:rFonts w:ascii="Times New Roman" w:hAnsi="Times New Roman" w:cs="Times New Roman"/>
          </w:rPr>
          <w:delText xml:space="preserve"> </w:delText>
        </w:r>
        <w:r w:rsidR="00F67DF1" w:rsidDel="00785512">
          <w:rPr>
            <w:rFonts w:ascii="Times New Roman" w:hAnsi="Times New Roman" w:cs="Times New Roman"/>
          </w:rPr>
          <w:delText>the evolutionary</w:delText>
        </w:r>
        <w:r w:rsidR="007B0B5B" w:rsidDel="00785512">
          <w:rPr>
            <w:rFonts w:ascii="Times New Roman" w:hAnsi="Times New Roman" w:cs="Times New Roman"/>
          </w:rPr>
          <w:delText xml:space="preserve"> and population dynamics</w:delText>
        </w:r>
      </w:del>
      <w:r w:rsidR="007B0B5B">
        <w:rPr>
          <w:rFonts w:ascii="Times New Roman" w:hAnsi="Times New Roman" w:cs="Times New Roman"/>
        </w:rPr>
        <w:t>.</w:t>
      </w:r>
      <w:ins w:id="91" w:author="O'Sullivan, Ronan James" w:date="2023-07-03T11:31:00Z">
        <w:r w:rsidR="00785512">
          <w:rPr>
            <w:rFonts w:ascii="Times New Roman" w:hAnsi="Times New Roman" w:cs="Times New Roman"/>
          </w:rPr>
          <w:t xml:space="preserve"> </w:t>
        </w:r>
      </w:ins>
      <w:ins w:id="92" w:author="O'Sullivan, Ronan James" w:date="2023-07-04T14:23:00Z">
        <w:r w:rsidR="00556EF8">
          <w:rPr>
            <w:rFonts w:ascii="Times New Roman" w:hAnsi="Times New Roman" w:cs="Times New Roman"/>
          </w:rPr>
          <w:t>While based on a general</w:t>
        </w:r>
      </w:ins>
      <w:ins w:id="93" w:author="O'Sullivan, Ronan James" w:date="2023-07-04T14:24:00Z">
        <w:r w:rsidR="00556EF8">
          <w:rPr>
            <w:rFonts w:ascii="Times New Roman" w:hAnsi="Times New Roman" w:cs="Times New Roman"/>
          </w:rPr>
          <w:t>ised</w:t>
        </w:r>
      </w:ins>
      <w:ins w:id="94" w:author="O'Sullivan, Ronan James" w:date="2023-07-04T14:23:00Z">
        <w:r w:rsidR="00556EF8">
          <w:rPr>
            <w:rFonts w:ascii="Times New Roman" w:hAnsi="Times New Roman" w:cs="Times New Roman"/>
          </w:rPr>
          <w:t xml:space="preserve"> salmonine lifecycle</w:t>
        </w:r>
      </w:ins>
      <w:ins w:id="95" w:author="O'Sullivan, Ronan James" w:date="2023-07-04T14:24:00Z">
        <w:r w:rsidR="00556EF8">
          <w:rPr>
            <w:rFonts w:ascii="Times New Roman" w:hAnsi="Times New Roman" w:cs="Times New Roman"/>
          </w:rPr>
          <w:t xml:space="preserve">, </w:t>
        </w:r>
      </w:ins>
      <w:del w:id="96" w:author="O'Sullivan, Ronan James" w:date="2023-07-03T11:31:00Z">
        <w:r w:rsidR="007B0B5B" w:rsidDel="00785512">
          <w:rPr>
            <w:rFonts w:ascii="Times New Roman" w:hAnsi="Times New Roman" w:cs="Times New Roman"/>
          </w:rPr>
          <w:delText xml:space="preserve"> </w:delText>
        </w:r>
      </w:del>
      <w:del w:id="97" w:author="O'Sullivan, Ronan James" w:date="2023-07-04T14:24:00Z">
        <w:r w:rsidR="007B0B5B" w:rsidDel="00556EF8">
          <w:rPr>
            <w:rFonts w:ascii="Times New Roman" w:hAnsi="Times New Roman" w:cs="Times New Roman"/>
          </w:rPr>
          <w:delText>T</w:delText>
        </w:r>
      </w:del>
      <w:ins w:id="98" w:author="O'Sullivan, Ronan James" w:date="2023-07-04T14:24:00Z">
        <w:r w:rsidR="00556EF8">
          <w:rPr>
            <w:rFonts w:ascii="Times New Roman" w:hAnsi="Times New Roman" w:cs="Times New Roman"/>
          </w:rPr>
          <w:t>t</w:t>
        </w:r>
      </w:ins>
      <w:r w:rsidR="007B0B5B">
        <w:rPr>
          <w:rFonts w:ascii="Times New Roman" w:hAnsi="Times New Roman" w:cs="Times New Roman"/>
        </w:rPr>
        <w:t xml:space="preserve">he model </w:t>
      </w:r>
      <w:ins w:id="99" w:author="O'Sullivan, Ronan James" w:date="2023-07-03T11:31:00Z">
        <w:r w:rsidR="00785512">
          <w:rPr>
            <w:rFonts w:ascii="Times New Roman" w:hAnsi="Times New Roman" w:cs="Times New Roman"/>
          </w:rPr>
          <w:t xml:space="preserve">is </w:t>
        </w:r>
      </w:ins>
      <w:del w:id="100" w:author="O'Sullivan, Ronan James" w:date="2023-07-03T11:31:00Z">
        <w:r w:rsidR="007B0B5B" w:rsidDel="00785512">
          <w:rPr>
            <w:rFonts w:ascii="Times New Roman" w:hAnsi="Times New Roman" w:cs="Times New Roman"/>
          </w:rPr>
          <w:delText xml:space="preserve">is loosely based on a salmonid fish but is </w:delText>
        </w:r>
      </w:del>
      <w:del w:id="101" w:author="O'Sullivan, Ronan James" w:date="2023-07-04T14:24:00Z">
        <w:r w:rsidR="007B0B5B" w:rsidDel="00556EF8">
          <w:rPr>
            <w:rFonts w:ascii="Times New Roman" w:hAnsi="Times New Roman" w:cs="Times New Roman"/>
          </w:rPr>
          <w:delText xml:space="preserve">generally </w:delText>
        </w:r>
      </w:del>
      <w:r w:rsidR="007B0B5B">
        <w:rPr>
          <w:rFonts w:ascii="Times New Roman" w:hAnsi="Times New Roman" w:cs="Times New Roman"/>
        </w:rPr>
        <w:t xml:space="preserve">applicable to any </w:t>
      </w:r>
      <w:del w:id="102" w:author="O'Sullivan, Ronan James" w:date="2023-07-03T11:31:00Z">
        <w:r w:rsidR="007B0B5B" w:rsidDel="00785512">
          <w:rPr>
            <w:rFonts w:ascii="Times New Roman" w:hAnsi="Times New Roman" w:cs="Times New Roman"/>
          </w:rPr>
          <w:delText xml:space="preserve">species </w:delText>
        </w:r>
      </w:del>
      <w:ins w:id="103" w:author="O'Sullivan, Ronan James" w:date="2023-07-03T11:31:00Z">
        <w:r w:rsidR="00785512">
          <w:rPr>
            <w:rFonts w:ascii="Times New Roman" w:hAnsi="Times New Roman" w:cs="Times New Roman"/>
          </w:rPr>
          <w:t xml:space="preserve">taxon </w:t>
        </w:r>
      </w:ins>
      <w:r w:rsidR="007B0B5B">
        <w:rPr>
          <w:rFonts w:ascii="Times New Roman" w:hAnsi="Times New Roman" w:cs="Times New Roman"/>
        </w:rPr>
        <w:t>that experiences</w:t>
      </w:r>
      <w:r w:rsidR="00F67DF1">
        <w:rPr>
          <w:rFonts w:ascii="Times New Roman" w:hAnsi="Times New Roman" w:cs="Times New Roman"/>
        </w:rPr>
        <w:t xml:space="preserve"> intrusion</w:t>
      </w:r>
      <w:r w:rsidR="00376EF3">
        <w:rPr>
          <w:rFonts w:ascii="Times New Roman" w:hAnsi="Times New Roman" w:cs="Times New Roman"/>
        </w:rPr>
        <w:t xml:space="preserve"> of locally maladapted genotypes</w:t>
      </w:r>
      <w:ins w:id="104" w:author="O'Sullivan, Ronan James" w:date="2023-07-03T11:31:00Z">
        <w:r w:rsidR="00785512">
          <w:rPr>
            <w:rFonts w:ascii="Times New Roman" w:hAnsi="Times New Roman" w:cs="Times New Roman"/>
          </w:rPr>
          <w:t xml:space="preserve">, in addition to </w:t>
        </w:r>
      </w:ins>
      <w:del w:id="105" w:author="O'Sullivan, Ronan James" w:date="2023-07-03T11:31:00Z">
        <w:r w:rsidR="00376EF3" w:rsidDel="00785512">
          <w:rPr>
            <w:rFonts w:ascii="Times New Roman" w:hAnsi="Times New Roman" w:cs="Times New Roman"/>
          </w:rPr>
          <w:delText xml:space="preserve"> plus </w:delText>
        </w:r>
      </w:del>
      <w:r w:rsidR="00376EF3">
        <w:rPr>
          <w:rFonts w:ascii="Times New Roman" w:hAnsi="Times New Roman" w:cs="Times New Roman"/>
        </w:rPr>
        <w:t>phenotype-dependent competition for a limiting resource (e.g., breeding sites</w:t>
      </w:r>
      <w:ins w:id="106" w:author="O'Sullivan, Ronan James" w:date="2023-07-03T11:31:00Z">
        <w:r w:rsidR="00785512">
          <w:rPr>
            <w:rFonts w:ascii="Times New Roman" w:hAnsi="Times New Roman" w:cs="Times New Roman"/>
          </w:rPr>
          <w:t xml:space="preserve">, </w:t>
        </w:r>
      </w:ins>
      <w:del w:id="107" w:author="O'Sullivan, Ronan James" w:date="2023-07-03T11:31:00Z">
        <w:r w:rsidR="00376EF3" w:rsidDel="00785512">
          <w:rPr>
            <w:rFonts w:ascii="Times New Roman" w:hAnsi="Times New Roman" w:cs="Times New Roman"/>
          </w:rPr>
          <w:delText xml:space="preserve"> or </w:delText>
        </w:r>
      </w:del>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one-off and continuous intrusion events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ins w:id="108" w:author="O'Sullivan, Ronan James" w:date="2023-07-04T14:24:00Z">
        <w:r w:rsidR="00556EF8">
          <w:rPr>
            <w:rFonts w:ascii="Times New Roman" w:hAnsi="Times New Roman" w:cs="Times New Roman"/>
          </w:rPr>
          <w:t xml:space="preserve">or </w:t>
        </w:r>
      </w:ins>
      <w:del w:id="109" w:author="O'Sullivan, Ronan James" w:date="2023-07-04T14:24:00Z">
        <w:r w:rsidR="00FB2761" w:rsidDel="00556EF8">
          <w:rPr>
            <w:rFonts w:ascii="Times New Roman" w:hAnsi="Times New Roman" w:cs="Times New Roman"/>
          </w:rPr>
          <w:delText xml:space="preserve">or </w:delText>
        </w:r>
      </w:del>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ins w:id="110" w:author="O'Sullivan, Ronan James" w:date="2023-07-03T11:32:00Z">
        <w:r w:rsidR="00785512">
          <w:rPr>
            <w:rFonts w:ascii="Times New Roman" w:hAnsi="Times New Roman" w:cs="Times New Roman"/>
          </w:rPr>
          <w:t>ad</w:t>
        </w:r>
      </w:ins>
      <w:r w:rsidR="00216B07">
        <w:rPr>
          <w:rFonts w:ascii="Times New Roman" w:hAnsi="Times New Roman" w:cs="Times New Roman"/>
        </w:rPr>
        <w:t>mixed population</w:t>
      </w:r>
      <w:ins w:id="111" w:author="O'Sullivan, Ronan James" w:date="2023-07-03T11:32:00Z">
        <w:r w:rsidR="00785512">
          <w:rPr>
            <w:rFonts w:ascii="Times New Roman" w:hAnsi="Times New Roman" w:cs="Times New Roman"/>
          </w:rPr>
          <w:t>. This had</w:t>
        </w:r>
      </w:ins>
      <w:del w:id="112" w:author="O'Sullivan, Ronan James" w:date="2023-07-03T11:32:00Z">
        <w:r w:rsidR="00216B07" w:rsidDel="00785512">
          <w:rPr>
            <w:rFonts w:ascii="Times New Roman" w:hAnsi="Times New Roman" w:cs="Times New Roman"/>
          </w:rPr>
          <w:delText>,</w:delText>
        </w:r>
        <w:r w:rsidR="006A51FA" w:rsidDel="00785512">
          <w:rPr>
            <w:rFonts w:ascii="Times New Roman" w:hAnsi="Times New Roman" w:cs="Times New Roman"/>
          </w:rPr>
          <w:delText xml:space="preserve"> with</w:delText>
        </w:r>
      </w:del>
      <w:r w:rsidR="006A51FA">
        <w:rPr>
          <w:rFonts w:ascii="Times New Roman" w:hAnsi="Times New Roman" w:cs="Times New Roman"/>
        </w:rPr>
        <w:t xml:space="preserve"> </w:t>
      </w:r>
      <w:r w:rsidR="00216B07">
        <w:rPr>
          <w:rFonts w:ascii="Times New Roman" w:hAnsi="Times New Roman" w:cs="Times New Roman"/>
        </w:rPr>
        <w:t>negative consequences for population size and</w:t>
      </w:r>
      <w:ins w:id="113" w:author="O'Sullivan, Ronan James" w:date="2023-07-03T11:32:00Z">
        <w:r w:rsidR="00785512">
          <w:rPr>
            <w:rFonts w:ascii="Times New Roman" w:hAnsi="Times New Roman" w:cs="Times New Roman"/>
          </w:rPr>
          <w:t xml:space="preserve"> population</w:t>
        </w:r>
      </w:ins>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and </w:t>
      </w:r>
      <w:commentRangeStart w:id="114"/>
      <w:r w:rsidR="001C0902">
        <w:rPr>
          <w:rFonts w:ascii="Times New Roman" w:hAnsi="Times New Roman" w:cs="Times New Roman"/>
        </w:rPr>
        <w:t xml:space="preserve">hard selection, </w:t>
      </w:r>
      <w:commentRangeEnd w:id="114"/>
      <w:r w:rsidR="00785512">
        <w:rPr>
          <w:rStyle w:val="CommentReference"/>
        </w:rPr>
        <w:commentReference w:id="114"/>
      </w:r>
      <w:r w:rsidR="001C0902">
        <w:rPr>
          <w:rFonts w:ascii="Times New Roman" w:hAnsi="Times New Roman" w:cs="Times New Roman"/>
        </w:rPr>
        <w:t xml:space="preserve">which may be critical to determining the impacts of captive breeding programmes and </w:t>
      </w:r>
      <w:del w:id="115" w:author="O'Sullivan, Ronan James" w:date="2023-07-04T14:25:00Z">
        <w:r w:rsidR="001C0902" w:rsidDel="00556EF8">
          <w:rPr>
            <w:rFonts w:ascii="Times New Roman" w:hAnsi="Times New Roman" w:cs="Times New Roman"/>
          </w:rPr>
          <w:delText xml:space="preserve">farm </w:delText>
        </w:r>
      </w:del>
      <w:ins w:id="116" w:author="O'Sullivan, Ronan James" w:date="2023-07-04T14:25:00Z">
        <w:r w:rsidR="00556EF8">
          <w:rPr>
            <w:rFonts w:ascii="Times New Roman" w:hAnsi="Times New Roman" w:cs="Times New Roman"/>
          </w:rPr>
          <w:t xml:space="preserve">domesticated </w:t>
        </w:r>
      </w:ins>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ins w:id="117" w:author="O'Sullivan, Ronan James" w:date="2023-07-04T16:24:00Z"/>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38728FFC"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{"citationID":"kiwXdMIm","properties":{"formattedCitation":"(Hendry and Gonzalez 2008)","plainCitation":"(Hendry and Gonzalez 2008)","noteIndex":0},"citationItems":[{"id":1075,"uris":["http://zotero.org/users/2160202/items/4CWMB2L4"],"itemData":{"id":1075,"type":"article-journal","container-title":"Biology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182D0E" w:rsidRPr="009F769B">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del w:id="118" w:author="O'Sullivan, Ronan James" w:date="2023-07-04T14:26:00Z">
        <w:r w:rsidRPr="009F769B" w:rsidDel="00556EF8">
          <w:rPr>
            <w:rFonts w:ascii="Times New Roman" w:hAnsi="Times New Roman" w:cs="Times New Roman"/>
          </w:rPr>
          <w:delText>This l</w:delText>
        </w:r>
      </w:del>
      <w:ins w:id="119" w:author="O'Sullivan, Ronan James" w:date="2023-07-04T14:26:00Z">
        <w:r w:rsidR="00556EF8">
          <w:rPr>
            <w:rFonts w:ascii="Times New Roman" w:hAnsi="Times New Roman" w:cs="Times New Roman"/>
          </w:rPr>
          <w:t>L</w:t>
        </w:r>
      </w:ins>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w:t>
      </w:r>
      <w:del w:id="120" w:author="O'Sullivan, Ronan James" w:date="2023-07-04T14:26:00Z">
        <w:r w:rsidR="000E63E0" w:rsidRPr="009F769B" w:rsidDel="00556EF8">
          <w:rPr>
            <w:rFonts w:ascii="Times New Roman" w:hAnsi="Times New Roman" w:cs="Times New Roman"/>
          </w:rPr>
          <w:delText xml:space="preserve">types </w:delText>
        </w:r>
        <w:r w:rsidRPr="009F769B" w:rsidDel="00556EF8">
          <w:rPr>
            <w:rFonts w:ascii="Times New Roman" w:hAnsi="Times New Roman" w:cs="Times New Roman"/>
          </w:rPr>
          <w:delText xml:space="preserve">of </w:delText>
        </w:r>
      </w:del>
      <w:r w:rsidRPr="009F769B">
        <w:rPr>
          <w:rFonts w:ascii="Times New Roman" w:hAnsi="Times New Roman" w:cs="Times New Roman"/>
        </w:rPr>
        <w:t xml:space="preserve">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w:t>
      </w:r>
      <w:ins w:id="121" w:author="O'Sullivan, Ronan James" w:date="2023-07-04T14:26:00Z">
        <w:r w:rsidR="00556EF8">
          <w:rPr>
            <w:rFonts w:ascii="Times New Roman" w:hAnsi="Times New Roman" w:cs="Times New Roman"/>
          </w:rPr>
          <w:t xml:space="preserve">may </w:t>
        </w:r>
      </w:ins>
      <w:del w:id="122" w:author="O'Sullivan, Ronan James" w:date="2023-07-03T11:37:00Z">
        <w:r w:rsidR="000E63E0" w:rsidRPr="009F769B" w:rsidDel="00785512">
          <w:rPr>
            <w:rFonts w:ascii="Times New Roman" w:hAnsi="Times New Roman" w:cs="Times New Roman"/>
          </w:rPr>
          <w:delText xml:space="preserve">can </w:delText>
        </w:r>
      </w:del>
      <w:r w:rsidR="000E63E0" w:rsidRPr="009F769B">
        <w:rPr>
          <w:rFonts w:ascii="Times New Roman" w:hAnsi="Times New Roman" w:cs="Times New Roman"/>
        </w:rPr>
        <w:t xml:space="preserve">induce maladaptation by affecting the </w:t>
      </w:r>
      <w:r w:rsidR="00AB2EBF" w:rsidRPr="009F769B">
        <w:rPr>
          <w:rFonts w:ascii="Times New Roman" w:hAnsi="Times New Roman" w:cs="Times New Roman"/>
        </w:rPr>
        <w:t>abiotic</w:t>
      </w:r>
      <w:del w:id="123" w:author="O'Sullivan, Ronan James" w:date="2023-07-04T14:26:00Z">
        <w:r w:rsidR="00AB2EBF" w:rsidRPr="009F769B" w:rsidDel="00556EF8">
          <w:rPr>
            <w:rFonts w:ascii="Times New Roman" w:hAnsi="Times New Roman" w:cs="Times New Roman"/>
          </w:rPr>
          <w:delText xml:space="preserve"> or </w:delText>
        </w:r>
      </w:del>
      <w:ins w:id="124" w:author="O'Sullivan, Ronan James" w:date="2023-07-04T14:26:00Z">
        <w:r w:rsidR="00556EF8">
          <w:rPr>
            <w:rFonts w:ascii="Times New Roman" w:hAnsi="Times New Roman" w:cs="Times New Roman"/>
          </w:rPr>
          <w:t>/</w:t>
        </w:r>
      </w:ins>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del w:id="125" w:author="O'Sullivan, Ronan James" w:date="2023-07-03T11:37:00Z">
        <w:r w:rsidR="00AB2EBF" w:rsidRPr="009F769B" w:rsidDel="00785512">
          <w:rPr>
            <w:rFonts w:ascii="Times New Roman" w:hAnsi="Times New Roman" w:cs="Times New Roman"/>
          </w:rPr>
          <w:delText>environment</w:delText>
        </w:r>
        <w:r w:rsidR="00AD36C7" w:rsidRPr="009F769B" w:rsidDel="00785512">
          <w:rPr>
            <w:rFonts w:ascii="Times New Roman" w:hAnsi="Times New Roman" w:cs="Times New Roman"/>
          </w:rPr>
          <w:delText xml:space="preserve"> </w:delText>
        </w:r>
      </w:del>
      <w:ins w:id="126" w:author="O'Sullivan, Ronan James" w:date="2023-07-03T11:37:00Z">
        <w:r w:rsidR="00785512">
          <w:rPr>
            <w:rFonts w:ascii="Times New Roman" w:hAnsi="Times New Roman" w:cs="Times New Roman"/>
          </w:rPr>
          <w:t>landscape</w:t>
        </w:r>
      </w:ins>
      <w:ins w:id="127" w:author="O'Sullivan, Ronan James" w:date="2023-07-04T14:26:00Z">
        <w:r w:rsidR="00556EF8">
          <w:rPr>
            <w:rFonts w:ascii="Times New Roman" w:hAnsi="Times New Roman" w:cs="Times New Roman"/>
          </w:rPr>
          <w:t>s</w:t>
        </w:r>
      </w:ins>
      <w:ins w:id="128" w:author="O'Sullivan, Ronan James" w:date="2023-07-03T11:37:00Z">
        <w:r w:rsidR="00785512" w:rsidRPr="009F769B">
          <w:rPr>
            <w:rFonts w:ascii="Times New Roman" w:hAnsi="Times New Roman" w:cs="Times New Roman"/>
          </w:rPr>
          <w:t xml:space="preserve"> </w:t>
        </w:r>
      </w:ins>
      <w:del w:id="129" w:author="O'Sullivan, Ronan James" w:date="2023-07-04T14:26:00Z">
        <w:r w:rsidR="00AD36C7" w:rsidRPr="009F769B" w:rsidDel="00556EF8">
          <w:rPr>
            <w:rFonts w:ascii="Times New Roman" w:hAnsi="Times New Roman" w:cs="Times New Roman"/>
          </w:rPr>
          <w:delText>directly</w:delText>
        </w:r>
        <w:r w:rsidR="00DD4605" w:rsidDel="00556EF8">
          <w:rPr>
            <w:rFonts w:ascii="Times New Roman" w:hAnsi="Times New Roman" w:cs="Times New Roman"/>
          </w:rPr>
          <w:delText xml:space="preserve"> </w:delText>
        </w:r>
      </w:del>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the </w:t>
      </w:r>
      <w:ins w:id="130" w:author="O'Sullivan, Ronan James" w:date="2023-07-04T14:27:00Z">
        <w:r w:rsidR="00556EF8">
          <w:rPr>
            <w:rFonts w:ascii="Times New Roman" w:hAnsi="Times New Roman" w:cs="Times New Roman"/>
          </w:rPr>
          <w:t>trait</w:t>
        </w:r>
      </w:ins>
      <w:ins w:id="131" w:author="O'Sullivan, Ronan James" w:date="2023-07-03T11:38:00Z">
        <w:r w:rsidR="00785512">
          <w:rPr>
            <w:rFonts w:ascii="Times New Roman" w:hAnsi="Times New Roman" w:cs="Times New Roman"/>
          </w:rPr>
          <w:t xml:space="preserve"> optima</w:t>
        </w:r>
      </w:ins>
      <w:ins w:id="132" w:author="O'Sullivan, Ronan James" w:date="2023-07-04T14:27:00Z">
        <w:r w:rsidR="00556EF8">
          <w:rPr>
            <w:rFonts w:ascii="Times New Roman" w:hAnsi="Times New Roman" w:cs="Times New Roman"/>
          </w:rPr>
          <w:t xml:space="preserve"> </w:t>
        </w:r>
      </w:ins>
      <w:del w:id="133" w:author="O'Sullivan, Ronan James" w:date="2023-07-04T14:27:00Z">
        <w:r w:rsidR="000E63E0" w:rsidRPr="009F769B" w:rsidDel="00556EF8">
          <w:rPr>
            <w:rFonts w:ascii="Times New Roman" w:hAnsi="Times New Roman" w:cs="Times New Roman"/>
          </w:rPr>
          <w:delText>adaptive landscape</w:delText>
        </w:r>
        <w:r w:rsidR="00DC7FDE" w:rsidRPr="009F769B" w:rsidDel="00556EF8">
          <w:rPr>
            <w:rFonts w:ascii="Times New Roman" w:hAnsi="Times New Roman" w:cs="Times New Roman"/>
          </w:rPr>
          <w:delText xml:space="preserve"> </w:delText>
        </w:r>
      </w:del>
      <w:r w:rsidR="00DC7FDE"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{"citationID":"SvHcGDfy","properties":{"formattedCitation":"(Chevin, Lande, and Mace 2010)","plainCitation":"(Chevin, Lande, and Mace 2010)","noteIndex":0},"citationItems":[{"id":872,"uris":["http://zotero.org/users/2160202/items/IBDBX75C"],"itemData":{"id":872,"type":"article-journal","container-title":"PLoS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182D0E" w:rsidRPr="009F769B">
        <w:rPr>
          <w:rFonts w:ascii="Times New Roman" w:hAnsi="Times New Roman" w:cs="Times New Roman"/>
        </w:rPr>
        <w:t>(</w:t>
      </w:r>
      <w:proofErr w:type="spellStart"/>
      <w:r w:rsidR="00182D0E" w:rsidRPr="009F769B">
        <w:rPr>
          <w:rFonts w:ascii="Times New Roman" w:hAnsi="Times New Roman" w:cs="Times New Roman"/>
        </w:rPr>
        <w:t>Chevin</w:t>
      </w:r>
      <w:proofErr w:type="spellEnd"/>
      <w:r w:rsidR="00182D0E" w:rsidRPr="009F769B">
        <w:rPr>
          <w:rFonts w:ascii="Times New Roman" w:hAnsi="Times New Roman" w:cs="Times New Roman"/>
        </w:rPr>
        <w:t xml:space="preserve">, </w:t>
      </w:r>
      <w:proofErr w:type="spellStart"/>
      <w:r w:rsidR="00182D0E" w:rsidRPr="009F769B">
        <w:rPr>
          <w:rFonts w:ascii="Times New Roman" w:hAnsi="Times New Roman" w:cs="Times New Roman"/>
        </w:rPr>
        <w:t>Lande</w:t>
      </w:r>
      <w:proofErr w:type="spellEnd"/>
      <w:r w:rsidR="00182D0E" w:rsidRPr="009F769B">
        <w:rPr>
          <w:rFonts w:ascii="Times New Roman" w:hAnsi="Times New Roman" w:cs="Times New Roman"/>
        </w:rPr>
        <w:t>, and Mace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trait optima (extrinsic outbreeding depression) or lead to a breakdown of </w:t>
      </w:r>
      <w:commentRangeStart w:id="134"/>
      <w:del w:id="135" w:author="O'Sullivan, Ronan James" w:date="2023-07-03T11:38:00Z">
        <w:r w:rsidR="00DD4605" w:rsidDel="00785512">
          <w:rPr>
            <w:rFonts w:ascii="Times New Roman" w:hAnsi="Times New Roman" w:cs="Times New Roman"/>
          </w:rPr>
          <w:delText>coadapted gene complexe</w:delText>
        </w:r>
      </w:del>
      <w:commentRangeEnd w:id="134"/>
      <w:r w:rsidR="007D7D69">
        <w:rPr>
          <w:rStyle w:val="CommentReference"/>
        </w:rPr>
        <w:commentReference w:id="134"/>
      </w:r>
      <w:del w:id="136" w:author="O'Sullivan, Ronan James" w:date="2023-07-03T11:38:00Z">
        <w:r w:rsidR="00DD4605" w:rsidDel="00785512">
          <w:rPr>
            <w:rFonts w:ascii="Times New Roman" w:hAnsi="Times New Roman" w:cs="Times New Roman"/>
          </w:rPr>
          <w:delText>s</w:delText>
        </w:r>
      </w:del>
      <w:ins w:id="137" w:author="O'Sullivan, Ronan James" w:date="2023-07-03T11:38:00Z">
        <w:r w:rsidR="00785512">
          <w:rPr>
            <w:rFonts w:ascii="Times New Roman" w:hAnsi="Times New Roman" w:cs="Times New Roman"/>
          </w:rPr>
          <w:t>adaptive linkage disequilibrium</w:t>
        </w:r>
      </w:ins>
      <w:r w:rsidR="00DD4605">
        <w:rPr>
          <w:rFonts w:ascii="Times New Roman" w:hAnsi="Times New Roman" w:cs="Times New Roman"/>
        </w:rPr>
        <w:t xml:space="preserve"> (intrinsic outbreeding depression</w:t>
      </w:r>
      <w:ins w:id="138" w:author="O'Sullivan, Ronan James" w:date="2023-07-04T14:47:00Z">
        <w:r w:rsidR="004C7A5F">
          <w:rPr>
            <w:rFonts w:ascii="Times New Roman" w:hAnsi="Times New Roman" w:cs="Times New Roman"/>
          </w:rPr>
          <w:t xml:space="preserve"> -</w:t>
        </w:r>
      </w:ins>
      <w:del w:id="139" w:author="O'Sullivan, Ronan James" w:date="2023-07-04T14:47:00Z">
        <w:r w:rsidR="00DD4605" w:rsidDel="004C7A5F">
          <w:rPr>
            <w:rFonts w:ascii="Times New Roman" w:hAnsi="Times New Roman" w:cs="Times New Roman"/>
          </w:rPr>
          <w:delText>)</w:delText>
        </w:r>
      </w:del>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68776E" w:rsidRPr="009F769B">
        <w:rPr>
          <w:rFonts w:ascii="Times New Roman" w:hAnsi="Times New Roman" w:cs="Times New Roman"/>
        </w:rPr>
        <w:instrText xml:space="preserve"> ADDIN ZOTERO_ITEM CSL_CITATION {"citationID":"KHqFzyU4","properties":{"formattedCitation":"(Grabenstein and Taylor 2018)","plainCitation":"(Grabenstein and Taylor 2018)","noteIndex":0},"citationItems":[{"id":1852,"uris":["http://zotero.org/users/2160202/items/XNKA9EQH"],"itemData":{"id":1852,"type":"article-journal","container-title":"Trends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del w:id="140" w:author="O'Sullivan, Ronan James" w:date="2023-07-04T14:47:00Z">
        <w:r w:rsidR="0068776E" w:rsidRPr="009F769B" w:rsidDel="004C7A5F">
          <w:rPr>
            <w:rFonts w:ascii="Times New Roman" w:hAnsi="Times New Roman" w:cs="Times New Roman"/>
          </w:rPr>
          <w:delText>(</w:delText>
        </w:r>
      </w:del>
      <w:proofErr w:type="spellStart"/>
      <w:r w:rsidR="0068776E" w:rsidRPr="009F769B">
        <w:rPr>
          <w:rFonts w:ascii="Times New Roman" w:hAnsi="Times New Roman" w:cs="Times New Roman"/>
        </w:rPr>
        <w:t>Grabenstein</w:t>
      </w:r>
      <w:proofErr w:type="spellEnd"/>
      <w:r w:rsidR="0068776E" w:rsidRPr="009F769B">
        <w:rPr>
          <w:rFonts w:ascii="Times New Roman" w:hAnsi="Times New Roman" w:cs="Times New Roman"/>
        </w:rPr>
        <w:t xml:space="preserve">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such introgressive hybridisation has increased in the Anthropocene, as </w:t>
      </w:r>
      <w:del w:id="141" w:author="O'Sullivan, Ronan James" w:date="2023-07-03T11:41:00Z">
        <w:r w:rsidR="0068776E" w:rsidRPr="009F769B" w:rsidDel="007D7D69">
          <w:rPr>
            <w:rFonts w:ascii="Times New Roman" w:hAnsi="Times New Roman" w:cs="Times New Roman"/>
          </w:rPr>
          <w:delText xml:space="preserve">species </w:delText>
        </w:r>
      </w:del>
      <w:ins w:id="142" w:author="O'Sullivan, Ronan James" w:date="2023-07-03T11:41:00Z">
        <w:r w:rsidR="007D7D69">
          <w:rPr>
            <w:rFonts w:ascii="Times New Roman" w:hAnsi="Times New Roman" w:cs="Times New Roman"/>
          </w:rPr>
          <w:t>taxa</w:t>
        </w:r>
        <w:r w:rsidR="007D7D69" w:rsidRPr="009F769B">
          <w:rPr>
            <w:rFonts w:ascii="Times New Roman" w:hAnsi="Times New Roman" w:cs="Times New Roman"/>
          </w:rPr>
          <w:t xml:space="preserve"> </w:t>
        </w:r>
      </w:ins>
      <w:r w:rsidR="0068776E" w:rsidRPr="009F769B">
        <w:rPr>
          <w:rFonts w:ascii="Times New Roman" w:hAnsi="Times New Roman" w:cs="Times New Roman"/>
        </w:rPr>
        <w:t>shift their distributions in response to climate change, intentional introductions/translocations occur, or domesticated individuals escape</w:t>
      </w:r>
      <w:ins w:id="143" w:author="O'Sullivan, Ronan James" w:date="2023-07-04T14:28:00Z">
        <w:r w:rsidR="00556EF8">
          <w:rPr>
            <w:rFonts w:ascii="Times New Roman" w:hAnsi="Times New Roman" w:cs="Times New Roman"/>
          </w:rPr>
          <w:t xml:space="preserve"> into wild populations</w:t>
        </w:r>
      </w:ins>
      <w:ins w:id="144" w:author="O'Sullivan, Ronan James" w:date="2023-07-04T14:29:00Z">
        <w:r w:rsidR="00556EF8">
          <w:rPr>
            <w:rFonts w:ascii="Times New Roman" w:hAnsi="Times New Roman" w:cs="Times New Roman"/>
          </w:rPr>
          <w:t xml:space="preserve"> </w:t>
        </w:r>
        <w:r w:rsidR="00556EF8" w:rsidRPr="009F769B">
          <w:rPr>
            <w:rFonts w:ascii="Times New Roman" w:hAnsi="Times New Roman" w:cs="Times New Roman"/>
          </w:rPr>
          <w:fldChar w:fldCharType="begin"/>
        </w:r>
        <w:r w:rsidR="00556EF8" w:rsidRPr="009F769B">
          <w:rPr>
            <w:rFonts w:ascii="Times New Roman" w:hAnsi="Times New Roman" w:cs="Times New Roman"/>
          </w:rPr>
          <w: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556EF8" w:rsidRPr="009F769B">
          <w:rPr>
            <w:rFonts w:ascii="Times New Roman" w:hAnsi="Times New Roman" w:cs="Times New Roman"/>
          </w:rPr>
          <w:t>(Wayne and Shaffer 2016; Brennan et al. 2015)</w:t>
        </w:r>
        <w:r w:rsidR="00556EF8" w:rsidRPr="009F769B">
          <w:rPr>
            <w:rFonts w:ascii="Times New Roman" w:hAnsi="Times New Roman" w:cs="Times New Roman"/>
          </w:rPr>
          <w:fldChar w:fldCharType="end"/>
        </w:r>
      </w:ins>
      <w:ins w:id="145" w:author="O'Sullivan, Ronan James" w:date="2023-07-03T11:42:00Z">
        <w:r w:rsidR="007D7D69">
          <w:rPr>
            <w:rFonts w:ascii="Times New Roman" w:hAnsi="Times New Roman" w:cs="Times New Roman"/>
          </w:rPr>
          <w:t>.</w:t>
        </w:r>
      </w:ins>
      <w:del w:id="146" w:author="O'Sullivan, Ronan James" w:date="2023-07-03T11:42:00Z">
        <w:r w:rsidR="0068776E" w:rsidRPr="009F769B" w:rsidDel="007D7D69">
          <w:rPr>
            <w:rFonts w:ascii="Times New Roman" w:hAnsi="Times New Roman" w:cs="Times New Roman"/>
          </w:rPr>
          <w:delText xml:space="preserve"> </w:delText>
        </w:r>
        <w:commentRangeStart w:id="147"/>
        <w:r w:rsidR="0068776E" w:rsidRPr="009F769B" w:rsidDel="007D7D69">
          <w:rPr>
            <w:rFonts w:ascii="Times New Roman" w:hAnsi="Times New Roman" w:cs="Times New Roman"/>
          </w:rPr>
          <w:delText>from captivity</w:delText>
        </w:r>
      </w:del>
      <w:del w:id="148" w:author="O'Sullivan, Ronan James" w:date="2023-07-04T14:28:00Z">
        <w:r w:rsidR="0068776E" w:rsidRPr="009F769B" w:rsidDel="00556EF8">
          <w:rPr>
            <w:rFonts w:ascii="Times New Roman" w:hAnsi="Times New Roman" w:cs="Times New Roman"/>
          </w:rPr>
          <w:delText>,</w:delText>
        </w:r>
      </w:del>
      <w:ins w:id="149" w:author="O'Sullivan, Ronan James" w:date="2023-07-03T11:42:00Z">
        <w:r w:rsidR="007D7D69">
          <w:rPr>
            <w:rFonts w:ascii="Times New Roman" w:hAnsi="Times New Roman" w:cs="Times New Roman"/>
          </w:rPr>
          <w:t xml:space="preserve"> </w:t>
        </w:r>
      </w:ins>
      <w:del w:id="150" w:author="O'Sullivan, Ronan James" w:date="2023-07-03T11:42:00Z">
        <w:r w:rsidR="0068776E" w:rsidRPr="009F769B" w:rsidDel="007D7D69">
          <w:rPr>
            <w:rFonts w:ascii="Times New Roman" w:hAnsi="Times New Roman" w:cs="Times New Roman"/>
          </w:rPr>
          <w:delText xml:space="preserve"> such that </w:delText>
        </w:r>
      </w:del>
      <w:del w:id="151" w:author="O'Sullivan, Ronan James" w:date="2023-07-04T14:29:00Z">
        <w:r w:rsidR="0068776E" w:rsidRPr="009F769B" w:rsidDel="00556EF8">
          <w:rPr>
            <w:rFonts w:ascii="Times New Roman" w:hAnsi="Times New Roman" w:cs="Times New Roman"/>
          </w:rPr>
          <w:delText xml:space="preserve">previously reproductively isolated populations </w:delText>
        </w:r>
      </w:del>
      <w:del w:id="152" w:author="O'Sullivan, Ronan James" w:date="2023-07-03T11:42:00Z">
        <w:r w:rsidR="0068776E" w:rsidRPr="009F769B" w:rsidDel="007D7D69">
          <w:rPr>
            <w:rFonts w:ascii="Times New Roman" w:hAnsi="Times New Roman" w:cs="Times New Roman"/>
          </w:rPr>
          <w:delText xml:space="preserve">or species </w:delText>
        </w:r>
      </w:del>
      <w:del w:id="153" w:author="O'Sullivan, Ronan James" w:date="2023-07-04T14:29:00Z">
        <w:r w:rsidR="0068776E" w:rsidRPr="009F769B" w:rsidDel="00556EF8">
          <w:rPr>
            <w:rFonts w:ascii="Times New Roman" w:hAnsi="Times New Roman" w:cs="Times New Roman"/>
          </w:rPr>
          <w:delText>come into contact</w:delText>
        </w:r>
        <w:r w:rsidR="0068776E" w:rsidDel="00556EF8">
          <w:rPr>
            <w:rFonts w:ascii="Times New Roman" w:hAnsi="Times New Roman" w:cs="Times New Roman"/>
          </w:rPr>
          <w:delText xml:space="preserve"> </w:delText>
        </w:r>
        <w:r w:rsidR="0068776E" w:rsidRPr="009F769B" w:rsidDel="00556EF8">
          <w:rPr>
            <w:rFonts w:ascii="Times New Roman" w:hAnsi="Times New Roman" w:cs="Times New Roman"/>
          </w:rPr>
          <w:fldChar w:fldCharType="begin"/>
        </w:r>
        <w:r w:rsidR="0068776E" w:rsidRPr="009F769B" w:rsidDel="00556EF8">
          <w:rPr>
            <w:rFonts w:ascii="Times New Roman" w:hAnsi="Times New Roman" w:cs="Times New Roman"/>
          </w:rPr>
          <w:delInstrText xml:space="preserve"> ADDIN ZOTERO_ITEM CSL_CITATION {"citationID":"R9lfbmQe","properties":{"formattedCitation":"(Wayne and Shaffer 2016; Brennan et al. 2015)","plainCitation":"(Wayne and Shaffer 2016; Brennan et al. 2015)","noteIndex":0},"citationItems":[{"id":1854,"uris":["http://zotero.org/users/2160202/items/SQJ493HB"],"itemData":{"id":1854,"type":"article-journal","container-title":"Molecular Ecology","issue":"11","note":"ISBN: 0962-1083\npublisher: Wiley Online Library","page":"2680-2689","title":"Hybridization and endangered species protection in the molecular era","volume":"25","author":[{"family":"Wayne","given":"Robert K."},{"family":"Shaffer","given":"H. Bradley"}],"issued":{"date-parts":[["2016"]]}}},{"id":1853,"uris":["http://zotero.org/users/2160202/items/EGHBS6T3"],"itemData":{"id":1853,"type":"article-journal","container-title":"Evolutionary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delInstrText>
        </w:r>
        <w:r w:rsidR="0068776E" w:rsidRPr="009F769B" w:rsidDel="00556EF8">
          <w:rPr>
            <w:rFonts w:ascii="Times New Roman" w:hAnsi="Times New Roman" w:cs="Times New Roman"/>
          </w:rPr>
          <w:fldChar w:fldCharType="separate"/>
        </w:r>
        <w:r w:rsidR="0068776E" w:rsidRPr="009F769B" w:rsidDel="00556EF8">
          <w:rPr>
            <w:rFonts w:ascii="Times New Roman" w:hAnsi="Times New Roman" w:cs="Times New Roman"/>
          </w:rPr>
          <w:delText>(Wayne and Shaffer 2016; Brennan et al. 2015)</w:delText>
        </w:r>
        <w:r w:rsidR="0068776E" w:rsidRPr="009F769B" w:rsidDel="00556EF8">
          <w:rPr>
            <w:rFonts w:ascii="Times New Roman" w:hAnsi="Times New Roman" w:cs="Times New Roman"/>
          </w:rPr>
          <w:fldChar w:fldCharType="end"/>
        </w:r>
        <w:r w:rsidR="0068776E" w:rsidRPr="009F769B" w:rsidDel="00556EF8">
          <w:rPr>
            <w:rFonts w:ascii="Times New Roman" w:hAnsi="Times New Roman" w:cs="Times New Roman"/>
          </w:rPr>
          <w:delText>.</w:delText>
        </w:r>
        <w:r w:rsidR="00DD4605" w:rsidDel="00556EF8">
          <w:rPr>
            <w:rFonts w:ascii="Times New Roman" w:hAnsi="Times New Roman" w:cs="Times New Roman"/>
          </w:rPr>
          <w:delText xml:space="preserve"> </w:delText>
        </w:r>
      </w:del>
      <w:commentRangeEnd w:id="147"/>
      <w:r w:rsidR="00556EF8">
        <w:rPr>
          <w:rStyle w:val="CommentReference"/>
        </w:rPr>
        <w:commentReference w:id="147"/>
      </w:r>
      <w:r w:rsidR="002F72AF" w:rsidRPr="009F769B">
        <w:rPr>
          <w:rFonts w:ascii="Times New Roman" w:hAnsi="Times New Roman" w:cs="Times New Roman"/>
        </w:rPr>
        <w:t>A major challenge for conservation biology is</w:t>
      </w:r>
      <w:ins w:id="154" w:author="O'Sullivan, Ronan James" w:date="2023-07-03T11:42:00Z">
        <w:r w:rsidR="007D7D69">
          <w:rPr>
            <w:rFonts w:ascii="Times New Roman" w:hAnsi="Times New Roman" w:cs="Times New Roman"/>
          </w:rPr>
          <w:t>,</w:t>
        </w:r>
      </w:ins>
      <w:r w:rsidR="002F72AF" w:rsidRPr="009F769B">
        <w:rPr>
          <w:rFonts w:ascii="Times New Roman" w:hAnsi="Times New Roman" w:cs="Times New Roman"/>
        </w:rPr>
        <w:t xml:space="preserve"> t</w:t>
      </w:r>
      <w:r w:rsidR="0068776E">
        <w:rPr>
          <w:rFonts w:ascii="Times New Roman" w:hAnsi="Times New Roman" w:cs="Times New Roman"/>
        </w:rPr>
        <w:t>hus</w:t>
      </w:r>
      <w:ins w:id="155" w:author="O'Sullivan, Ronan James" w:date="2023-07-03T11:42:00Z">
        <w:r w:rsidR="007D7D69">
          <w:rPr>
            <w:rFonts w:ascii="Times New Roman" w:hAnsi="Times New Roman" w:cs="Times New Roman"/>
          </w:rPr>
          <w:t>,</w:t>
        </w:r>
      </w:ins>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23E61BDF"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he release of captive-reared individuals has 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del w:id="156" w:author="O'Sullivan, Ronan James" w:date="2023-07-04T14:36:00Z">
        <w:r w:rsidR="00AF749F" w:rsidRPr="009F769B" w:rsidDel="0008745B">
          <w:rPr>
            <w:rFonts w:ascii="Times New Roman" w:hAnsi="Times New Roman" w:cs="Times New Roman"/>
          </w:rPr>
          <w:delText xml:space="preserve">depleted </w:delText>
        </w:r>
      </w:del>
      <w:ins w:id="157" w:author="O'Sullivan, Ronan James" w:date="2023-07-04T14:36:00Z">
        <w:r w:rsidR="0008745B">
          <w:rPr>
            <w:rFonts w:ascii="Times New Roman" w:hAnsi="Times New Roman" w:cs="Times New Roman"/>
          </w:rPr>
          <w:t>beleaguered</w:t>
        </w:r>
        <w:r w:rsidR="0008745B" w:rsidRPr="009F769B">
          <w:rPr>
            <w:rFonts w:ascii="Times New Roman" w:hAnsi="Times New Roman" w:cs="Times New Roman"/>
          </w:rPr>
          <w:t xml:space="preserve"> </w:t>
        </w:r>
      </w:ins>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{"citationID":"AGFCOqe6","properties":{"formattedCitation":"(Seddon, Armstrong, and Maloney 2007; Fraser 2008)","plainCitation":"(Seddon, Armstrong, and Maloney 2007; Fraser 2008)","noteIndex":0},"citationItems":[{"id":1858,"uris":["http://zotero.org/users/2160202/items/SNK5ZUVH"],"itemData":{"id":1858,"type":"article-journal","container-title":"Conservation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(Seddon, Armstrong, and Maloney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del w:id="158" w:author="O'Sullivan, Ronan James" w:date="2023-07-04T14:53:00Z">
        <w:r w:rsidR="00AF749F" w:rsidRPr="009F769B" w:rsidDel="00CE39A5">
          <w:rPr>
            <w:rFonts w:ascii="Times New Roman" w:hAnsi="Times New Roman" w:cs="Times New Roman"/>
          </w:rPr>
          <w:delText>or a</w:delText>
        </w:r>
      </w:del>
      <w:ins w:id="159" w:author="O'Sullivan, Ronan James" w:date="2023-07-04T14:53:00Z">
        <w:r w:rsidR="00CE39A5">
          <w:rPr>
            <w:rFonts w:ascii="Times New Roman" w:hAnsi="Times New Roman" w:cs="Times New Roman"/>
          </w:rPr>
          <w:t>as well as a wildlife</w:t>
        </w:r>
      </w:ins>
      <w:r w:rsidR="00AF749F" w:rsidRPr="009F769B">
        <w:rPr>
          <w:rFonts w:ascii="Times New Roman" w:hAnsi="Times New Roman" w:cs="Times New Roman"/>
        </w:rPr>
        <w:t xml:space="preserve"> management tool to </w:t>
      </w:r>
      <w:del w:id="160" w:author="O'Sullivan, Ronan James" w:date="2023-07-04T14:37:00Z">
        <w:r w:rsidR="00AF749F" w:rsidRPr="009F769B" w:rsidDel="0008745B">
          <w:rPr>
            <w:rFonts w:ascii="Times New Roman" w:hAnsi="Times New Roman" w:cs="Times New Roman"/>
          </w:rPr>
          <w:delText xml:space="preserve">augment natural production </w:delText>
        </w:r>
        <w:r w:rsidR="008817EE" w:rsidRPr="009F769B" w:rsidDel="0008745B">
          <w:rPr>
            <w:rFonts w:ascii="Times New Roman" w:hAnsi="Times New Roman" w:cs="Times New Roman"/>
          </w:rPr>
          <w:delText>and</w:delText>
        </w:r>
        <w:r w:rsidR="00AF749F" w:rsidRPr="009F769B" w:rsidDel="0008745B">
          <w:rPr>
            <w:rFonts w:ascii="Times New Roman" w:hAnsi="Times New Roman" w:cs="Times New Roman"/>
          </w:rPr>
          <w:delText xml:space="preserve"> </w:delText>
        </w:r>
      </w:del>
      <w:r w:rsidR="00AF749F" w:rsidRPr="009F769B">
        <w:rPr>
          <w:rFonts w:ascii="Times New Roman" w:hAnsi="Times New Roman" w:cs="Times New Roman"/>
        </w:rPr>
        <w:t xml:space="preserve">increase the number of individuals available for </w:t>
      </w:r>
      <w:del w:id="161" w:author="O'Sullivan, Ronan James" w:date="2023-07-04T14:37:00Z">
        <w:r w:rsidR="008A00BF" w:rsidDel="0008745B">
          <w:rPr>
            <w:rFonts w:ascii="Times New Roman" w:hAnsi="Times New Roman" w:cs="Times New Roman"/>
          </w:rPr>
          <w:delText xml:space="preserve">commercial </w:delText>
        </w:r>
        <w:r w:rsidR="00AF749F" w:rsidRPr="009F769B" w:rsidDel="0008745B">
          <w:rPr>
            <w:rFonts w:ascii="Times New Roman" w:hAnsi="Times New Roman" w:cs="Times New Roman"/>
          </w:rPr>
          <w:delText>harves</w:delText>
        </w:r>
        <w:r w:rsidR="004E09BC" w:rsidRPr="009F769B" w:rsidDel="0008745B">
          <w:rPr>
            <w:rFonts w:ascii="Times New Roman" w:hAnsi="Times New Roman" w:cs="Times New Roman"/>
          </w:rPr>
          <w:delText xml:space="preserve">t </w:delText>
        </w:r>
        <w:r w:rsidR="008A00BF" w:rsidDel="0008745B">
          <w:rPr>
            <w:rFonts w:ascii="Times New Roman" w:hAnsi="Times New Roman" w:cs="Times New Roman"/>
          </w:rPr>
          <w:delText>or recreational angling/shooting</w:delText>
        </w:r>
      </w:del>
      <w:ins w:id="162" w:author="O'Sullivan, Ronan James" w:date="2023-07-04T14:37:00Z">
        <w:r w:rsidR="0008745B">
          <w:rPr>
            <w:rFonts w:ascii="Times New Roman" w:hAnsi="Times New Roman" w:cs="Times New Roman"/>
          </w:rPr>
          <w:t>harvest</w:t>
        </w:r>
      </w:ins>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{"citationID":"3MTJYmgC","properties":{"formattedCitation":"(Claussen and Philipp 2022; Barbanera et al. 2010)","plainCitation":"(Claussen and Philipp 2022; Barbanera et al. 2010)","noteIndex":0},"citationItems":[{"id":1859,"uris":["http://zotero.org/users/2160202/items/SGJAEUHJ"],"itemData":{"id":1859,"type":"article-journal","container-title":"Fisheries Management and Ecology","note":"ISBN: 0969-997X\npublisher: Wiley Online Library","title":"Assessing the role of supplementation stocking: A perspective","author":[{"family":"Claussen","given":"Julie E."},{"family":"Philipp","given":"David P."}],"issued":{"date-parts":[["2022"]]}}},{"id":1860,"uris":["http://zotero.org/users/2160202/items/26FP28QU"],"itemData":{"id":1860,"type":"article-journal","container-title":"Biological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182D0E" w:rsidRPr="009F769B">
        <w:rPr>
          <w:rFonts w:ascii="Times New Roman" w:hAnsi="Times New Roman" w:cs="Times New Roman"/>
        </w:rPr>
        <w:t>(Claussen and Philipp 2022; Barbanera et al. 2010)</w:t>
      </w:r>
      <w:r w:rsidR="004E09BC" w:rsidRPr="009F769B">
        <w:rPr>
          <w:rFonts w:ascii="Times New Roman" w:hAnsi="Times New Roman" w:cs="Times New Roman"/>
        </w:rPr>
        <w:fldChar w:fldCharType="end"/>
      </w:r>
      <w:r w:rsidR="00AF749F" w:rsidRPr="009F769B">
        <w:rPr>
          <w:rFonts w:ascii="Times New Roman" w:hAnsi="Times New Roman" w:cs="Times New Roman"/>
        </w:rPr>
        <w:t>.</w:t>
      </w:r>
      <w:ins w:id="163" w:author="O'Sullivan, Ronan James" w:date="2023-07-04T14:48:00Z">
        <w:r w:rsidR="004C7A5F">
          <w:rPr>
            <w:rFonts w:ascii="Times New Roman" w:hAnsi="Times New Roman" w:cs="Times New Roman"/>
          </w:rPr>
          <w:t xml:space="preserve"> </w:t>
        </w:r>
      </w:ins>
      <w:del w:id="164" w:author="O'Sullivan, Ronan James" w:date="2023-07-04T14:48:00Z">
        <w:r w:rsidR="009D651D" w:rsidRPr="009F769B" w:rsidDel="004C7A5F">
          <w:rPr>
            <w:rFonts w:ascii="Times New Roman" w:hAnsi="Times New Roman" w:cs="Times New Roman"/>
          </w:rPr>
          <w:delText xml:space="preserve"> </w:delText>
        </w:r>
      </w:del>
      <w:ins w:id="165" w:author="O'Sullivan, Ronan James" w:date="2023-07-04T14:52:00Z">
        <w:r w:rsidR="00CE39A5">
          <w:rPr>
            <w:rFonts w:ascii="Times New Roman" w:hAnsi="Times New Roman" w:cs="Times New Roman"/>
          </w:rPr>
          <w:t>Captive-rear</w:t>
        </w:r>
      </w:ins>
      <w:ins w:id="166" w:author="O'Sullivan, Ronan James" w:date="2023-07-04T14:54:00Z">
        <w:r w:rsidR="00CE39A5">
          <w:rPr>
            <w:rFonts w:ascii="Times New Roman" w:hAnsi="Times New Roman" w:cs="Times New Roman"/>
          </w:rPr>
          <w:t>ing is</w:t>
        </w:r>
      </w:ins>
      <w:ins w:id="167" w:author="O'Sullivan, Ronan James" w:date="2023-07-04T14:52:00Z">
        <w:r w:rsidR="00CE39A5">
          <w:rPr>
            <w:rFonts w:ascii="Times New Roman" w:hAnsi="Times New Roman" w:cs="Times New Roman"/>
          </w:rPr>
          <w:t xml:space="preserve"> particularly common among salmonine fishes</w:t>
        </w:r>
      </w:ins>
      <w:ins w:id="168" w:author="O'Sullivan, Ronan James" w:date="2023-07-04T14:54:00Z">
        <w:r w:rsidR="00CE39A5">
          <w:rPr>
            <w:rFonts w:ascii="Times New Roman" w:hAnsi="Times New Roman" w:cs="Times New Roman"/>
          </w:rPr>
          <w:t xml:space="preserve"> (salmon, trout, </w:t>
        </w:r>
        <w:proofErr w:type="spellStart"/>
        <w:r w:rsidR="00CE39A5">
          <w:rPr>
            <w:rFonts w:ascii="Times New Roman" w:hAnsi="Times New Roman" w:cs="Times New Roman"/>
          </w:rPr>
          <w:t>charr</w:t>
        </w:r>
        <w:proofErr w:type="spellEnd"/>
        <w:r w:rsidR="00CE39A5">
          <w:rPr>
            <w:rFonts w:ascii="Times New Roman" w:hAnsi="Times New Roman" w:cs="Times New Roman"/>
          </w:rPr>
          <w:t>)</w:t>
        </w:r>
      </w:ins>
      <w:ins w:id="169" w:author="O'Sullivan, Ronan James" w:date="2023-07-04T14:52:00Z">
        <w:r w:rsidR="00CE39A5">
          <w:rPr>
            <w:rFonts w:ascii="Times New Roman" w:hAnsi="Times New Roman" w:cs="Times New Roman"/>
          </w:rPr>
          <w:t>.</w:t>
        </w:r>
      </w:ins>
      <w:ins w:id="170" w:author="O'Sullivan, Ronan James" w:date="2023-07-04T14:49:00Z">
        <w:r w:rsidR="004C7A5F">
          <w:rPr>
            <w:rFonts w:ascii="Times New Roman" w:hAnsi="Times New Roman" w:cs="Times New Roman"/>
          </w:rPr>
          <w:t xml:space="preserve"> </w:t>
        </w:r>
      </w:ins>
      <w:r>
        <w:rPr>
          <w:rFonts w:ascii="Times New Roman" w:hAnsi="Times New Roman" w:cs="Times New Roman"/>
        </w:rPr>
        <w:t xml:space="preserve">However, </w:t>
      </w:r>
      <w:del w:id="171" w:author="O'Sullivan, Ronan James" w:date="2023-07-04T14:49:00Z">
        <w:r w:rsidDel="004C7A5F">
          <w:rPr>
            <w:rFonts w:ascii="Times New Roman" w:hAnsi="Times New Roman" w:cs="Times New Roman"/>
          </w:rPr>
          <w:delText>s</w:delText>
        </w:r>
        <w:r w:rsidR="00E66EFA" w:rsidDel="004C7A5F">
          <w:rPr>
            <w:rFonts w:ascii="Times New Roman" w:hAnsi="Times New Roman" w:cs="Times New Roman"/>
          </w:rPr>
          <w:delText>uch</w:delText>
        </w:r>
        <w:r w:rsidR="009D651D" w:rsidRPr="009F769B" w:rsidDel="004C7A5F">
          <w:rPr>
            <w:rFonts w:ascii="Times New Roman" w:hAnsi="Times New Roman" w:cs="Times New Roman"/>
          </w:rPr>
          <w:delText xml:space="preserve"> </w:delText>
        </w:r>
      </w:del>
      <w:ins w:id="172" w:author="O'Sullivan, Ronan James" w:date="2023-07-04T14:52:00Z">
        <w:r w:rsidR="00CE39A5">
          <w:rPr>
            <w:rFonts w:ascii="Times New Roman" w:hAnsi="Times New Roman" w:cs="Times New Roman"/>
          </w:rPr>
          <w:t xml:space="preserve">the </w:t>
        </w:r>
      </w:ins>
      <w:r w:rsidR="009D651D" w:rsidRPr="009F769B">
        <w:rPr>
          <w:rFonts w:ascii="Times New Roman" w:hAnsi="Times New Roman" w:cs="Times New Roman"/>
        </w:rPr>
        <w:t xml:space="preserve">supplemental stocking </w:t>
      </w:r>
      <w:ins w:id="173" w:author="O'Sullivan, Ronan James" w:date="2023-07-04T14:55:00Z">
        <w:r w:rsidR="00CE39A5">
          <w:rPr>
            <w:rFonts w:ascii="Times New Roman" w:hAnsi="Times New Roman" w:cs="Times New Roman"/>
          </w:rPr>
          <w:t xml:space="preserve">of many of these fishes </w:t>
        </w:r>
      </w:ins>
      <w:del w:id="174" w:author="O'Sullivan, Ronan James" w:date="2023-07-03T11:43:00Z">
        <w:r w:rsidR="009D651D" w:rsidRPr="009F769B" w:rsidDel="007D7D69">
          <w:rPr>
            <w:rFonts w:ascii="Times New Roman" w:hAnsi="Times New Roman" w:cs="Times New Roman"/>
          </w:rPr>
          <w:delText xml:space="preserve">may </w:delText>
        </w:r>
      </w:del>
      <w:r w:rsidR="00E66EFA">
        <w:rPr>
          <w:rFonts w:ascii="Times New Roman" w:hAnsi="Times New Roman" w:cs="Times New Roman"/>
        </w:rPr>
        <w:t xml:space="preserve">often </w:t>
      </w:r>
      <w:r w:rsidR="009D651D" w:rsidRPr="009F769B">
        <w:rPr>
          <w:rFonts w:ascii="Times New Roman" w:hAnsi="Times New Roman" w:cs="Times New Roman"/>
        </w:rPr>
        <w:t>fail</w:t>
      </w:r>
      <w:ins w:id="175" w:author="O'Sullivan, Ronan James" w:date="2023-07-03T11:43:00Z">
        <w:r w:rsidR="007D7D69">
          <w:rPr>
            <w:rFonts w:ascii="Times New Roman" w:hAnsi="Times New Roman" w:cs="Times New Roman"/>
          </w:rPr>
          <w:t>s</w:t>
        </w:r>
      </w:ins>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ins w:id="176" w:author="O'Sullivan, Ronan James" w:date="2023-07-04T14:41:00Z">
        <w:r w:rsidR="004C7A5F">
          <w:rPr>
            <w:rFonts w:ascii="Times New Roman" w:hAnsi="Times New Roman" w:cs="Times New Roman"/>
          </w:rPr>
          <w:t xml:space="preserve">, and in some scenarios, can lead to </w:t>
        </w:r>
        <w:r w:rsidR="004C7A5F" w:rsidRPr="009F769B">
          <w:rPr>
            <w:rFonts w:ascii="Times New Roman" w:hAnsi="Times New Roman" w:cs="Times New Roman"/>
          </w:rPr>
          <w:t>genetic homogenisation</w:t>
        </w:r>
      </w:ins>
      <w:ins w:id="177" w:author="O'Sullivan, Ronan James" w:date="2023-07-04T14:42:00Z">
        <w:r w:rsidR="004C7A5F">
          <w:rPr>
            <w:rFonts w:ascii="Times New Roman" w:hAnsi="Times New Roman" w:cs="Times New Roman"/>
          </w:rPr>
          <w:t xml:space="preserve"> (</w:t>
        </w:r>
      </w:ins>
      <w:proofErr w:type="spellStart"/>
      <w:ins w:id="178" w:author="O'Sullivan, Ronan James" w:date="2023-07-04T14:43:00Z">
        <w:r w:rsidR="004C7A5F">
          <w:rPr>
            <w:rFonts w:ascii="Times New Roman" w:hAnsi="Times New Roman" w:cs="Times New Roman"/>
          </w:rPr>
          <w:t>Skaala</w:t>
        </w:r>
        <w:proofErr w:type="spellEnd"/>
        <w:r w:rsidR="004C7A5F">
          <w:rPr>
            <w:rFonts w:ascii="Times New Roman" w:hAnsi="Times New Roman" w:cs="Times New Roman"/>
          </w:rPr>
          <w:t xml:space="preserve"> et al. 2016; Karlsson et al. 2016)</w:t>
        </w:r>
      </w:ins>
      <w:ins w:id="179" w:author="O'Sullivan, Ronan James" w:date="2023-07-04T14:41:00Z">
        <w:r w:rsidR="004C7A5F" w:rsidRPr="009F769B">
          <w:rPr>
            <w:rFonts w:ascii="Times New Roman" w:hAnsi="Times New Roman" w:cs="Times New Roman"/>
          </w:rPr>
          <w:t xml:space="preserve"> and reduced fitness of hatchery fish and their hybrids in wild environments </w:t>
        </w:r>
        <w:r w:rsidR="004C7A5F" w:rsidRPr="009F769B">
          <w:rPr>
            <w:rFonts w:ascii="Times New Roman" w:hAnsi="Times New Roman" w:cs="Times New Roman"/>
          </w:rPr>
          <w:fldChar w:fldCharType="begin"/>
        </w:r>
        <w:r w:rsidR="004C7A5F">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4C7A5F" w:rsidRPr="009447C2">
          <w:rPr>
            <w:rFonts w:ascii="Times New Roman" w:hAnsi="Times New Roman" w:cs="Times New Roman"/>
            <w:kern w:val="0"/>
            <w:szCs w:val="24"/>
          </w:rPr>
          <w:t>(O’Sullivan et al. 2020)</w:t>
        </w:r>
        <w:r w:rsidR="004C7A5F" w:rsidRPr="009F769B">
          <w:rPr>
            <w:rFonts w:ascii="Times New Roman" w:hAnsi="Times New Roman" w:cs="Times New Roman"/>
          </w:rPr>
          <w:fldChar w:fldCharType="end"/>
        </w:r>
      </w:ins>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 xml:space="preserve">Salmo </w:t>
      </w:r>
      <w:proofErr w:type="spellStart"/>
      <w:r w:rsidR="00F356B4" w:rsidRPr="009F769B">
        <w:rPr>
          <w:rFonts w:ascii="Times New Roman" w:hAnsi="Times New Roman" w:cs="Times New Roman"/>
          <w:i/>
          <w:iCs/>
        </w:rPr>
        <w:t>salar</w:t>
      </w:r>
      <w:proofErr w:type="spellEnd"/>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182D0E" w:rsidRPr="009F769B">
        <w:rPr>
          <w:rFonts w:ascii="Times New Roman" w:hAnsi="Times New Roman" w:cs="Times New Roman"/>
        </w:rPr>
        <w:instrText xml:space="preserve"> ADDIN ZOTERO_ITEM CSL_CITATION {"citationID":"CJPeDqR7","properties":{"formattedCitation":"(Young 2013)","plainCitation":"(Young 2013)","noteIndex":0},"citationItems":[{"id":1861,"uris":["http://zotero.org/users/2160202/items/FZQ3A6XS"],"itemData":{"id":1861,"type":"article-journal","container-title":"Fisheries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182D0E" w:rsidRPr="009F769B">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del w:id="180" w:author="O'Sullivan, Ronan James" w:date="2023-07-03T11:43:00Z">
        <w:r w:rsidR="00986789" w:rsidRPr="009F769B" w:rsidDel="007D7D69">
          <w:rPr>
            <w:rFonts w:ascii="Times New Roman" w:hAnsi="Times New Roman" w:cs="Times New Roman"/>
          </w:rPr>
          <w:delText xml:space="preserve">in </w:delText>
        </w:r>
      </w:del>
      <w:ins w:id="181" w:author="O'Sullivan, Ronan James" w:date="2023-07-03T11:43:00Z">
        <w:r w:rsidR="007D7D69">
          <w:rPr>
            <w:rFonts w:ascii="Times New Roman" w:hAnsi="Times New Roman" w:cs="Times New Roman"/>
          </w:rPr>
          <w:t>for</w:t>
        </w:r>
        <w:r w:rsidR="007D7D69" w:rsidRPr="009F769B">
          <w:rPr>
            <w:rFonts w:ascii="Times New Roman" w:hAnsi="Times New Roman" w:cs="Times New Roman"/>
          </w:rPr>
          <w:t xml:space="preserve"> </w:t>
        </w:r>
      </w:ins>
      <w:r w:rsidR="00986789" w:rsidRPr="009F769B">
        <w:rPr>
          <w:rFonts w:ascii="Times New Roman" w:hAnsi="Times New Roman" w:cs="Times New Roman"/>
        </w:rPr>
        <w:t xml:space="preserve">many </w:t>
      </w:r>
      <w:del w:id="182" w:author="O'Sullivan, Ronan James" w:date="2023-07-04T14:55:00Z">
        <w:r w:rsidR="00986789" w:rsidRPr="009F769B" w:rsidDel="00CE39A5">
          <w:rPr>
            <w:rFonts w:ascii="Times New Roman" w:hAnsi="Times New Roman" w:cs="Times New Roman"/>
          </w:rPr>
          <w:delText>fishes</w:delText>
        </w:r>
      </w:del>
      <w:ins w:id="183" w:author="O'Sullivan, Ronan James" w:date="2023-07-04T14:55:00Z">
        <w:r w:rsidR="00CE39A5">
          <w:rPr>
            <w:rFonts w:ascii="Times New Roman" w:hAnsi="Times New Roman" w:cs="Times New Roman"/>
          </w:rPr>
          <w:t xml:space="preserve">among </w:t>
        </w:r>
        <w:proofErr w:type="spellStart"/>
        <w:r w:rsidR="00CE39A5">
          <w:rPr>
            <w:rFonts w:ascii="Times New Roman" w:hAnsi="Times New Roman" w:cs="Times New Roman"/>
          </w:rPr>
          <w:t>salmonines</w:t>
        </w:r>
      </w:ins>
      <w:proofErr w:type="spellEnd"/>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sp.)</w:t>
      </w:r>
      <w:ins w:id="184" w:author="O'Sullivan, Ronan James" w:date="2023-07-04T14:55:00Z">
        <w:r w:rsidR="00CE39A5">
          <w:rPr>
            <w:rFonts w:ascii="Times New Roman" w:hAnsi="Times New Roman" w:cs="Times New Roman"/>
          </w:rPr>
          <w:t>,</w:t>
        </w:r>
      </w:ins>
      <w:r w:rsidR="007F352A">
        <w:rPr>
          <w:rFonts w:ascii="Times New Roman" w:hAnsi="Times New Roman" w:cs="Times New Roman"/>
        </w:rPr>
        <w:t xml:space="preserve"> </w:t>
      </w:r>
      <w:r w:rsidR="00986789" w:rsidRPr="009F769B">
        <w:rPr>
          <w:rFonts w:ascii="Times New Roman" w:hAnsi="Times New Roman" w:cs="Times New Roman"/>
        </w:rPr>
        <w:t xml:space="preserve">where </w:t>
      </w:r>
      <w:del w:id="185" w:author="O'Sullivan, Ronan James" w:date="2023-07-03T11:43:00Z">
        <w:r w:rsidR="00986789" w:rsidRPr="009F769B" w:rsidDel="007D7D69">
          <w:rPr>
            <w:rFonts w:ascii="Times New Roman" w:hAnsi="Times New Roman" w:cs="Times New Roman"/>
          </w:rPr>
          <w:delText xml:space="preserve">huge </w:delText>
        </w:r>
      </w:del>
      <w:ins w:id="186" w:author="O'Sullivan, Ronan James" w:date="2023-07-03T11:43:00Z">
        <w:r w:rsidR="007D7D69">
          <w:rPr>
            <w:rFonts w:ascii="Times New Roman" w:hAnsi="Times New Roman" w:cs="Times New Roman"/>
          </w:rPr>
          <w:t>in</w:t>
        </w:r>
      </w:ins>
      <w:ins w:id="187" w:author="O'Sullivan, Ronan James" w:date="2023-07-03T11:44:00Z">
        <w:r w:rsidR="007D7D69">
          <w:rPr>
            <w:rFonts w:ascii="Times New Roman" w:hAnsi="Times New Roman" w:cs="Times New Roman"/>
          </w:rPr>
          <w:t>dustrial</w:t>
        </w:r>
      </w:ins>
      <w:ins w:id="188" w:author="O'Sullivan, Ronan James" w:date="2023-07-04T14:39:00Z">
        <w:r w:rsidR="0008745B">
          <w:rPr>
            <w:rFonts w:ascii="Times New Roman" w:hAnsi="Times New Roman" w:cs="Times New Roman"/>
          </w:rPr>
          <w:t xml:space="preserve">-scale </w:t>
        </w:r>
      </w:ins>
      <w:r w:rsidR="00986789" w:rsidRPr="009F769B">
        <w:rPr>
          <w:rFonts w:ascii="Times New Roman" w:hAnsi="Times New Roman" w:cs="Times New Roman"/>
        </w:rPr>
        <w:t xml:space="preserve">hatchery programmes exist for the purposes of enhancing fisheries or </w:t>
      </w:r>
      <w:del w:id="189" w:author="O'Sullivan, Ronan James" w:date="2023-07-03T11:44:00Z">
        <w:r w:rsidR="00986789" w:rsidRPr="009F769B" w:rsidDel="007D7D69">
          <w:rPr>
            <w:rFonts w:ascii="Times New Roman" w:hAnsi="Times New Roman" w:cs="Times New Roman"/>
          </w:rPr>
          <w:delText xml:space="preserve">recovering </w:delText>
        </w:r>
      </w:del>
      <w:ins w:id="190" w:author="O'Sullivan, Ronan James" w:date="2023-07-03T11:44:00Z">
        <w:r w:rsidR="007D7D69">
          <w:rPr>
            <w:rFonts w:ascii="Times New Roman" w:hAnsi="Times New Roman" w:cs="Times New Roman"/>
          </w:rPr>
          <w:t>augmenting</w:t>
        </w:r>
      </w:ins>
      <w:ins w:id="191" w:author="O'Sullivan, Ronan James" w:date="2023-07-04T14:39:00Z">
        <w:r w:rsidR="0008745B">
          <w:rPr>
            <w:rFonts w:ascii="Times New Roman" w:hAnsi="Times New Roman" w:cs="Times New Roman"/>
          </w:rPr>
          <w:t xml:space="preserve"> </w:t>
        </w:r>
      </w:ins>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1D2354" w:rsidRPr="009F769B">
        <w:rPr>
          <w:rFonts w:ascii="Times New Roman" w:hAnsi="Times New Roman" w:cs="Times New Roman"/>
        </w:rPr>
        <w:instrText xml:space="preserve"> ADDIN ZOTERO_ITEM CSL_CITATION {"citationID":"VujSSqhc","properties":{"formattedCitation":"(Naish et al. 2007)","plainCitation":"(Naish et al. 2007)","noteIndex":0},"citationItems":[{"id":1863,"uris":["http://zotero.org/users/2160202/items/6VGFFW79"],"itemData":{"id":1863,"type":"article-journal","container-title":"Advances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1D2354" w:rsidRPr="009F769B">
        <w:rPr>
          <w:rFonts w:ascii="Times New Roman" w:hAnsi="Times New Roman" w:cs="Times New Roman"/>
        </w:rPr>
        <w:t>(</w:t>
      </w:r>
      <w:proofErr w:type="spellStart"/>
      <w:r w:rsidR="001D2354" w:rsidRPr="009F769B">
        <w:rPr>
          <w:rFonts w:ascii="Times New Roman" w:hAnsi="Times New Roman" w:cs="Times New Roman"/>
        </w:rPr>
        <w:t>Naish</w:t>
      </w:r>
      <w:proofErr w:type="spellEnd"/>
      <w:r w:rsidR="001D2354" w:rsidRPr="009F769B">
        <w:rPr>
          <w:rFonts w:ascii="Times New Roman" w:hAnsi="Times New Roman" w:cs="Times New Roman"/>
        </w:rPr>
        <w:t xml:space="preserve">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ins w:id="192" w:author="O'Sullivan, Ronan James" w:date="2023-07-04T14:51:00Z">
        <w:r w:rsidR="00CE39A5">
          <w:rPr>
            <w:rFonts w:ascii="Times New Roman" w:hAnsi="Times New Roman" w:cs="Times New Roman"/>
          </w:rPr>
          <w:t xml:space="preserve"> The reduced fitness of captive</w:t>
        </w:r>
      </w:ins>
      <w:ins w:id="193" w:author="O'Sullivan, Ronan James" w:date="2023-07-04T14:56:00Z">
        <w:r w:rsidR="00CE39A5">
          <w:rPr>
            <w:rFonts w:ascii="Times New Roman" w:hAnsi="Times New Roman" w:cs="Times New Roman"/>
          </w:rPr>
          <w:t xml:space="preserve">-reared fish in the wild is </w:t>
        </w:r>
      </w:ins>
      <w:ins w:id="194" w:author="O'Sullivan, Ronan James" w:date="2023-07-04T14:57:00Z">
        <w:r w:rsidR="00CE39A5">
          <w:rPr>
            <w:rFonts w:ascii="Times New Roman" w:hAnsi="Times New Roman" w:cs="Times New Roman"/>
          </w:rPr>
          <w:t>likely due to various</w:t>
        </w:r>
      </w:ins>
      <w:del w:id="195" w:author="O'Sullivan, Ronan James" w:date="2023-07-04T14:56:00Z">
        <w:r w:rsidR="001D2354" w:rsidRPr="009F769B" w:rsidDel="00CE39A5">
          <w:rPr>
            <w:rFonts w:ascii="Times New Roman" w:hAnsi="Times New Roman" w:cs="Times New Roman"/>
          </w:rPr>
          <w:delText xml:space="preserve"> A </w:delText>
        </w:r>
      </w:del>
      <w:del w:id="196" w:author="O'Sullivan, Ronan James" w:date="2023-07-04T14:57:00Z">
        <w:r w:rsidR="001D2354" w:rsidRPr="009F769B" w:rsidDel="00CE39A5">
          <w:rPr>
            <w:rFonts w:ascii="Times New Roman" w:hAnsi="Times New Roman" w:cs="Times New Roman"/>
          </w:rPr>
          <w:delText>range of</w:delText>
        </w:r>
      </w:del>
      <w:r w:rsidR="001D2354" w:rsidRPr="009F769B">
        <w:rPr>
          <w:rFonts w:ascii="Times New Roman" w:hAnsi="Times New Roman" w:cs="Times New Roman"/>
        </w:rPr>
        <w:t xml:space="preserve"> genetic </w:t>
      </w:r>
      <w:r w:rsidR="00137527" w:rsidRPr="009F769B">
        <w:rPr>
          <w:rFonts w:ascii="Times New Roman" w:hAnsi="Times New Roman" w:cs="Times New Roman"/>
        </w:rPr>
        <w:t xml:space="preserve">and demographic </w:t>
      </w:r>
      <w:del w:id="197" w:author="O'Sullivan, Ronan James" w:date="2023-07-04T14:58:00Z">
        <w:r w:rsidR="001D2354" w:rsidRPr="009F769B" w:rsidDel="00CE39A5">
          <w:rPr>
            <w:rFonts w:ascii="Times New Roman" w:hAnsi="Times New Roman" w:cs="Times New Roman"/>
          </w:rPr>
          <w:delText>interactions</w:delText>
        </w:r>
      </w:del>
      <w:del w:id="198" w:author="O'Sullivan, Ronan James" w:date="2023-07-04T14:57:00Z">
        <w:r w:rsidR="001D2354" w:rsidRPr="009F769B" w:rsidDel="00CE39A5">
          <w:rPr>
            <w:rFonts w:ascii="Times New Roman" w:hAnsi="Times New Roman" w:cs="Times New Roman"/>
          </w:rPr>
          <w:delText xml:space="preserve"> between hatchery and wild populations </w:delText>
        </w:r>
      </w:del>
      <w:del w:id="199" w:author="O'Sullivan, Ronan James" w:date="2023-07-04T14:40:00Z">
        <w:r w:rsidR="001D2354" w:rsidRPr="009F769B" w:rsidDel="004C7A5F">
          <w:rPr>
            <w:rFonts w:ascii="Times New Roman" w:hAnsi="Times New Roman" w:cs="Times New Roman"/>
          </w:rPr>
          <w:delText xml:space="preserve">can </w:delText>
        </w:r>
      </w:del>
      <w:del w:id="200" w:author="O'Sullivan, Ronan James" w:date="2023-07-04T14:57:00Z">
        <w:r w:rsidR="001D2354" w:rsidRPr="009F769B" w:rsidDel="00CE39A5">
          <w:rPr>
            <w:rFonts w:ascii="Times New Roman" w:hAnsi="Times New Roman" w:cs="Times New Roman"/>
          </w:rPr>
          <w:delText>occur</w:delText>
        </w:r>
      </w:del>
      <w:del w:id="201" w:author="O'Sullivan, Ronan James" w:date="2023-07-04T14:58:00Z">
        <w:r w:rsidR="001D2354" w:rsidRPr="009F769B" w:rsidDel="00CE39A5">
          <w:rPr>
            <w:rFonts w:ascii="Times New Roman" w:hAnsi="Times New Roman" w:cs="Times New Roman"/>
          </w:rPr>
          <w:delText xml:space="preserve"> </w:delText>
        </w:r>
      </w:del>
      <w:ins w:id="202" w:author="O'Sullivan, Ronan James" w:date="2023-07-04T14:58:00Z">
        <w:r w:rsidR="00CE39A5">
          <w:rPr>
            <w:rFonts w:ascii="Times New Roman" w:hAnsi="Times New Roman" w:cs="Times New Roman"/>
          </w:rPr>
          <w:t xml:space="preserve">mechanisms </w:t>
        </w:r>
      </w:ins>
      <w:r w:rsidR="001D2354" w:rsidRPr="009F769B">
        <w:rPr>
          <w:rFonts w:ascii="Times New Roman" w:hAnsi="Times New Roman" w:cs="Times New Roman"/>
        </w:rPr>
        <w:fldChar w:fldCharType="begin"/>
      </w:r>
      <w:r w:rsidR="00137527" w:rsidRPr="009F769B">
        <w:rPr>
          <w:rFonts w:ascii="Times New Roman" w:hAnsi="Times New Roman" w:cs="Times New Roman"/>
        </w:rPr>
        <w:instrText xml:space="preserve"> ADDIN ZOTERO_ITEM CSL_CITATION {"citationID":"7SOrEbO2","properties":{"formattedCitation":"(Waples 1991; Fraser 2008)","plainCitation":"(Waples 1991; Fraser 2008)","noteIndex":0},"citationItems":[{"id":1864,"uris":["http://zotero.org/users/2160202/items/IQZUV3VK"],"itemData":{"id":1864,"type":"article-journal","container-title":"Canadian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S."}],"issued":{"date-parts":[["1991"]]}}},{"id":1282,"uris":["http://zotero.org/users/2160202/items/7RCVHRV8"],"itemData":{"id":1282,"type":"article-journal","container-title":"Evolutionary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1D2354" w:rsidRPr="009F769B">
        <w:rPr>
          <w:rFonts w:ascii="Times New Roman" w:hAnsi="Times New Roman" w:cs="Times New Roman"/>
        </w:rPr>
        <w:fldChar w:fldCharType="separate"/>
      </w:r>
      <w:r w:rsidR="00137527" w:rsidRPr="009F769B">
        <w:rPr>
          <w:rFonts w:ascii="Times New Roman" w:hAnsi="Times New Roman" w:cs="Times New Roman"/>
        </w:rPr>
        <w:t>(</w:t>
      </w:r>
      <w:proofErr w:type="spellStart"/>
      <w:r w:rsidR="00137527" w:rsidRPr="009F769B">
        <w:rPr>
          <w:rFonts w:ascii="Times New Roman" w:hAnsi="Times New Roman" w:cs="Times New Roman"/>
        </w:rPr>
        <w:t>Waples</w:t>
      </w:r>
      <w:proofErr w:type="spellEnd"/>
      <w:r w:rsidR="00137527" w:rsidRPr="009F769B">
        <w:rPr>
          <w:rFonts w:ascii="Times New Roman" w:hAnsi="Times New Roman" w:cs="Times New Roman"/>
        </w:rPr>
        <w:t xml:space="preserve"> 1991; </w:t>
      </w:r>
      <w:r w:rsidR="00137527" w:rsidRPr="009F769B">
        <w:rPr>
          <w:rFonts w:ascii="Times New Roman" w:hAnsi="Times New Roman" w:cs="Times New Roman"/>
        </w:rPr>
        <w:lastRenderedPageBreak/>
        <w:t>Fraser 2008)</w:t>
      </w:r>
      <w:r w:rsidR="001D2354" w:rsidRPr="009F769B">
        <w:rPr>
          <w:rFonts w:ascii="Times New Roman" w:hAnsi="Times New Roman" w:cs="Times New Roman"/>
        </w:rPr>
        <w:fldChar w:fldCharType="end"/>
      </w:r>
      <w:ins w:id="203" w:author="O'Sullivan, Ronan James" w:date="2023-07-04T14:58:00Z">
        <w:r w:rsidR="00CE39A5">
          <w:rPr>
            <w:rFonts w:ascii="Times New Roman" w:hAnsi="Times New Roman" w:cs="Times New Roman"/>
          </w:rPr>
          <w:t xml:space="preserve"> that arise</w:t>
        </w:r>
      </w:ins>
      <w:del w:id="204" w:author="O'Sullivan, Ronan James" w:date="2023-07-04T14:40:00Z">
        <w:r w:rsidR="00137527" w:rsidRPr="009F769B" w:rsidDel="004C7A5F">
          <w:rPr>
            <w:rFonts w:ascii="Times New Roman" w:hAnsi="Times New Roman" w:cs="Times New Roman"/>
          </w:rPr>
          <w:delText xml:space="preserve">, </w:delText>
        </w:r>
      </w:del>
      <w:del w:id="205" w:author="O'Sullivan, Ronan James" w:date="2023-07-04T14:46:00Z">
        <w:r w:rsidR="00511569" w:rsidRPr="009F769B" w:rsidDel="004C7A5F">
          <w:rPr>
            <w:rFonts w:ascii="Times New Roman" w:hAnsi="Times New Roman" w:cs="Times New Roman"/>
          </w:rPr>
          <w:delText xml:space="preserve">with </w:delText>
        </w:r>
      </w:del>
      <w:del w:id="206" w:author="O'Sullivan, Ronan James" w:date="2023-07-03T11:47:00Z">
        <w:r w:rsidR="003A5011" w:rsidDel="007D7D69">
          <w:rPr>
            <w:rFonts w:ascii="Times New Roman" w:hAnsi="Times New Roman" w:cs="Times New Roman"/>
          </w:rPr>
          <w:delText xml:space="preserve">any </w:delText>
        </w:r>
      </w:del>
      <w:del w:id="207" w:author="O'Sullivan, Ronan James" w:date="2023-07-04T14:46:00Z">
        <w:r w:rsidR="00511569" w:rsidRPr="009F769B" w:rsidDel="004C7A5F">
          <w:rPr>
            <w:rFonts w:ascii="Times New Roman" w:hAnsi="Times New Roman" w:cs="Times New Roman"/>
          </w:rPr>
          <w:delText xml:space="preserve">potential demographic benefits of stocking being </w:delText>
        </w:r>
      </w:del>
      <w:del w:id="208" w:author="O'Sullivan, Ronan James" w:date="2023-07-03T11:47:00Z">
        <w:r w:rsidR="00511569" w:rsidRPr="009F769B" w:rsidDel="007D7D69">
          <w:rPr>
            <w:rFonts w:ascii="Times New Roman" w:hAnsi="Times New Roman" w:cs="Times New Roman"/>
          </w:rPr>
          <w:delText xml:space="preserve">offset </w:delText>
        </w:r>
      </w:del>
      <w:del w:id="209" w:author="O'Sullivan, Ronan James" w:date="2023-07-04T14:46:00Z">
        <w:r w:rsidR="00511569" w:rsidRPr="009F769B" w:rsidDel="004C7A5F">
          <w:rPr>
            <w:rFonts w:ascii="Times New Roman" w:hAnsi="Times New Roman" w:cs="Times New Roman"/>
          </w:rPr>
          <w:delText xml:space="preserve">by </w:delText>
        </w:r>
      </w:del>
      <w:del w:id="210" w:author="O'Sullivan, Ronan James" w:date="2023-07-04T14:41:00Z">
        <w:r w:rsidR="00511569" w:rsidRPr="009F769B" w:rsidDel="004C7A5F">
          <w:rPr>
            <w:rFonts w:ascii="Times New Roman" w:hAnsi="Times New Roman" w:cs="Times New Roman"/>
          </w:rPr>
          <w:delText>genetic homogenisation and reduced fitness of hatchery</w:delText>
        </w:r>
        <w:r w:rsidR="00925A32" w:rsidRPr="009F769B" w:rsidDel="004C7A5F">
          <w:rPr>
            <w:rFonts w:ascii="Times New Roman" w:hAnsi="Times New Roman" w:cs="Times New Roman"/>
          </w:rPr>
          <w:delText xml:space="preserve"> fish and their</w:delText>
        </w:r>
        <w:r w:rsidR="00511569" w:rsidRPr="009F769B" w:rsidDel="004C7A5F">
          <w:rPr>
            <w:rFonts w:ascii="Times New Roman" w:hAnsi="Times New Roman" w:cs="Times New Roman"/>
          </w:rPr>
          <w:delText xml:space="preserve"> hybrids </w:delText>
        </w:r>
        <w:r w:rsidR="00925A32" w:rsidRPr="009F769B" w:rsidDel="004C7A5F">
          <w:rPr>
            <w:rFonts w:ascii="Times New Roman" w:hAnsi="Times New Roman" w:cs="Times New Roman"/>
          </w:rPr>
          <w:delText xml:space="preserve">in wild environments </w:delText>
        </w:r>
        <w:r w:rsidR="00925A32" w:rsidRPr="009F769B" w:rsidDel="004C7A5F">
          <w:rPr>
            <w:rFonts w:ascii="Times New Roman" w:hAnsi="Times New Roman" w:cs="Times New Roman"/>
          </w:rPr>
          <w:fldChar w:fldCharType="begin"/>
        </w:r>
        <w:r w:rsidR="009447C2" w:rsidDel="004C7A5F">
          <w:rPr>
            <w:rFonts w:ascii="Times New Roman" w:hAnsi="Times New Roman" w:cs="Times New Roman"/>
          </w:rPr>
          <w:delInstrText xml:space="preserve"> ADDIN ZOTERO_ITEM CSL_CITATION {"citationID":"HE7wAnYR","properties":{"formattedCitation":"(Araki et al. 2008; O\\uc0\\u8217{}Sullivan et al. 2020)","plainCitation":"(Araki et al. 2008; O’Sullivan et al. 2020)","noteIndex":0},"citationItems":[{"id":236,"uris":["http://zotero.org/users/2160202/items/BM3XCMXW"],"itemData":{"id":236,"type":"article-journal","container-title":"Evolutionary Applications","issue":"2","page":"342-355","title":"Fitness of hatchery‐reared salmonids in the wild","volume":"1","author":[{"family":"Araki","given":"Hitoshi"},{"family":"Berejikian","given":"Barry A."},{"family":"Ford","given":"Michael J."},{"family":"Blouin","given":"Michael S."}],"issued":{"date-parts":[["2008"]]}}},{"id":44,"uris":["http://zotero.org/users/2160202/items/S8LZCATZ"],"itemData":{"id":44,"type":"article-journal","container-title":"Proceedings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delInstrText>
        </w:r>
        <w:r w:rsidR="00925A32" w:rsidRPr="009F769B" w:rsidDel="004C7A5F">
          <w:rPr>
            <w:rFonts w:ascii="Times New Roman" w:hAnsi="Times New Roman" w:cs="Times New Roman"/>
          </w:rPr>
          <w:fldChar w:fldCharType="separate"/>
        </w:r>
        <w:r w:rsidR="009447C2" w:rsidRPr="009447C2" w:rsidDel="004C7A5F">
          <w:rPr>
            <w:rFonts w:ascii="Times New Roman" w:hAnsi="Times New Roman" w:cs="Times New Roman"/>
            <w:kern w:val="0"/>
            <w:szCs w:val="24"/>
          </w:rPr>
          <w:delText>(</w:delText>
        </w:r>
      </w:del>
      <w:del w:id="211" w:author="O'Sullivan, Ronan James" w:date="2023-07-03T11:47:00Z">
        <w:r w:rsidR="009447C2" w:rsidRPr="009447C2" w:rsidDel="007D7D69">
          <w:rPr>
            <w:rFonts w:ascii="Times New Roman" w:hAnsi="Times New Roman" w:cs="Times New Roman"/>
            <w:kern w:val="0"/>
            <w:szCs w:val="24"/>
          </w:rPr>
          <w:delText>Araki et al. 2008;</w:delText>
        </w:r>
      </w:del>
      <w:del w:id="212" w:author="O'Sullivan, Ronan James" w:date="2023-07-04T14:41:00Z">
        <w:r w:rsidR="009447C2" w:rsidRPr="009447C2" w:rsidDel="004C7A5F">
          <w:rPr>
            <w:rFonts w:ascii="Times New Roman" w:hAnsi="Times New Roman" w:cs="Times New Roman"/>
            <w:kern w:val="0"/>
            <w:szCs w:val="24"/>
          </w:rPr>
          <w:delText xml:space="preserve"> O’Sullivan et al. 2020)</w:delText>
        </w:r>
        <w:r w:rsidR="00925A32" w:rsidRPr="009F769B" w:rsidDel="004C7A5F">
          <w:rPr>
            <w:rFonts w:ascii="Times New Roman" w:hAnsi="Times New Roman" w:cs="Times New Roman"/>
          </w:rPr>
          <w:fldChar w:fldCharType="end"/>
        </w:r>
        <w:r w:rsidR="00925A32" w:rsidRPr="009F769B" w:rsidDel="004C7A5F">
          <w:rPr>
            <w:rFonts w:ascii="Times New Roman" w:hAnsi="Times New Roman" w:cs="Times New Roman"/>
          </w:rPr>
          <w:delText xml:space="preserve"> </w:delText>
        </w:r>
      </w:del>
      <w:del w:id="213" w:author="O'Sullivan, Ronan James" w:date="2023-07-04T14:58:00Z">
        <w:r w:rsidR="00511569" w:rsidRPr="009F769B" w:rsidDel="00CE39A5">
          <w:rPr>
            <w:rFonts w:ascii="Times New Roman" w:hAnsi="Times New Roman" w:cs="Times New Roman"/>
          </w:rPr>
          <w:delText>as</w:delText>
        </w:r>
      </w:del>
      <w:r w:rsidR="00511569" w:rsidRPr="009F769B">
        <w:rPr>
          <w:rFonts w:ascii="Times New Roman" w:hAnsi="Times New Roman" w:cs="Times New Roman"/>
        </w:rPr>
        <w:t xml:space="preserve"> a result of adaptation</w:t>
      </w:r>
      <w:ins w:id="214" w:author="O'Sullivan, Ronan James" w:date="2023-07-04T14:58:00Z">
        <w:r w:rsidR="00CE39A5">
          <w:rPr>
            <w:rFonts w:ascii="Times New Roman" w:hAnsi="Times New Roman" w:cs="Times New Roman"/>
          </w:rPr>
          <w:t>/acclimation</w:t>
        </w:r>
      </w:ins>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384AD1" w:rsidRPr="009F769B">
        <w:rPr>
          <w:rFonts w:ascii="Times New Roman" w:hAnsi="Times New Roman" w:cs="Times New Roman"/>
        </w:rPr>
        <w:instrText xml:space="preserve"> ADDIN ZOTERO_ITEM CSL_CITATION {"citationID":"wD9irzeU","properties":{"formattedCitation":"(Araki, Cooper, and Blouin 2007; Christie et al. 2012; Fraser et al. 2019; Milot et al. 2013)","plainCitation":"(Araki, Cooper, and Blouin 2007; Christie et al. 2012; Fraser et al. 2019; Milot et al. 2013)","noteIndex":0},"citationItems":[{"id":1865,"uris":["http://zotero.org/users/2160202/items/E3Y2M892"],"itemData":{"id":1865,"type":"article-journal","container-title":"Science","issue":"5847","note":"ISBN: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S."}],"issued":{"date-parts":[["2007"]]}}},{"id":1866,"uris":["http://zotero.org/users/2160202/items/X9UQK8K6"],"itemData":{"id":1866,"type":"article-journal","container-title":"Proceedings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S."}],"issued":{"date-parts":[["2012"]]}}},{"id":1867,"uris":["http://zotero.org/users/2160202/items/BUX22XUP"],"itemData":{"id":1867,"type":"article-journal","container-title":"Evolutionary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A."},{"family":"Zastavniouk","given":"Carol"}],"issued":{"date-parts":[["2019"]]}}},{"id":1868,"uris":["http://zotero.org/users/2160202/items/6RF6DKRK"],"itemData":{"id":1868,"type":"article-journal","container-title":"Evolutionary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384AD1" w:rsidRPr="009F769B">
        <w:rPr>
          <w:rFonts w:ascii="Times New Roman" w:hAnsi="Times New Roman" w:cs="Times New Roman"/>
        </w:rPr>
        <w:t>(</w:t>
      </w:r>
      <w:del w:id="215" w:author="O'Sullivan, Ronan James" w:date="2023-07-03T11:48:00Z">
        <w:r w:rsidR="00384AD1" w:rsidRPr="009F769B" w:rsidDel="007D7D69">
          <w:rPr>
            <w:rFonts w:ascii="Times New Roman" w:hAnsi="Times New Roman" w:cs="Times New Roman"/>
          </w:rPr>
          <w:delText xml:space="preserve">Araki, Cooper, and Blouin 2007; </w:delText>
        </w:r>
      </w:del>
      <w:r w:rsidR="00384AD1" w:rsidRPr="009F769B">
        <w:rPr>
          <w:rFonts w:ascii="Times New Roman" w:hAnsi="Times New Roman" w:cs="Times New Roman"/>
        </w:rPr>
        <w:t>Christie et al. 2012; Fraser et al. 2019; Milot et al. 2013)</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r w:rsidR="00E92388" w:rsidRPr="009F769B">
        <w:rPr>
          <w:rFonts w:ascii="Times New Roman" w:hAnsi="Times New Roman" w:cs="Times New Roman"/>
        </w:rPr>
        <w:t xml:space="preserve">Whilst epigenetic mechanisms may play a role </w:t>
      </w:r>
      <w:r w:rsidR="00A52E99">
        <w:rPr>
          <w:rFonts w:ascii="Times New Roman" w:hAnsi="Times New Roman" w:cs="Times New Roman"/>
        </w:rPr>
        <w:t>here</w:t>
      </w:r>
      <w:r w:rsidR="00E92388" w:rsidRPr="009F769B">
        <w:rPr>
          <w:rFonts w:ascii="Times New Roman" w:hAnsi="Times New Roman" w:cs="Times New Roman"/>
        </w:rPr>
        <w:t xml:space="preserve"> </w:t>
      </w:r>
      <w:r w:rsidR="003553F7"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{"citationID":"CeY3Kn6t","properties":{"formattedCitation":"(Rodriguez Barreto et al. 2019; Le Luyer et al. 2017; Venney et al. 2023)","plainCitation":"(Rodriguez Barreto et al. 2019; Le Luyer et al. 2017; Venney et al. 2023)","noteIndex":0},"citationItems":[{"id":1279,"uris":["http://zotero.org/users/2160202/items/TXWQIFIU"],"itemData":{"id":1279,"type":"article-journal","container-title":"Molecular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id":1283,"uris":["http://zotero.org/users/2160202/items/SZIJYEGK"],"itemData":{"id":1283,"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F."},{"family":"Bernatchez","given":"Louis"}],"issued":{"date-parts":[["2017"]]}}},{"id":1871,"uris":["http://zotero.org/users/2160202/items/M7W4QWIE"],"itemData":{"id":1871,"type":"article","abstract":"Captive rearing in salmon hatcheries can have considerable impacts on both fish phenotype and fitness within a single generation, even in the absence of genetic change. Evidence for hatchery-induced changes in DNA methylation is becoming abundant, though questions remain on the sex-specificity of these effects, their persistence until spawning, and potential for transmission to future generations. Here we performed whole genome methylation sequencing of fin tissue for 16 hatchery and 16 wild Atlantic salmon (Salmo salar) returning to spawn in the Rimouski River, Québec. We identified two cohorts of hatchery-reared salmon through methylation analysis, one of which was epigenetically similar to wild fish, suggesting that supplementation efforts may be able to minimize the epigenetic effects of hatchery rearing. We found considerable sex-specific effects of hatchery rearing, with few genomic regions being affected in both males and females. We also analysed the methylome of 32 F1 offspring from four groups (pure wild, pure hatchery origin, and reciprocal hybrids). We found that few epigenetic changes due to parental hatchery rearing persisted in the F1 offspring though the patterns of inheritance appear to be complex, involving nonadditive effects. Our results suggest that the epigenetic effects of hatchery rearing can be minimal in F0. There may also be minimal epigenetic inheritance and rapid loss of epigenetic changes associated with hatchery rearing. However, due to sex-specificity and nonadditive patterns of inheritance, methylation changes due to captive rearing are rather complex and the field would benefit from further research on minimizing the epigenetic effects of captive rearing in conservation efforts.","DOI":"10.1101/2022.10.03.510655","language":"en","license":"© 2023, Posted by Cold Spring Harbor Laboratory. This pre-print is available under a Creative Commons License (Attribution-NonCommercial-NoDerivs 4.0 International), CC BY-NC-ND 4.0, as described at http://creativecommons.org/licenses/by-nc-nd/4.0/","note":"page: 2022.10.03.510655\nsection: New Results","publisher":"bioRxiv","source":"bioRxiv","title":"Captive rearing effects on the methylome of Atlantic salmon after oceanic migration: sex-specificity and intergenerational stability","title-short":"Captive rearing effects on the methylome of Atlantic salmon after oceanic migration","URL":"https://www.biorxiv.org/content/10.1101/2022.10.03.510655v2","author":[{"family":"Venney","given":"Clare J."},{"family":"Bouchard","given":"Raphaël"},{"family":"April","given":"Julien"},{"family":"Normandeau","given":"Eric"},{"family":"Lecomte","given":"Laurie"},{"family":"Côté","given":"Guillaume"},{"family":"Bernatchez","given":"Louis"}],"accessed":{"date-parts":[["2023",6,28]]},"issued":{"date-parts":[["2023",1,20]]}}}],"schema":"https://github.com/citation-style-language/schema/raw/master/csl-citation.json"} </w:instrText>
      </w:r>
      <w:r w:rsidR="003553F7" w:rsidRPr="009F769B">
        <w:rPr>
          <w:rFonts w:ascii="Times New Roman" w:hAnsi="Times New Roman" w:cs="Times New Roman"/>
        </w:rPr>
        <w:fldChar w:fldCharType="separate"/>
      </w:r>
      <w:r w:rsidR="00ED68B4" w:rsidRPr="009F769B">
        <w:rPr>
          <w:rFonts w:ascii="Times New Roman" w:hAnsi="Times New Roman" w:cs="Times New Roman"/>
        </w:rPr>
        <w:t>(Rodriguez Barreto et al. 2019; Le Luyer et al. 2017; Venney et al. 2023)</w:t>
      </w:r>
      <w:r w:rsidR="003553F7" w:rsidRPr="009F769B">
        <w:rPr>
          <w:rFonts w:ascii="Times New Roman" w:hAnsi="Times New Roman" w:cs="Times New Roman"/>
        </w:rPr>
        <w:fldChar w:fldCharType="end"/>
      </w:r>
      <w:r w:rsidR="00E92388" w:rsidRPr="009F769B">
        <w:rPr>
          <w:rFonts w:ascii="Times New Roman" w:hAnsi="Times New Roman" w:cs="Times New Roman"/>
        </w:rPr>
        <w:t xml:space="preserve">, </w:t>
      </w:r>
      <w:r w:rsidR="00D51EDB">
        <w:rPr>
          <w:rFonts w:ascii="Times New Roman" w:hAnsi="Times New Roman" w:cs="Times New Roman"/>
        </w:rPr>
        <w:t xml:space="preserve">functional </w:t>
      </w:r>
      <w:r w:rsidR="00E92388" w:rsidRPr="009F769B">
        <w:rPr>
          <w:rFonts w:ascii="Times New Roman" w:hAnsi="Times New Roman" w:cs="Times New Roman"/>
        </w:rPr>
        <w:t xml:space="preserve">genetic changes are likely to underpin </w:t>
      </w:r>
      <w:r w:rsidR="00A52E99">
        <w:rPr>
          <w:rFonts w:ascii="Times New Roman" w:hAnsi="Times New Roman" w:cs="Times New Roman"/>
        </w:rPr>
        <w:t xml:space="preserve">at least </w:t>
      </w:r>
      <w:r w:rsidR="00E92388" w:rsidRPr="009F769B">
        <w:rPr>
          <w:rFonts w:ascii="Times New Roman" w:hAnsi="Times New Roman" w:cs="Times New Roman"/>
        </w:rPr>
        <w:t xml:space="preserve">some of the </w:t>
      </w:r>
      <w:r w:rsidR="00A52E99">
        <w:rPr>
          <w:rFonts w:ascii="Times New Roman" w:hAnsi="Times New Roman" w:cs="Times New Roman"/>
        </w:rPr>
        <w:t xml:space="preserve">phenotypic </w:t>
      </w:r>
      <w:r w:rsidR="00E92388" w:rsidRPr="009F769B">
        <w:rPr>
          <w:rFonts w:ascii="Times New Roman" w:hAnsi="Times New Roman" w:cs="Times New Roman"/>
        </w:rPr>
        <w:t xml:space="preserve">divergence between hatchery and wild fish, given the </w:t>
      </w:r>
      <w:del w:id="216" w:author="O'Sullivan, Ronan James" w:date="2023-07-03T11:52:00Z">
        <w:r w:rsidR="00E92388" w:rsidRPr="009F769B" w:rsidDel="00F25DD6">
          <w:rPr>
            <w:rFonts w:ascii="Times New Roman" w:hAnsi="Times New Roman" w:cs="Times New Roman"/>
          </w:rPr>
          <w:delText xml:space="preserve">starkly </w:delText>
        </w:r>
      </w:del>
      <w:ins w:id="217" w:author="O'Sullivan, Ronan James" w:date="2023-07-03T11:52:00Z">
        <w:r w:rsidR="00F25DD6">
          <w:rPr>
            <w:rFonts w:ascii="Times New Roman" w:hAnsi="Times New Roman" w:cs="Times New Roman"/>
          </w:rPr>
          <w:t>markedly</w:t>
        </w:r>
        <w:r w:rsidR="00F25DD6" w:rsidRPr="009F769B">
          <w:rPr>
            <w:rFonts w:ascii="Times New Roman" w:hAnsi="Times New Roman" w:cs="Times New Roman"/>
          </w:rPr>
          <w:t xml:space="preserve"> </w:t>
        </w:r>
      </w:ins>
      <w:r w:rsidR="00E92388" w:rsidRPr="009F769B">
        <w:rPr>
          <w:rFonts w:ascii="Times New Roman" w:hAnsi="Times New Roman" w:cs="Times New Roman"/>
        </w:rPr>
        <w:t xml:space="preserve">different selective </w:t>
      </w:r>
      <w:del w:id="218" w:author="O'Sullivan, Ronan James" w:date="2023-07-03T11:52:00Z">
        <w:r w:rsidR="00E92388" w:rsidRPr="009F769B" w:rsidDel="00F25DD6">
          <w:rPr>
            <w:rFonts w:ascii="Times New Roman" w:hAnsi="Times New Roman" w:cs="Times New Roman"/>
          </w:rPr>
          <w:delText>environments</w:delText>
        </w:r>
        <w:r w:rsidR="0086359F" w:rsidRPr="009F769B" w:rsidDel="00F25DD6">
          <w:rPr>
            <w:rFonts w:ascii="Times New Roman" w:hAnsi="Times New Roman" w:cs="Times New Roman"/>
          </w:rPr>
          <w:delText xml:space="preserve"> </w:delText>
        </w:r>
      </w:del>
      <w:ins w:id="219" w:author="O'Sullivan, Ronan James" w:date="2023-07-03T11:52:00Z">
        <w:r w:rsidR="00F25DD6">
          <w:rPr>
            <w:rFonts w:ascii="Times New Roman" w:hAnsi="Times New Roman" w:cs="Times New Roman"/>
          </w:rPr>
          <w:t>landscapes</w:t>
        </w:r>
        <w:r w:rsidR="00F25DD6" w:rsidRPr="009F769B">
          <w:rPr>
            <w:rFonts w:ascii="Times New Roman" w:hAnsi="Times New Roman" w:cs="Times New Roman"/>
          </w:rPr>
          <w:t xml:space="preserve"> </w:t>
        </w:r>
      </w:ins>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{"citationID":"BJaVNRmc","properties":{"formattedCitation":"(Gross 1998)","plainCitation":"(Gross 1998)","noteIndex":0},"citationItems":[{"id":500,"uris":["http://zotero.org/users/2160202/items/GQVM5QZ2"],"itemData":{"id":500,"type":"article-journal","container-title":"Canadian Journal of Fisheries and Aquatic Sciences","issue":"S1","page":"131-144","title":"One species with two biologies: Atlantic salmon (Salmo salar) in the wild and in aquaculture","volume":"55","author":[{"family":"Gross","given":"Mart R."}],"issued":{"date-parts":[["1998"]]}}}],"schema":"https://github.com/citation-style-language/schema/raw/master/csl-citation.json"}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(Gross 1998)</w:t>
      </w:r>
      <w:r w:rsidR="00ED68B4" w:rsidRPr="009F769B">
        <w:rPr>
          <w:rFonts w:ascii="Times New Roman" w:hAnsi="Times New Roman" w:cs="Times New Roman"/>
        </w:rPr>
        <w:fldChar w:fldCharType="end"/>
      </w:r>
      <w:r w:rsidR="00ED68B4" w:rsidRPr="009F769B">
        <w:rPr>
          <w:rFonts w:ascii="Times New Roman" w:hAnsi="Times New Roman" w:cs="Times New Roman"/>
        </w:rPr>
        <w:t xml:space="preserve"> </w:t>
      </w:r>
      <w:r w:rsidR="0086359F" w:rsidRPr="009F769B">
        <w:rPr>
          <w:rFonts w:ascii="Times New Roman" w:hAnsi="Times New Roman" w:cs="Times New Roman"/>
        </w:rPr>
        <w:t xml:space="preserve">and the fact that many of the </w:t>
      </w:r>
      <w:del w:id="220" w:author="O'Sullivan, Ronan James" w:date="2023-07-03T11:53:00Z">
        <w:r w:rsidR="0086359F" w:rsidRPr="009F769B" w:rsidDel="00F25DD6">
          <w:rPr>
            <w:rFonts w:ascii="Times New Roman" w:hAnsi="Times New Roman" w:cs="Times New Roman"/>
          </w:rPr>
          <w:delText xml:space="preserve">key </w:delText>
        </w:r>
      </w:del>
      <w:r w:rsidR="0086359F" w:rsidRPr="009F769B">
        <w:rPr>
          <w:rFonts w:ascii="Times New Roman" w:hAnsi="Times New Roman" w:cs="Times New Roman"/>
        </w:rPr>
        <w:t xml:space="preserve">traits involved are heritable </w:t>
      </w:r>
      <w:r w:rsidR="00ED68B4" w:rsidRPr="009F769B">
        <w:rPr>
          <w:rFonts w:ascii="Times New Roman" w:hAnsi="Times New Roman" w:cs="Times New Roman"/>
        </w:rPr>
        <w:fldChar w:fldCharType="begin"/>
      </w:r>
      <w:r w:rsidR="00ED68B4" w:rsidRPr="009F769B">
        <w:rPr>
          <w:rFonts w:ascii="Times New Roman" w:hAnsi="Times New Roman" w:cs="Times New Roman"/>
        </w:rPr>
        <w:instrText xml:space="preserve"> ADDIN ZOTERO_ITEM CSL_CITATION {"citationID":"vkOo1jsp","properties":{"formattedCitation":"(Carlson and Seamons 2008)","plainCitation":"(Carlson and Seamons 2008)","noteIndex":0},"citationItems":[{"id":470,"uris":["http://zotero.org/users/2160202/items/TQS5HBFG"],"itemData":{"id":470,"type":"article-journal","container-title":"Evolutionary Applications","issue":"2","page":"222-238","title":"A review of quantitative genetic components of fitness in salmonids: implications for adaptation to future change","volume":"1","author":[{"family":"Carlson","given":"Stephanie M."},{"family":"Seamons","given":"Todd R."}],"issued":{"date-parts":[["2008"]]}}}],"schema":"https://github.com/citation-style-language/schema/raw/master/csl-citation.json"} </w:instrText>
      </w:r>
      <w:r w:rsidR="00ED68B4" w:rsidRPr="009F769B">
        <w:rPr>
          <w:rFonts w:ascii="Times New Roman" w:hAnsi="Times New Roman" w:cs="Times New Roman"/>
        </w:rPr>
        <w:fldChar w:fldCharType="separate"/>
      </w:r>
      <w:r w:rsidR="00ED68B4" w:rsidRPr="009F769B">
        <w:rPr>
          <w:rFonts w:ascii="Times New Roman" w:hAnsi="Times New Roman" w:cs="Times New Roman"/>
        </w:rPr>
        <w:t>(Carlson and Seamons 2008)</w:t>
      </w:r>
      <w:r w:rsidR="00ED68B4" w:rsidRPr="009F769B">
        <w:rPr>
          <w:rFonts w:ascii="Times New Roman" w:hAnsi="Times New Roman" w:cs="Times New Roman"/>
        </w:rPr>
        <w:fldChar w:fldCharType="end"/>
      </w:r>
      <w:r w:rsidR="0086359F" w:rsidRPr="009F769B">
        <w:rPr>
          <w:rFonts w:ascii="Times New Roman" w:hAnsi="Times New Roman" w:cs="Times New Roman"/>
        </w:rPr>
        <w:t xml:space="preserve">. </w:t>
      </w:r>
    </w:p>
    <w:p w14:paraId="49066F7F" w14:textId="7600100E" w:rsidR="003A4B32" w:rsidRPr="009F769B" w:rsidDel="0008745B" w:rsidRDefault="003D19FC" w:rsidP="006D081A">
      <w:pPr>
        <w:spacing w:line="480" w:lineRule="auto"/>
        <w:jc w:val="both"/>
        <w:rPr>
          <w:del w:id="221" w:author="O'Sullivan, Ronan James" w:date="2023-07-04T14:31:00Z"/>
          <w:rFonts w:ascii="Times New Roman" w:hAnsi="Times New Roman" w:cs="Times New Roman"/>
        </w:rPr>
      </w:pPr>
      <w:del w:id="222" w:author="O'Sullivan, Ronan James" w:date="2023-07-04T14:31:00Z">
        <w:r w:rsidRPr="009F769B" w:rsidDel="0008745B">
          <w:rPr>
            <w:rFonts w:ascii="Times New Roman" w:hAnsi="Times New Roman" w:cs="Times New Roman"/>
          </w:rPr>
          <w:delText xml:space="preserve">Another major pressure in salmonids, in particular Atlantic salmon, is the escape of farmed fish into wild populations. Farmed salmon are </w:delText>
        </w:r>
        <w:r w:rsidR="005F15F1" w:rsidDel="0008745B">
          <w:rPr>
            <w:rFonts w:ascii="Times New Roman" w:hAnsi="Times New Roman" w:cs="Times New Roman"/>
          </w:rPr>
          <w:delText>genetically</w:delText>
        </w:r>
        <w:r w:rsidRPr="009F769B" w:rsidDel="0008745B">
          <w:rPr>
            <w:rFonts w:ascii="Times New Roman" w:hAnsi="Times New Roman" w:cs="Times New Roman"/>
          </w:rPr>
          <w:delText xml:space="preserve"> divergent from wild salmon</w:delText>
        </w:r>
      </w:del>
      <w:del w:id="223" w:author="O'Sullivan, Ronan James" w:date="2023-07-03T11:53:00Z">
        <w:r w:rsidRPr="009F769B" w:rsidDel="00F25DD6">
          <w:rPr>
            <w:rFonts w:ascii="Times New Roman" w:hAnsi="Times New Roman" w:cs="Times New Roman"/>
          </w:rPr>
          <w:delText xml:space="preserve"> in a range of traits</w:delText>
        </w:r>
      </w:del>
      <w:del w:id="224" w:author="O'Sullivan, Ronan James" w:date="2023-07-04T14:31:00Z">
        <w:r w:rsidRPr="009F769B" w:rsidDel="0008745B">
          <w:rPr>
            <w:rFonts w:ascii="Times New Roman" w:hAnsi="Times New Roman" w:cs="Times New Roman"/>
          </w:rPr>
          <w:delText xml:space="preserve">, owing to </w:delText>
        </w:r>
        <w:r w:rsidR="0030245C" w:rsidRPr="009F769B" w:rsidDel="0008745B">
          <w:rPr>
            <w:rFonts w:ascii="Times New Roman" w:hAnsi="Times New Roman" w:cs="Times New Roman"/>
          </w:rPr>
          <w:delText xml:space="preserve">intentional artificial selection for commercially important </w:delText>
        </w:r>
        <w:r w:rsidR="00AC3F1E" w:rsidDel="0008745B">
          <w:rPr>
            <w:rFonts w:ascii="Times New Roman" w:hAnsi="Times New Roman" w:cs="Times New Roman"/>
          </w:rPr>
          <w:delText>characteristics</w:delText>
        </w:r>
        <w:r w:rsidR="0030245C" w:rsidRPr="009F769B" w:rsidDel="0008745B">
          <w:rPr>
            <w:rFonts w:ascii="Times New Roman" w:hAnsi="Times New Roman" w:cs="Times New Roman"/>
          </w:rPr>
          <w:delText>, relaxed</w:delText>
        </w:r>
        <w:r w:rsidR="00AC3F1E" w:rsidDel="0008745B">
          <w:rPr>
            <w:rFonts w:ascii="Times New Roman" w:hAnsi="Times New Roman" w:cs="Times New Roman"/>
          </w:rPr>
          <w:delText>/domestication selection in captivity</w:delText>
        </w:r>
        <w:r w:rsidR="0030245C" w:rsidRPr="009F769B" w:rsidDel="0008745B">
          <w:rPr>
            <w:rFonts w:ascii="Times New Roman" w:hAnsi="Times New Roman" w:cs="Times New Roman"/>
          </w:rPr>
          <w:delText>, founder effects</w:delText>
        </w:r>
        <w:r w:rsidR="0071481E" w:rsidDel="0008745B">
          <w:rPr>
            <w:rFonts w:ascii="Times New Roman" w:hAnsi="Times New Roman" w:cs="Times New Roman"/>
          </w:rPr>
          <w:delText>,</w:delText>
        </w:r>
        <w:r w:rsidR="0030245C" w:rsidRPr="009F769B" w:rsidDel="0008745B">
          <w:rPr>
            <w:rFonts w:ascii="Times New Roman" w:hAnsi="Times New Roman" w:cs="Times New Roman"/>
          </w:rPr>
          <w:delText xml:space="preserve"> and genetic drift</w:delText>
        </w:r>
        <w:r w:rsidR="003A4B32" w:rsidRPr="009F769B" w:rsidDel="0008745B">
          <w:rPr>
            <w:rFonts w:ascii="Times New Roman" w:hAnsi="Times New Roman" w:cs="Times New Roman"/>
          </w:rPr>
          <w:delText xml:space="preserve"> </w:delText>
        </w:r>
        <w:r w:rsidR="003A4B32" w:rsidRPr="009F769B" w:rsidDel="0008745B">
          <w:rPr>
            <w:rFonts w:ascii="Times New Roman" w:hAnsi="Times New Roman" w:cs="Times New Roman"/>
          </w:rPr>
          <w:fldChar w:fldCharType="begin"/>
        </w:r>
        <w:r w:rsidR="003A4B32" w:rsidRPr="009F769B" w:rsidDel="0008745B">
          <w:rPr>
            <w:rFonts w:ascii="Times New Roman" w:hAnsi="Times New Roman" w:cs="Times New Roman"/>
          </w:rPr>
          <w:del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delInstrText>
        </w:r>
        <w:r w:rsidR="003A4B32" w:rsidRPr="009F769B" w:rsidDel="0008745B">
          <w:rPr>
            <w:rFonts w:ascii="Times New Roman" w:hAnsi="Times New Roman" w:cs="Times New Roman"/>
          </w:rPr>
          <w:fldChar w:fldCharType="separate"/>
        </w:r>
        <w:r w:rsidR="003A4B32" w:rsidRPr="009F769B" w:rsidDel="0008745B">
          <w:rPr>
            <w:rFonts w:ascii="Times New Roman" w:hAnsi="Times New Roman" w:cs="Times New Roman"/>
            <w:kern w:val="0"/>
            <w:szCs w:val="24"/>
          </w:rPr>
          <w:delText>(Gjøen and Bentsen 1997; Gjedrem, Gjøen, and Gjerde 1991)</w:delText>
        </w:r>
        <w:r w:rsidR="003A4B32" w:rsidRPr="009F769B" w:rsidDel="0008745B">
          <w:rPr>
            <w:rFonts w:ascii="Times New Roman" w:hAnsi="Times New Roman" w:cs="Times New Roman"/>
          </w:rPr>
          <w:fldChar w:fldCharType="end"/>
        </w:r>
        <w:r w:rsidR="003A4B32" w:rsidRPr="009F769B" w:rsidDel="0008745B">
          <w:rPr>
            <w:rFonts w:ascii="Times New Roman" w:hAnsi="Times New Roman" w:cs="Times New Roman"/>
          </w:rPr>
          <w:delText>.</w:delText>
        </w:r>
        <w:r w:rsidR="008745E5" w:rsidRPr="009F769B" w:rsidDel="0008745B">
          <w:rPr>
            <w:rFonts w:ascii="Times New Roman" w:hAnsi="Times New Roman" w:cs="Times New Roman"/>
          </w:rPr>
          <w:delText xml:space="preserve"> </w:delText>
        </w:r>
        <w:r w:rsidR="002F2A7B" w:rsidRPr="009F769B" w:rsidDel="0008745B">
          <w:rPr>
            <w:rFonts w:ascii="Times New Roman" w:hAnsi="Times New Roman" w:cs="Times New Roman"/>
          </w:rPr>
          <w:delText xml:space="preserve">Escapes from </w:delText>
        </w:r>
        <w:r w:rsidR="00486AEC" w:rsidDel="0008745B">
          <w:rPr>
            <w:rFonts w:ascii="Times New Roman" w:hAnsi="Times New Roman" w:cs="Times New Roman"/>
          </w:rPr>
          <w:delText xml:space="preserve">marine </w:delText>
        </w:r>
        <w:r w:rsidR="002F2A7B" w:rsidRPr="009F769B" w:rsidDel="0008745B">
          <w:rPr>
            <w:rFonts w:ascii="Times New Roman" w:hAnsi="Times New Roman" w:cs="Times New Roman"/>
          </w:rPr>
          <w:delText xml:space="preserve">fish farms </w:delText>
        </w:r>
        <w:r w:rsidR="00486AEC" w:rsidDel="0008745B">
          <w:rPr>
            <w:rFonts w:ascii="Times New Roman" w:hAnsi="Times New Roman" w:cs="Times New Roman"/>
          </w:rPr>
          <w:delText xml:space="preserve">or land-based hatchery units </w:delText>
        </w:r>
        <w:r w:rsidR="002F2A7B" w:rsidRPr="009F769B" w:rsidDel="0008745B">
          <w:rPr>
            <w:rFonts w:ascii="Times New Roman" w:hAnsi="Times New Roman" w:cs="Times New Roman"/>
          </w:rPr>
          <w:delText xml:space="preserve">are frequent </w:delText>
        </w:r>
        <w:r w:rsidR="002F2A7B" w:rsidRPr="009F769B" w:rsidDel="0008745B">
          <w:rPr>
            <w:rFonts w:ascii="Times New Roman" w:hAnsi="Times New Roman" w:cs="Times New Roman"/>
          </w:rPr>
          <w:fldChar w:fldCharType="begin"/>
        </w:r>
        <w:r w:rsidR="002F2A7B" w:rsidRPr="009F769B" w:rsidDel="0008745B">
          <w:rPr>
            <w:rFonts w:ascii="Times New Roman" w:hAnsi="Times New Roman" w:cs="Times New Roman"/>
          </w:rPr>
          <w:del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delInstrText>
        </w:r>
        <w:r w:rsidR="002F2A7B" w:rsidRPr="009F769B" w:rsidDel="0008745B">
          <w:rPr>
            <w:rFonts w:ascii="Times New Roman" w:hAnsi="Times New Roman" w:cs="Times New Roman"/>
          </w:rPr>
          <w:fldChar w:fldCharType="separate"/>
        </w:r>
        <w:r w:rsidR="002F2A7B" w:rsidRPr="009F769B" w:rsidDel="0008745B">
          <w:rPr>
            <w:rFonts w:ascii="Times New Roman" w:hAnsi="Times New Roman" w:cs="Times New Roman"/>
          </w:rPr>
          <w:delText>(Jensen et al. 2010; Naylor et al. 2005)</w:delText>
        </w:r>
        <w:r w:rsidR="002F2A7B" w:rsidRPr="009F769B" w:rsidDel="0008745B">
          <w:rPr>
            <w:rFonts w:ascii="Times New Roman" w:hAnsi="Times New Roman" w:cs="Times New Roman"/>
          </w:rPr>
          <w:fldChar w:fldCharType="end"/>
        </w:r>
        <w:r w:rsidR="00486AEC" w:rsidDel="0008745B">
          <w:rPr>
            <w:rFonts w:ascii="Times New Roman" w:hAnsi="Times New Roman" w:cs="Times New Roman"/>
          </w:rPr>
          <w:delText>.</w:delText>
        </w:r>
        <w:r w:rsidR="00991A34" w:rsidRPr="009F769B" w:rsidDel="0008745B">
          <w:rPr>
            <w:rFonts w:ascii="Times New Roman" w:hAnsi="Times New Roman" w:cs="Times New Roman"/>
          </w:rPr>
          <w:delText xml:space="preserve"> </w:delText>
        </w:r>
        <w:r w:rsidR="00486AEC" w:rsidDel="0008745B">
          <w:rPr>
            <w:rFonts w:ascii="Times New Roman" w:hAnsi="Times New Roman" w:cs="Times New Roman"/>
          </w:rPr>
          <w:delText>Fa</w:delText>
        </w:r>
        <w:r w:rsidR="00186122" w:rsidRPr="009F769B" w:rsidDel="0008745B">
          <w:rPr>
            <w:rFonts w:ascii="Times New Roman" w:hAnsi="Times New Roman" w:cs="Times New Roman"/>
          </w:rPr>
          <w:delText xml:space="preserve">rmed fish and their hybrids can have substantially reduced fitness in the wild </w:delText>
        </w:r>
        <w:r w:rsidR="00186122" w:rsidRPr="009F769B" w:rsidDel="0008745B">
          <w:rPr>
            <w:rFonts w:ascii="Times New Roman" w:hAnsi="Times New Roman" w:cs="Times New Roman"/>
          </w:rPr>
          <w:fldChar w:fldCharType="begin"/>
        </w:r>
        <w:r w:rsidR="00C56ED0" w:rsidDel="0008745B">
          <w:rPr>
            <w:rFonts w:ascii="Times New Roman" w:hAnsi="Times New Roman" w:cs="Times New Roman"/>
          </w:rPr>
          <w:del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delInstrText>
        </w:r>
        <w:r w:rsidR="00186122" w:rsidRPr="009F769B" w:rsidDel="0008745B">
          <w:rPr>
            <w:rFonts w:ascii="Times New Roman" w:hAnsi="Times New Roman" w:cs="Times New Roman"/>
          </w:rPr>
          <w:fldChar w:fldCharType="separate"/>
        </w:r>
        <w:r w:rsidR="00C56ED0" w:rsidRPr="00C56ED0" w:rsidDel="0008745B">
          <w:rPr>
            <w:rFonts w:ascii="Times New Roman" w:hAnsi="Times New Roman" w:cs="Times New Roman"/>
          </w:rPr>
          <w:delText>(McGinnity et al. 2003; Skaala et al. 2012; Reed et al. 2015)</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threatening the genetic integrity and viability of wild populations experiencing introgression </w:delText>
        </w:r>
        <w:r w:rsidR="00186122" w:rsidRPr="009F769B" w:rsidDel="0008745B">
          <w:rPr>
            <w:rFonts w:ascii="Times New Roman" w:hAnsi="Times New Roman" w:cs="Times New Roman"/>
          </w:rPr>
          <w:fldChar w:fldCharType="begin"/>
        </w:r>
        <w:r w:rsidR="00186122" w:rsidRPr="009F769B" w:rsidDel="0008745B">
          <w:rPr>
            <w:rFonts w:ascii="Times New Roman" w:hAnsi="Times New Roman" w:cs="Times New Roman"/>
          </w:rPr>
          <w:del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delInstrText>
        </w:r>
        <w:r w:rsidR="00186122" w:rsidRPr="009F769B" w:rsidDel="0008745B">
          <w:rPr>
            <w:rFonts w:ascii="Times New Roman" w:hAnsi="Times New Roman" w:cs="Times New Roman"/>
          </w:rPr>
          <w:fldChar w:fldCharType="separate"/>
        </w:r>
        <w:r w:rsidR="00186122" w:rsidRPr="009F769B" w:rsidDel="0008745B">
          <w:rPr>
            <w:rFonts w:ascii="Times New Roman" w:hAnsi="Times New Roman" w:cs="Times New Roman"/>
          </w:rPr>
          <w:delText>(Glover et al. 2017)</w:delText>
        </w:r>
        <w:r w:rsidR="00186122" w:rsidRPr="009F769B" w:rsidDel="0008745B">
          <w:rPr>
            <w:rFonts w:ascii="Times New Roman" w:hAnsi="Times New Roman" w:cs="Times New Roman"/>
          </w:rPr>
          <w:fldChar w:fldCharType="end"/>
        </w:r>
        <w:r w:rsidR="00186122" w:rsidRPr="009F769B" w:rsidDel="0008745B">
          <w:rPr>
            <w:rFonts w:ascii="Times New Roman" w:hAnsi="Times New Roman" w:cs="Times New Roman"/>
          </w:rPr>
          <w:delText xml:space="preserve"> </w:delText>
        </w:r>
        <w:r w:rsidR="00320F7E" w:rsidRPr="009F769B" w:rsidDel="0008745B">
          <w:rPr>
            <w:rFonts w:ascii="Times New Roman" w:hAnsi="Times New Roman" w:cs="Times New Roman"/>
          </w:rPr>
          <w:delText xml:space="preserve">and altering their life histories </w:delText>
        </w:r>
        <w:r w:rsidR="00320F7E" w:rsidRPr="009F769B" w:rsidDel="0008745B">
          <w:rPr>
            <w:rFonts w:ascii="Times New Roman" w:hAnsi="Times New Roman" w:cs="Times New Roman"/>
          </w:rPr>
          <w:fldChar w:fldCharType="begin"/>
        </w:r>
        <w:r w:rsidR="00320F7E" w:rsidRPr="009F769B" w:rsidDel="0008745B">
          <w:rPr>
            <w:rFonts w:ascii="Times New Roman" w:hAnsi="Times New Roman" w:cs="Times New Roman"/>
          </w:rPr>
          <w:del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delInstrText>
        </w:r>
        <w:r w:rsidR="00320F7E" w:rsidRPr="009F769B" w:rsidDel="0008745B">
          <w:rPr>
            <w:rFonts w:ascii="Times New Roman" w:hAnsi="Times New Roman" w:cs="Times New Roman"/>
          </w:rPr>
          <w:fldChar w:fldCharType="separate"/>
        </w:r>
        <w:r w:rsidR="00320F7E" w:rsidRPr="009F769B" w:rsidDel="0008745B">
          <w:rPr>
            <w:rFonts w:ascii="Times New Roman" w:hAnsi="Times New Roman" w:cs="Times New Roman"/>
          </w:rPr>
          <w:delText>(Bolstad et al. 2017; 2021)</w:delText>
        </w:r>
        <w:r w:rsidR="00320F7E" w:rsidRPr="009F769B" w:rsidDel="0008745B">
          <w:rPr>
            <w:rFonts w:ascii="Times New Roman" w:hAnsi="Times New Roman" w:cs="Times New Roman"/>
          </w:rPr>
          <w:fldChar w:fldCharType="end"/>
        </w:r>
        <w:r w:rsidR="00320F7E" w:rsidRPr="009F769B" w:rsidDel="0008745B">
          <w:rPr>
            <w:rFonts w:ascii="Times New Roman" w:hAnsi="Times New Roman" w:cs="Times New Roman"/>
          </w:rPr>
          <w:delText xml:space="preserve">. </w:delText>
        </w:r>
      </w:del>
    </w:p>
    <w:p w14:paraId="1916A378" w14:textId="12AB639A"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F52F27" w:rsidRPr="009F769B">
        <w:rPr>
          <w:rFonts w:ascii="Times New Roman" w:hAnsi="Times New Roman" w:cs="Times New Roman"/>
        </w:rPr>
        <w:instrText xml:space="preserve"> ADDIN ZOTERO_ITEM CSL_CITATION {"citationID":"QzF4WgiV","properties":{"formattedCitation":"(e.g., Muhlfeld et al. 2009)","plainCitation":"(e.g., Muhlfeld et al. 2009)","noteIndex":0},"citationItems":[{"id":1878,"uris":["http://zotero.org/users/2160202/items/9XKIMSXL"],"itemData":{"id":1878,"type":"article-journal","abstract":"Human-mediated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F52F27" w:rsidRPr="009F769B">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ins w:id="225" w:author="O'Sullivan, Ronan James" w:date="2023-07-04T14:58:00Z">
        <w:r w:rsidR="00CE39A5">
          <w:rPr>
            <w:rFonts w:ascii="Times New Roman" w:hAnsi="Times New Roman" w:cs="Times New Roman"/>
          </w:rPr>
          <w:t xml:space="preserve"> </w:t>
        </w:r>
      </w:ins>
      <w:del w:id="226" w:author="O'Sullivan, Ronan James" w:date="2023-07-03T11:54:00Z">
        <w:r w:rsidR="00072BA2" w:rsidDel="00F25DD6">
          <w:rPr>
            <w:rFonts w:ascii="Times New Roman" w:hAnsi="Times New Roman" w:cs="Times New Roman"/>
          </w:rPr>
          <w:delText>, for reasons that remain unclear</w:delText>
        </w:r>
        <w:r w:rsidRPr="009F769B" w:rsidDel="00F25DD6">
          <w:rPr>
            <w:rFonts w:ascii="Times New Roman" w:hAnsi="Times New Roman" w:cs="Times New Roman"/>
          </w:rPr>
          <w:delText xml:space="preserve"> </w:delText>
        </w:r>
      </w:del>
      <w:r w:rsidR="0018357B" w:rsidRPr="009F769B">
        <w:rPr>
          <w:rFonts w:ascii="Times New Roman" w:hAnsi="Times New Roman" w:cs="Times New Roman"/>
        </w:rPr>
        <w:fldChar w:fldCharType="begin"/>
      </w:r>
      <w:r w:rsidR="006753AB" w:rsidRPr="009F769B">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2020)","noteIndex":0},"citationItems":[{"id":1882,"uris":["http://zotero.org/users/2160202/items/CALQKSNZ"],"itemData":{"id":1882,"type":"article-journal","abstract":"Due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L."},{"family":"Wagner","given":"Tyler"}],"issued":{"date-parts":[["2018"]]}}},{"id":1885,"uris":["http://zotero.org/users/2160202/items/CZDLQY4Z"],"itemData":{"id":1885,"type":"article-journal","abstract":"Many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6753AB" w:rsidRPr="009F769B">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ins w:id="227" w:author="O'Sullivan, Ronan James" w:date="2023-07-03T11:55:00Z">
        <w:r w:rsidR="00F25DD6">
          <w:rPr>
            <w:rFonts w:ascii="Times New Roman" w:hAnsi="Times New Roman" w:cs="Times New Roman"/>
          </w:rPr>
          <w:t>-</w:t>
        </w:r>
      </w:ins>
      <w:r w:rsidRPr="009F769B">
        <w:rPr>
          <w:rFonts w:ascii="Times New Roman" w:hAnsi="Times New Roman" w:cs="Times New Roman"/>
        </w:rPr>
        <w:t xml:space="preserve"> </w:t>
      </w:r>
      <w:r w:rsidR="008B0E89">
        <w:rPr>
          <w:rFonts w:ascii="Times New Roman" w:hAnsi="Times New Roman" w:cs="Times New Roman"/>
        </w:rPr>
        <w:t>and frequency</w:t>
      </w:r>
      <w:ins w:id="228" w:author="O'Sullivan, Ronan James" w:date="2023-07-03T11:55:00Z">
        <w:r w:rsidR="00F25DD6">
          <w:rPr>
            <w:rFonts w:ascii="Times New Roman" w:hAnsi="Times New Roman" w:cs="Times New Roman"/>
          </w:rPr>
          <w:t>-</w:t>
        </w:r>
      </w:ins>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del w:id="229" w:author="O'Sullivan, Ronan James" w:date="2023-07-04T14:59:00Z">
        <w:r w:rsidR="008B0E89" w:rsidDel="00CE39A5">
          <w:rPr>
            <w:rFonts w:ascii="Times New Roman" w:hAnsi="Times New Roman" w:cs="Times New Roman"/>
          </w:rPr>
          <w:delText>here</w:delText>
        </w:r>
      </w:del>
      <w:ins w:id="230" w:author="O'Sullivan, Ronan James" w:date="2023-07-04T14:59:00Z">
        <w:r w:rsidR="00CE39A5">
          <w:rPr>
            <w:rFonts w:ascii="Times New Roman" w:hAnsi="Times New Roman" w:cs="Times New Roman"/>
          </w:rPr>
          <w:t>to mediating the effects of intrusion/introgression</w:t>
        </w:r>
      </w:ins>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68542F" w:rsidRPr="009F769B">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2021)","noteIndex":0},"citationItems":[{"id":1044,"uris":["http://zotero.org/users/2160202/items/KBCFZNIC"],"itemData":{"id":1044,"type":"article-journal","container-title":"Evolution","issue":"3","page":"465-473","title":"Hard and soft selection revisited","volume":"29","author":[{"family":"Wallace","given":"Bruce"}],"issued":{"date-parts":[["1975"]]}}},{"id":88,"uris":["http://zotero.org/users/2160202/items/DDB48S4E"],"itemData":{"id":88,"type":"article-journal","container-title":"Ecology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68542F" w:rsidRPr="009F769B">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w:t>
      </w:r>
      <w:del w:id="231" w:author="O'Sullivan, Ronan James" w:date="2023-07-04T14:59:00Z">
        <w:r w:rsidR="00253953" w:rsidRPr="009F769B" w:rsidDel="00CE39A5">
          <w:rPr>
            <w:rFonts w:ascii="Times New Roman" w:hAnsi="Times New Roman" w:cs="Times New Roman"/>
          </w:rPr>
          <w:delText xml:space="preserve">are </w:delText>
        </w:r>
      </w:del>
      <w:r w:rsidR="00253953" w:rsidRPr="009F769B">
        <w:rPr>
          <w:rFonts w:ascii="Times New Roman" w:hAnsi="Times New Roman" w:cs="Times New Roman"/>
        </w:rPr>
        <w:t xml:space="preserve">rarely considered explicitly. </w:t>
      </w:r>
      <w:r w:rsidR="009F769B" w:rsidRPr="009F769B">
        <w:rPr>
          <w:rFonts w:ascii="Times New Roman" w:hAnsi="Times New Roman" w:cs="Times New Roman"/>
        </w:rPr>
        <w:t>Hard selection refers to situations where the absolute fitness of an individual de</w:t>
      </w:r>
      <w:commentRangeStart w:id="232"/>
      <w:r w:rsidR="009F769B" w:rsidRPr="009F769B">
        <w:rPr>
          <w:rFonts w:ascii="Times New Roman" w:hAnsi="Times New Roman" w:cs="Times New Roman"/>
        </w:rPr>
        <w:t xml:space="preserve">pends on its phenotype in </w:t>
      </w:r>
      <w:del w:id="233" w:author="O'Sullivan, Ronan James" w:date="2023-07-04T15:00:00Z">
        <w:r w:rsidR="009F769B" w:rsidRPr="009F769B" w:rsidDel="00DB31BD">
          <w:rPr>
            <w:rFonts w:ascii="Times New Roman" w:hAnsi="Times New Roman" w:cs="Times New Roman"/>
          </w:rPr>
          <w:delText>absolute terms</w:delText>
        </w:r>
        <w:r w:rsidR="00C81CFA" w:rsidDel="00DB31BD">
          <w:rPr>
            <w:rFonts w:ascii="Times New Roman" w:hAnsi="Times New Roman" w:cs="Times New Roman"/>
          </w:rPr>
          <w:delText xml:space="preserve">, </w:delText>
        </w:r>
        <w:r w:rsidR="00E764A2" w:rsidDel="00DB31BD">
          <w:rPr>
            <w:rFonts w:ascii="Times New Roman" w:hAnsi="Times New Roman" w:cs="Times New Roman"/>
          </w:rPr>
          <w:delText>e.g</w:delText>
        </w:r>
        <w:r w:rsidR="00C81CFA" w:rsidDel="00DB31BD">
          <w:rPr>
            <w:rFonts w:ascii="Times New Roman" w:hAnsi="Times New Roman" w:cs="Times New Roman"/>
          </w:rPr>
          <w:delText>., the extent to which its trait value matches an</w:delText>
        </w:r>
      </w:del>
      <w:ins w:id="234" w:author="O'Sullivan, Ronan James" w:date="2023-07-04T15:00:00Z">
        <w:r w:rsidR="00DB31BD">
          <w:rPr>
            <w:rFonts w:ascii="Times New Roman" w:hAnsi="Times New Roman" w:cs="Times New Roman"/>
          </w:rPr>
          <w:t>with respect to some</w:t>
        </w:r>
      </w:ins>
      <w:r w:rsidR="00C81CFA">
        <w:rPr>
          <w:rFonts w:ascii="Times New Roman" w:hAnsi="Times New Roman" w:cs="Times New Roman"/>
        </w:rPr>
        <w:t xml:space="preserve"> environmentally determined optimum. </w:t>
      </w:r>
      <w:commentRangeEnd w:id="232"/>
      <w:r w:rsidR="00DB31BD">
        <w:rPr>
          <w:rStyle w:val="CommentReference"/>
        </w:rPr>
        <w:commentReference w:id="232"/>
      </w:r>
      <w:commentRangeStart w:id="235"/>
      <w:r w:rsidR="00C81CFA">
        <w:rPr>
          <w:rFonts w:ascii="Times New Roman" w:hAnsi="Times New Roman" w:cs="Times New Roman"/>
        </w:rPr>
        <w:t xml:space="preserve">Soft selection, in contrast, occurs when </w:t>
      </w:r>
      <w:r w:rsidR="00C81CFA" w:rsidRPr="009F769B">
        <w:rPr>
          <w:rFonts w:ascii="Times New Roman" w:hAnsi="Times New Roman" w:cs="Times New Roman"/>
        </w:rPr>
        <w:t xml:space="preserve">the absolute fitness of an individual depends on its phenotype </w:t>
      </w:r>
      <w:r w:rsidR="00C81CFA" w:rsidRPr="00F25DD6">
        <w:rPr>
          <w:rFonts w:ascii="Times New Roman" w:hAnsi="Times New Roman" w:cs="Times New Roman"/>
          <w:iCs/>
          <w:rPrChange w:id="236" w:author="O'Sullivan, Ronan James" w:date="2023-07-03T11:55:00Z">
            <w:rPr>
              <w:rFonts w:ascii="Times New Roman" w:hAnsi="Times New Roman" w:cs="Times New Roman"/>
              <w:i/>
              <w:iCs/>
            </w:rPr>
          </w:rPrChange>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C81CFA">
        <w:rPr>
          <w:rFonts w:ascii="Times New Roman" w:hAnsi="Times New Roman" w:cs="Times New Roman"/>
        </w:rPr>
        <w:instrText xml:space="preserve"> ADDIN ZOTERO_ITEM CSL_CITATION {"citationID":"KNBuB1kH","properties":{"formattedCitation":"(Bell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C81CFA" w:rsidRPr="00C81CFA">
        <w:rPr>
          <w:rFonts w:ascii="Times New Roman" w:hAnsi="Times New Roman" w:cs="Times New Roman"/>
        </w:rPr>
        <w:t>(Bell et al. 2021)</w:t>
      </w:r>
      <w:r w:rsidR="00C81CFA">
        <w:rPr>
          <w:rFonts w:ascii="Times New Roman" w:hAnsi="Times New Roman" w:cs="Times New Roman"/>
        </w:rPr>
        <w:fldChar w:fldCharType="end"/>
      </w:r>
      <w:ins w:id="237" w:author="O'Sullivan, Ronan James" w:date="2023-07-04T15:07:00Z">
        <w:r w:rsidR="00DB31BD">
          <w:rPr>
            <w:rFonts w:ascii="Times New Roman" w:hAnsi="Times New Roman" w:cs="Times New Roman"/>
          </w:rPr>
          <w:t xml:space="preserve">. </w:t>
        </w:r>
      </w:ins>
      <w:del w:id="238" w:author="O'Sullivan, Ronan James" w:date="2023-07-04T15:07:00Z">
        <w:r w:rsidR="00C81CFA" w:rsidDel="00DB31BD">
          <w:rPr>
            <w:rFonts w:ascii="Times New Roman" w:hAnsi="Times New Roman" w:cs="Times New Roman"/>
          </w:rPr>
          <w:delText>.</w:delText>
        </w:r>
      </w:del>
      <w:ins w:id="239" w:author="O'Sullivan, Ronan James" w:date="2023-07-04T15:07:00Z">
        <w:r w:rsidR="00DB31BD">
          <w:rPr>
            <w:rFonts w:ascii="Times New Roman" w:hAnsi="Times New Roman" w:cs="Times New Roman"/>
          </w:rPr>
          <w:t xml:space="preserve">To understand soft selection, it is useful to conceive of the environment as containing a limited number of “ecological vacancies”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DB31BD" w:rsidRPr="009B6896">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xml:space="preserve">. </w:t>
        </w:r>
      </w:ins>
      <w:ins w:id="240" w:author="O'Sullivan, Ronan James" w:date="2023-07-04T15:09:00Z">
        <w:r w:rsidR="00DB31BD">
          <w:rPr>
            <w:rFonts w:ascii="Times New Roman" w:hAnsi="Times New Roman" w:cs="Times New Roman"/>
          </w:rPr>
          <w:t>In order to</w:t>
        </w:r>
      </w:ins>
      <w:ins w:id="241" w:author="O'Sullivan, Ronan James" w:date="2023-07-04T15:07:00Z">
        <w:r w:rsidR="00DB31BD">
          <w:rPr>
            <w:rFonts w:ascii="Times New Roman" w:hAnsi="Times New Roman" w:cs="Times New Roman"/>
          </w:rPr>
          <w:t xml:space="preserve"> survive or reproduce, an individual must acquire one of these vacancies, with relative rather than absolute trait values determining which individuals ‘fill’ the vacanc</w:t>
        </w:r>
      </w:ins>
      <w:ins w:id="242" w:author="O'Sullivan, Ronan James" w:date="2023-07-04T15:12:00Z">
        <w:r w:rsidR="00B9592C">
          <w:rPr>
            <w:rFonts w:ascii="Times New Roman" w:hAnsi="Times New Roman" w:cs="Times New Roman"/>
          </w:rPr>
          <w:t>ies</w:t>
        </w:r>
      </w:ins>
      <w:ins w:id="243" w:author="O'Sullivan, Ronan James" w:date="2023-07-04T15:07:00Z">
        <w:r w:rsidR="00DB31BD">
          <w:rPr>
            <w:rFonts w:ascii="Times New Roman" w:hAnsi="Times New Roman" w:cs="Times New Roman"/>
          </w:rPr>
          <w:t xml:space="preserve">. </w:t>
        </w:r>
      </w:ins>
      <w:del w:id="244" w:author="O'Sullivan, Ronan James" w:date="2023-07-04T15:10:00Z">
        <w:r w:rsidR="00A22C5B" w:rsidDel="00B9592C">
          <w:rPr>
            <w:rFonts w:ascii="Times New Roman" w:hAnsi="Times New Roman" w:cs="Times New Roman"/>
          </w:rPr>
          <w:delText xml:space="preserve"> </w:delText>
        </w:r>
      </w:del>
      <w:del w:id="245" w:author="O'Sullivan, Ronan James" w:date="2023-07-04T15:03:00Z">
        <w:r w:rsidR="000F5AA3" w:rsidDel="00DB31BD">
          <w:rPr>
            <w:rFonts w:ascii="Times New Roman" w:hAnsi="Times New Roman" w:cs="Times New Roman"/>
          </w:rPr>
          <w:delText>For example</w:delText>
        </w:r>
      </w:del>
      <w:ins w:id="246" w:author="O'Sullivan, Ronan James" w:date="2023-07-04T15:09:00Z">
        <w:r w:rsidR="00DB31BD">
          <w:rPr>
            <w:rFonts w:ascii="Times New Roman" w:hAnsi="Times New Roman" w:cs="Times New Roman"/>
          </w:rPr>
          <w:t xml:space="preserve">A given trait can be under pure hard selection, pure soft selection, or some combination of the two if both forms of selection affect fitness via multiple routes. Hard selection is independent of, whilst soft selection is dependent upon, the population density and phenotypic composition of </w:t>
        </w:r>
      </w:ins>
      <w:ins w:id="247" w:author="O'Sullivan, Ronan James" w:date="2023-07-04T15:12:00Z">
        <w:r w:rsidR="00B9592C">
          <w:rPr>
            <w:rFonts w:ascii="Times New Roman" w:hAnsi="Times New Roman" w:cs="Times New Roman"/>
          </w:rPr>
          <w:t>the</w:t>
        </w:r>
      </w:ins>
      <w:ins w:id="248" w:author="O'Sullivan, Ronan James" w:date="2023-07-04T15:09:00Z">
        <w:r w:rsidR="00DB31BD">
          <w:rPr>
            <w:rFonts w:ascii="Times New Roman" w:hAnsi="Times New Roman" w:cs="Times New Roman"/>
          </w:rPr>
          <w:t xml:space="preserve"> population </w:t>
        </w:r>
        <w:r w:rsidR="00DB31BD">
          <w:rPr>
            <w:rFonts w:ascii="Times New Roman" w:hAnsi="Times New Roman" w:cs="Times New Roman"/>
          </w:rPr>
          <w:fldChar w:fldCharType="begin"/>
        </w:r>
        <w:r w:rsidR="00DB31BD">
          <w:rPr>
            <w:rFonts w:ascii="Times New Roman" w:hAnsi="Times New Roman" w:cs="Times New Roman"/>
          </w:rPr>
          <w: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DB31BD" w:rsidRPr="00C81CFA">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xml:space="preserve">. To illustrate, </w:t>
        </w:r>
      </w:ins>
      <w:del w:id="249" w:author="O'Sullivan, Ronan James" w:date="2023-07-04T15:08:00Z">
        <w:r w:rsidR="000F5AA3" w:rsidDel="00DB31BD">
          <w:rPr>
            <w:rFonts w:ascii="Times New Roman" w:hAnsi="Times New Roman" w:cs="Times New Roman"/>
          </w:rPr>
          <w:delText>,</w:delText>
        </w:r>
      </w:del>
      <w:ins w:id="250" w:author="O'Sullivan, Ronan James" w:date="2023-07-04T15:03:00Z">
        <w:r w:rsidR="00DB31BD">
          <w:rPr>
            <w:rFonts w:ascii="Times New Roman" w:hAnsi="Times New Roman" w:cs="Times New Roman"/>
          </w:rPr>
          <w:t>consider that</w:t>
        </w:r>
      </w:ins>
      <w:r w:rsidR="000F5AA3">
        <w:rPr>
          <w:rFonts w:ascii="Times New Roman" w:hAnsi="Times New Roman" w:cs="Times New Roman"/>
        </w:rPr>
        <w:t xml:space="preserve"> body size could be under hard selection if absolute body size determines the </w:t>
      </w:r>
      <w:del w:id="251" w:author="O'Sullivan, Ronan James" w:date="2023-07-03T11:56:00Z">
        <w:r w:rsidR="000F5AA3" w:rsidDel="00F25DD6">
          <w:rPr>
            <w:rFonts w:ascii="Times New Roman" w:hAnsi="Times New Roman" w:cs="Times New Roman"/>
          </w:rPr>
          <w:delText xml:space="preserve">fit </w:delText>
        </w:r>
      </w:del>
      <w:ins w:id="252" w:author="O'Sullivan, Ronan James" w:date="2023-07-03T11:56:00Z">
        <w:r w:rsidR="00F25DD6">
          <w:rPr>
            <w:rFonts w:ascii="Times New Roman" w:hAnsi="Times New Roman" w:cs="Times New Roman"/>
          </w:rPr>
          <w:t xml:space="preserve">match </w:t>
        </w:r>
      </w:ins>
      <w:r w:rsidR="000F5AA3">
        <w:rPr>
          <w:rFonts w:ascii="Times New Roman" w:hAnsi="Times New Roman" w:cs="Times New Roman"/>
        </w:rPr>
        <w:t>between phenotype and environment</w:t>
      </w:r>
      <w:r w:rsidR="005F48E1">
        <w:rPr>
          <w:rFonts w:ascii="Times New Roman" w:hAnsi="Times New Roman" w:cs="Times New Roman"/>
        </w:rPr>
        <w:t xml:space="preserve"> (e.g., </w:t>
      </w:r>
      <w:del w:id="253" w:author="O'Sullivan, Ronan James" w:date="2023-07-03T11:56:00Z">
        <w:r w:rsidR="005F48E1" w:rsidDel="00F25DD6">
          <w:rPr>
            <w:rFonts w:ascii="Times New Roman" w:hAnsi="Times New Roman" w:cs="Times New Roman"/>
          </w:rPr>
          <w:delText xml:space="preserve">the effectiveness of </w:delText>
        </w:r>
      </w:del>
      <w:r w:rsidR="005F48E1">
        <w:rPr>
          <w:rFonts w:ascii="Times New Roman" w:hAnsi="Times New Roman" w:cs="Times New Roman"/>
        </w:rPr>
        <w:t>thermoregulat</w:t>
      </w:r>
      <w:ins w:id="254" w:author="O'Sullivan, Ronan James" w:date="2023-07-03T11:56:00Z">
        <w:r w:rsidR="00F25DD6">
          <w:rPr>
            <w:rFonts w:ascii="Times New Roman" w:hAnsi="Times New Roman" w:cs="Times New Roman"/>
          </w:rPr>
          <w:t>ory ability</w:t>
        </w:r>
      </w:ins>
      <w:del w:id="255" w:author="O'Sullivan, Ronan James" w:date="2023-07-03T11:56:00Z">
        <w:r w:rsidR="005F48E1" w:rsidDel="00F25DD6">
          <w:rPr>
            <w:rFonts w:ascii="Times New Roman" w:hAnsi="Times New Roman" w:cs="Times New Roman"/>
          </w:rPr>
          <w:delText>ion</w:delText>
        </w:r>
      </w:del>
      <w:r w:rsidR="005F48E1">
        <w:rPr>
          <w:rFonts w:ascii="Times New Roman" w:hAnsi="Times New Roman" w:cs="Times New Roman"/>
        </w:rPr>
        <w:t>)</w:t>
      </w:r>
      <w:r w:rsidR="000F5AA3">
        <w:rPr>
          <w:rFonts w:ascii="Times New Roman" w:hAnsi="Times New Roman" w:cs="Times New Roman"/>
        </w:rPr>
        <w:t>, 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ins w:id="256" w:author="O'Sullivan, Ronan James" w:date="2023-07-04T15:04:00Z">
        <w:r w:rsidR="00DB31BD">
          <w:rPr>
            <w:rFonts w:ascii="Times New Roman" w:hAnsi="Times New Roman" w:cs="Times New Roman"/>
          </w:rPr>
          <w:t xml:space="preserve">some </w:t>
        </w:r>
      </w:ins>
      <w:r w:rsidR="000F5AA3">
        <w:rPr>
          <w:rFonts w:ascii="Times New Roman" w:hAnsi="Times New Roman" w:cs="Times New Roman"/>
        </w:rPr>
        <w:t>intraspecific competition</w:t>
      </w:r>
      <w:ins w:id="257" w:author="O'Sullivan, Ronan James" w:date="2023-07-04T15:04:00Z">
        <w:r w:rsidR="00DB31BD">
          <w:rPr>
            <w:rFonts w:ascii="Times New Roman" w:hAnsi="Times New Roman" w:cs="Times New Roman"/>
          </w:rPr>
          <w:t xml:space="preserve"> (e.g., resource defen</w:t>
        </w:r>
      </w:ins>
      <w:ins w:id="258" w:author="O'Sullivan, Ronan James" w:date="2023-07-04T15:06:00Z">
        <w:r w:rsidR="00DB31BD">
          <w:rPr>
            <w:rFonts w:ascii="Times New Roman" w:hAnsi="Times New Roman" w:cs="Times New Roman"/>
          </w:rPr>
          <w:t>ce</w:t>
        </w:r>
      </w:ins>
      <w:ins w:id="259" w:author="O'Sullivan, Ronan James" w:date="2023-07-04T15:04:00Z">
        <w:r w:rsidR="00DB31BD">
          <w:rPr>
            <w:rFonts w:ascii="Times New Roman" w:hAnsi="Times New Roman" w:cs="Times New Roman"/>
          </w:rPr>
          <w:t>)</w:t>
        </w:r>
      </w:ins>
      <w:del w:id="260" w:author="O'Sullivan, Ronan James" w:date="2023-07-04T15:12:00Z">
        <w:r w:rsidR="005F48E1" w:rsidDel="00B9592C">
          <w:rPr>
            <w:rFonts w:ascii="Times New Roman" w:hAnsi="Times New Roman" w:cs="Times New Roman"/>
          </w:rPr>
          <w:delText>.</w:delText>
        </w:r>
        <w:commentRangeEnd w:id="235"/>
        <w:r w:rsidR="00B9592C" w:rsidDel="00B9592C">
          <w:rPr>
            <w:rStyle w:val="CommentReference"/>
          </w:rPr>
          <w:commentReference w:id="235"/>
        </w:r>
      </w:del>
      <w:del w:id="261" w:author="O'Sullivan, Ronan James" w:date="2023-07-04T15:09:00Z">
        <w:r w:rsidR="005F48E1" w:rsidDel="00DB31BD">
          <w:rPr>
            <w:rFonts w:ascii="Times New Roman" w:hAnsi="Times New Roman" w:cs="Times New Roman"/>
          </w:rPr>
          <w:delText xml:space="preserve"> </w:delText>
        </w:r>
        <w:r w:rsidR="00E2518D" w:rsidDel="00DB31BD">
          <w:rPr>
            <w:rFonts w:ascii="Times New Roman" w:hAnsi="Times New Roman" w:cs="Times New Roman"/>
          </w:rPr>
          <w:delText xml:space="preserve">A given trait </w:delText>
        </w:r>
      </w:del>
      <w:del w:id="262" w:author="O'Sullivan, Ronan James" w:date="2023-07-04T15:08:00Z">
        <w:r w:rsidR="00E2518D" w:rsidDel="00DB31BD">
          <w:rPr>
            <w:rFonts w:ascii="Times New Roman" w:hAnsi="Times New Roman" w:cs="Times New Roman"/>
          </w:rPr>
          <w:delText xml:space="preserve">could </w:delText>
        </w:r>
      </w:del>
      <w:del w:id="263" w:author="O'Sullivan, Ronan James" w:date="2023-07-04T15:09:00Z">
        <w:r w:rsidR="00E2518D" w:rsidDel="00DB31BD">
          <w:rPr>
            <w:rFonts w:ascii="Times New Roman" w:hAnsi="Times New Roman" w:cs="Times New Roman"/>
          </w:rPr>
          <w:delText xml:space="preserve">be under pure hard selection, pure soft, or some </w:delText>
        </w:r>
      </w:del>
      <w:del w:id="264" w:author="O'Sullivan, Ronan James" w:date="2023-07-03T11:56:00Z">
        <w:r w:rsidR="00E2518D" w:rsidDel="00F25DD6">
          <w:rPr>
            <w:rFonts w:ascii="Times New Roman" w:hAnsi="Times New Roman" w:cs="Times New Roman"/>
          </w:rPr>
          <w:delText xml:space="preserve">mix </w:delText>
        </w:r>
      </w:del>
      <w:del w:id="265" w:author="O'Sullivan, Ronan James" w:date="2023-07-04T15:09:00Z">
        <w:r w:rsidR="00E2518D" w:rsidDel="00DB31BD">
          <w:rPr>
            <w:rFonts w:ascii="Times New Roman" w:hAnsi="Times New Roman" w:cs="Times New Roman"/>
          </w:rPr>
          <w:delText xml:space="preserve">of the two if </w:delText>
        </w:r>
      </w:del>
      <w:del w:id="266" w:author="O'Sullivan, Ronan James" w:date="2023-07-03T11:56:00Z">
        <w:r w:rsidR="00E2518D" w:rsidDel="00F25DD6">
          <w:rPr>
            <w:rFonts w:ascii="Times New Roman" w:hAnsi="Times New Roman" w:cs="Times New Roman"/>
          </w:rPr>
          <w:delText>it</w:delText>
        </w:r>
      </w:del>
      <w:del w:id="267" w:author="O'Sullivan, Ronan James" w:date="2023-07-04T15:09:00Z">
        <w:r w:rsidR="00E2518D" w:rsidDel="00DB31BD">
          <w:rPr>
            <w:rFonts w:ascii="Times New Roman" w:hAnsi="Times New Roman" w:cs="Times New Roman"/>
          </w:rPr>
          <w:delText xml:space="preserve"> affect</w:delText>
        </w:r>
      </w:del>
      <w:del w:id="268" w:author="O'Sullivan, Ronan James" w:date="2023-07-03T11:56:00Z">
        <w:r w:rsidR="00E2518D" w:rsidDel="00F25DD6">
          <w:rPr>
            <w:rFonts w:ascii="Times New Roman" w:hAnsi="Times New Roman" w:cs="Times New Roman"/>
          </w:rPr>
          <w:delText>s</w:delText>
        </w:r>
      </w:del>
      <w:del w:id="269" w:author="O'Sullivan, Ronan James" w:date="2023-07-04T15:09:00Z">
        <w:r w:rsidR="00E2518D" w:rsidDel="00DB31BD">
          <w:rPr>
            <w:rFonts w:ascii="Times New Roman" w:hAnsi="Times New Roman" w:cs="Times New Roman"/>
          </w:rPr>
          <w:delText xml:space="preserve"> fitness via </w:delText>
        </w:r>
        <w:r w:rsidR="005F48E1" w:rsidDel="00DB31BD">
          <w:rPr>
            <w:rFonts w:ascii="Times New Roman" w:hAnsi="Times New Roman" w:cs="Times New Roman"/>
          </w:rPr>
          <w:delText>multiple routes</w:delText>
        </w:r>
        <w:r w:rsidR="00930EBC" w:rsidDel="00DB31BD">
          <w:rPr>
            <w:rFonts w:ascii="Times New Roman" w:hAnsi="Times New Roman" w:cs="Times New Roman"/>
          </w:rPr>
          <w:delText>.</w:delText>
        </w:r>
        <w:r w:rsidR="007D605B" w:rsidDel="00DB31BD">
          <w:rPr>
            <w:rFonts w:ascii="Times New Roman" w:hAnsi="Times New Roman" w:cs="Times New Roman"/>
          </w:rPr>
          <w:delText xml:space="preserve"> </w:delText>
        </w:r>
        <w:r w:rsidR="00A22C5B" w:rsidDel="00DB31BD">
          <w:rPr>
            <w:rFonts w:ascii="Times New Roman" w:hAnsi="Times New Roman" w:cs="Times New Roman"/>
          </w:rPr>
          <w:delText xml:space="preserve">Hard selection </w:delText>
        </w:r>
        <w:r w:rsidR="007957B3" w:rsidDel="00DB31BD">
          <w:rPr>
            <w:rFonts w:ascii="Times New Roman" w:hAnsi="Times New Roman" w:cs="Times New Roman"/>
          </w:rPr>
          <w:delText>is</w:delText>
        </w:r>
        <w:r w:rsidR="00C81CFA" w:rsidDel="00DB31BD">
          <w:rPr>
            <w:rFonts w:ascii="Times New Roman" w:hAnsi="Times New Roman" w:cs="Times New Roman"/>
          </w:rPr>
          <w:delText xml:space="preserve"> </w:delText>
        </w:r>
        <w:r w:rsidR="00A22C5B" w:rsidDel="00DB31BD">
          <w:rPr>
            <w:rFonts w:ascii="Times New Roman" w:hAnsi="Times New Roman" w:cs="Times New Roman"/>
          </w:rPr>
          <w:delText>independent of</w:delText>
        </w:r>
        <w:r w:rsidR="007957B3" w:rsidDel="00DB31BD">
          <w:rPr>
            <w:rFonts w:ascii="Times New Roman" w:hAnsi="Times New Roman" w:cs="Times New Roman"/>
          </w:rPr>
          <w:delText xml:space="preserve">, whilst </w:delText>
        </w:r>
        <w:r w:rsidR="00A22C5B" w:rsidDel="00DB31BD">
          <w:rPr>
            <w:rFonts w:ascii="Times New Roman" w:hAnsi="Times New Roman" w:cs="Times New Roman"/>
          </w:rPr>
          <w:delText xml:space="preserve">soft selection </w:delText>
        </w:r>
        <w:r w:rsidR="007957B3" w:rsidDel="00DB31BD">
          <w:rPr>
            <w:rFonts w:ascii="Times New Roman" w:hAnsi="Times New Roman" w:cs="Times New Roman"/>
          </w:rPr>
          <w:delText xml:space="preserve">is </w:delText>
        </w:r>
        <w:r w:rsidR="00A22C5B" w:rsidDel="00DB31BD">
          <w:rPr>
            <w:rFonts w:ascii="Times New Roman" w:hAnsi="Times New Roman" w:cs="Times New Roman"/>
          </w:rPr>
          <w:delText>depend</w:delText>
        </w:r>
        <w:r w:rsidR="007957B3" w:rsidDel="00DB31BD">
          <w:rPr>
            <w:rFonts w:ascii="Times New Roman" w:hAnsi="Times New Roman" w:cs="Times New Roman"/>
          </w:rPr>
          <w:delText>ent</w:delText>
        </w:r>
        <w:r w:rsidR="00A22C5B" w:rsidDel="00DB31BD">
          <w:rPr>
            <w:rFonts w:ascii="Times New Roman" w:hAnsi="Times New Roman" w:cs="Times New Roman"/>
          </w:rPr>
          <w:delText xml:space="preserve"> on</w:delText>
        </w:r>
        <w:r w:rsidR="007957B3" w:rsidDel="00DB31BD">
          <w:rPr>
            <w:rFonts w:ascii="Times New Roman" w:hAnsi="Times New Roman" w:cs="Times New Roman"/>
          </w:rPr>
          <w:delText>,</w:delText>
        </w:r>
        <w:r w:rsidR="00A22C5B" w:rsidDel="00DB31BD">
          <w:rPr>
            <w:rFonts w:ascii="Times New Roman" w:hAnsi="Times New Roman" w:cs="Times New Roman"/>
          </w:rPr>
          <w:delText xml:space="preserve"> </w:delText>
        </w:r>
        <w:r w:rsidR="007957B3" w:rsidDel="00DB31BD">
          <w:rPr>
            <w:rFonts w:ascii="Times New Roman" w:hAnsi="Times New Roman" w:cs="Times New Roman"/>
          </w:rPr>
          <w:delText xml:space="preserve">population </w:delText>
        </w:r>
        <w:r w:rsidR="00A22C5B" w:rsidDel="00DB31BD">
          <w:rPr>
            <w:rFonts w:ascii="Times New Roman" w:hAnsi="Times New Roman" w:cs="Times New Roman"/>
          </w:rPr>
          <w:delText xml:space="preserve">density and phenotypic composition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{"citationID":"1JiG9VA7","properties":{"formattedCitation":"(Bell et al. 2021)","plainCitation":"(Bell et al. 2021)","noteIndex":0},"citationItems":[{"id":88,"uris":["http://zotero.org/users/2160202/items/DDB48S4E"],"itemData":{"id":88,"type":"article-journal","container-title":"Ecology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delInstrText>
        </w:r>
        <w:r w:rsidR="00A22C5B" w:rsidDel="00DB31BD">
          <w:rPr>
            <w:rFonts w:ascii="Times New Roman" w:hAnsi="Times New Roman" w:cs="Times New Roman"/>
          </w:rPr>
          <w:fldChar w:fldCharType="separate"/>
        </w:r>
        <w:r w:rsidR="00A22C5B" w:rsidRPr="00C81CFA" w:rsidDel="00DB31BD">
          <w:rPr>
            <w:rFonts w:ascii="Times New Roman" w:hAnsi="Times New Roman" w:cs="Times New Roman"/>
          </w:rPr>
          <w:delText>(Bell et al. 2021)</w:delText>
        </w:r>
        <w:r w:rsidR="00A22C5B" w:rsidDel="00DB31BD">
          <w:rPr>
            <w:rFonts w:ascii="Times New Roman" w:hAnsi="Times New Roman" w:cs="Times New Roman"/>
          </w:rPr>
          <w:fldChar w:fldCharType="end"/>
        </w:r>
      </w:del>
      <w:del w:id="270" w:author="O'Sullivan, Ronan James" w:date="2023-07-04T15:10:00Z">
        <w:r w:rsidR="00A22C5B" w:rsidDel="00B9592C">
          <w:rPr>
            <w:rFonts w:ascii="Times New Roman" w:hAnsi="Times New Roman" w:cs="Times New Roman"/>
          </w:rPr>
          <w:delText xml:space="preserve">. </w:delText>
        </w:r>
      </w:del>
      <w:del w:id="271" w:author="O'Sullivan, Ronan James" w:date="2023-07-04T15:07:00Z">
        <w:r w:rsidR="00A22C5B" w:rsidDel="00DB31BD">
          <w:rPr>
            <w:rFonts w:ascii="Times New Roman" w:hAnsi="Times New Roman" w:cs="Times New Roman"/>
          </w:rPr>
          <w:delText xml:space="preserve">To understand </w:delText>
        </w:r>
        <w:r w:rsidR="007957B3" w:rsidDel="00DB31BD">
          <w:rPr>
            <w:rFonts w:ascii="Times New Roman" w:hAnsi="Times New Roman" w:cs="Times New Roman"/>
          </w:rPr>
          <w:delText>soft selection</w:delText>
        </w:r>
        <w:r w:rsidR="00A22C5B" w:rsidDel="00DB31BD">
          <w:rPr>
            <w:rFonts w:ascii="Times New Roman" w:hAnsi="Times New Roman" w:cs="Times New Roman"/>
          </w:rPr>
          <w:delText xml:space="preserve">, it is </w:delText>
        </w:r>
        <w:r w:rsidR="00245320" w:rsidDel="00DB31BD">
          <w:rPr>
            <w:rFonts w:ascii="Times New Roman" w:hAnsi="Times New Roman" w:cs="Times New Roman"/>
          </w:rPr>
          <w:delText>useful</w:delText>
        </w:r>
        <w:r w:rsidR="00A22C5B" w:rsidDel="00DB31BD">
          <w:rPr>
            <w:rFonts w:ascii="Times New Roman" w:hAnsi="Times New Roman" w:cs="Times New Roman"/>
          </w:rPr>
          <w:delText xml:space="preserve"> to conceive of </w:delText>
        </w:r>
        <w:r w:rsidR="009B6896" w:rsidDel="00DB31BD">
          <w:rPr>
            <w:rFonts w:ascii="Times New Roman" w:hAnsi="Times New Roman" w:cs="Times New Roman"/>
          </w:rPr>
          <w:delText>the</w:delText>
        </w:r>
        <w:r w:rsidR="00A22C5B" w:rsidDel="00DB31BD">
          <w:rPr>
            <w:rFonts w:ascii="Times New Roman" w:hAnsi="Times New Roman" w:cs="Times New Roman"/>
          </w:rPr>
          <w:delText xml:space="preserve"> environment </w:delText>
        </w:r>
        <w:r w:rsidR="00245320" w:rsidDel="00DB31BD">
          <w:rPr>
            <w:rFonts w:ascii="Times New Roman" w:hAnsi="Times New Roman" w:cs="Times New Roman"/>
          </w:rPr>
          <w:delText xml:space="preserve">as </w:delText>
        </w:r>
        <w:r w:rsidR="00A22C5B" w:rsidDel="00DB31BD">
          <w:rPr>
            <w:rFonts w:ascii="Times New Roman" w:hAnsi="Times New Roman" w:cs="Times New Roman"/>
          </w:rPr>
          <w:delText xml:space="preserve">containing a limited number of “ecological vacancies” </w:delText>
        </w:r>
        <w:r w:rsidR="00A22C5B" w:rsidDel="00DB31BD">
          <w:rPr>
            <w:rFonts w:ascii="Times New Roman" w:hAnsi="Times New Roman" w:cs="Times New Roman"/>
          </w:rPr>
          <w:fldChar w:fldCharType="begin"/>
        </w:r>
        <w:r w:rsidR="009B6896" w:rsidDel="00DB31BD">
          <w:rPr>
            <w:rFonts w:ascii="Times New Roman" w:hAnsi="Times New Roman" w:cs="Times New Roman"/>
          </w:rPr>
          <w:delInstrText xml:space="preserve"> ADDIN ZOTERO_ITEM CSL_CITATION {"citationID":"cPEDzOIB","properties":{"formattedCitation":"(Reznick 2016)","plainCitation":"(Reznick 2016)","noteIndex":0},"citationItems":[{"id":1891,"uris":["http://zotero.org/users/2160202/items/SSMDWJI8"],"itemData":{"id":1891,"type":"article-journal","abstract":"The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delInstrText>
        </w:r>
        <w:r w:rsidR="00A22C5B" w:rsidDel="00DB31BD">
          <w:rPr>
            <w:rFonts w:ascii="Times New Roman" w:hAnsi="Times New Roman" w:cs="Times New Roman"/>
          </w:rPr>
          <w:fldChar w:fldCharType="separate"/>
        </w:r>
        <w:r w:rsidR="009B6896" w:rsidRPr="009B6896" w:rsidDel="00DB31BD">
          <w:rPr>
            <w:rFonts w:ascii="Times New Roman" w:hAnsi="Times New Roman" w:cs="Times New Roman"/>
          </w:rPr>
          <w:delText>(Reznick 2016)</w:delText>
        </w:r>
        <w:r w:rsidR="00A22C5B" w:rsidDel="00DB31BD">
          <w:rPr>
            <w:rFonts w:ascii="Times New Roman" w:hAnsi="Times New Roman" w:cs="Times New Roman"/>
          </w:rPr>
          <w:fldChar w:fldCharType="end"/>
        </w:r>
        <w:r w:rsidR="00245320" w:rsidDel="00DB31BD">
          <w:rPr>
            <w:rFonts w:ascii="Times New Roman" w:hAnsi="Times New Roman" w:cs="Times New Roman"/>
          </w:rPr>
          <w:delText>.</w:delText>
        </w:r>
        <w:r w:rsidR="00A55B8B" w:rsidDel="00DB31BD">
          <w:rPr>
            <w:rFonts w:ascii="Times New Roman" w:hAnsi="Times New Roman" w:cs="Times New Roman"/>
          </w:rPr>
          <w:delText xml:space="preserve"> To survive or reproduce, an individual must acquire one of these vacancies, with relative </w:delText>
        </w:r>
        <w:r w:rsidR="007957B3" w:rsidDel="00DB31BD">
          <w:rPr>
            <w:rFonts w:ascii="Times New Roman" w:hAnsi="Times New Roman" w:cs="Times New Roman"/>
          </w:rPr>
          <w:delText xml:space="preserve">rather than absolute </w:delText>
        </w:r>
        <w:r w:rsidR="00A55B8B" w:rsidDel="00DB31BD">
          <w:rPr>
            <w:rFonts w:ascii="Times New Roman" w:hAnsi="Times New Roman" w:cs="Times New Roman"/>
          </w:rPr>
          <w:delText xml:space="preserve">trait values determining which individuals </w:delText>
        </w:r>
        <w:r w:rsidR="00B110AE" w:rsidDel="00DB31BD">
          <w:rPr>
            <w:rFonts w:ascii="Times New Roman" w:hAnsi="Times New Roman" w:cs="Times New Roman"/>
          </w:rPr>
          <w:delText xml:space="preserve">fill </w:delText>
        </w:r>
      </w:del>
      <w:del w:id="272" w:author="O'Sullivan, Ronan James" w:date="2023-07-04T15:06:00Z">
        <w:r w:rsidR="00B110AE" w:rsidDel="00DB31BD">
          <w:rPr>
            <w:rFonts w:ascii="Times New Roman" w:hAnsi="Times New Roman" w:cs="Times New Roman"/>
          </w:rPr>
          <w:delText>them</w:delText>
        </w:r>
      </w:del>
      <w:del w:id="273" w:author="O'Sullivan, Ronan James" w:date="2023-07-04T15:07:00Z">
        <w:r w:rsidR="00B110AE" w:rsidDel="00DB31BD">
          <w:rPr>
            <w:rFonts w:ascii="Times New Roman" w:hAnsi="Times New Roman" w:cs="Times New Roman"/>
          </w:rPr>
          <w:delText xml:space="preserve">. </w:delText>
        </w:r>
      </w:del>
      <w:del w:id="274" w:author="O'Sullivan, Ronan James" w:date="2023-07-04T15:10:00Z">
        <w:r w:rsidR="003315EE" w:rsidDel="00B9592C">
          <w:rPr>
            <w:rFonts w:ascii="Times New Roman" w:hAnsi="Times New Roman" w:cs="Times New Roman"/>
          </w:rPr>
          <w:delText xml:space="preserve">So long as </w:delText>
        </w:r>
        <w:r w:rsidR="00A540B1" w:rsidDel="00B9592C">
          <w:rPr>
            <w:rFonts w:ascii="Times New Roman" w:hAnsi="Times New Roman" w:cs="Times New Roman"/>
          </w:rPr>
          <w:delText xml:space="preserve">there are more individuals than ecological vacancies, all vacancies will be filled regardless of the phenotypic composition of the population, but soft selection will occur in a density and frequency dependent manner when individuals differ in </w:delText>
        </w:r>
        <w:r w:rsidR="00816741" w:rsidDel="00B9592C">
          <w:rPr>
            <w:rFonts w:ascii="Times New Roman" w:hAnsi="Times New Roman" w:cs="Times New Roman"/>
          </w:rPr>
          <w:delText>competitive abilities</w:delText>
        </w:r>
        <w:r w:rsidR="00EF0B73" w:rsidDel="00B9592C">
          <w:rPr>
            <w:rFonts w:ascii="Times New Roman" w:hAnsi="Times New Roman" w:cs="Times New Roman"/>
          </w:rPr>
          <w:delText>.</w:delText>
        </w:r>
      </w:del>
      <w:ins w:id="275" w:author="O'Sullivan, Ronan James" w:date="2023-07-04T15:12:00Z">
        <w:r w:rsidR="00B9592C">
          <w:rPr>
            <w:rFonts w:ascii="Times New Roman" w:hAnsi="Times New Roman" w:cs="Times New Roman"/>
          </w:rPr>
          <w:t xml:space="preserve"> and there are more competing individuals than there are vacancies. </w:t>
        </w:r>
      </w:ins>
    </w:p>
    <w:p w14:paraId="602A734D" w14:textId="0C3BF0DC"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lastRenderedPageBreak/>
        <w:t xml:space="preserve">Here we present an eco-genetic </w:t>
      </w:r>
      <w:commentRangeStart w:id="276"/>
      <w:del w:id="277" w:author="O'Sullivan, Ronan James" w:date="2023-07-03T11:58:00Z">
        <w:r w:rsidDel="00A706C2">
          <w:rPr>
            <w:rFonts w:ascii="Times New Roman" w:hAnsi="Times New Roman" w:cs="Times New Roman"/>
          </w:rPr>
          <w:delText xml:space="preserve">(or “demo-genetic”) </w:delText>
        </w:r>
      </w:del>
      <w:commentRangeEnd w:id="276"/>
      <w:r w:rsidR="00B9592C">
        <w:rPr>
          <w:rStyle w:val="CommentReference"/>
        </w:rPr>
        <w:commentReference w:id="276"/>
      </w:r>
      <w:r>
        <w:rPr>
          <w:rFonts w:ascii="Times New Roman" w:hAnsi="Times New Roman" w:cs="Times New Roman"/>
        </w:rPr>
        <w:t xml:space="preserve">model to explore the </w:t>
      </w:r>
      <w:del w:id="278" w:author="O'Sullivan, Ronan James" w:date="2023-07-04T15:17:00Z">
        <w:r w:rsidDel="00B9592C">
          <w:rPr>
            <w:rFonts w:ascii="Times New Roman" w:hAnsi="Times New Roman" w:cs="Times New Roman"/>
          </w:rPr>
          <w:delText>ecological and</w:delText>
        </w:r>
      </w:del>
      <w:ins w:id="279" w:author="O'Sullivan, Ronan James" w:date="2023-07-04T15:17:00Z">
        <w:r w:rsidR="00B9592C">
          <w:rPr>
            <w:rFonts w:ascii="Times New Roman" w:hAnsi="Times New Roman" w:cs="Times New Roman"/>
          </w:rPr>
          <w:t>eco-</w:t>
        </w:r>
      </w:ins>
      <w:del w:id="280"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 xml:space="preserve">evolutionary consequences </w:t>
      </w:r>
      <w:del w:id="281" w:author="O'Sullivan, Ronan James" w:date="2023-07-03T12:53:00Z">
        <w:r w:rsidDel="00A34058">
          <w:rPr>
            <w:rFonts w:ascii="Times New Roman" w:hAnsi="Times New Roman" w:cs="Times New Roman"/>
          </w:rPr>
          <w:delText xml:space="preserve">for a single wild population </w:delText>
        </w:r>
      </w:del>
      <w:r>
        <w:rPr>
          <w:rFonts w:ascii="Times New Roman" w:hAnsi="Times New Roman" w:cs="Times New Roman"/>
        </w:rPr>
        <w:t xml:space="preserve">of </w:t>
      </w:r>
      <w:del w:id="282" w:author="O'Sullivan, Ronan James" w:date="2023-07-04T15:17:00Z">
        <w:r w:rsidDel="00B9592C">
          <w:rPr>
            <w:rFonts w:ascii="Times New Roman" w:hAnsi="Times New Roman" w:cs="Times New Roman"/>
          </w:rPr>
          <w:delText>one-off</w:delText>
        </w:r>
      </w:del>
      <w:ins w:id="283" w:author="O'Sullivan, Ronan James" w:date="2023-07-04T15:17:00Z">
        <w:r w:rsidR="00B9592C">
          <w:rPr>
            <w:rFonts w:ascii="Times New Roman" w:hAnsi="Times New Roman" w:cs="Times New Roman"/>
          </w:rPr>
          <w:t>acute</w:t>
        </w:r>
      </w:ins>
      <w:r>
        <w:rPr>
          <w:rFonts w:ascii="Times New Roman" w:hAnsi="Times New Roman" w:cs="Times New Roman"/>
        </w:rPr>
        <w:t xml:space="preserve"> or </w:t>
      </w:r>
      <w:del w:id="284" w:author="O'Sullivan, Ronan James" w:date="2023-07-04T15:17:00Z">
        <w:r w:rsidDel="00B9592C">
          <w:rPr>
            <w:rFonts w:ascii="Times New Roman" w:hAnsi="Times New Roman" w:cs="Times New Roman"/>
          </w:rPr>
          <w:delText xml:space="preserve">continuous </w:delText>
        </w:r>
      </w:del>
      <w:ins w:id="285" w:author="O'Sullivan, Ronan James" w:date="2023-07-04T15:17:00Z">
        <w:r w:rsidR="00B9592C">
          <w:rPr>
            <w:rFonts w:ascii="Times New Roman" w:hAnsi="Times New Roman" w:cs="Times New Roman"/>
          </w:rPr>
          <w:t xml:space="preserve">chronic </w:t>
        </w:r>
      </w:ins>
      <w:r>
        <w:rPr>
          <w:rFonts w:ascii="Times New Roman" w:hAnsi="Times New Roman" w:cs="Times New Roman"/>
        </w:rPr>
        <w:t>intrusion</w:t>
      </w:r>
      <w:ins w:id="286" w:author="O'Sullivan, Ronan James" w:date="2023-07-04T15:17:00Z">
        <w:r w:rsidR="00B9592C">
          <w:rPr>
            <w:rFonts w:ascii="Times New Roman" w:hAnsi="Times New Roman" w:cs="Times New Roman"/>
          </w:rPr>
          <w:t xml:space="preserve"> events</w:t>
        </w:r>
      </w:ins>
      <w:ins w:id="287" w:author="O'Sullivan, Ronan James" w:date="2023-07-03T12:53:00Z">
        <w:r w:rsidR="008B0C33">
          <w:rPr>
            <w:rFonts w:ascii="Times New Roman" w:hAnsi="Times New Roman" w:cs="Times New Roman"/>
          </w:rPr>
          <w:t xml:space="preserve"> </w:t>
        </w:r>
      </w:ins>
      <w:del w:id="288" w:author="O'Sullivan, Ronan James" w:date="2023-07-04T15:17:00Z">
        <w:r w:rsidDel="00B9592C">
          <w:rPr>
            <w:rFonts w:ascii="Times New Roman" w:hAnsi="Times New Roman" w:cs="Times New Roman"/>
          </w:rPr>
          <w:delText xml:space="preserve"> </w:delText>
        </w:r>
      </w:del>
      <w:r>
        <w:rPr>
          <w:rFonts w:ascii="Times New Roman" w:hAnsi="Times New Roman" w:cs="Times New Roman"/>
        </w:rPr>
        <w:t>by foreign/domesticated individuals</w:t>
      </w:r>
      <w:ins w:id="289" w:author="O'Sullivan, Ronan James" w:date="2023-07-04T15:17:00Z">
        <w:r w:rsidR="00B9592C">
          <w:rPr>
            <w:rFonts w:ascii="Times New Roman" w:hAnsi="Times New Roman" w:cs="Times New Roman"/>
          </w:rPr>
          <w:t xml:space="preserve"> in</w:t>
        </w:r>
      </w:ins>
      <w:del w:id="290" w:author="O'Sullivan, Ronan James" w:date="2023-07-04T15:17:00Z">
        <w:r w:rsidR="00EE7DF4" w:rsidDel="00B9592C">
          <w:rPr>
            <w:rFonts w:ascii="Times New Roman" w:hAnsi="Times New Roman" w:cs="Times New Roman"/>
          </w:rPr>
          <w:delText>,</w:delText>
        </w:r>
      </w:del>
      <w:ins w:id="291" w:author="O'Sullivan, Ronan James" w:date="2023-07-04T15:17:00Z">
        <w:r w:rsidR="00B9592C">
          <w:rPr>
            <w:rFonts w:ascii="Times New Roman" w:hAnsi="Times New Roman" w:cs="Times New Roman"/>
          </w:rPr>
          <w:t>to a wild population. We sp</w:t>
        </w:r>
      </w:ins>
      <w:ins w:id="292" w:author="O'Sullivan, Ronan James" w:date="2023-07-04T15:18:00Z">
        <w:r w:rsidR="00B9592C">
          <w:rPr>
            <w:rFonts w:ascii="Times New Roman" w:hAnsi="Times New Roman" w:cs="Times New Roman"/>
          </w:rPr>
          <w:t>ecifically</w:t>
        </w:r>
      </w:ins>
      <w:del w:id="293" w:author="O'Sullivan, Ronan James" w:date="2023-07-04T15:17:00Z">
        <w:r w:rsidR="00EE7DF4" w:rsidDel="00B9592C">
          <w:rPr>
            <w:rFonts w:ascii="Times New Roman" w:hAnsi="Times New Roman" w:cs="Times New Roman"/>
          </w:rPr>
          <w:delText xml:space="preserve"> </w:delText>
        </w:r>
      </w:del>
      <w:del w:id="294" w:author="O'Sullivan, Ronan James" w:date="2023-07-04T15:18:00Z">
        <w:r w:rsidR="00EE7DF4" w:rsidDel="00B9592C">
          <w:rPr>
            <w:rFonts w:ascii="Times New Roman" w:hAnsi="Times New Roman" w:cs="Times New Roman"/>
          </w:rPr>
          <w:delText>with a specific</w:delText>
        </w:r>
      </w:del>
      <w:r w:rsidR="00EE7DF4">
        <w:rPr>
          <w:rFonts w:ascii="Times New Roman" w:hAnsi="Times New Roman" w:cs="Times New Roman"/>
        </w:rPr>
        <w:t xml:space="preserve"> focus on the role of soft selection in </w:t>
      </w:r>
      <w:del w:id="295" w:author="O'Sullivan, Ronan James" w:date="2023-07-03T12:53:00Z">
        <w:r w:rsidR="00EE7DF4" w:rsidDel="008B0C33">
          <w:rPr>
            <w:rFonts w:ascii="Times New Roman" w:hAnsi="Times New Roman" w:cs="Times New Roman"/>
          </w:rPr>
          <w:delText xml:space="preserve">modulating </w:delText>
        </w:r>
      </w:del>
      <w:ins w:id="296" w:author="O'Sullivan, Ronan James" w:date="2023-07-03T12:53:00Z">
        <w:r w:rsidR="008B0C33">
          <w:rPr>
            <w:rFonts w:ascii="Times New Roman" w:hAnsi="Times New Roman" w:cs="Times New Roman"/>
          </w:rPr>
          <w:t xml:space="preserve">mediating </w:t>
        </w:r>
      </w:ins>
      <w:del w:id="297" w:author="O'Sullivan, Ronan James" w:date="2023-07-04T15:18:00Z">
        <w:r w:rsidR="00EE7DF4" w:rsidDel="00B9592C">
          <w:rPr>
            <w:rFonts w:ascii="Times New Roman" w:hAnsi="Times New Roman" w:cs="Times New Roman"/>
          </w:rPr>
          <w:delText xml:space="preserve">the </w:delText>
        </w:r>
      </w:del>
      <w:ins w:id="298" w:author="O'Sullivan, Ronan James" w:date="2023-07-04T15:18:00Z">
        <w:r w:rsidR="00B9592C">
          <w:rPr>
            <w:rFonts w:ascii="Times New Roman" w:hAnsi="Times New Roman" w:cs="Times New Roman"/>
          </w:rPr>
          <w:t xml:space="preserve">such </w:t>
        </w:r>
      </w:ins>
      <w:r w:rsidR="00EE7DF4">
        <w:rPr>
          <w:rFonts w:ascii="Times New Roman" w:hAnsi="Times New Roman" w:cs="Times New Roman"/>
        </w:rPr>
        <w:t xml:space="preserve">outcomes. </w:t>
      </w:r>
      <w:ins w:id="299" w:author="O'Sullivan, Ronan James" w:date="2023-07-04T15:18:00Z">
        <w:r w:rsidR="00B9592C">
          <w:rPr>
            <w:rFonts w:ascii="Times New Roman" w:hAnsi="Times New Roman" w:cs="Times New Roman"/>
          </w:rPr>
          <w:t>Though loose</w:t>
        </w:r>
      </w:ins>
      <w:ins w:id="300" w:author="O'Sullivan, Ronan James" w:date="2023-07-04T15:19:00Z">
        <w:r w:rsidR="00B9592C">
          <w:rPr>
            <w:rFonts w:ascii="Times New Roman" w:hAnsi="Times New Roman" w:cs="Times New Roman"/>
          </w:rPr>
          <w:t xml:space="preserve">ly based on a salmonine lifecycle, </w:t>
        </w:r>
      </w:ins>
      <w:del w:id="301" w:author="O'Sullivan, Ronan James" w:date="2023-07-04T15:19:00Z">
        <w:r w:rsidR="00C667A2" w:rsidDel="00B9592C">
          <w:rPr>
            <w:rFonts w:ascii="Times New Roman" w:hAnsi="Times New Roman" w:cs="Times New Roman"/>
          </w:rPr>
          <w:delText>T</w:delText>
        </w:r>
      </w:del>
      <w:ins w:id="302" w:author="O'Sullivan, Ronan James" w:date="2023-07-04T15:19:00Z">
        <w:r w:rsidR="00B9592C">
          <w:rPr>
            <w:rFonts w:ascii="Times New Roman" w:hAnsi="Times New Roman" w:cs="Times New Roman"/>
          </w:rPr>
          <w:t>t</w:t>
        </w:r>
      </w:ins>
      <w:r w:rsidR="00C667A2">
        <w:rPr>
          <w:rFonts w:ascii="Times New Roman" w:hAnsi="Times New Roman" w:cs="Times New Roman"/>
        </w:rPr>
        <w:t xml:space="preserve">he model </w:t>
      </w:r>
      <w:ins w:id="303" w:author="O'Sullivan, Ronan James" w:date="2023-07-03T12:55:00Z">
        <w:r w:rsidR="008B0C33">
          <w:rPr>
            <w:rFonts w:ascii="Times New Roman" w:hAnsi="Times New Roman" w:cs="Times New Roman"/>
          </w:rPr>
          <w:t xml:space="preserve">is </w:t>
        </w:r>
      </w:ins>
      <w:del w:id="304" w:author="O'Sullivan, Ronan James" w:date="2023-07-03T12:55:00Z">
        <w:r w:rsidR="00C667A2" w:rsidDel="008B0C33">
          <w:rPr>
            <w:rFonts w:ascii="Times New Roman" w:hAnsi="Times New Roman" w:cs="Times New Roman"/>
          </w:rPr>
          <w:delText>is loosely based on a salmonid fish</w:delText>
        </w:r>
        <w:r w:rsidR="00894CDA" w:rsidDel="008B0C33">
          <w:rPr>
            <w:rFonts w:ascii="Times New Roman" w:hAnsi="Times New Roman" w:cs="Times New Roman"/>
          </w:rPr>
          <w:delText xml:space="preserve"> </w:delText>
        </w:r>
        <w:r w:rsidR="00C667A2" w:rsidDel="008B0C33">
          <w:rPr>
            <w:rFonts w:ascii="Times New Roman" w:hAnsi="Times New Roman" w:cs="Times New Roman"/>
          </w:rPr>
          <w:delText xml:space="preserve">but is </w:delText>
        </w:r>
      </w:del>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del w:id="305" w:author="O'Sullivan, Ronan James" w:date="2023-07-03T12:54:00Z">
        <w:r w:rsidR="00C667A2" w:rsidDel="008B0C33">
          <w:rPr>
            <w:rFonts w:ascii="Times New Roman" w:hAnsi="Times New Roman" w:cs="Times New Roman"/>
          </w:rPr>
          <w:delText>species</w:delText>
        </w:r>
        <w:r w:rsidR="00C55768" w:rsidDel="008B0C33">
          <w:rPr>
            <w:rFonts w:ascii="Times New Roman" w:hAnsi="Times New Roman" w:cs="Times New Roman"/>
          </w:rPr>
          <w:delText xml:space="preserve"> </w:delText>
        </w:r>
      </w:del>
      <w:ins w:id="306" w:author="O'Sullivan, Ronan James" w:date="2023-07-03T12:54:00Z">
        <w:r w:rsidR="008B0C33">
          <w:rPr>
            <w:rFonts w:ascii="Times New Roman" w:hAnsi="Times New Roman" w:cs="Times New Roman"/>
          </w:rPr>
          <w:t xml:space="preserve">taxon </w:t>
        </w:r>
      </w:ins>
      <w:r w:rsidR="00C55768">
        <w:rPr>
          <w:rFonts w:ascii="Times New Roman" w:hAnsi="Times New Roman" w:cs="Times New Roman"/>
        </w:rPr>
        <w:t xml:space="preserve">that </w:t>
      </w:r>
      <w:ins w:id="307" w:author="O'Sullivan, Ronan James" w:date="2023-07-04T15:18:00Z">
        <w:r w:rsidR="00B9592C">
          <w:rPr>
            <w:rFonts w:ascii="Times New Roman" w:hAnsi="Times New Roman" w:cs="Times New Roman"/>
          </w:rPr>
          <w:t xml:space="preserve">could </w:t>
        </w:r>
      </w:ins>
      <w:r w:rsidR="00C55768">
        <w:rPr>
          <w:rFonts w:ascii="Times New Roman" w:hAnsi="Times New Roman" w:cs="Times New Roman"/>
        </w:rPr>
        <w:t>experience</w:t>
      </w:r>
      <w:del w:id="308" w:author="O'Sullivan, Ronan James" w:date="2023-07-04T15:19:00Z">
        <w:r w:rsidR="00C55768" w:rsidDel="00B9592C">
          <w:rPr>
            <w:rFonts w:ascii="Times New Roman" w:hAnsi="Times New Roman" w:cs="Times New Roman"/>
          </w:rPr>
          <w:delText>s</w:delText>
        </w:r>
      </w:del>
      <w:r w:rsidR="00C55768">
        <w:rPr>
          <w:rFonts w:ascii="Times New Roman" w:hAnsi="Times New Roman" w:cs="Times New Roman"/>
        </w:rPr>
        <w:t xml:space="preserve"> </w:t>
      </w:r>
      <w:r w:rsidR="00EB3B2A">
        <w:rPr>
          <w:rFonts w:ascii="Times New Roman" w:hAnsi="Times New Roman" w:cs="Times New Roman"/>
        </w:rPr>
        <w:t>sequential soft and hard selection</w:t>
      </w:r>
      <w:ins w:id="309" w:author="O'Sullivan, Ronan James" w:date="2023-07-03T12:54:00Z">
        <w:r w:rsidR="008B0C33">
          <w:rPr>
            <w:rFonts w:ascii="Times New Roman" w:hAnsi="Times New Roman" w:cs="Times New Roman"/>
          </w:rPr>
          <w:t xml:space="preserve"> </w:t>
        </w:r>
      </w:ins>
      <w:ins w:id="310" w:author="O'Sullivan, Ronan James" w:date="2023-07-04T15:18:00Z">
        <w:r w:rsidR="00B9592C">
          <w:rPr>
            <w:rFonts w:ascii="Times New Roman" w:hAnsi="Times New Roman" w:cs="Times New Roman"/>
          </w:rPr>
          <w:t xml:space="preserve">events, </w:t>
        </w:r>
      </w:ins>
      <w:ins w:id="311" w:author="O'Sullivan, Ronan James" w:date="2023-07-03T12:54:00Z">
        <w:r w:rsidR="008B0C33">
          <w:rPr>
            <w:rFonts w:ascii="Times New Roman" w:hAnsi="Times New Roman" w:cs="Times New Roman"/>
          </w:rPr>
          <w:t>as well as</w:t>
        </w:r>
      </w:ins>
      <w:del w:id="312" w:author="O'Sullivan, Ronan James" w:date="2023-07-03T12:54:00Z">
        <w:r w:rsidR="00EB3B2A" w:rsidDel="008B0C33">
          <w:rPr>
            <w:rFonts w:ascii="Times New Roman" w:hAnsi="Times New Roman" w:cs="Times New Roman"/>
          </w:rPr>
          <w:delText xml:space="preserve">, </w:delText>
        </w:r>
        <w:r w:rsidR="00A94263" w:rsidDel="008B0C33">
          <w:rPr>
            <w:rFonts w:ascii="Times New Roman" w:hAnsi="Times New Roman" w:cs="Times New Roman"/>
          </w:rPr>
          <w:delText>plus</w:delText>
        </w:r>
      </w:del>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C667A2">
        <w:rPr>
          <w:rFonts w:ascii="Times New Roman" w:hAnsi="Times New Roman" w:cs="Times New Roman"/>
        </w:rPr>
        <w:t xml:space="preserve">. </w:t>
      </w:r>
      <w:ins w:id="313" w:author="O'Sullivan, Ronan James" w:date="2023-07-04T15:19:00Z">
        <w:r w:rsidR="00B9592C">
          <w:rPr>
            <w:rFonts w:ascii="Times New Roman" w:hAnsi="Times New Roman" w:cs="Times New Roman"/>
          </w:rPr>
          <w:t xml:space="preserve">In our model, </w:t>
        </w:r>
      </w:ins>
      <w:del w:id="314" w:author="O'Sullivan, Ronan James" w:date="2023-07-04T15:19:00Z">
        <w:r w:rsidR="00894CDA" w:rsidDel="00B9592C">
          <w:rPr>
            <w:rFonts w:ascii="Times New Roman" w:hAnsi="Times New Roman" w:cs="Times New Roman"/>
          </w:rPr>
          <w:delText>I</w:delText>
        </w:r>
      </w:del>
      <w:ins w:id="315" w:author="O'Sullivan, Ronan James" w:date="2023-07-04T15:19:00Z">
        <w:r w:rsidR="00B9592C">
          <w:rPr>
            <w:rFonts w:ascii="Times New Roman" w:hAnsi="Times New Roman" w:cs="Times New Roman"/>
          </w:rPr>
          <w:t>i</w:t>
        </w:r>
      </w:ins>
      <w:r w:rsidR="00894CDA">
        <w:rPr>
          <w:rFonts w:ascii="Times New Roman" w:hAnsi="Times New Roman" w:cs="Times New Roman"/>
        </w:rPr>
        <w:t xml:space="preserve">ndividuals compete each generation for a limited number of </w:t>
      </w:r>
      <w:ins w:id="316" w:author="O'Sullivan, Ronan James" w:date="2023-07-04T15:19:00Z">
        <w:r w:rsidR="00B9592C">
          <w:rPr>
            <w:rFonts w:ascii="Times New Roman" w:hAnsi="Times New Roman" w:cs="Times New Roman"/>
          </w:rPr>
          <w:t>‘</w:t>
        </w:r>
      </w:ins>
      <w:del w:id="317" w:author="O'Sullivan, Ronan James" w:date="2023-07-04T15:19:00Z">
        <w:r w:rsidR="00894CDA" w:rsidDel="00B9592C">
          <w:rPr>
            <w:rFonts w:ascii="Times New Roman" w:hAnsi="Times New Roman" w:cs="Times New Roman"/>
          </w:rPr>
          <w:delText>“</w:delText>
        </w:r>
      </w:del>
      <w:r w:rsidR="00894CDA">
        <w:rPr>
          <w:rFonts w:ascii="Times New Roman" w:hAnsi="Times New Roman" w:cs="Times New Roman"/>
        </w:rPr>
        <w:t>spawning slots</w:t>
      </w:r>
      <w:ins w:id="318" w:author="O'Sullivan, Ronan James" w:date="2023-07-04T15:19:00Z">
        <w:r w:rsidR="00B9592C">
          <w:rPr>
            <w:rFonts w:ascii="Times New Roman" w:hAnsi="Times New Roman" w:cs="Times New Roman"/>
          </w:rPr>
          <w:t>’</w:t>
        </w:r>
      </w:ins>
      <w:del w:id="319" w:author="O'Sullivan, Ronan James" w:date="2023-07-04T15:19:00Z">
        <w:r w:rsidR="00894CDA" w:rsidDel="00B9592C">
          <w:rPr>
            <w:rFonts w:ascii="Times New Roman" w:hAnsi="Times New Roman" w:cs="Times New Roman"/>
          </w:rPr>
          <w:delText>”</w:delText>
        </w:r>
      </w:del>
      <w:r w:rsidR="00D64123">
        <w:rPr>
          <w:rFonts w:ascii="Times New Roman" w:hAnsi="Times New Roman" w:cs="Times New Roman"/>
        </w:rPr>
        <w:t xml:space="preserve"> (ecological vacancies determining who gets to reproduce)</w:t>
      </w:r>
      <w:r w:rsidR="00ED446E">
        <w:rPr>
          <w:rFonts w:ascii="Times New Roman" w:hAnsi="Times New Roman" w:cs="Times New Roman"/>
        </w:rPr>
        <w:t xml:space="preserve">, with success </w:t>
      </w:r>
      <w:del w:id="320" w:author="O'Sullivan, Ronan James" w:date="2023-07-03T12:54:00Z">
        <w:r w:rsidR="00ED446E" w:rsidDel="008B0C33">
          <w:rPr>
            <w:rFonts w:ascii="Times New Roman" w:hAnsi="Times New Roman" w:cs="Times New Roman"/>
          </w:rPr>
          <w:delText xml:space="preserve">in this intraspecific competition </w:delText>
        </w:r>
      </w:del>
      <w:r w:rsidR="00ED446E">
        <w:rPr>
          <w:rFonts w:ascii="Times New Roman" w:hAnsi="Times New Roman" w:cs="Times New Roman"/>
        </w:rPr>
        <w:t>determined by a single</w:t>
      </w:r>
      <w:ins w:id="321" w:author="O'Sullivan, Ronan James" w:date="2023-07-04T15:20:00Z">
        <w:r w:rsidR="00B9592C">
          <w:rPr>
            <w:rFonts w:ascii="Times New Roman" w:hAnsi="Times New Roman" w:cs="Times New Roman"/>
          </w:rPr>
          <w:t xml:space="preserve"> </w:t>
        </w:r>
      </w:ins>
      <w:del w:id="322" w:author="O'Sullivan, Ronan James" w:date="2023-07-04T15:20:00Z">
        <w:r w:rsidR="00ED446E" w:rsidDel="00B9592C">
          <w:rPr>
            <w:rFonts w:ascii="Times New Roman" w:hAnsi="Times New Roman" w:cs="Times New Roman"/>
          </w:rPr>
          <w:delText xml:space="preserve"> s</w:delText>
        </w:r>
      </w:del>
      <w:del w:id="323" w:author="O'Sullivan, Ronan James" w:date="2023-07-04T15:19:00Z">
        <w:r w:rsidR="00ED446E" w:rsidDel="00B9592C">
          <w:rPr>
            <w:rFonts w:ascii="Times New Roman" w:hAnsi="Times New Roman" w:cs="Times New Roman"/>
          </w:rPr>
          <w:delText xml:space="preserve">oft-selected </w:delText>
        </w:r>
      </w:del>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ins w:id="324" w:author="O'Sullivan, Ronan James" w:date="2023-07-04T15:20:00Z">
        <w:r w:rsidR="00B9592C">
          <w:rPr>
            <w:rFonts w:ascii="Times New Roman" w:eastAsiaTheme="minorEastAsia" w:hAnsi="Times New Roman" w:cs="Times New Roman"/>
            <w:iCs/>
          </w:rPr>
          <w:t>, that is subject to soft selec</w:t>
        </w:r>
        <w:r w:rsidR="00206294">
          <w:rPr>
            <w:rFonts w:ascii="Times New Roman" w:eastAsiaTheme="minorEastAsia" w:hAnsi="Times New Roman" w:cs="Times New Roman"/>
            <w:iCs/>
          </w:rPr>
          <w:t>tion.</w:t>
        </w:r>
      </w:ins>
      <w:del w:id="325" w:author="O'Sullivan, Ronan James" w:date="2023-07-04T15:20:00Z">
        <w:r w:rsidR="00ED446E" w:rsidDel="00B9592C">
          <w:rPr>
            <w:rFonts w:ascii="Times New Roman" w:eastAsiaTheme="minorEastAsia" w:hAnsi="Times New Roman" w:cs="Times New Roman"/>
            <w:iCs/>
          </w:rPr>
          <w:delText>.</w:delText>
        </w:r>
      </w:del>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del w:id="326" w:author="O'Sullivan, Ronan James" w:date="2023-07-04T15:20:00Z">
        <w:r w:rsidR="00213B19" w:rsidDel="00206294">
          <w:rPr>
            <w:rFonts w:ascii="Times New Roman" w:eastAsiaTheme="minorEastAsia" w:hAnsi="Times New Roman" w:cs="Times New Roman"/>
            <w:iCs/>
          </w:rPr>
          <w:delText>are subjected to</w:delText>
        </w:r>
      </w:del>
      <w:ins w:id="327" w:author="O'Sullivan, Ronan James" w:date="2023-07-04T15:20:00Z">
        <w:r w:rsidR="00206294">
          <w:rPr>
            <w:rFonts w:ascii="Times New Roman" w:eastAsiaTheme="minorEastAsia" w:hAnsi="Times New Roman" w:cs="Times New Roman"/>
            <w:iCs/>
          </w:rPr>
          <w:t>experience</w:t>
        </w:r>
      </w:ins>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ins w:id="328" w:author="O'Sullivan, Ronan James" w:date="2023-07-04T15:20:00Z">
        <w:r w:rsidR="00206294">
          <w:rPr>
            <w:rFonts w:ascii="Times New Roman" w:eastAsiaTheme="minorEastAsia" w:hAnsi="Times New Roman" w:cs="Times New Roman"/>
            <w:iCs/>
          </w:rPr>
          <w:t>-</w:t>
        </w:r>
      </w:ins>
      <w:del w:id="329" w:author="O'Sullivan, Ronan James" w:date="2023-07-04T15:20:00Z">
        <w:r w:rsidR="00B23F9B" w:rsidDel="00206294">
          <w:rPr>
            <w:rFonts w:ascii="Times New Roman" w:eastAsiaTheme="minorEastAsia" w:hAnsi="Times New Roman" w:cs="Times New Roman"/>
            <w:iCs/>
          </w:rPr>
          <w:delText xml:space="preserve"> </w:delText>
        </w:r>
      </w:del>
      <w:r w:rsidR="00213B19">
        <w:rPr>
          <w:rFonts w:ascii="Times New Roman" w:eastAsiaTheme="minorEastAsia" w:hAnsi="Times New Roman" w:cs="Times New Roman"/>
          <w:iCs/>
        </w:rPr>
        <w:t xml:space="preserve">determined </w:t>
      </w:r>
      <w:ins w:id="330" w:author="O'Sullivan, Ronan James" w:date="2023-07-04T15:21:00Z">
        <w:r w:rsidR="00206294">
          <w:rPr>
            <w:rFonts w:ascii="Times New Roman" w:eastAsiaTheme="minorEastAsia" w:hAnsi="Times New Roman" w:cs="Times New Roman"/>
            <w:iCs/>
          </w:rPr>
          <w:t xml:space="preserve">trait </w:t>
        </w:r>
      </w:ins>
      <w:r w:rsidR="00213B19">
        <w:rPr>
          <w:rFonts w:ascii="Times New Roman" w:eastAsiaTheme="minorEastAsia" w:hAnsi="Times New Roman" w:cs="Times New Roman"/>
          <w:iCs/>
        </w:rPr>
        <w:t>optimum</w:t>
      </w:r>
      <w:ins w:id="331" w:author="O'Sullivan, Ronan James" w:date="2023-07-03T12:55:00Z">
        <w:r w:rsidR="008B0C33">
          <w:rPr>
            <w:rFonts w:ascii="Times New Roman" w:eastAsiaTheme="minorEastAsia" w:hAnsi="Times New Roman" w:cs="Times New Roman"/>
            <w:iCs/>
          </w:rPr>
          <w:t xml:space="preserve"> (</w:t>
        </w:r>
      </w:ins>
      <w:del w:id="332" w:author="O'Sullivan, Ronan James" w:date="2023-07-03T12:55:00Z">
        <w:r w:rsidR="00EF0B73" w:rsidDel="008B0C33">
          <w:rPr>
            <w:rFonts w:ascii="Times New Roman" w:eastAsiaTheme="minorEastAsia" w:hAnsi="Times New Roman" w:cs="Times New Roman"/>
            <w:iCs/>
          </w:rPr>
          <w:delText xml:space="preserve">, </w:delText>
        </w:r>
      </w:del>
      <w:r w:rsidR="00EF0B73">
        <w:rPr>
          <w:rFonts w:ascii="Times New Roman" w:eastAsiaTheme="minorEastAsia" w:hAnsi="Times New Roman" w:cs="Times New Roman"/>
          <w:iCs/>
        </w:rPr>
        <w:t>with locals assumed to be well-adapted and intruders maladapted</w:t>
      </w:r>
      <w:ins w:id="333" w:author="O'Sullivan, Ronan James" w:date="2023-07-03T12:55:00Z">
        <w:r w:rsidR="008B0C33">
          <w:rPr>
            <w:rFonts w:ascii="Times New Roman" w:eastAsiaTheme="minorEastAsia" w:hAnsi="Times New Roman" w:cs="Times New Roman"/>
            <w:iCs/>
          </w:rPr>
          <w:t>)</w:t>
        </w:r>
      </w:ins>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del w:id="334" w:author="O'Sullivan, Ronan James" w:date="2023-07-04T15:21:00Z">
        <w:r w:rsidR="00DB7FE5" w:rsidDel="00206294">
          <w:rPr>
            <w:rFonts w:ascii="Times New Roman" w:eastAsiaTheme="minorEastAsia" w:hAnsi="Times New Roman" w:cs="Times New Roman"/>
            <w:iCs/>
          </w:rPr>
          <w:delText xml:space="preserve">intruders </w:delText>
        </w:r>
      </w:del>
      <w:ins w:id="335" w:author="O'Sullivan, Ronan James" w:date="2023-07-04T15:21:00Z">
        <w:r w:rsidR="00206294">
          <w:rPr>
            <w:rFonts w:ascii="Times New Roman" w:eastAsiaTheme="minorEastAsia" w:hAnsi="Times New Roman" w:cs="Times New Roman"/>
            <w:iCs/>
          </w:rPr>
          <w:t xml:space="preserve">locals </w:t>
        </w:r>
      </w:ins>
      <w:r w:rsidR="00DB7FE5">
        <w:rPr>
          <w:rFonts w:ascii="Times New Roman" w:eastAsiaTheme="minorEastAsia" w:hAnsi="Times New Roman" w:cs="Times New Roman"/>
          <w:iCs/>
        </w:rPr>
        <w:t xml:space="preserve">versus </w:t>
      </w:r>
      <w:del w:id="336" w:author="O'Sullivan, Ronan James" w:date="2023-07-04T15:21:00Z">
        <w:r w:rsidR="00DB7FE5" w:rsidDel="00206294">
          <w:rPr>
            <w:rFonts w:ascii="Times New Roman" w:eastAsiaTheme="minorEastAsia" w:hAnsi="Times New Roman" w:cs="Times New Roman"/>
            <w:iCs/>
          </w:rPr>
          <w:delText>locals</w:delText>
        </w:r>
      </w:del>
      <w:ins w:id="337" w:author="O'Sullivan, Ronan James" w:date="2023-07-04T15:21:00Z">
        <w:r w:rsidR="00206294">
          <w:rPr>
            <w:rFonts w:ascii="Times New Roman" w:eastAsiaTheme="minorEastAsia" w:hAnsi="Times New Roman" w:cs="Times New Roman"/>
            <w:iCs/>
          </w:rPr>
          <w:t>intruders</w:t>
        </w:r>
      </w:ins>
      <w:r w:rsidR="00DB7FE5">
        <w:rPr>
          <w:rFonts w:ascii="Times New Roman" w:eastAsiaTheme="minorEastAsia" w:hAnsi="Times New Roman" w:cs="Times New Roman"/>
          <w:iCs/>
        </w:rPr>
        <w:t>, i.e., how divergent the</w:t>
      </w:r>
      <w:ins w:id="338" w:author="O'Sullivan, Ronan James" w:date="2023-07-04T15:21:00Z">
        <w:r w:rsidR="00206294">
          <w:rPr>
            <w:rFonts w:ascii="Times New Roman" w:eastAsiaTheme="minorEastAsia" w:hAnsi="Times New Roman" w:cs="Times New Roman"/>
            <w:iCs/>
          </w:rPr>
          <w:t xml:space="preserve"> two forms</w:t>
        </w:r>
      </w:ins>
      <w:del w:id="339" w:author="O'Sullivan, Ronan James" w:date="2023-07-04T15:21:00Z">
        <w:r w:rsidR="00DB7FE5" w:rsidDel="00206294">
          <w:rPr>
            <w:rFonts w:ascii="Times New Roman" w:eastAsiaTheme="minorEastAsia" w:hAnsi="Times New Roman" w:cs="Times New Roman"/>
            <w:iCs/>
          </w:rPr>
          <w:delText>y</w:delText>
        </w:r>
      </w:del>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competitively inferior to locals, which could correspond to a captive-release</w:t>
      </w:r>
      <w:del w:id="340" w:author="O'Sullivan, Ronan James" w:date="2023-07-04T15:22:00Z">
        <w:r w:rsidR="00737507" w:rsidRPr="00206294" w:rsidDel="00206294">
          <w:rPr>
            <w:rFonts w:ascii="Times New Roman" w:eastAsiaTheme="minorEastAsia" w:hAnsi="Times New Roman" w:cs="Times New Roman"/>
            <w:iCs/>
          </w:rPr>
          <w:delText>s</w:delText>
        </w:r>
      </w:del>
      <w:r w:rsidR="00737507" w:rsidRPr="00206294">
        <w:rPr>
          <w:rFonts w:ascii="Times New Roman" w:eastAsiaTheme="minorEastAsia" w:hAnsi="Times New Roman" w:cs="Times New Roman"/>
          <w:iCs/>
        </w:rPr>
        <w:t xml:space="preserve"> scenario</w:t>
      </w:r>
      <w:r w:rsidR="00976985" w:rsidRPr="00206294">
        <w:rPr>
          <w:rFonts w:ascii="Times New Roman" w:eastAsiaTheme="minorEastAsia" w:hAnsi="Times New Roman" w:cs="Times New Roman"/>
          <w:iCs/>
        </w:rPr>
        <w:t>, given that experimental studies</w:t>
      </w:r>
      <w:r w:rsidR="005552E1" w:rsidRPr="00206294">
        <w:rPr>
          <w:rFonts w:ascii="Times New Roman" w:eastAsiaTheme="minorEastAsia" w:hAnsi="Times New Roman" w:cs="Times New Roman"/>
          <w:iCs/>
        </w:rPr>
        <w:t xml:space="preserve"> in salmonids</w:t>
      </w:r>
      <w:r w:rsidR="00976985" w:rsidRPr="00206294">
        <w:rPr>
          <w:rFonts w:ascii="Times New Roman" w:eastAsiaTheme="minorEastAsia" w:hAnsi="Times New Roman" w:cs="Times New Roman"/>
          <w:iCs/>
        </w:rPr>
        <w:t xml:space="preserve"> have shown hatchery-born females to be at a competitive disadvantage relative to wild-b</w:t>
      </w:r>
      <w:ins w:id="341" w:author="O'Sullivan, Ronan James" w:date="2023-07-04T15:22:00Z">
        <w:r w:rsidR="00206294">
          <w:rPr>
            <w:rFonts w:ascii="Times New Roman" w:eastAsiaTheme="minorEastAsia" w:hAnsi="Times New Roman" w:cs="Times New Roman"/>
            <w:iCs/>
          </w:rPr>
          <w:t xml:space="preserve">red </w:t>
        </w:r>
      </w:ins>
      <w:del w:id="342" w:author="O'Sullivan, Ronan James" w:date="2023-07-04T15:22:00Z">
        <w:r w:rsidR="00976985" w:rsidRPr="00206294" w:rsidDel="00206294">
          <w:rPr>
            <w:rFonts w:ascii="Times New Roman" w:eastAsiaTheme="minorEastAsia" w:hAnsi="Times New Roman" w:cs="Times New Roman"/>
            <w:iCs/>
          </w:rPr>
          <w:delText xml:space="preserve">orn </w:delText>
        </w:r>
      </w:del>
      <w:r w:rsidR="00976985" w:rsidRPr="00206294">
        <w:rPr>
          <w:rFonts w:ascii="Times New Roman" w:eastAsiaTheme="minorEastAsia" w:hAnsi="Times New Roman" w:cs="Times New Roman"/>
          <w:iCs/>
        </w:rPr>
        <w:t>females at acquiring and defending breeding sites, and hatchery-</w:t>
      </w:r>
      <w:ins w:id="343" w:author="O'Sullivan, Ronan James" w:date="2023-07-04T15:22:00Z">
        <w:r w:rsidR="00206294">
          <w:rPr>
            <w:rFonts w:ascii="Times New Roman" w:eastAsiaTheme="minorEastAsia" w:hAnsi="Times New Roman" w:cs="Times New Roman"/>
            <w:iCs/>
          </w:rPr>
          <w:t>bred</w:t>
        </w:r>
      </w:ins>
      <w:del w:id="344" w:author="O'Sullivan, Ronan James" w:date="2023-07-04T15:22:00Z">
        <w:r w:rsidR="00976985" w:rsidRPr="00206294" w:rsidDel="00206294">
          <w:rPr>
            <w:rFonts w:ascii="Times New Roman" w:eastAsiaTheme="minorEastAsia" w:hAnsi="Times New Roman" w:cs="Times New Roman"/>
            <w:iCs/>
          </w:rPr>
          <w:delText>born</w:delText>
        </w:r>
      </w:del>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19769C" w:rsidRPr="00206294">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2015)","noteIndex":0},"citationItems":[{"id":1894,"uris":["http://zotero.org/users/2160202/items/DXP2HLLA"],"itemData":{"id":1894,"type":"article-journal","abstract":"The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R."}],"issued":{"date-parts":[["1993"]]}}},{"id":1896,"uris":["http://zotero.org/users/2160202/items/76KWU8KT"],"itemData":{"id":1896,"type":"article-journal","abstract":"Salmon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19769C" w:rsidRPr="00206294">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to locals, which could correspond to a farm escape</w:t>
      </w:r>
      <w:del w:id="345" w:author="O'Sullivan, Ronan James" w:date="2023-07-04T15:22:00Z">
        <w:r w:rsidR="007C77E3" w:rsidRPr="00206294" w:rsidDel="00206294">
          <w:rPr>
            <w:rFonts w:ascii="Times New Roman" w:eastAsiaTheme="minorEastAsia" w:hAnsi="Times New Roman" w:cs="Times New Roman"/>
            <w:iCs/>
          </w:rPr>
          <w:delText>s</w:delText>
        </w:r>
      </w:del>
      <w:r w:rsidR="007C77E3" w:rsidRPr="00206294">
        <w:rPr>
          <w:rFonts w:ascii="Times New Roman" w:eastAsiaTheme="minorEastAsia" w:hAnsi="Times New Roman" w:cs="Times New Roman"/>
          <w:iCs/>
        </w:rPr>
        <w:t xml:space="preserve"> scenari</w:t>
      </w:r>
      <w:ins w:id="346" w:author="O'Sullivan, Ronan James" w:date="2023-07-04T15:24:00Z">
        <w:r w:rsidR="00206294">
          <w:rPr>
            <w:rFonts w:ascii="Times New Roman" w:eastAsiaTheme="minorEastAsia" w:hAnsi="Times New Roman" w:cs="Times New Roman"/>
            <w:iCs/>
          </w:rPr>
          <w:t xml:space="preserve">o: </w:t>
        </w:r>
      </w:ins>
      <w:del w:id="347" w:author="O'Sullivan, Ronan James" w:date="2023-07-04T15:24:00Z">
        <w:r w:rsidR="007C77E3" w:rsidRPr="00206294" w:rsidDel="00206294">
          <w:rPr>
            <w:rFonts w:ascii="Times New Roman" w:eastAsiaTheme="minorEastAsia" w:hAnsi="Times New Roman" w:cs="Times New Roman"/>
            <w:iCs/>
          </w:rPr>
          <w:delText xml:space="preserve">o in which </w:delText>
        </w:r>
      </w:del>
      <w:del w:id="348" w:author="O'Sullivan, Ronan James" w:date="2023-07-04T15:23:00Z">
        <w:r w:rsidR="007C77E3" w:rsidRPr="00206294" w:rsidDel="00206294">
          <w:rPr>
            <w:rFonts w:ascii="Times New Roman" w:eastAsiaTheme="minorEastAsia" w:hAnsi="Times New Roman" w:cs="Times New Roman"/>
            <w:iCs/>
          </w:rPr>
          <w:delText xml:space="preserve">farmed </w:delText>
        </w:r>
      </w:del>
      <w:ins w:id="349" w:author="O'Sullivan, Ronan James" w:date="2023-07-04T15:23:00Z">
        <w:r w:rsidR="00206294">
          <w:rPr>
            <w:rFonts w:ascii="Times New Roman" w:eastAsiaTheme="minorEastAsia" w:hAnsi="Times New Roman" w:cs="Times New Roman"/>
            <w:iCs/>
          </w:rPr>
          <w:t>domesticated Atlantic salmon</w:t>
        </w:r>
        <w:r w:rsidR="00206294" w:rsidRPr="00206294">
          <w:rPr>
            <w:rFonts w:ascii="Times New Roman" w:eastAsiaTheme="minorEastAsia" w:hAnsi="Times New Roman" w:cs="Times New Roman"/>
            <w:iCs/>
          </w:rPr>
          <w:t xml:space="preserve"> </w:t>
        </w:r>
      </w:ins>
      <w:r w:rsidR="007C77E3" w:rsidRPr="00206294">
        <w:rPr>
          <w:rFonts w:ascii="Times New Roman" w:eastAsiaTheme="minorEastAsia" w:hAnsi="Times New Roman" w:cs="Times New Roman"/>
          <w:iCs/>
        </w:rPr>
        <w:t xml:space="preserve">individuals are </w:t>
      </w:r>
      <w:del w:id="350" w:author="O'Sullivan, Ronan James" w:date="2023-07-04T15:24:00Z">
        <w:r w:rsidR="007C77E3" w:rsidRPr="00206294" w:rsidDel="00206294">
          <w:rPr>
            <w:rFonts w:ascii="Times New Roman" w:eastAsiaTheme="minorEastAsia" w:hAnsi="Times New Roman" w:cs="Times New Roman"/>
            <w:iCs/>
          </w:rPr>
          <w:delText xml:space="preserve">for example </w:delText>
        </w:r>
      </w:del>
      <w:r w:rsidR="007C77E3" w:rsidRPr="00206294">
        <w:rPr>
          <w:rFonts w:ascii="Times New Roman" w:eastAsiaTheme="minorEastAsia" w:hAnsi="Times New Roman" w:cs="Times New Roman"/>
          <w:iCs/>
        </w:rPr>
        <w:t>larger, and</w:t>
      </w:r>
      <w:ins w:id="351" w:author="O'Sullivan, Ronan James" w:date="2023-07-04T15:24:00Z">
        <w:r w:rsidR="00206294">
          <w:rPr>
            <w:rFonts w:ascii="Times New Roman" w:eastAsiaTheme="minorEastAsia" w:hAnsi="Times New Roman" w:cs="Times New Roman"/>
            <w:iCs/>
          </w:rPr>
          <w:t>,</w:t>
        </w:r>
      </w:ins>
      <w:r w:rsidR="007C77E3" w:rsidRPr="00206294">
        <w:rPr>
          <w:rFonts w:ascii="Times New Roman" w:eastAsiaTheme="minorEastAsia" w:hAnsi="Times New Roman" w:cs="Times New Roman"/>
          <w:iCs/>
        </w:rPr>
        <w:t xml:space="preserve"> </w:t>
      </w:r>
      <w:del w:id="352" w:author="O'Sullivan, Ronan James" w:date="2023-07-04T15:24:00Z">
        <w:r w:rsidR="007C77E3" w:rsidRPr="00206294" w:rsidDel="00206294">
          <w:rPr>
            <w:rFonts w:ascii="Times New Roman" w:eastAsiaTheme="minorEastAsia" w:hAnsi="Times New Roman" w:cs="Times New Roman"/>
            <w:iCs/>
          </w:rPr>
          <w:delText>hence</w:delText>
        </w:r>
      </w:del>
      <w:ins w:id="353" w:author="O'Sullivan, Ronan James" w:date="2023-07-04T15:24:00Z">
        <w:r w:rsidR="00206294">
          <w:rPr>
            <w:rFonts w:ascii="Times New Roman" w:eastAsiaTheme="minorEastAsia" w:hAnsi="Times New Roman" w:cs="Times New Roman"/>
            <w:iCs/>
          </w:rPr>
          <w:t>thus,</w:t>
        </w:r>
      </w:ins>
      <w:r w:rsidR="007C77E3" w:rsidRPr="00206294">
        <w:rPr>
          <w:rFonts w:ascii="Times New Roman" w:eastAsiaTheme="minorEastAsia" w:hAnsi="Times New Roman" w:cs="Times New Roman"/>
          <w:iCs/>
        </w:rPr>
        <w:t xml:space="preserve"> more likely to acquire and defend a spawning slot or be chosen as a mate. </w:t>
      </w:r>
      <w:r w:rsidR="009A45A2" w:rsidRPr="00206294">
        <w:rPr>
          <w:rFonts w:ascii="Times New Roman" w:eastAsiaTheme="minorEastAsia" w:hAnsi="Times New Roman" w:cs="Times New Roman"/>
          <w:iCs/>
        </w:rPr>
        <w:t xml:space="preserve">Another, perhaps more likely, </w:t>
      </w:r>
      <w:r w:rsidR="00AA4873" w:rsidRPr="00206294">
        <w:rPr>
          <w:rFonts w:ascii="Times New Roman" w:eastAsiaTheme="minorEastAsia" w:hAnsi="Times New Roman" w:cs="Times New Roman"/>
          <w:iCs/>
        </w:rPr>
        <w:t>scenario</w:t>
      </w:r>
      <w:r w:rsidR="009A45A2" w:rsidRPr="00206294">
        <w:rPr>
          <w:rFonts w:ascii="Times New Roman" w:eastAsiaTheme="minorEastAsia" w:hAnsi="Times New Roman" w:cs="Times New Roman"/>
          <w:iCs/>
        </w:rPr>
        <w:t xml:space="preserve"> is that farm-origin fry are competitively superior to local wild fry and displace them from feeding territories under high densities </w:t>
      </w:r>
      <w:r w:rsidR="009A45A2" w:rsidRPr="00206294">
        <w:rPr>
          <w:rFonts w:ascii="Times New Roman" w:eastAsiaTheme="minorEastAsia" w:hAnsi="Times New Roman" w:cs="Times New Roman"/>
          <w:iCs/>
        </w:rPr>
        <w:fldChar w:fldCharType="begin"/>
      </w:r>
      <w:r w:rsidR="009A45A2" w:rsidRPr="00206294">
        <w:rPr>
          <w:rFonts w:ascii="Times New Roman" w:eastAsiaTheme="minorEastAsia" w:hAnsi="Times New Roman" w:cs="Times New Roman"/>
          <w:iCs/>
        </w:rPr>
        <w:instrText xml:space="preserve"> ADDIN ZOTERO_ITEM CSL_CITATION {"citationID":"HAfqOeX6","properties":{"formattedCitation":"(McGinnity et al. 2003)","plainCitation":"(McGinnity et al. 2003)","noteIndex":0},"citationItems":[{"id":289,"uris":["http://zotero.org/users/2160202/items/DUWHZ2GB"],"itemData":{"id":289,"type":"article-journal","container-title":"Proceedings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9A45A2" w:rsidRPr="00206294">
        <w:rPr>
          <w:rFonts w:ascii="Times New Roman" w:eastAsiaTheme="minorEastAsia" w:hAnsi="Times New Roman" w:cs="Times New Roman"/>
          <w:iCs/>
        </w:rPr>
        <w:fldChar w:fldCharType="separate"/>
      </w:r>
      <w:r w:rsidR="009A45A2" w:rsidRPr="00206294">
        <w:rPr>
          <w:rFonts w:ascii="Times New Roman" w:hAnsi="Times New Roman" w:cs="Times New Roman"/>
        </w:rPr>
        <w:t>(McGinnity et al. 2003)</w:t>
      </w:r>
      <w:r w:rsidR="009A45A2" w:rsidRPr="00206294">
        <w:rPr>
          <w:rFonts w:ascii="Times New Roman" w:eastAsiaTheme="minorEastAsia" w:hAnsi="Times New Roman" w:cs="Times New Roman"/>
          <w:iCs/>
        </w:rPr>
        <w:fldChar w:fldCharType="end"/>
      </w:r>
      <w:r w:rsidR="009A45A2" w:rsidRPr="00206294">
        <w:rPr>
          <w:rFonts w:ascii="Times New Roman" w:eastAsiaTheme="minorEastAsia" w:hAnsi="Times New Roman" w:cs="Times New Roman"/>
          <w:iCs/>
        </w:rPr>
        <w:t>.</w:t>
      </w:r>
      <w:r w:rsidR="009A45A2">
        <w:rPr>
          <w:rFonts w:ascii="Times New Roman" w:eastAsiaTheme="minorEastAsia" w:hAnsi="Times New Roman" w:cs="Times New Roman"/>
          <w:iCs/>
        </w:rPr>
        <w:t xml:space="preserve"> </w:t>
      </w:r>
      <w:r w:rsidR="00AB2544">
        <w:rPr>
          <w:rFonts w:ascii="Times New Roman" w:eastAsiaTheme="minorEastAsia" w:hAnsi="Times New Roman" w:cs="Times New Roman"/>
          <w:iCs/>
        </w:rPr>
        <w:t>Whilst our model assumes that soft selection occurs at the spawning stage, shifting soft selection to the fry stage</w:t>
      </w:r>
      <w:r w:rsidR="00B155CF">
        <w:rPr>
          <w:rFonts w:ascii="Times New Roman" w:eastAsiaTheme="minorEastAsia" w:hAnsi="Times New Roman" w:cs="Times New Roman"/>
          <w:iCs/>
        </w:rPr>
        <w:t xml:space="preserve"> (i.e.,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155CF">
        <w:rPr>
          <w:rFonts w:ascii="Times New Roman" w:eastAsiaTheme="minorEastAsia" w:hAnsi="Times New Roman" w:cs="Times New Roman"/>
          <w:iCs/>
        </w:rPr>
        <w:t xml:space="preserve"> determines success in competition for limited fry territories</w:t>
      </w:r>
      <w:r w:rsidR="00AA4873">
        <w:rPr>
          <w:rFonts w:ascii="Times New Roman" w:eastAsiaTheme="minorEastAsia" w:hAnsi="Times New Roman" w:cs="Times New Roman"/>
          <w:iCs/>
        </w:rPr>
        <w:t>, rather than limited spawning sites</w:t>
      </w:r>
      <w:r w:rsidR="00B155CF">
        <w:rPr>
          <w:rFonts w:ascii="Times New Roman" w:eastAsiaTheme="minorEastAsia" w:hAnsi="Times New Roman" w:cs="Times New Roman"/>
          <w:iCs/>
        </w:rPr>
        <w:t xml:space="preserve">) </w:t>
      </w:r>
      <w:r w:rsidR="00AB2544">
        <w:rPr>
          <w:rFonts w:ascii="Times New Roman" w:eastAsiaTheme="minorEastAsia" w:hAnsi="Times New Roman" w:cs="Times New Roman"/>
          <w:iCs/>
        </w:rPr>
        <w:t>would presumably have similar eco-evolutionary consequences</w:t>
      </w:r>
      <w:ins w:id="354" w:author="O'Sullivan, Ronan James" w:date="2023-07-04T15:25:00Z">
        <w:r w:rsidR="00206294">
          <w:rPr>
            <w:rFonts w:ascii="Times New Roman" w:eastAsiaTheme="minorEastAsia" w:hAnsi="Times New Roman" w:cs="Times New Roman"/>
            <w:iCs/>
          </w:rPr>
          <w:t>. We</w:t>
        </w:r>
      </w:ins>
      <w:del w:id="355" w:author="O'Sullivan, Ronan James" w:date="2023-07-04T15:25:00Z">
        <w:r w:rsidR="00B155CF" w:rsidDel="00206294">
          <w:rPr>
            <w:rFonts w:ascii="Times New Roman" w:eastAsiaTheme="minorEastAsia" w:hAnsi="Times New Roman" w:cs="Times New Roman"/>
            <w:iCs/>
          </w:rPr>
          <w:delText>, a point to which we return in the discussion</w:delText>
        </w:r>
      </w:del>
      <w:ins w:id="356" w:author="O'Sullivan, Ronan James" w:date="2023-07-04T15:25:00Z">
        <w:r w:rsidR="00206294">
          <w:rPr>
            <w:rFonts w:ascii="Times New Roman" w:eastAsiaTheme="minorEastAsia" w:hAnsi="Times New Roman" w:cs="Times New Roman"/>
            <w:iCs/>
          </w:rPr>
          <w:t xml:space="preserve"> address this aforementioned point in detail in the Discussion</w:t>
        </w:r>
      </w:ins>
      <w:r w:rsidR="00AB2544">
        <w:rPr>
          <w:rFonts w:ascii="Times New Roman" w:eastAsiaTheme="minorEastAsia" w:hAnsi="Times New Roman" w:cs="Times New Roman"/>
          <w:iCs/>
        </w:rPr>
        <w:t>.</w:t>
      </w:r>
      <w:r w:rsidR="00401911">
        <w:rPr>
          <w:rFonts w:ascii="Times New Roman" w:eastAsiaTheme="minorEastAsia" w:hAnsi="Times New Roman" w:cs="Times New Roman"/>
          <w:iCs/>
        </w:rPr>
        <w:t xml:space="preserve"> Whilst previous eco-genetic models have considered interactions between farmed 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F41760">
        <w:rPr>
          <w:rFonts w:ascii="Times New Roman" w:eastAsiaTheme="minorEastAsia" w:hAnsi="Times New Roman" w:cs="Times New Roman"/>
          <w:iCs/>
        </w:rPr>
        <w:instrText xml:space="preserve"> ADDIN ZOTERO_ITEM CSL_CITATION {"citationID":"6Tn3X2Qf","properties":{"formattedCitation":"(Hindar et al. 2006; Castellani et al. 2015; 2018; Sylvester et al. 2019)","plainCitation":"(Hindar et al. 2006; Castellani et al. 2015; 2018; Sylvester et al. 2019)","noteIndex":0},"citationItems":[{"id":239,"uris":["http://zotero.org/users/2160202/items/824NR6D2"],"itemData":{"id":239,"type":"article-journal","container-title":"ICES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A."},{"family":"McGinnity","given":"Philip"},{"family":"Diserud","given":"Ola"}],"issued":{"date-parts":[["2006"]]}}},{"id":1898,"uris":["http://zotero.org/users/2160202/items/TVI5Q55Q"],"itemData":{"id":1898,"type":"article-journal","abstract":"Ecology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A."}],"issued":{"date-parts":[["2015",9,18]]}}},{"id":1900,"uris":["http://zotero.org/users/2160202/items/ZBCYFIDJ"],"itemData":{"id":1900,"type":"article-journal","abstract":"Genetic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A."}],"issued":{"date-parts":[["2018"]]}}},{"id":1135,"uris":["http://zotero.org/users/2160202/items/QPYYKDLJ"],"itemData":{"id":1135,"type":"article-journal","abstract":"Throughout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F41760">
        <w:rPr>
          <w:rFonts w:ascii="Times New Roman" w:eastAsiaTheme="minorEastAsia" w:hAnsi="Times New Roman" w:cs="Times New Roman"/>
          <w:iCs/>
        </w:rPr>
        <w:fldChar w:fldCharType="separate"/>
      </w:r>
      <w:r w:rsidR="00F41760" w:rsidRPr="00F41760">
        <w:rPr>
          <w:rFonts w:ascii="Times New Roman" w:hAnsi="Times New Roman" w:cs="Times New Roman"/>
        </w:rPr>
        <w:t>(Hindar et al. 2006; Castellani et al. 2015; 2018; Sylvester et al. 2019)</w:t>
      </w:r>
      <w:r w:rsidR="00F41760">
        <w:rPr>
          <w:rFonts w:ascii="Times New Roman" w:eastAsiaTheme="minorEastAsia" w:hAnsi="Times New Roman" w:cs="Times New Roman"/>
          <w:iCs/>
        </w:rPr>
        <w:fldChar w:fldCharType="end"/>
      </w:r>
      <w:r w:rsidR="00182C90">
        <w:rPr>
          <w:rFonts w:ascii="Times New Roman" w:eastAsiaTheme="minorEastAsia" w:hAnsi="Times New Roman" w:cs="Times New Roman"/>
          <w:iCs/>
        </w:rPr>
        <w:t xml:space="preserve"> or between hatchery and wild salmon </w:t>
      </w:r>
      <w:r w:rsidR="003D7DAD">
        <w:rPr>
          <w:rFonts w:ascii="Times New Roman" w:eastAsiaTheme="minorEastAsia" w:hAnsi="Times New Roman" w:cs="Times New Roman"/>
          <w:iCs/>
        </w:rPr>
        <w:fldChar w:fldCharType="begin"/>
      </w:r>
      <w:r w:rsidR="003D7DAD">
        <w:rPr>
          <w:rFonts w:ascii="Times New Roman" w:eastAsiaTheme="minorEastAsia" w:hAnsi="Times New Roman" w:cs="Times New Roman"/>
          <w:iCs/>
        </w:rPr>
        <w:instrText xml:space="preserve"> ADDIN ZOTERO_ITEM CSL_CITATION {"citationID":"pCPBrDuW","properties":{"formattedCitation":"(Baskett and Waples 2013; Baskett, Burgess, and Waples 2013)","plainCitation":"(Baskett and Waples 2013; Baskett, Burgess, and Waples 2013)","noteIndex":0},"citationItems":[{"id":1902,"uris":["http://zotero.org/users/2160202/items/WXZKCDFD"],"itemData":{"id":1902,"type":"article-journal","abstract":"Artificial propagation strategies often incur selection in captivity that leads to traits that are maladaptive in the wild. For propagation programs focused on production rather than demographic contribution to wild populations, effects on wild populations can occur through unintentional escapement or the need to release individuals into natural environments for part of their life cycle. In this case, 2 alternative management strategies might reduce unintended fitness consequences on natural populations: (1) reduce selection in captivity as much as possible to reduce fitness load (keep them similar), or (2) breed a separate population to reduce captive-wild interactions as much as possible (make them different). We quantitatively evaluate these 2 strategies with a coupled demographic–genetic model based on Pacific salmon hatcheries that incorporates a variety of relevant processes and dynamics: selection in the hatchery relative to the wild, assortative mating based on the trait under selection, and different life cycle arrangements in terms of hatchery release, density dependence, natural selection, and reproduction. Model results indicate that, if natural selection only occurs between reproduction and captive release, the similar strategy performs better. However, if natural selection occurs between captive release and reproduction, the different and similar strategies present viable alternatives to reducing unintended fitness consequences because of the greater opportunity to purge maladaptive individuals. In this case, the appropriate approach depends on the feasibility of each strategy and the demographic goal (e.g., increasing natural abundance, or ensuring that a high proportion of natural spawners are naturally produced). In addition, the fitness effects of hatchery release are much greater if hatchery release occurs before (vs. after) density-dependent interactions. Given the logistical challenges to achieving both the similar and different strategies, evaluation of not just the preferred strategy but also the consequences of failing to achieve the desired target is critical. Evaluación de Estrategias Alternativas para Minimizar las Consecuencias No Inesperadas en la Adecuación de Individuos Criados en Cautiverio sobre Poblaciones Silvestres","container-title":"Conservation Biology","DOI":"10.1111/j.1523-1739.2012.01949.x","ISSN":"1523-1739","issue":"1","language":"en","license":"© 2012 Society for Conservation Biology","note":"_eprint: https://onlinelibrary.wiley.com/doi/pdf/10.1111/j.1523-1739.2012.01949.x","page":"83-94","source":"Wiley Online Library","title":"Evaluating Alternative Strategies for Minimizing Unintended Fitness Consequences of Cultured Individuals on Wild Populations","volume":"27","author":[{"family":"Baskett","given":"Marissa L."},{"family":"Waples","given":"Robin S."}],"issued":{"date-parts":[["2013"]]}}},{"id":1905,"uris":["http://zotero.org/users/2160202/items/YZE5U2J3"],"itemData":{"id":1905,"type":"article-journal","abstract":"Artificial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S."}],"issued":{"date-parts":[["2013"]]}}}],"schema":"https://github.com/citation-style-language/schema/raw/master/csl-citation.json"} </w:instrText>
      </w:r>
      <w:r w:rsidR="003D7DAD">
        <w:rPr>
          <w:rFonts w:ascii="Times New Roman" w:eastAsiaTheme="minorEastAsia" w:hAnsi="Times New Roman" w:cs="Times New Roman"/>
          <w:iCs/>
        </w:rPr>
        <w:fldChar w:fldCharType="separate"/>
      </w:r>
      <w:r w:rsidR="003D7DAD" w:rsidRPr="003D7DAD">
        <w:rPr>
          <w:rFonts w:ascii="Times New Roman" w:hAnsi="Times New Roman" w:cs="Times New Roman"/>
        </w:rPr>
        <w:t>(Baskett and Waples 2013; Baskett, Burgess, and Waples 2013)</w:t>
      </w:r>
      <w:r w:rsidR="003D7DAD">
        <w:rPr>
          <w:rFonts w:ascii="Times New Roman" w:eastAsiaTheme="minorEastAsia" w:hAnsi="Times New Roman" w:cs="Times New Roman"/>
          <w:iCs/>
        </w:rPr>
        <w:fldChar w:fldCharType="end"/>
      </w:r>
      <w:r w:rsidR="00401911">
        <w:rPr>
          <w:rFonts w:ascii="Times New Roman" w:eastAsiaTheme="minorEastAsia" w:hAnsi="Times New Roman" w:cs="Times New Roman"/>
          <w:iCs/>
        </w:rPr>
        <w:t xml:space="preserve">, ours is the </w:t>
      </w:r>
      <w:r w:rsidR="00401911">
        <w:rPr>
          <w:rFonts w:ascii="Times New Roman" w:eastAsiaTheme="minorEastAsia" w:hAnsi="Times New Roman" w:cs="Times New Roman"/>
          <w:iCs/>
        </w:rPr>
        <w:lastRenderedPageBreak/>
        <w:t>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on eco-evolutionary </w:t>
      </w:r>
      <w:del w:id="357" w:author="O'Sullivan, Ronan James" w:date="2023-07-04T15:26:00Z">
        <w:r w:rsidR="00401911" w:rsidDel="00206294">
          <w:rPr>
            <w:rFonts w:ascii="Times New Roman" w:eastAsiaTheme="minorEastAsia" w:hAnsi="Times New Roman" w:cs="Times New Roman"/>
            <w:iCs/>
          </w:rPr>
          <w:delText>outcomes</w:delText>
        </w:r>
      </w:del>
      <w:ins w:id="358" w:author="O'Sullivan, Ronan James" w:date="2023-07-04T15:26:00Z">
        <w:r w:rsidR="00206294">
          <w:rPr>
            <w:rFonts w:ascii="Times New Roman" w:eastAsiaTheme="minorEastAsia" w:hAnsi="Times New Roman" w:cs="Times New Roman"/>
            <w:iCs/>
          </w:rPr>
          <w:t>dynamics</w:t>
        </w:r>
      </w:ins>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72BA58D6"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del w:id="359" w:author="O'Sullivan, Ronan James" w:date="2023-07-04T15:32:00Z">
        <w:r w:rsidRPr="009F769B" w:rsidDel="0092793D">
          <w:rPr>
            <w:rFonts w:ascii="Times New Roman" w:hAnsi="Times New Roman" w:cs="Times New Roman"/>
          </w:rPr>
          <w:delText xml:space="preserve">inspired </w:delText>
        </w:r>
      </w:del>
      <w:ins w:id="360" w:author="O'Sullivan, Ronan James" w:date="2023-07-04T15:32:00Z">
        <w:r w:rsidR="0092793D">
          <w:rPr>
            <w:rFonts w:ascii="Times New Roman" w:hAnsi="Times New Roman" w:cs="Times New Roman"/>
          </w:rPr>
          <w:t>based on</w:t>
        </w:r>
      </w:ins>
      <w:del w:id="361" w:author="O'Sullivan, Ronan James" w:date="2023-07-04T15:32:00Z">
        <w:r w:rsidRPr="009F769B" w:rsidDel="0092793D">
          <w:rPr>
            <w:rFonts w:ascii="Times New Roman" w:hAnsi="Times New Roman" w:cs="Times New Roman"/>
          </w:rPr>
          <w:delText xml:space="preserve">by </w:delText>
        </w:r>
      </w:del>
      <w:ins w:id="362" w:author="O'Sullivan, Ronan James" w:date="2023-07-04T15:32:00Z">
        <w:r w:rsidR="0092793D">
          <w:rPr>
            <w:rFonts w:ascii="Times New Roman" w:hAnsi="Times New Roman" w:cs="Times New Roman"/>
          </w:rPr>
          <w:t xml:space="preserve"> </w:t>
        </w:r>
      </w:ins>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del w:id="363" w:author="O'Sullivan, Ronan James" w:date="2023-07-04T15:32:00Z">
        <w:r w:rsidRPr="009F769B" w:rsidDel="0092793D">
          <w:rPr>
            <w:rFonts w:ascii="Times New Roman" w:hAnsi="Times New Roman" w:cs="Times New Roman"/>
          </w:rPr>
          <w:delText xml:space="preserve">salmonid </w:delText>
        </w:r>
      </w:del>
      <w:ins w:id="364" w:author="O'Sullivan, Ronan James" w:date="2023-07-04T15:32:00Z">
        <w:r w:rsidR="0092793D">
          <w:rPr>
            <w:rFonts w:ascii="Times New Roman" w:hAnsi="Times New Roman" w:cs="Times New Roman"/>
          </w:rPr>
          <w:t>salmonine</w:t>
        </w:r>
        <w:r w:rsidR="0092793D" w:rsidRPr="009F769B">
          <w:rPr>
            <w:rFonts w:ascii="Times New Roman" w:hAnsi="Times New Roman" w:cs="Times New Roman"/>
          </w:rPr>
          <w:t xml:space="preserve"> </w:t>
        </w:r>
      </w:ins>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 xml:space="preserve">freshwater and saltwater phases of the life history are </w:t>
      </w:r>
      <w:del w:id="365" w:author="O'Sullivan, Ronan James" w:date="2023-07-04T15:32:00Z">
        <w:r w:rsidR="000706CB" w:rsidDel="0092793D">
          <w:rPr>
            <w:rFonts w:ascii="Times New Roman" w:hAnsi="Times New Roman" w:cs="Times New Roman"/>
          </w:rPr>
          <w:delText xml:space="preserve">rather </w:delText>
        </w:r>
      </w:del>
      <w:r w:rsidRPr="009F769B">
        <w:rPr>
          <w:rFonts w:ascii="Times New Roman" w:hAnsi="Times New Roman" w:cs="Times New Roman"/>
        </w:rPr>
        <w:t>implicit. The life history is also</w:t>
      </w:r>
      <w:ins w:id="366" w:author="O'Sullivan, Ronan James" w:date="2023-07-04T15:33:00Z">
        <w:r w:rsidR="0092793D">
          <w:rPr>
            <w:rFonts w:ascii="Times New Roman" w:hAnsi="Times New Roman" w:cs="Times New Roman"/>
          </w:rPr>
          <w:t xml:space="preserve"> greatly</w:t>
        </w:r>
      </w:ins>
      <w:r w:rsidRPr="009F769B">
        <w:rPr>
          <w:rFonts w:ascii="Times New Roman" w:hAnsi="Times New Roman" w:cs="Times New Roman"/>
        </w:rPr>
        <w:t xml:space="preserve"> simplified</w:t>
      </w:r>
      <w:del w:id="367" w:author="O'Sullivan, Ronan James" w:date="2023-07-04T15:33:00Z">
        <w:r w:rsidRPr="009F769B" w:rsidDel="0092793D">
          <w:rPr>
            <w:rFonts w:ascii="Times New Roman" w:hAnsi="Times New Roman" w:cs="Times New Roman"/>
          </w:rPr>
          <w:delText xml:space="preserve"> greatly</w:delText>
        </w:r>
      </w:del>
      <w:r w:rsidRPr="009F769B">
        <w:rPr>
          <w:rFonts w:ascii="Times New Roman" w:hAnsi="Times New Roman" w:cs="Times New Roman"/>
        </w:rPr>
        <w:t>,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ins w:id="368" w:author="O'Sullivan, Ronan James" w:date="2023-07-04T15:33:00Z">
        <w:r w:rsidR="0092793D">
          <w:rPr>
            <w:rFonts w:ascii="Times New Roman" w:hAnsi="Times New Roman" w:cs="Times New Roman"/>
          </w:rPr>
          <w:t xml:space="preserve">model </w:t>
        </w:r>
      </w:ins>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4B189861"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separate loci affect each trait (i.e., 60 functional loci in total), and the expected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DD4F34">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DD4F34" w:rsidRPr="00DD4F34">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DA68EE" w:rsidRPr="009F769B">
        <w:rPr>
          <w:rFonts w:ascii="Times New Roman" w:eastAsiaTheme="minorEastAsia" w:hAnsi="Times New Roman" w:cs="Times New Roman"/>
          <w:iCs/>
        </w:rPr>
        <w:t xml:space="preserve"> </w:t>
      </w:r>
      <w:commentRangeStart w:id="369"/>
      <w:r w:rsidR="00177130" w:rsidRPr="0092793D">
        <w:rPr>
          <w:rFonts w:ascii="Times New Roman" w:eastAsiaTheme="minorEastAsia" w:hAnsi="Times New Roman" w:cs="Times New Roman"/>
          <w:iCs/>
          <w:strike/>
          <w:rPrChange w:id="370" w:author="O'Sullivan, Ronan James" w:date="2023-07-04T15:38:00Z">
            <w:rPr>
              <w:rFonts w:ascii="Times New Roman" w:eastAsiaTheme="minorEastAsia" w:hAnsi="Times New Roman" w:cs="Times New Roman"/>
              <w:iCs/>
            </w:rPr>
          </w:rPrChange>
        </w:rPr>
        <w:t xml:space="preserve">The model includes an option to allow for some number of loci to overlap between both traits, i.e., loci with pleiotropic effects on </w:t>
      </w:r>
      <m:oMath>
        <m:sSub>
          <m:sSubPr>
            <m:ctrlPr>
              <w:rPr>
                <w:rFonts w:ascii="Cambria Math" w:hAnsi="Cambria Math" w:cs="Times New Roman"/>
                <w:i/>
                <w:iCs/>
                <w:strike/>
                <w:rPrChange w:id="371" w:author="O'Sullivan, Ronan James" w:date="2023-07-04T15:38:00Z">
                  <w:rPr>
                    <w:rFonts w:ascii="Cambria Math" w:hAnsi="Cambria Math" w:cs="Times New Roman"/>
                    <w:i/>
                    <w:iCs/>
                  </w:rPr>
                </w:rPrChange>
              </w:rPr>
            </m:ctrlPr>
          </m:sSubPr>
          <m:e>
            <m:r>
              <w:rPr>
                <w:rFonts w:ascii="Cambria Math" w:hAnsi="Cambria Math" w:cs="Times New Roman"/>
                <w:strike/>
                <w:rPrChange w:id="372" w:author="O'Sullivan, Ronan James" w:date="2023-07-04T15:38:00Z">
                  <w:rPr>
                    <w:rFonts w:ascii="Cambria Math" w:hAnsi="Cambria Math" w:cs="Times New Roman"/>
                  </w:rPr>
                </w:rPrChange>
              </w:rPr>
              <m:t>Z</m:t>
            </m:r>
          </m:e>
          <m:sub>
            <m:r>
              <w:rPr>
                <w:rFonts w:ascii="Cambria Math" w:hAnsi="Cambria Math" w:cs="Times New Roman"/>
                <w:strike/>
                <w:rPrChange w:id="373" w:author="O'Sullivan, Ronan James" w:date="2023-07-04T15:38:00Z">
                  <w:rPr>
                    <w:rFonts w:ascii="Cambria Math" w:hAnsi="Cambria Math" w:cs="Times New Roman"/>
                  </w:rPr>
                </w:rPrChange>
              </w:rPr>
              <m:t>SOFT</m:t>
            </m:r>
          </m:sub>
        </m:sSub>
      </m:oMath>
      <w:r w:rsidR="00177130" w:rsidRPr="0092793D">
        <w:rPr>
          <w:rFonts w:ascii="Times New Roman" w:eastAsiaTheme="minorEastAsia" w:hAnsi="Times New Roman" w:cs="Times New Roman"/>
          <w:iCs/>
          <w:strike/>
          <w:rPrChange w:id="374" w:author="O'Sullivan, Ronan James" w:date="2023-07-04T15:38:00Z">
            <w:rPr>
              <w:rFonts w:ascii="Times New Roman" w:eastAsiaTheme="minorEastAsia" w:hAnsi="Times New Roman" w:cs="Times New Roman"/>
              <w:iCs/>
            </w:rPr>
          </w:rPrChange>
        </w:rPr>
        <w:t xml:space="preserve"> and </w:t>
      </w:r>
      <m:oMath>
        <m:sSub>
          <m:sSubPr>
            <m:ctrlPr>
              <w:rPr>
                <w:rFonts w:ascii="Cambria Math" w:hAnsi="Cambria Math" w:cs="Times New Roman"/>
                <w:i/>
                <w:iCs/>
                <w:strike/>
                <w:rPrChange w:id="375" w:author="O'Sullivan, Ronan James" w:date="2023-07-04T15:38:00Z">
                  <w:rPr>
                    <w:rFonts w:ascii="Cambria Math" w:hAnsi="Cambria Math" w:cs="Times New Roman"/>
                    <w:i/>
                    <w:iCs/>
                  </w:rPr>
                </w:rPrChange>
              </w:rPr>
            </m:ctrlPr>
          </m:sSubPr>
          <m:e>
            <m:r>
              <w:rPr>
                <w:rFonts w:ascii="Cambria Math" w:hAnsi="Cambria Math" w:cs="Times New Roman"/>
                <w:strike/>
                <w:rPrChange w:id="376" w:author="O'Sullivan, Ronan James" w:date="2023-07-04T15:38:00Z">
                  <w:rPr>
                    <w:rFonts w:ascii="Cambria Math" w:hAnsi="Cambria Math" w:cs="Times New Roman"/>
                  </w:rPr>
                </w:rPrChange>
              </w:rPr>
              <m:t>Z</m:t>
            </m:r>
          </m:e>
          <m:sub>
            <m:r>
              <w:rPr>
                <w:rFonts w:ascii="Cambria Math" w:hAnsi="Cambria Math" w:cs="Times New Roman"/>
                <w:strike/>
                <w:rPrChange w:id="377" w:author="O'Sullivan, Ronan James" w:date="2023-07-04T15:38:00Z">
                  <w:rPr>
                    <w:rFonts w:ascii="Cambria Math" w:hAnsi="Cambria Math" w:cs="Times New Roman"/>
                  </w:rPr>
                </w:rPrChange>
              </w:rPr>
              <m:t>HARD</m:t>
            </m:r>
          </m:sub>
        </m:sSub>
      </m:oMath>
      <w:r w:rsidR="00177130" w:rsidRPr="0092793D">
        <w:rPr>
          <w:rFonts w:ascii="Times New Roman" w:eastAsiaTheme="minorEastAsia" w:hAnsi="Times New Roman" w:cs="Times New Roman"/>
          <w:iCs/>
          <w:strike/>
          <w:rPrChange w:id="378" w:author="O'Sullivan, Ronan James" w:date="2023-07-04T15:38:00Z">
            <w:rPr>
              <w:rFonts w:ascii="Times New Roman" w:eastAsiaTheme="minorEastAsia" w:hAnsi="Times New Roman" w:cs="Times New Roman"/>
              <w:iCs/>
            </w:rPr>
          </w:rPrChange>
        </w:rPr>
        <w:t>, but this functionality i</w:t>
      </w:r>
      <w:ins w:id="379" w:author="O'Sullivan, Ronan James" w:date="2023-07-04T15:35:00Z">
        <w:r w:rsidR="0092793D" w:rsidRPr="0092793D">
          <w:rPr>
            <w:rFonts w:ascii="Times New Roman" w:eastAsiaTheme="minorEastAsia" w:hAnsi="Times New Roman" w:cs="Times New Roman"/>
            <w:iCs/>
            <w:strike/>
            <w:rPrChange w:id="380" w:author="O'Sullivan, Ronan James" w:date="2023-07-04T15:38:00Z">
              <w:rPr>
                <w:rFonts w:ascii="Times New Roman" w:eastAsiaTheme="minorEastAsia" w:hAnsi="Times New Roman" w:cs="Times New Roman"/>
                <w:iCs/>
              </w:rPr>
            </w:rPrChange>
          </w:rPr>
          <w:t>n this</w:t>
        </w:r>
      </w:ins>
      <w:ins w:id="381" w:author="O'Sullivan, Ronan James" w:date="2023-07-04T15:37:00Z">
        <w:r w:rsidR="0092793D" w:rsidRPr="0092793D">
          <w:rPr>
            <w:rFonts w:ascii="Times New Roman" w:eastAsiaTheme="minorEastAsia" w:hAnsi="Times New Roman" w:cs="Times New Roman"/>
            <w:iCs/>
            <w:strike/>
            <w:rPrChange w:id="382" w:author="O'Sullivan, Ronan James" w:date="2023-07-04T15:38:00Z">
              <w:rPr>
                <w:rFonts w:ascii="Times New Roman" w:eastAsiaTheme="minorEastAsia" w:hAnsi="Times New Roman" w:cs="Times New Roman"/>
                <w:iCs/>
              </w:rPr>
            </w:rPrChange>
          </w:rPr>
          <w:t xml:space="preserve"> explored further</w:t>
        </w:r>
      </w:ins>
      <w:ins w:id="383" w:author="O'Sullivan, Ronan James" w:date="2023-07-04T15:35:00Z">
        <w:r w:rsidR="0092793D" w:rsidRPr="0092793D">
          <w:rPr>
            <w:rFonts w:ascii="Times New Roman" w:eastAsiaTheme="minorEastAsia" w:hAnsi="Times New Roman" w:cs="Times New Roman"/>
            <w:iCs/>
            <w:strike/>
            <w:rPrChange w:id="384" w:author="O'Sullivan, Ronan James" w:date="2023-07-04T15:38:00Z">
              <w:rPr>
                <w:rFonts w:ascii="Times New Roman" w:eastAsiaTheme="minorEastAsia" w:hAnsi="Times New Roman" w:cs="Times New Roman"/>
                <w:iCs/>
              </w:rPr>
            </w:rPrChange>
          </w:rPr>
          <w:t xml:space="preserve"> study</w:t>
        </w:r>
      </w:ins>
      <w:commentRangeEnd w:id="369"/>
      <w:ins w:id="385" w:author="O'Sullivan, Ronan James" w:date="2023-07-04T15:36:00Z">
        <w:r w:rsidR="0092793D" w:rsidRPr="0092793D">
          <w:rPr>
            <w:rStyle w:val="CommentReference"/>
            <w:strike/>
            <w:rPrChange w:id="386" w:author="O'Sullivan, Ronan James" w:date="2023-07-04T15:38:00Z">
              <w:rPr>
                <w:rStyle w:val="CommentReference"/>
              </w:rPr>
            </w:rPrChange>
          </w:rPr>
          <w:commentReference w:id="369"/>
        </w:r>
      </w:ins>
      <w:del w:id="387" w:author="O'Sullivan, Ronan James" w:date="2023-07-04T15:35:00Z">
        <w:r w:rsidR="00177130" w:rsidRPr="0092793D" w:rsidDel="0092793D">
          <w:rPr>
            <w:rFonts w:ascii="Times New Roman" w:eastAsiaTheme="minorEastAsia" w:hAnsi="Times New Roman" w:cs="Times New Roman"/>
            <w:iCs/>
            <w:strike/>
            <w:rPrChange w:id="388" w:author="O'Sullivan, Ronan James" w:date="2023-07-04T15:38:00Z">
              <w:rPr>
                <w:rFonts w:ascii="Times New Roman" w:eastAsiaTheme="minorEastAsia" w:hAnsi="Times New Roman" w:cs="Times New Roman"/>
                <w:iCs/>
              </w:rPr>
            </w:rPrChange>
          </w:rPr>
          <w:delText>s not explored in the current paper</w:delText>
        </w:r>
      </w:del>
      <w:r w:rsidR="009404D8" w:rsidRPr="0092793D">
        <w:rPr>
          <w:rFonts w:ascii="Times New Roman" w:eastAsiaTheme="minorEastAsia" w:hAnsi="Times New Roman" w:cs="Times New Roman"/>
          <w:iCs/>
          <w:strike/>
          <w:rPrChange w:id="389" w:author="O'Sullivan, Ronan James" w:date="2023-07-04T15:38:00Z">
            <w:rPr>
              <w:rFonts w:ascii="Times New Roman" w:eastAsiaTheme="minorEastAsia" w:hAnsi="Times New Roman" w:cs="Times New Roman"/>
              <w:iCs/>
            </w:rPr>
          </w:rPrChange>
        </w:rPr>
        <w:t>.</w:t>
      </w:r>
      <w:r w:rsidR="009404D8">
        <w:rPr>
          <w:rFonts w:ascii="Times New Roman" w:eastAsiaTheme="minorEastAsia" w:hAnsi="Times New Roman" w:cs="Times New Roman"/>
          <w:iCs/>
        </w:rPr>
        <w:t xml:space="preserve"> T</w:t>
      </w:r>
      <w:del w:id="390" w:author="O'Sullivan, Ronan James" w:date="2023-07-04T15:38:00Z">
        <w:r w:rsidR="009404D8" w:rsidDel="0092793D">
          <w:rPr>
            <w:rFonts w:ascii="Times New Roman" w:eastAsiaTheme="minorEastAsia" w:hAnsi="Times New Roman" w:cs="Times New Roman"/>
            <w:iCs/>
          </w:rPr>
          <w:delText xml:space="preserve">hat is, </w:delText>
        </w:r>
        <w:r w:rsidR="00177130" w:rsidRPr="009F769B" w:rsidDel="0092793D">
          <w:rPr>
            <w:rFonts w:ascii="Times New Roman" w:eastAsiaTheme="minorEastAsia" w:hAnsi="Times New Roman" w:cs="Times New Roman"/>
            <w:iCs/>
          </w:rPr>
          <w:delText>t</w:delText>
        </w:r>
      </w:del>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 xml:space="preserve">A third neutral trait </w:t>
      </w:r>
      <w:r w:rsidR="00DA68EE" w:rsidRPr="009F769B">
        <w:rPr>
          <w:rFonts w:ascii="Times New Roman" w:eastAsiaTheme="minorEastAsia" w:hAnsi="Times New Roman" w:cs="Times New Roman"/>
          <w:iCs/>
        </w:rPr>
        <w:lastRenderedPageBreak/>
        <w:t>is modelled</w:t>
      </w:r>
      <w:r w:rsidR="007A75F7" w:rsidRPr="009F769B">
        <w:rPr>
          <w:rFonts w:ascii="Times New Roman" w:eastAsiaTheme="minorEastAsia" w:hAnsi="Times New Roman" w:cs="Times New Roman"/>
          <w:iCs/>
        </w:rPr>
        <w:t xml:space="preserve"> via a single </w:t>
      </w:r>
      <w:ins w:id="391" w:author="O'Sullivan, Ronan James" w:date="2023-07-04T15:39:00Z">
        <w:r w:rsidR="0092793D">
          <w:rPr>
            <w:rFonts w:ascii="Times New Roman" w:eastAsiaTheme="minorEastAsia" w:hAnsi="Times New Roman" w:cs="Times New Roman"/>
            <w:iCs/>
          </w:rPr>
          <w:t>b</w:t>
        </w:r>
      </w:ins>
      <w:del w:id="392" w:author="O'Sullivan, Ronan James" w:date="2023-07-04T15:39:00Z">
        <w:r w:rsidR="007A75F7" w:rsidRPr="009F769B" w:rsidDel="0092793D">
          <w:rPr>
            <w:rFonts w:ascii="Times New Roman" w:eastAsiaTheme="minorEastAsia" w:hAnsi="Times New Roman" w:cs="Times New Roman"/>
            <w:iCs/>
          </w:rPr>
          <w:delText>d</w:delText>
        </w:r>
      </w:del>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This facilitates the tracking of introgression of foreig</w:t>
      </w:r>
      <w:ins w:id="393" w:author="O'Sullivan, Ronan James" w:date="2023-07-04T15:39:00Z">
        <w:r w:rsidR="0092793D">
          <w:rPr>
            <w:rFonts w:ascii="Times New Roman" w:eastAsiaTheme="minorEastAsia" w:hAnsi="Times New Roman" w:cs="Times New Roman"/>
            <w:iCs/>
          </w:rPr>
          <w:t>n</w:t>
        </w:r>
      </w:ins>
      <w:del w:id="394" w:author="O'Sullivan, Ronan James" w:date="2023-07-04T15:39:00Z">
        <w:r w:rsidR="007A75F7" w:rsidRPr="009F769B" w:rsidDel="0092793D">
          <w:rPr>
            <w:rFonts w:ascii="Times New Roman" w:eastAsiaTheme="minorEastAsia" w:hAnsi="Times New Roman" w:cs="Times New Roman"/>
            <w:iCs/>
          </w:rPr>
          <w:delText>n/domesticated</w:delText>
        </w:r>
      </w:del>
      <w:r w:rsidR="007A75F7" w:rsidRPr="009F769B">
        <w:rPr>
          <w:rFonts w:ascii="Times New Roman" w:eastAsiaTheme="minorEastAsia" w:hAnsi="Times New Roman" w:cs="Times New Roman"/>
          <w:iCs/>
        </w:rPr>
        <w:t xml:space="preserve"> alleles into the mixed population over time</w:t>
      </w:r>
      <w:ins w:id="395" w:author="O'Sullivan, Ronan James" w:date="2023-07-04T15:39:00Z">
        <w:r w:rsidR="0092793D">
          <w:rPr>
            <w:rFonts w:ascii="Times New Roman" w:eastAsiaTheme="minorEastAsia" w:hAnsi="Times New Roman" w:cs="Times New Roman"/>
            <w:iCs/>
          </w:rPr>
          <w:t xml:space="preserve"> (i.e. are the</w:t>
        </w:r>
      </w:ins>
      <w:ins w:id="396" w:author="O'Sullivan, Ronan James" w:date="2023-07-04T15:40:00Z">
        <w:r w:rsidR="0092793D">
          <w:rPr>
            <w:rFonts w:ascii="Times New Roman" w:eastAsiaTheme="minorEastAsia" w:hAnsi="Times New Roman" w:cs="Times New Roman"/>
            <w:iCs/>
          </w:rPr>
          <w:t xml:space="preserve"> evolutionary</w:t>
        </w:r>
      </w:ins>
      <w:ins w:id="397" w:author="O'Sullivan, Ronan James" w:date="2023-07-04T15:39:00Z">
        <w:r w:rsidR="0092793D">
          <w:rPr>
            <w:rFonts w:ascii="Times New Roman" w:eastAsiaTheme="minorEastAsia" w:hAnsi="Times New Roman" w:cs="Times New Roman"/>
            <w:iCs/>
          </w:rPr>
          <w:t xml:space="preserve"> patterns we observe different from </w:t>
        </w:r>
      </w:ins>
      <w:ins w:id="398" w:author="O'Sullivan, Ronan James" w:date="2023-07-04T15:40:00Z">
        <w:r w:rsidR="0092793D">
          <w:rPr>
            <w:rFonts w:ascii="Times New Roman" w:eastAsiaTheme="minorEastAsia" w:hAnsi="Times New Roman" w:cs="Times New Roman"/>
            <w:iCs/>
          </w:rPr>
          <w:t>a scenario of genetic drift?</w:t>
        </w:r>
      </w:ins>
      <w:ins w:id="399" w:author="O'Sullivan, Ronan James" w:date="2023-07-04T15:39:00Z">
        <w:r w:rsidR="0092793D">
          <w:rPr>
            <w:rFonts w:ascii="Times New Roman" w:eastAsiaTheme="minorEastAsia" w:hAnsi="Times New Roman" w:cs="Times New Roman"/>
            <w:iCs/>
          </w:rPr>
          <w:t>)</w:t>
        </w:r>
      </w:ins>
      <w:r w:rsidR="007A75F7" w:rsidRPr="009F769B">
        <w:rPr>
          <w:rFonts w:ascii="Times New Roman" w:eastAsiaTheme="minorEastAsia" w:hAnsi="Times New Roman" w:cs="Times New Roman"/>
          <w:iCs/>
        </w:rPr>
        <w:t xml:space="preserve">. </w:t>
      </w:r>
    </w:p>
    <w:p w14:paraId="3CAAD6F8" w14:textId="73593C00"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w:t>
      </w:r>
      <w:del w:id="400" w:author="O'Sullivan, Ronan James" w:date="2023-07-04T15:41:00Z">
        <w:r w:rsidR="00CC4CC4" w:rsidDel="004E4C5D">
          <w:rPr>
            <w:rFonts w:ascii="Times New Roman" w:eastAsiaTheme="minorEastAsia" w:hAnsi="Times New Roman" w:cs="Times New Roman"/>
            <w:iCs/>
          </w:rPr>
          <w:delText>o</w:delText>
        </w:r>
        <w:r w:rsidRPr="009F769B" w:rsidDel="004E4C5D">
          <w:rPr>
            <w:rFonts w:ascii="Times New Roman" w:eastAsiaTheme="minorEastAsia" w:hAnsi="Times New Roman" w:cs="Times New Roman"/>
            <w:iCs/>
          </w:rPr>
          <w:delText xml:space="preserve">f dimension </w:delText>
        </w:r>
      </w:del>
      <w:r w:rsidR="00CC4CC4">
        <w:rPr>
          <w:rFonts w:ascii="Times New Roman" w:eastAsiaTheme="minorEastAsia" w:hAnsi="Times New Roman" w:cs="Times New Roman"/>
          <w:iCs/>
        </w:rPr>
        <w:t xml:space="preserve">500 </w:t>
      </w:r>
      <w:r w:rsidRPr="009F769B">
        <w:rPr>
          <w:rFonts w:ascii="Times New Roman" w:eastAsiaTheme="minorEastAsia" w:hAnsi="Times New Roman" w:cs="Times New Roman"/>
          <w:iCs/>
        </w:rPr>
        <w:t xml:space="preserve">rows by </w:t>
      </w:r>
      <m:oMath>
        <m:r>
          <w:rPr>
            <w:rFonts w:ascii="Cambria Math" w:hAnsi="Cambria Math" w:cs="Times New Roman"/>
          </w:rPr>
          <m:t xml:space="preserve">60 </m:t>
        </m:r>
      </m:oMath>
      <w:r w:rsidRPr="009F769B">
        <w:rPr>
          <w:rFonts w:ascii="Times New Roman" w:eastAsiaTheme="minorEastAsia" w:hAnsi="Times New Roman" w:cs="Times New Roman"/>
          <w:iCs/>
        </w:rPr>
        <w:t>columns</w:t>
      </w:r>
      <w:ins w:id="401" w:author="O'Sullivan, Ronan James" w:date="2023-07-04T15:41:00Z">
        <w:r w:rsidR="004E4C5D">
          <w:rPr>
            <w:rFonts w:ascii="Times New Roman" w:eastAsiaTheme="minorEastAsia" w:hAnsi="Times New Roman" w:cs="Times New Roman"/>
            <w:iCs/>
          </w:rPr>
          <w:t xml:space="preserve"> in dimension.</w:t>
        </w:r>
      </w:ins>
      <w:del w:id="402" w:author="O'Sullivan, Ronan James" w:date="2023-07-04T15:41:00Z">
        <w:r w:rsidR="00CC4CC4" w:rsidDel="004E4C5D">
          <w:rPr>
            <w:rFonts w:ascii="Times New Roman" w:eastAsiaTheme="minorEastAsia" w:hAnsi="Times New Roman" w:cs="Times New Roman"/>
            <w:iCs/>
          </w:rPr>
          <w:delText>, where</w:delText>
        </w:r>
      </w:del>
      <w:r w:rsidR="00CC4CC4">
        <w:rPr>
          <w:rFonts w:ascii="Times New Roman" w:eastAsiaTheme="minorEastAsia" w:hAnsi="Times New Roman" w:cs="Times New Roman"/>
          <w:iCs/>
        </w:rPr>
        <w:t xml:space="preserve"> </w:t>
      </w:r>
      <w:del w:id="403" w:author="O'Sullivan, Ronan James" w:date="2023-07-04T15:41:00Z">
        <w:r w:rsidR="00CC4CC4" w:rsidDel="004E4C5D">
          <w:rPr>
            <w:rFonts w:ascii="Times New Roman" w:eastAsiaTheme="minorEastAsia" w:hAnsi="Times New Roman" w:cs="Times New Roman"/>
            <w:iCs/>
          </w:rPr>
          <w:delText>r</w:delText>
        </w:r>
      </w:del>
      <w:ins w:id="404" w:author="O'Sullivan, Ronan James" w:date="2023-07-04T15:41:00Z">
        <w:r w:rsidR="004E4C5D">
          <w:rPr>
            <w:rFonts w:ascii="Times New Roman" w:eastAsiaTheme="minorEastAsia" w:hAnsi="Times New Roman" w:cs="Times New Roman"/>
            <w:iCs/>
          </w:rPr>
          <w:t>R</w:t>
        </w:r>
      </w:ins>
      <w:r w:rsidR="00CC4CC4">
        <w:rPr>
          <w:rFonts w:ascii="Times New Roman" w:eastAsiaTheme="minorEastAsia" w:hAnsi="Times New Roman" w:cs="Times New Roman"/>
          <w:iCs/>
        </w:rPr>
        <w:t>ows correspond to individuals and columns to alleles, with t</w:t>
      </w:r>
      <w:r w:rsidR="000A18A0" w:rsidRPr="009F769B">
        <w:rPr>
          <w:rFonts w:ascii="Times New Roman" w:eastAsiaTheme="minorEastAsia" w:hAnsi="Times New Roman" w:cs="Times New Roman"/>
          <w:iCs/>
        </w:rPr>
        <w:t>he first two columns stor</w:t>
      </w:r>
      <w:r w:rsidR="00CC4CC4">
        <w:rPr>
          <w:rFonts w:ascii="Times New Roman" w:eastAsiaTheme="minorEastAsia" w:hAnsi="Times New Roman" w:cs="Times New Roman"/>
          <w:iCs/>
        </w:rPr>
        <w:t xml:space="preserve">ing </w:t>
      </w:r>
      <w:r w:rsidR="000A18A0" w:rsidRPr="009F769B">
        <w:rPr>
          <w:rFonts w:ascii="Times New Roman" w:eastAsiaTheme="minorEastAsia" w:hAnsi="Times New Roman" w:cs="Times New Roman"/>
          <w:iCs/>
        </w:rPr>
        <w:t>the alleles for the first locus, the second two columns stor</w:t>
      </w:r>
      <w:r w:rsidR="00CC4CC4">
        <w:rPr>
          <w:rFonts w:ascii="Times New Roman" w:eastAsiaTheme="minorEastAsia" w:hAnsi="Times New Roman" w:cs="Times New Roman"/>
          <w:iCs/>
        </w:rPr>
        <w:t>ing</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commentRangeStart w:id="405"/>
      <w:del w:id="406" w:author="O'Sullivan, Ronan James" w:date="2023-07-04T15:42:00Z">
        <w:r w:rsidR="00830B03" w:rsidRPr="009F769B" w:rsidDel="004E4C5D">
          <w:rPr>
            <w:rFonts w:ascii="Times New Roman" w:eastAsiaTheme="minorEastAsia" w:hAnsi="Times New Roman" w:cs="Times New Roman"/>
            <w:iCs/>
          </w:rPr>
          <w:delText xml:space="preserve">cell </w:delText>
        </w:r>
      </w:del>
      <w:ins w:id="407" w:author="O'Sullivan, Ronan James" w:date="2023-07-04T15:42:00Z">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commentRangeEnd w:id="405"/>
        <w:r w:rsidR="004E4C5D">
          <w:rPr>
            <w:rStyle w:val="CommentReference"/>
          </w:rPr>
          <w:commentReference w:id="405"/>
        </w:r>
      </w:ins>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408"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408"/>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 xml:space="preserve">The genotype matrix for the neutral trait for local individuals </w:t>
      </w:r>
      <w:del w:id="409" w:author="O'Sullivan, Ronan James" w:date="2023-07-04T15:44:00Z">
        <w:r w:rsidR="00C87431" w:rsidRPr="009F769B" w:rsidDel="004E4C5D">
          <w:rPr>
            <w:rFonts w:ascii="Times New Roman" w:eastAsiaTheme="minorEastAsia" w:hAnsi="Times New Roman" w:cs="Times New Roman"/>
            <w:iCs/>
          </w:rPr>
          <w:delText>was of dimension</w:delText>
        </w:r>
        <w:r w:rsidR="00F42180" w:rsidDel="004E4C5D">
          <w:rPr>
            <w:rFonts w:ascii="Times New Roman" w:eastAsiaTheme="minorEastAsia" w:hAnsi="Times New Roman" w:cs="Times New Roman"/>
            <w:iCs/>
          </w:rPr>
          <w:delText xml:space="preserve"> 500 </w:delText>
        </w:r>
        <w:r w:rsidR="00C87431" w:rsidRPr="009F769B" w:rsidDel="004E4C5D">
          <w:rPr>
            <w:rFonts w:ascii="Times New Roman" w:eastAsiaTheme="minorEastAsia" w:hAnsi="Times New Roman" w:cs="Times New Roman"/>
            <w:iCs/>
          </w:rPr>
          <w:delText>rows</w:delText>
        </w:r>
        <w:r w:rsidR="00F42180" w:rsidDel="004E4C5D">
          <w:rPr>
            <w:rFonts w:ascii="Times New Roman" w:eastAsiaTheme="minorEastAsia" w:hAnsi="Times New Roman" w:cs="Times New Roman"/>
            <w:iCs/>
          </w:rPr>
          <w:delText xml:space="preserve"> (individuals)</w:delText>
        </w:r>
        <w:r w:rsidR="00C87431" w:rsidRPr="009F769B" w:rsidDel="004E4C5D">
          <w:rPr>
            <w:rFonts w:ascii="Times New Roman" w:eastAsiaTheme="minorEastAsia" w:hAnsi="Times New Roman" w:cs="Times New Roman"/>
            <w:iCs/>
          </w:rPr>
          <w:delText xml:space="preserve"> by 2 columns</w:delText>
        </w:r>
        <w:r w:rsidR="00F42180" w:rsidDel="004E4C5D">
          <w:rPr>
            <w:rFonts w:ascii="Times New Roman" w:eastAsiaTheme="minorEastAsia" w:hAnsi="Times New Roman" w:cs="Times New Roman"/>
            <w:iCs/>
          </w:rPr>
          <w:delText xml:space="preserve"> (alleles</w:delText>
        </w:r>
      </w:del>
      <w:ins w:id="410" w:author="O'Sullivan, Ronan James" w:date="2023-07-04T15:44:00Z">
        <w:r w:rsidR="004E4C5D">
          <w:rPr>
            <w:rFonts w:ascii="Times New Roman" w:eastAsiaTheme="minorEastAsia" w:hAnsi="Times New Roman" w:cs="Times New Roman"/>
            <w:iCs/>
          </w:rPr>
          <w:t>had the same</w:t>
        </w:r>
      </w:ins>
      <w:del w:id="411" w:author="O'Sullivan, Ronan James" w:date="2023-07-04T15:44:00Z">
        <w:r w:rsidR="00F42180" w:rsidDel="004E4C5D">
          <w:rPr>
            <w:rFonts w:ascii="Times New Roman" w:eastAsiaTheme="minorEastAsia" w:hAnsi="Times New Roman" w:cs="Times New Roman"/>
            <w:iCs/>
          </w:rPr>
          <w:delText>)</w:delText>
        </w:r>
      </w:del>
      <w:ins w:id="412" w:author="O'Sullivan, Ronan James" w:date="2023-07-04T15:44:00Z">
        <w:r w:rsidR="004E4C5D">
          <w:rPr>
            <w:rFonts w:ascii="Times New Roman" w:eastAsiaTheme="minorEastAsia" w:hAnsi="Times New Roman" w:cs="Times New Roman"/>
            <w:iCs/>
          </w:rPr>
          <w:t xml:space="preserve"> dimensions 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4E4C5D">
          <w:rPr>
            <w:rFonts w:ascii="Times New Roman" w:eastAsiaTheme="minorEastAsia" w:hAnsi="Times New Roman" w:cs="Times New Roman"/>
            <w:iCs/>
          </w:rPr>
          <w:t xml:space="preserve"> and </w:t>
        </w:r>
      </w:ins>
      <m:oMath>
        <m:sSub>
          <m:sSubPr>
            <m:ctrlPr>
              <w:ins w:id="413" w:author="O'Sullivan, Ronan James" w:date="2023-07-04T15:45:00Z">
                <w:rPr>
                  <w:rFonts w:ascii="Cambria Math" w:hAnsi="Cambria Math" w:cs="Times New Roman"/>
                  <w:i/>
                  <w:iCs/>
                </w:rPr>
              </w:ins>
            </m:ctrlPr>
          </m:sSubPr>
          <m:e>
            <m:r>
              <w:ins w:id="414" w:author="O'Sullivan, Ronan James" w:date="2023-07-04T15:45:00Z">
                <w:rPr>
                  <w:rFonts w:ascii="Cambria Math" w:hAnsi="Cambria Math" w:cs="Times New Roman"/>
                </w:rPr>
                <m:t>p</m:t>
              </w:ins>
            </m:r>
          </m:e>
          <m:sub>
            <m:r>
              <w:ins w:id="415" w:author="O'Sullivan, Ronan James" w:date="2023-07-04T15:45:00Z">
                <w:rPr>
                  <w:rFonts w:ascii="Cambria Math" w:hAnsi="Cambria Math" w:cs="Times New Roman"/>
                </w:rPr>
                <m:t>HARD</m:t>
              </w:ins>
            </m:r>
          </m:sub>
        </m:sSub>
        <m:r>
          <w:ins w:id="416" w:author="O'Sullivan, Ronan James" w:date="2023-07-04T15:45:00Z">
            <w:rPr>
              <w:rFonts w:ascii="Cambria Math" w:hAnsi="Cambria Math" w:cs="Times New Roman"/>
            </w:rPr>
            <m:t>(locals)</m:t>
          </w:ins>
        </m:r>
      </m:oMath>
      <w:ins w:id="417" w:author="O'Sullivan, Ronan James" w:date="2023-07-04T15:45:00Z">
        <w:r w:rsidR="004E4C5D">
          <w:rPr>
            <w:rFonts w:ascii="Times New Roman" w:eastAsiaTheme="minorEastAsia" w:hAnsi="Times New Roman" w:cs="Times New Roman"/>
            <w:iCs/>
          </w:rPr>
          <w:t xml:space="preserve"> and all </w:t>
        </w:r>
      </w:ins>
      <w:del w:id="418" w:author="O'Sullivan, Ronan James" w:date="2023-07-04T15:44:00Z">
        <w:r w:rsidR="00C87431" w:rsidRPr="009F769B" w:rsidDel="004E4C5D">
          <w:rPr>
            <w:rFonts w:ascii="Times New Roman" w:eastAsiaTheme="minorEastAsia" w:hAnsi="Times New Roman" w:cs="Times New Roman"/>
            <w:iCs/>
          </w:rPr>
          <w:delText>.</w:delText>
        </w:r>
      </w:del>
      <w:del w:id="419" w:author="O'Sullivan, Ronan James" w:date="2023-07-04T15:45:00Z">
        <w:r w:rsidR="00C87431" w:rsidRPr="009F769B" w:rsidDel="004E4C5D">
          <w:rPr>
            <w:rFonts w:ascii="Times New Roman" w:eastAsiaTheme="minorEastAsia" w:hAnsi="Times New Roman" w:cs="Times New Roman"/>
            <w:iCs/>
          </w:rPr>
          <w:delText xml:space="preserve"> </w:delText>
        </w:r>
        <w:r w:rsidR="00CB3959" w:rsidRPr="009F769B" w:rsidDel="004E4C5D">
          <w:rPr>
            <w:rFonts w:ascii="Times New Roman" w:eastAsiaTheme="minorEastAsia" w:hAnsi="Times New Roman" w:cs="Times New Roman"/>
            <w:iCs/>
          </w:rPr>
          <w:delText xml:space="preserve">Local </w:delText>
        </w:r>
      </w:del>
      <w:r w:rsidR="00CB3959" w:rsidRPr="009F769B">
        <w:rPr>
          <w:rFonts w:ascii="Times New Roman" w:eastAsiaTheme="minorEastAsia" w:hAnsi="Times New Roman" w:cs="Times New Roman"/>
          <w:iCs/>
        </w:rPr>
        <w:t xml:space="preserve">individuals </w:t>
      </w:r>
      <w:del w:id="420" w:author="O'Sullivan, Ronan James" w:date="2023-07-04T15:45:00Z">
        <w:r w:rsidR="00CB3959" w:rsidRPr="009F769B" w:rsidDel="004E4C5D">
          <w:rPr>
            <w:rFonts w:ascii="Times New Roman" w:eastAsiaTheme="minorEastAsia" w:hAnsi="Times New Roman" w:cs="Times New Roman"/>
            <w:iCs/>
          </w:rPr>
          <w:delText xml:space="preserve">all </w:delText>
        </w:r>
      </w:del>
      <w:r w:rsidR="00CB3959" w:rsidRPr="009F769B">
        <w:rPr>
          <w:rFonts w:ascii="Times New Roman" w:eastAsiaTheme="minorEastAsia" w:hAnsi="Times New Roman" w:cs="Times New Roman"/>
          <w:iCs/>
        </w:rPr>
        <w:t xml:space="preserve">had a genotype of {0,0} </w:t>
      </w:r>
      <w:ins w:id="421" w:author="O'Sullivan, Ronan James" w:date="2023-07-04T15:46:00Z">
        <w:r w:rsidR="004E4C5D">
          <w:rPr>
            <w:rFonts w:ascii="Times New Roman" w:eastAsiaTheme="minorEastAsia" w:hAnsi="Times New Roman" w:cs="Times New Roman"/>
            <w:iCs/>
          </w:rPr>
          <w:t>for this</w:t>
        </w:r>
      </w:ins>
      <w:del w:id="422" w:author="O'Sullivan, Ronan James" w:date="2023-07-04T15:46:00Z">
        <w:r w:rsidR="00CB3959" w:rsidRPr="009F769B" w:rsidDel="004E4C5D">
          <w:rPr>
            <w:rFonts w:ascii="Times New Roman" w:eastAsiaTheme="minorEastAsia" w:hAnsi="Times New Roman" w:cs="Times New Roman"/>
            <w:iCs/>
          </w:rPr>
          <w:delText>at this neutral diagnostic</w:delText>
        </w:r>
      </w:del>
      <w:r w:rsidR="00CB3959" w:rsidRPr="009F769B">
        <w:rPr>
          <w:rFonts w:ascii="Times New Roman" w:eastAsiaTheme="minorEastAsia" w:hAnsi="Times New Roman" w:cs="Times New Roman"/>
          <w:iCs/>
        </w:rPr>
        <w:t xml:space="preserve"> locus. </w:t>
      </w:r>
    </w:p>
    <w:p w14:paraId="23CCB989" w14:textId="44499F46"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del w:id="423" w:author="O'Sullivan, Ronan James" w:date="2023-07-04T15:46:00Z">
        <w:r w:rsidRPr="009F769B" w:rsidDel="004E4C5D">
          <w:rPr>
            <w:rFonts w:ascii="Times New Roman" w:eastAsiaTheme="minorEastAsia" w:hAnsi="Times New Roman" w:cs="Times New Roman"/>
            <w:iCs/>
          </w:rPr>
          <w:delText>one-off</w:delText>
        </w:r>
      </w:del>
      <w:ins w:id="424" w:author="O'Sullivan, Ronan James" w:date="2023-07-04T15:46:00Z">
        <w:r w:rsidR="004E4C5D">
          <w:rPr>
            <w:rFonts w:ascii="Times New Roman" w:eastAsiaTheme="minorEastAsia" w:hAnsi="Times New Roman" w:cs="Times New Roman"/>
            <w:iCs/>
          </w:rPr>
          <w:t>acute</w:t>
        </w:r>
      </w:ins>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del w:id="425" w:author="O'Sullivan, Ronan James" w:date="2023-07-04T15:47:00Z">
        <w:r w:rsidR="008A1A7C" w:rsidRPr="009F769B" w:rsidDel="004E4C5D">
          <w:rPr>
            <w:rFonts w:ascii="Times New Roman" w:eastAsiaTheme="minorEastAsia" w:hAnsi="Times New Roman" w:cs="Times New Roman"/>
            <w:iCs/>
          </w:rPr>
          <w:delText xml:space="preserve">continuous </w:delText>
        </w:r>
      </w:del>
      <w:ins w:id="426" w:author="O'Sullivan, Ronan James" w:date="2023-07-04T15:47:00Z">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ins>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 xml:space="preserve"> </w:t>
      </w:r>
      <w:proofErr w:type="spellStart"/>
      <w:r w:rsidR="009A53AC" w:rsidRPr="009F769B">
        <w:rPr>
          <w:rFonts w:ascii="Times New Roman" w:eastAsiaTheme="minorEastAsia" w:hAnsi="Times New Roman" w:cs="Times New Roman"/>
          <w:iCs/>
        </w:rPr>
        <w:t>rows</w:t>
      </w:r>
      <w:proofErr w:type="spellEnd"/>
      <w:r w:rsidR="009A53AC" w:rsidRPr="009F769B">
        <w:rPr>
          <w:rFonts w:ascii="Times New Roman" w:eastAsiaTheme="minorEastAsia" w:hAnsi="Times New Roman" w:cs="Times New Roman"/>
          <w:iCs/>
        </w:rPr>
        <w:t xml:space="preserve">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(alleles)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w:lastRenderedPageBreak/>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4B3D2056"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at each locus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values ranged from a minimum of </w:t>
      </w:r>
      <w:del w:id="427" w:author="O'Sullivan, Ronan James" w:date="2023-07-04T15:49:00Z">
        <w:r w:rsidR="00CA4DA0" w:rsidRPr="009F769B" w:rsidDel="004E4C5D">
          <w:rPr>
            <w:rFonts w:ascii="Times New Roman" w:eastAsiaTheme="minorEastAsia" w:hAnsi="Times New Roman" w:cs="Times New Roman"/>
            <w:iCs/>
          </w:rPr>
          <w:delText xml:space="preserve">0, for individuals with a {0,0} genotype at all loci, to </w:delText>
        </w:r>
        <w:r w:rsidR="006336E5" w:rsidDel="004E4C5D">
          <w:rPr>
            <w:rFonts w:ascii="Times New Roman" w:eastAsiaTheme="minorEastAsia" w:hAnsi="Times New Roman" w:cs="Times New Roman"/>
            <w:iCs/>
          </w:rPr>
          <w:delText>6</w:delText>
        </w:r>
        <w:r w:rsidR="00CA4DA0" w:rsidRPr="009F769B" w:rsidDel="004E4C5D">
          <w:rPr>
            <w:rFonts w:ascii="Times New Roman" w:eastAsiaTheme="minorEastAsia" w:hAnsi="Times New Roman" w:cs="Times New Roman"/>
            <w:iCs/>
          </w:rPr>
          <w:delText>0, for individuals with a {1,1} genotype at all loci</w:delText>
        </w:r>
      </w:del>
      <w:ins w:id="428" w:author="O'Sullivan, Ronan James" w:date="2023-07-04T15:49:00Z">
        <w:r w:rsidR="004E4C5D">
          <w:rPr>
            <w:rFonts w:ascii="Times New Roman" w:eastAsiaTheme="minorEastAsia" w:hAnsi="Times New Roman" w:cs="Times New Roman"/>
            <w:iCs/>
          </w:rPr>
          <w:t>0 to 60</w:t>
        </w:r>
      </w:ins>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then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(here always assumed to be 30),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8373DE"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and </w:t>
      </w:r>
      <m:oMath>
        <m:r>
          <w:rPr>
            <w:rFonts w:ascii="Cambria Math" w:eastAsiaTheme="minorEastAsia" w:hAnsi="Cambria Math" w:cs="Times New Roman"/>
          </w:rPr>
          <m:t>α</m:t>
        </m:r>
      </m:oMath>
      <w:r w:rsidR="009765B4"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is the additive allelic effect. T</w:t>
      </w:r>
      <w:r w:rsidR="008373DE" w:rsidRPr="009F769B">
        <w:rPr>
          <w:rFonts w:ascii="Times New Roman" w:eastAsiaTheme="minorEastAsia" w:hAnsi="Times New Roman" w:cs="Times New Roman"/>
          <w:iCs/>
        </w:rPr>
        <w:t xml:space="preserve">he 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0C0AA9A9" w:rsidR="0073331E" w:rsidRDefault="00EF4F28" w:rsidP="006D081A">
      <w:pPr>
        <w:spacing w:line="480" w:lineRule="auto"/>
        <w:jc w:val="both"/>
        <w:rPr>
          <w:ins w:id="429"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ED7131" w:rsidRPr="009F769B">
        <w:rPr>
          <w:rFonts w:ascii="Times New Roman" w:eastAsiaTheme="minorEastAsia" w:hAnsi="Times New Roman" w:cs="Times New Roman"/>
          <w:iCs/>
        </w:rPr>
        <w:t>)</w:t>
      </w:r>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B828D3" w:rsidRPr="009F769B">
        <w:rPr>
          <w:rFonts w:ascii="Times New Roman" w:eastAsiaTheme="minorEastAsia" w:hAnsi="Times New Roman" w:cs="Times New Roman"/>
          <w:iCs/>
        </w:rPr>
        <w:t>)</w:t>
      </w:r>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Mutation was assumed to be absent, which is reasonable on the evolutionary timescales of 100 to 150 generations under consideration</w:t>
      </w:r>
      <w:ins w:id="430" w:author="O'Sullivan, Ronan James" w:date="2023-07-04T15:51:00Z">
        <w:r w:rsidR="005534B5">
          <w:rPr>
            <w:rFonts w:ascii="Times New Roman" w:eastAsiaTheme="minorEastAsia" w:hAnsi="Times New Roman" w:cs="Times New Roman"/>
            <w:iCs/>
          </w:rPr>
          <w:t xml:space="preserve"> (REFERENCE?)</w:t>
        </w:r>
      </w:ins>
      <w:r w:rsidR="000321AD" w:rsidRPr="009F769B">
        <w:rPr>
          <w:rFonts w:ascii="Times New Roman" w:eastAsiaTheme="minorEastAsia" w:hAnsi="Times New Roman" w:cs="Times New Roman"/>
          <w:iCs/>
        </w:rPr>
        <w:t xml:space="preserve">.  </w:t>
      </w:r>
    </w:p>
    <w:p w14:paraId="101B7517" w14:textId="77777777" w:rsidR="00F72438" w:rsidRPr="009F769B" w:rsidRDefault="00F72438" w:rsidP="006D081A">
      <w:pPr>
        <w:spacing w:line="480" w:lineRule="auto"/>
        <w:jc w:val="both"/>
        <w:rPr>
          <w:rFonts w:ascii="Times New Roman" w:eastAsiaTheme="minorEastAsia" w:hAnsi="Times New Roman" w:cs="Times New Roman"/>
          <w:iCs/>
        </w:rPr>
      </w:pP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5D2B157B"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w:t>
      </w:r>
      <w:r w:rsidRPr="009F769B">
        <w:rPr>
          <w:rFonts w:ascii="Times New Roman" w:eastAsiaTheme="minorEastAsia" w:hAnsi="Times New Roman" w:cs="Times New Roman"/>
          <w:iCs/>
        </w:rPr>
        <w:lastRenderedPageBreak/>
        <w:t xml:space="preserve">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del w:id="431" w:author="O'Sullivan, Ronan James" w:date="2023-07-04T15:52:00Z">
        <w:r w:rsidRPr="009F769B" w:rsidDel="005534B5">
          <w:rPr>
            <w:rFonts w:ascii="Times New Roman" w:eastAsiaTheme="minorEastAsia" w:hAnsi="Times New Roman" w:cs="Times New Roman"/>
            <w:iCs/>
          </w:rPr>
          <w:delText>the one-off</w:delText>
        </w:r>
      </w:del>
      <w:ins w:id="432" w:author="O'Sullivan, Ronan James" w:date="2023-07-04T15:52:00Z">
        <w:r w:rsidR="005534B5">
          <w:rPr>
            <w:rFonts w:ascii="Times New Roman" w:eastAsiaTheme="minorEastAsia" w:hAnsi="Times New Roman" w:cs="Times New Roman"/>
            <w:iCs/>
          </w:rPr>
          <w:t>the acute</w:t>
        </w:r>
      </w:ins>
      <w:r w:rsidRPr="009F769B">
        <w:rPr>
          <w:rFonts w:ascii="Times New Roman" w:eastAsiaTheme="minorEastAsia" w:hAnsi="Times New Roman" w:cs="Times New Roman"/>
          <w:iCs/>
        </w:rPr>
        <w:t xml:space="preserve"> intrusion scenarios, all fish were assumed to be locals from generation 22 onwards, i.e., intrusion of foreign</w:t>
      </w:r>
      <w:del w:id="433" w:author="O'Sullivan, Ronan James" w:date="2023-07-04T15:52:00Z">
        <w:r w:rsidRPr="009F769B" w:rsidDel="005534B5">
          <w:rPr>
            <w:rFonts w:ascii="Times New Roman" w:eastAsiaTheme="minorEastAsia" w:hAnsi="Times New Roman" w:cs="Times New Roman"/>
            <w:iCs/>
          </w:rPr>
          <w:delText>/domesticated</w:delText>
        </w:r>
      </w:del>
      <w:r w:rsidRPr="009F769B">
        <w:rPr>
          <w:rFonts w:ascii="Times New Roman" w:eastAsiaTheme="minorEastAsia" w:hAnsi="Times New Roman" w:cs="Times New Roman"/>
          <w:iCs/>
        </w:rPr>
        <w:t xml:space="preserve">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7DF1CDC2" w:rsidR="007347A6" w:rsidRDefault="007B6CB6" w:rsidP="006D081A">
      <w:pPr>
        <w:spacing w:line="480" w:lineRule="auto"/>
        <w:jc w:val="both"/>
        <w:rPr>
          <w:ins w:id="434" w:author="O'Sullivan, Ronan James" w:date="2023-07-04T16:24:00Z"/>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ins w:id="435" w:author="O'Sullivan, Ronan James" w:date="2023-07-04T15:54:00Z">
        <w:r w:rsidR="005534B5">
          <w:rPr>
            <w:rFonts w:ascii="Times New Roman" w:eastAsiaTheme="minorEastAsia" w:hAnsi="Times New Roman" w:cs="Times New Roman"/>
            <w:iCs/>
          </w:rPr>
          <w:t xml:space="preserve"> and no soft selection occurs</w:t>
        </w:r>
      </w:ins>
      <w:ins w:id="436" w:author="O'Sullivan, Ronan James" w:date="2023-07-04T15:55:00Z">
        <w:r w:rsidR="005534B5">
          <w:rPr>
            <w:rFonts w:ascii="Times New Roman" w:eastAsiaTheme="minorEastAsia" w:hAnsi="Times New Roman" w:cs="Times New Roman"/>
            <w:iCs/>
          </w:rPr>
          <w:t>.</w:t>
        </w:r>
      </w:ins>
      <w:del w:id="437" w:author="O'Sullivan, Ronan James" w:date="2023-07-04T15:54:00Z">
        <w:r w:rsidRPr="009F769B" w:rsidDel="005534B5">
          <w:rPr>
            <w:rFonts w:ascii="Times New Roman" w:eastAsiaTheme="minorEastAsia" w:hAnsi="Times New Roman" w:cs="Times New Roman"/>
            <w:iCs/>
          </w:rPr>
          <w:delText>,</w:delText>
        </w:r>
      </w:del>
      <w:del w:id="438" w:author="O'Sullivan, Ronan James" w:date="2023-07-04T15:55:00Z">
        <w:r w:rsidRPr="009F769B" w:rsidDel="005534B5">
          <w:rPr>
            <w:rFonts w:ascii="Times New Roman" w:eastAsiaTheme="minorEastAsia" w:hAnsi="Times New Roman" w:cs="Times New Roman"/>
            <w:iCs/>
          </w:rPr>
          <w:delText xml:space="preserve"> but</w:delText>
        </w:r>
      </w:del>
      <w:r w:rsidRPr="009F769B">
        <w:rPr>
          <w:rFonts w:ascii="Times New Roman" w:eastAsiaTheme="minorEastAsia" w:hAnsi="Times New Roman" w:cs="Times New Roman"/>
          <w:iCs/>
        </w:rPr>
        <w:t xml:space="preserve"> </w:t>
      </w:r>
      <w:del w:id="439" w:author="O'Sullivan, Ronan James" w:date="2023-07-04T15:55:00Z">
        <w:r w:rsidRPr="009F769B" w:rsidDel="005534B5">
          <w:rPr>
            <w:rFonts w:ascii="Times New Roman" w:eastAsiaTheme="minorEastAsia" w:hAnsi="Times New Roman" w:cs="Times New Roman"/>
            <w:iCs/>
          </w:rPr>
          <w:delText>i</w:delText>
        </w:r>
      </w:del>
      <w:ins w:id="440" w:author="O'Sullivan, Ronan James" w:date="2023-07-04T15:55:00Z">
        <w:r w:rsidR="005534B5">
          <w:rPr>
            <w:rFonts w:ascii="Times New Roman" w:eastAsiaTheme="minorEastAsia" w:hAnsi="Times New Roman" w:cs="Times New Roman"/>
            <w:iCs/>
          </w:rPr>
          <w:t>I</w:t>
        </w:r>
      </w:ins>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 xml:space="preserve">s </w:t>
      </w:r>
      <w:del w:id="441"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reproductive excess</w:t>
      </w:r>
      <w:del w:id="442" w:author="O'Sullivan, Ronan James" w:date="2023-07-04T15:55:00Z">
        <w:r w:rsidR="004C4A75" w:rsidRPr="009F769B" w:rsidDel="005534B5">
          <w:rPr>
            <w:rFonts w:ascii="Times New Roman" w:eastAsiaTheme="minorEastAsia" w:hAnsi="Times New Roman" w:cs="Times New Roman"/>
            <w:iCs/>
          </w:rPr>
          <w:delText>”</w:delText>
        </w:r>
      </w:del>
      <w:r w:rsidR="004C4A75"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del w:id="443" w:author="O'Sullivan, Ronan James" w:date="2023-07-04T15:52:00Z">
        <w:r w:rsidR="00111CD9" w:rsidRPr="009F769B" w:rsidDel="005534B5">
          <w:rPr>
            <w:rFonts w:ascii="Times New Roman" w:eastAsiaTheme="minorEastAsia" w:hAnsi="Times New Roman" w:cs="Times New Roman"/>
            <w:iCs/>
          </w:rPr>
          <w:delText xml:space="preserve">fish </w:delText>
        </w:r>
      </w:del>
      <w:ins w:id="444" w:author="O'Sullivan, Ronan James" w:date="2023-07-04T15:52:00Z">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ins>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xml:space="preserve">, only 5 out of every 6 recruits gets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ins w:id="445" w:author="O'Sullivan, Ronan James" w:date="2023-07-04T15:53:00Z">
        <w:r w:rsidR="005534B5">
          <w:rPr>
            <w:rFonts w:ascii="Times New Roman" w:eastAsiaTheme="minorEastAsia" w:hAnsi="Times New Roman" w:cs="Times New Roman"/>
            <w:iCs/>
          </w:rPr>
          <w:t xml:space="preserve">trait values </w:t>
        </w:r>
      </w:ins>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ins w:id="446"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i.e., the more recruits there are relative to spawning slots</w:t>
      </w:r>
      <w:ins w:id="447" w:author="O'Sullivan, Ronan James" w:date="2023-07-04T15:54:00Z">
        <w:r w:rsidR="005534B5">
          <w:rPr>
            <w:rFonts w:ascii="Times New Roman" w:eastAsiaTheme="minorEastAsia" w:hAnsi="Times New Roman" w:cs="Times New Roman"/>
            <w:iCs/>
          </w:rPr>
          <w:t>)</w:t>
        </w:r>
      </w:ins>
      <w:r w:rsidR="00BC23B2" w:rsidRPr="009F769B">
        <w:rPr>
          <w:rFonts w:ascii="Times New Roman" w:eastAsiaTheme="minorEastAsia" w:hAnsi="Times New Roman" w:cs="Times New Roman"/>
          <w:iCs/>
        </w:rPr>
        <w:t>, the stronger the</w:t>
      </w:r>
      <w:ins w:id="448" w:author="O'Sullivan, Ronan James" w:date="2023-07-04T15:54:00Z">
        <w:r w:rsidR="005534B5">
          <w:rPr>
            <w:rFonts w:ascii="Times New Roman" w:eastAsiaTheme="minorEastAsia" w:hAnsi="Times New Roman" w:cs="Times New Roman"/>
            <w:iCs/>
          </w:rPr>
          <w:t xml:space="preserve"> strength of</w:t>
        </w:r>
      </w:ins>
      <w:r w:rsidR="00BC23B2" w:rsidRPr="009F769B">
        <w:rPr>
          <w:rFonts w:ascii="Times New Roman" w:eastAsiaTheme="minorEastAsia" w:hAnsi="Times New Roman" w:cs="Times New Roman"/>
          <w:iCs/>
        </w:rPr>
        <w:t xml:space="preserve"> truncational soft selection. </w:t>
      </w:r>
      <w:del w:id="449" w:author="O'Sullivan, Ronan James" w:date="2023-07-04T15:54:00Z">
        <w:r w:rsidR="0069772C" w:rsidRPr="009F769B" w:rsidDel="005534B5">
          <w:rPr>
            <w:rFonts w:ascii="Times New Roman" w:eastAsiaTheme="minorEastAsia" w:hAnsi="Times New Roman" w:cs="Times New Roman"/>
            <w:iCs/>
          </w:rPr>
          <w:delText xml:space="preserve">No soft selection occurs </w:delText>
        </w:r>
      </w:del>
      <w:r w:rsidR="0069772C" w:rsidRPr="009F769B">
        <w:rPr>
          <w:rFonts w:ascii="Times New Roman" w:eastAsiaTheme="minorEastAsia" w:hAnsi="Times New Roman" w:cs="Times New Roman"/>
          <w:iCs/>
        </w:rPr>
        <w:t xml:space="preserve">when there are fewer recruits than spawning slots. </w:t>
      </w:r>
    </w:p>
    <w:p w14:paraId="406F7C3E" w14:textId="77777777" w:rsidR="00F72438" w:rsidRPr="009F769B" w:rsidRDefault="00F72438" w:rsidP="006D081A">
      <w:pPr>
        <w:spacing w:line="480" w:lineRule="auto"/>
        <w:jc w:val="both"/>
        <w:rPr>
          <w:rFonts w:ascii="Times New Roman" w:hAnsi="Times New Roman" w:cs="Times New Roman"/>
        </w:rPr>
      </w:pP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055DDEAD"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1F6CDA">
        <w:rPr>
          <w:rFonts w:ascii="Times New Roman" w:hAnsi="Times New Roman" w:cs="Times New Roman"/>
        </w:rPr>
        <w:instrText xml:space="preserve"> ADDIN ZOTERO_ITEM CSL_CITATION {"citationID":"ECSUEeYy","properties":{"formattedCitation":"(Waples 2022)","plainCitation":"(Waples 2022)","noteIndex":0},"citationItems":[{"id":1910,"uris":["http://zotero.org/users/2160202/items/XDUHVMMF"],"itemData":{"id":1910,"type":"article-journal","abstract":"The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1F6CDA" w:rsidRPr="001F6CDA">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w:t>
      </w:r>
      <w:del w:id="450" w:author="O'Sullivan, Ronan James" w:date="2023-07-04T15:56:00Z">
        <w:r w:rsidR="009B0D2A" w:rsidRPr="009F769B" w:rsidDel="005534B5">
          <w:rPr>
            <w:rFonts w:ascii="Times New Roman" w:hAnsi="Times New Roman" w:cs="Times New Roman"/>
          </w:rPr>
          <w:delText xml:space="preserve">here </w:delText>
        </w:r>
      </w:del>
      <w:r w:rsidR="009B0D2A" w:rsidRPr="009F769B">
        <w:rPr>
          <w:rFonts w:ascii="Times New Roman" w:hAnsi="Times New Roman" w:cs="Times New Roman"/>
        </w:rPr>
        <w:t>for</w:t>
      </w:r>
      <w:ins w:id="451" w:author="O'Sullivan, Ronan James" w:date="2023-07-04T15:56:00Z">
        <w:r w:rsidR="005534B5">
          <w:rPr>
            <w:rFonts w:ascii="Times New Roman" w:hAnsi="Times New Roman" w:cs="Times New Roman"/>
          </w:rPr>
          <w:t xml:space="preserve"> computational</w:t>
        </w:r>
      </w:ins>
      <w:r w:rsidR="009B0D2A" w:rsidRPr="009F769B">
        <w:rPr>
          <w:rFonts w:ascii="Times New Roman" w:hAnsi="Times New Roman" w:cs="Times New Roman"/>
        </w:rPr>
        <w:t xml:space="preserve"> </w:t>
      </w:r>
      <w:r w:rsidR="00DD6C54">
        <w:rPr>
          <w:rFonts w:ascii="Times New Roman" w:hAnsi="Times New Roman" w:cs="Times New Roman"/>
        </w:rPr>
        <w:t>efficiency</w:t>
      </w:r>
      <w:ins w:id="452" w:author="O'Sullivan, Ronan James" w:date="2023-07-04T15:56:00Z">
        <w:r w:rsidR="005534B5">
          <w:rPr>
            <w:rFonts w:ascii="Times New Roman" w:hAnsi="Times New Roman" w:cs="Times New Roman"/>
          </w:rPr>
          <w:t xml:space="preserve"> we set</w:t>
        </w:r>
      </w:ins>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ins w:id="453" w:author="O'Sullivan, Ronan James" w:date="2023-07-04T15:57:00Z">
        <w:r w:rsidR="005534B5">
          <w:rPr>
            <w:rFonts w:ascii="Times New Roman" w:eastAsiaTheme="minorEastAsia" w:hAnsi="Times New Roman" w:cs="Times New Roman"/>
            <w:iCs/>
          </w:rPr>
          <w:t xml:space="preserve">. In other words, </w:t>
        </w:r>
      </w:ins>
      <w:del w:id="454" w:author="O'Sullivan, Ronan James" w:date="2023-07-04T15:57:00Z">
        <w:r w:rsidR="009B0D2A" w:rsidRPr="009F769B" w:rsidDel="005534B5">
          <w:rPr>
            <w:rFonts w:ascii="Times New Roman" w:eastAsiaTheme="minorEastAsia" w:hAnsi="Times New Roman" w:cs="Times New Roman"/>
            <w:iCs/>
          </w:rPr>
          <w:delText xml:space="preserve">, </w:delText>
        </w:r>
      </w:del>
      <w:del w:id="455" w:author="O'Sullivan, Ronan James" w:date="2023-07-04T15:56:00Z">
        <w:r w:rsidR="009B0D2A" w:rsidRPr="009F769B" w:rsidDel="005534B5">
          <w:rPr>
            <w:rFonts w:ascii="Times New Roman" w:eastAsiaTheme="minorEastAsia" w:hAnsi="Times New Roman" w:cs="Times New Roman"/>
            <w:iCs/>
          </w:rPr>
          <w:delText xml:space="preserve">i.e., </w:delText>
        </w:r>
      </w:del>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2F98D555" w:rsidR="00EC4603" w:rsidRDefault="007535DD" w:rsidP="006D081A">
      <w:pPr>
        <w:spacing w:line="480" w:lineRule="auto"/>
        <w:jc w:val="both"/>
        <w:rPr>
          <w:ins w:id="456" w:author="O'Sullivan, Ronan James" w:date="2023-07-04T16:24:00Z"/>
          <w:rFonts w:ascii="Times New Roman" w:eastAsiaTheme="minorEastAsia" w:hAnsi="Times New Roman" w:cs="Times New Roman"/>
          <w:iCs/>
        </w:rPr>
      </w:pPr>
      <w:r w:rsidRPr="009F769B">
        <w:rPr>
          <w:rFonts w:ascii="Times New Roman" w:hAnsi="Times New Roman" w:cs="Times New Roman"/>
        </w:rPr>
        <w:lastRenderedPageBreak/>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del w:id="457" w:author="O'Sullivan, Ronan James" w:date="2023-07-04T15:57:00Z">
        <w:r w:rsidR="00105ECC" w:rsidRPr="009F769B" w:rsidDel="005534B5">
          <w:rPr>
            <w:rFonts w:ascii="Times New Roman" w:eastAsiaTheme="minorEastAsia" w:hAnsi="Times New Roman" w:cs="Times New Roman"/>
            <w:iCs/>
          </w:rPr>
          <w:delText xml:space="preserve">was </w:delText>
        </w:r>
      </w:del>
      <w:ins w:id="458" w:author="O'Sullivan, Ronan James" w:date="2023-07-04T15:57:00Z">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ins>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ins w:id="459" w:author="O'Sullivan, Ronan James" w:date="2023-07-04T15:58:00Z">
        <w:r w:rsidR="005534B5">
          <w:rPr>
            <w:rFonts w:ascii="Times New Roman" w:eastAsiaTheme="minorEastAsia" w:hAnsi="Times New Roman" w:cs="Times New Roman"/>
            <w:iCs/>
          </w:rPr>
          <w:t>, th</w:t>
        </w:r>
      </w:ins>
      <w:ins w:id="460" w:author="O'Sullivan, Ronan James" w:date="2023-07-04T15:59:00Z">
        <w:r w:rsidR="005534B5">
          <w:rPr>
            <w:rFonts w:ascii="Times New Roman" w:eastAsiaTheme="minorEastAsia" w:hAnsi="Times New Roman" w:cs="Times New Roman"/>
            <w:iCs/>
          </w:rPr>
          <w:t>us,</w:t>
        </w:r>
      </w:ins>
      <w:r w:rsidR="0004562A" w:rsidRPr="009F769B">
        <w:rPr>
          <w:rFonts w:ascii="Times New Roman" w:eastAsiaTheme="minorEastAsia" w:hAnsi="Times New Roman" w:cs="Times New Roman"/>
          <w:iCs/>
        </w:rPr>
        <w:t xml:space="preserve"> </w:t>
      </w:r>
      <w:del w:id="461" w:author="O'Sullivan, Ronan James" w:date="2023-07-04T15:58:00Z">
        <w:r w:rsidR="0004562A" w:rsidRPr="009F769B" w:rsidDel="005534B5">
          <w:rPr>
            <w:rFonts w:ascii="Times New Roman" w:eastAsiaTheme="minorEastAsia" w:hAnsi="Times New Roman" w:cs="Times New Roman"/>
            <w:iCs/>
          </w:rPr>
          <w:delText xml:space="preserve">thus </w:delText>
        </w:r>
      </w:del>
      <w:r w:rsidR="0004562A" w:rsidRPr="009F769B">
        <w:rPr>
          <w:rFonts w:ascii="Times New Roman" w:eastAsiaTheme="minorEastAsia" w:hAnsi="Times New Roman" w:cs="Times New Roman"/>
          <w:iCs/>
        </w:rPr>
        <w:t xml:space="preserve">simulates </w:t>
      </w:r>
      <w:r w:rsidR="00F64276" w:rsidRPr="009F769B">
        <w:rPr>
          <w:rFonts w:ascii="Times New Roman" w:eastAsiaTheme="minorEastAsia" w:hAnsi="Times New Roman" w:cs="Times New Roman"/>
          <w:iCs/>
        </w:rPr>
        <w:t>random segregation and random assortment of alleles into gametes</w:t>
      </w:r>
      <w:ins w:id="462" w:author="O'Sullivan, Ronan James" w:date="2023-07-04T15:59:00Z">
        <w:r w:rsidR="005534B5">
          <w:rPr>
            <w:rFonts w:ascii="Times New Roman" w:eastAsiaTheme="minorEastAsia" w:hAnsi="Times New Roman" w:cs="Times New Roman"/>
            <w:iCs/>
          </w:rPr>
          <w:t xml:space="preserve"> (</w:t>
        </w:r>
      </w:ins>
      <w:del w:id="463" w:author="O'Sullivan, Ronan James" w:date="2023-07-04T15:59:00Z">
        <w:r w:rsidR="00F64276" w:rsidRPr="009F769B" w:rsidDel="005534B5">
          <w:rPr>
            <w:rFonts w:ascii="Times New Roman" w:eastAsiaTheme="minorEastAsia" w:hAnsi="Times New Roman" w:cs="Times New Roman"/>
            <w:iCs/>
          </w:rPr>
          <w:delText xml:space="preserve">, </w:delText>
        </w:r>
      </w:del>
      <w:r w:rsidR="00F64276" w:rsidRPr="009F769B">
        <w:rPr>
          <w:rFonts w:ascii="Times New Roman" w:eastAsiaTheme="minorEastAsia" w:hAnsi="Times New Roman" w:cs="Times New Roman"/>
          <w:iCs/>
        </w:rPr>
        <w:t>on the assumption that loci are unlinked</w:t>
      </w:r>
      <w:ins w:id="464" w:author="O'Sullivan, Ronan James" w:date="2023-07-04T15:59:00Z">
        <w:r w:rsidR="005534B5">
          <w:rPr>
            <w:rFonts w:ascii="Times New Roman" w:eastAsiaTheme="minorEastAsia" w:hAnsi="Times New Roman" w:cs="Times New Roman"/>
            <w:iCs/>
          </w:rPr>
          <w:t>)</w:t>
        </w:r>
      </w:ins>
      <w:del w:id="465" w:author="O'Sullivan, Ronan James" w:date="2023-07-04T15:58:00Z">
        <w:r w:rsidR="00F64276" w:rsidRPr="009F769B" w:rsidDel="005534B5">
          <w:rPr>
            <w:rFonts w:ascii="Times New Roman" w:eastAsiaTheme="minorEastAsia" w:hAnsi="Times New Roman" w:cs="Times New Roman"/>
            <w:iCs/>
          </w:rPr>
          <w:delText xml:space="preserve"> (on separate chromosomes, or far enough apart on the same chromosome that no recombination occurs)</w:delText>
        </w:r>
        <w:r w:rsidR="00024FF3" w:rsidDel="005534B5">
          <w:rPr>
            <w:rFonts w:ascii="Times New Roman" w:eastAsiaTheme="minorEastAsia" w:hAnsi="Times New Roman" w:cs="Times New Roman"/>
            <w:iCs/>
          </w:rPr>
          <w:delText xml:space="preserve">, followed </w:delText>
        </w:r>
      </w:del>
      <w:ins w:id="466" w:author="O'Sullivan, Ronan James" w:date="2023-07-04T15:59:00Z">
        <w:r w:rsidR="005534B5">
          <w:rPr>
            <w:rFonts w:ascii="Times New Roman" w:eastAsiaTheme="minorEastAsia" w:hAnsi="Times New Roman" w:cs="Times New Roman"/>
            <w:iCs/>
          </w:rPr>
          <w:t>, followed b</w:t>
        </w:r>
      </w:ins>
      <w:del w:id="467" w:author="O'Sullivan, Ronan James" w:date="2023-07-04T15:58:00Z">
        <w:r w:rsidR="00024FF3" w:rsidDel="005534B5">
          <w:rPr>
            <w:rFonts w:ascii="Times New Roman" w:eastAsiaTheme="minorEastAsia" w:hAnsi="Times New Roman" w:cs="Times New Roman"/>
            <w:iCs/>
          </w:rPr>
          <w:delText>b</w:delText>
        </w:r>
      </w:del>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ins w:id="468" w:author="O'Sullivan, Ronan James" w:date="2023-07-04T16:00:00Z">
        <w:r w:rsidR="005534B5">
          <w:rPr>
            <w:rFonts w:ascii="Times New Roman" w:eastAsiaTheme="minorEastAsia" w:hAnsi="Times New Roman" w:cs="Times New Roman"/>
            <w:iCs/>
          </w:rPr>
          <w:t xml:space="preserve">fully </w:t>
        </w:r>
      </w:ins>
      <w:r w:rsidR="004B0B5C" w:rsidRPr="009F769B">
        <w:rPr>
          <w:rFonts w:ascii="Times New Roman" w:eastAsiaTheme="minorEastAsia" w:hAnsi="Times New Roman" w:cs="Times New Roman"/>
          <w:iCs/>
        </w:rPr>
        <w:t xml:space="preserve">populated with 1s and 0s. </w:t>
      </w:r>
    </w:p>
    <w:p w14:paraId="153CE86F" w14:textId="77777777" w:rsidR="00F72438" w:rsidRPr="009F769B" w:rsidRDefault="00F72438" w:rsidP="006D081A">
      <w:pPr>
        <w:spacing w:line="480" w:lineRule="auto"/>
        <w:jc w:val="both"/>
        <w:rPr>
          <w:rFonts w:ascii="Times New Roman" w:hAnsi="Times New Roman" w:cs="Times New Roman"/>
        </w:rPr>
      </w:pP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4. </w:t>
      </w:r>
      <w:r w:rsidR="00EC4603" w:rsidRPr="009F769B">
        <w:rPr>
          <w:rFonts w:ascii="Times New Roman" w:hAnsi="Times New Roman" w:cs="Times New Roman"/>
          <w:i/>
          <w:iCs/>
        </w:rPr>
        <w:t>Hard selection filter</w:t>
      </w:r>
    </w:p>
    <w:p w14:paraId="17ACDC2A" w14:textId="5E81E6BF"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del w:id="469" w:author="O'Sullivan, Ronan James" w:date="2023-07-04T16:00:00Z">
        <w:r w:rsidR="009F2BFA" w:rsidRPr="009F769B" w:rsidDel="003D7CA1">
          <w:rPr>
            <w:rFonts w:ascii="Times New Roman" w:eastAsiaTheme="minorEastAsia" w:hAnsi="Times New Roman" w:cs="Times New Roman"/>
            <w:iCs/>
          </w:rPr>
          <w:delText xml:space="preserve">Because </w:delText>
        </w:r>
      </w:del>
      <w:ins w:id="470" w:author="O'Sullivan, Ronan James" w:date="2023-07-04T16:00:00Z">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ins>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m:rPr>
                <m:sty m:val="p"/>
              </m:rPr>
              <w:rPr>
                <w:rFonts w:ascii="Cambria Math" w:eastAsiaTheme="minorEastAsia" w:hAnsi="Cambria Math" w:cs="Times New Roman"/>
              </w:rPr>
              <m:t>)</m:t>
            </m:r>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d>
          <m:dPr>
            <m:ctrlPr>
              <w:rPr>
                <w:rFonts w:ascii="Cambria Math" w:hAnsi="Cambria Math" w:cs="Times New Roman"/>
                <w:i/>
                <w:iCs/>
              </w:rPr>
            </m:ctrlPr>
          </m:dPr>
          <m:e>
            <m:r>
              <w:rPr>
                <w:rFonts w:ascii="Cambria Math" w:hAnsi="Cambria Math" w:cs="Times New Roman"/>
              </w:rPr>
              <m:t>initial</m:t>
            </m:r>
          </m:e>
        </m:d>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0E800BAC"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556EF8"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02977B4B"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lastRenderedPageBreak/>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D557A0">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2007)","noteIndex":0},"citationItems":[{"id":593,"uris":["http://zotero.org/users/2160202/items/CZI5VZ55"],"itemData":{"id":593,"type":"article-journal","container-title":"The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D557A0" w:rsidRPr="00D557A0">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 but the basic results should be qualitatively robust to this.</w:t>
      </w:r>
    </w:p>
    <w:p w14:paraId="44771D3E" w14:textId="597EED4F"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del w:id="471" w:author="O'Sullivan, Ronan James" w:date="2023-07-04T16:03:00Z">
        <w:r w:rsidR="003446B3" w:rsidDel="00704EEE">
          <w:rPr>
            <w:rFonts w:ascii="Times New Roman" w:eastAsiaTheme="minorEastAsia" w:hAnsi="Times New Roman" w:cs="Times New Roman"/>
            <w:iCs/>
          </w:rPr>
          <w:delText>otherwise</w:delText>
        </w:r>
      </w:del>
      <w:ins w:id="472" w:author="O'Sullivan, Ronan James" w:date="2023-07-04T16:03:00Z">
        <w:r w:rsidR="00704EEE">
          <w:rPr>
            <w:rFonts w:ascii="Times New Roman" w:eastAsiaTheme="minorEastAsia" w:hAnsi="Times New Roman" w:cs="Times New Roman"/>
            <w:iCs/>
          </w:rPr>
          <w:t xml:space="preserve">if the number was less than </w:t>
        </w:r>
      </w:ins>
      <m:oMath>
        <m:sSub>
          <m:sSubPr>
            <m:ctrlPr>
              <w:ins w:id="473" w:author="O'Sullivan, Ronan James" w:date="2023-07-04T16:04:00Z">
                <w:rPr>
                  <w:rFonts w:ascii="Cambria Math" w:eastAsiaTheme="minorEastAsia" w:hAnsi="Cambria Math" w:cs="Times New Roman"/>
                  <w:i/>
                  <w:iCs/>
                </w:rPr>
              </w:ins>
            </m:ctrlPr>
          </m:sSubPr>
          <m:e>
            <m:r>
              <w:ins w:id="474" w:author="O'Sullivan, Ronan James" w:date="2023-07-04T16:04:00Z">
                <w:rPr>
                  <w:rFonts w:ascii="Cambria Math" w:eastAsiaTheme="minorEastAsia" w:hAnsi="Cambria Math" w:cs="Times New Roman"/>
                </w:rPr>
                <m:t>W</m:t>
              </w:ins>
            </m:r>
          </m:e>
          <m:sub>
            <m:r>
              <w:ins w:id="475" w:author="O'Sullivan, Ronan James" w:date="2023-07-04T16:04:00Z">
                <w:rPr>
                  <w:rFonts w:ascii="Cambria Math" w:eastAsiaTheme="minorEastAsia" w:hAnsi="Cambria Math" w:cs="Times New Roman"/>
                </w:rPr>
                <m:t>i</m:t>
              </w:ins>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ins w:id="476" w:author="O'Sullivan, Ronan James" w:date="2023-07-04T16:04:00Z">
        <w:r w:rsidR="00704EEE">
          <w:rPr>
            <w:rFonts w:ascii="Times New Roman" w:eastAsiaTheme="minorEastAsia" w:hAnsi="Times New Roman" w:cs="Times New Roman"/>
            <w:iCs/>
          </w:rPr>
          <w:t xml:space="preserve">-bred </w:t>
        </w:r>
      </w:ins>
      <w:del w:id="477" w:author="O'Sullivan, Ronan James" w:date="2023-07-04T16:04:00Z">
        <w:r w:rsidDel="00704EEE">
          <w:rPr>
            <w:rFonts w:ascii="Times New Roman" w:eastAsiaTheme="minorEastAsia" w:hAnsi="Times New Roman" w:cs="Times New Roman"/>
            <w:iCs/>
          </w:rPr>
          <w:delText xml:space="preserve"> </w:delText>
        </w:r>
        <w:r w:rsidR="001B3E02" w:rsidRPr="009F769B" w:rsidDel="00704EEE">
          <w:rPr>
            <w:rFonts w:ascii="Times New Roman" w:eastAsiaTheme="minorEastAsia" w:hAnsi="Times New Roman" w:cs="Times New Roman"/>
            <w:iCs/>
          </w:rPr>
          <w:delText xml:space="preserve">born </w:delText>
        </w:r>
      </w:del>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w:t>
      </w:r>
      <w:del w:id="478" w:author="O'Sullivan, Ronan James" w:date="2023-07-04T16:04:00Z">
        <w:r w:rsidR="001B3E02" w:rsidRPr="009F769B" w:rsidDel="00704EEE">
          <w:rPr>
            <w:rFonts w:ascii="Times New Roman" w:eastAsiaTheme="minorEastAsia" w:hAnsi="Times New Roman" w:cs="Times New Roman"/>
            <w:iCs/>
          </w:rPr>
          <w:delText xml:space="preserve">up </w:delText>
        </w:r>
      </w:del>
      <w:r w:rsidR="001B3E02" w:rsidRPr="009F769B">
        <w:rPr>
          <w:rFonts w:ascii="Times New Roman" w:eastAsiaTheme="minorEastAsia" w:hAnsi="Times New Roman" w:cs="Times New Roman"/>
          <w:iCs/>
        </w:rPr>
        <w:t>to step 1</w:t>
      </w:r>
      <w:del w:id="479" w:author="O'Sullivan, Ronan James" w:date="2023-07-04T16:04:00Z">
        <w:r w:rsidR="001B3E02" w:rsidRPr="009F769B" w:rsidDel="00704EEE">
          <w:rPr>
            <w:rFonts w:ascii="Times New Roman" w:eastAsiaTheme="minorEastAsia" w:hAnsi="Times New Roman" w:cs="Times New Roman"/>
            <w:iCs/>
          </w:rPr>
          <w:delText xml:space="preserve"> above</w:delText>
        </w:r>
      </w:del>
      <w:r w:rsidR="001B3E02" w:rsidRPr="009F769B">
        <w:rPr>
          <w:rFonts w:ascii="Times New Roman" w:eastAsiaTheme="minorEastAsia" w:hAnsi="Times New Roman" w:cs="Times New Roman"/>
          <w:iCs/>
        </w:rPr>
        <w:t>.</w:t>
      </w:r>
      <w:del w:id="480" w:author="O'Sullivan, Ronan James" w:date="2023-07-04T16:04:00Z">
        <w:r w:rsidR="001B3E02" w:rsidRPr="009F769B" w:rsidDel="00704EEE">
          <w:rPr>
            <w:rFonts w:ascii="Times New Roman" w:eastAsiaTheme="minorEastAsia" w:hAnsi="Times New Roman" w:cs="Times New Roman"/>
            <w:iCs/>
          </w:rPr>
          <w:delText xml:space="preserve"> </w:delText>
        </w:r>
      </w:del>
    </w:p>
    <w:p w14:paraId="49E37EEF" w14:textId="4683D18A"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 xml:space="preserve">mean and variance for each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the additive genetic variance for each, the frequency of the foreign</w:t>
      </w:r>
      <w:del w:id="481" w:author="O'Sullivan, Ronan James" w:date="2023-07-04T16:05:00Z">
        <w:r w:rsidR="00700665" w:rsidRPr="009F769B" w:rsidDel="00704EEE">
          <w:rPr>
            <w:rFonts w:ascii="Times New Roman" w:eastAsiaTheme="minorEastAsia" w:hAnsi="Times New Roman" w:cs="Times New Roman"/>
            <w:iCs/>
          </w:rPr>
          <w:delText>/domesticated</w:delText>
        </w:r>
      </w:del>
      <w:r w:rsidR="00700665" w:rsidRPr="009F769B">
        <w:rPr>
          <w:rFonts w:ascii="Times New Roman" w:eastAsiaTheme="minorEastAsia" w:hAnsi="Times New Roman" w:cs="Times New Roman"/>
          <w:iCs/>
        </w:rPr>
        <w:t xml:space="preserve"> </w:t>
      </w:r>
      <w:ins w:id="482" w:author="O'Sullivan, Ronan James" w:date="2023-07-04T16:05:00Z">
        <w:r w:rsidR="00704EEE">
          <w:rPr>
            <w:rFonts w:ascii="Times New Roman" w:eastAsiaTheme="minorEastAsia" w:hAnsi="Times New Roman" w:cs="Times New Roman"/>
            <w:iCs/>
          </w:rPr>
          <w:t>‘</w:t>
        </w:r>
      </w:ins>
      <w:del w:id="483"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1</w:t>
      </w:r>
      <w:ins w:id="484" w:author="O'Sullivan, Ronan James" w:date="2023-07-04T16:05:00Z">
        <w:r w:rsidR="00704EEE">
          <w:rPr>
            <w:rFonts w:ascii="Times New Roman" w:eastAsiaTheme="minorEastAsia" w:hAnsi="Times New Roman" w:cs="Times New Roman"/>
            <w:iCs/>
          </w:rPr>
          <w:t>’</w:t>
        </w:r>
      </w:ins>
      <w:del w:id="485" w:author="O'Sullivan, Ronan James" w:date="2023-07-04T16:05:00Z">
        <w:r w:rsidR="00700665" w:rsidRPr="009F769B" w:rsidDel="00704EEE">
          <w:rPr>
            <w:rFonts w:ascii="Times New Roman" w:eastAsiaTheme="minorEastAsia" w:hAnsi="Times New Roman" w:cs="Times New Roman"/>
            <w:iCs/>
          </w:rPr>
          <w:delText>”</w:delText>
        </w:r>
      </w:del>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w:t>
      </w:r>
      <w:proofErr w:type="spellStart"/>
      <w:r w:rsidR="000E7F80" w:rsidRPr="009F769B">
        <w:rPr>
          <w:rFonts w:ascii="Times New Roman" w:eastAsiaTheme="minorEastAsia" w:hAnsi="Times New Roman" w:cs="Times New Roman"/>
          <w:iCs/>
        </w:rPr>
        <w:t>spawner</w:t>
      </w:r>
      <w:proofErr w:type="spellEnd"/>
      <w:r w:rsidR="000E7F80" w:rsidRPr="009F769B">
        <w:rPr>
          <w:rFonts w:ascii="Times New Roman" w:eastAsiaTheme="minorEastAsia" w:hAnsi="Times New Roman" w:cs="Times New Roman"/>
          <w:iCs/>
        </w:rPr>
        <w:t xml:space="preserve"> </w:t>
      </w:r>
      <w:ins w:id="486" w:author="O'Sullivan, Ronan James" w:date="2023-07-04T16:05:00Z">
        <w:r w:rsidR="00704EEE">
          <w:rPr>
            <w:rFonts w:ascii="Times New Roman" w:eastAsiaTheme="minorEastAsia" w:hAnsi="Times New Roman" w:cs="Times New Roman"/>
            <w:iCs/>
          </w:rPr>
          <w:t xml:space="preserve">for </w:t>
        </w:r>
      </w:ins>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1CBDFED1" w:rsidR="00765AC1" w:rsidRDefault="00765AC1" w:rsidP="006D081A">
      <w:pPr>
        <w:spacing w:line="480" w:lineRule="auto"/>
        <w:jc w:val="both"/>
        <w:rPr>
          <w:ins w:id="487"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704EEE">
        <w:rPr>
          <w:rFonts w:ascii="Times New Roman" w:eastAsiaTheme="minorEastAsia" w:hAnsi="Times New Roman" w:cs="Times New Roman"/>
          <w:iCs/>
          <w:highlight w:val="yellow"/>
          <w:rPrChange w:id="488" w:author="O'Sullivan, Ronan James" w:date="2023-07-04T16:06:00Z">
            <w:rPr>
              <w:rFonts w:ascii="Times New Roman" w:eastAsiaTheme="minorEastAsia" w:hAnsi="Times New Roman" w:cs="Times New Roman"/>
              <w:iCs/>
            </w:rPr>
          </w:rPrChange>
        </w:rPr>
        <w:t>R citation</w:t>
      </w:r>
      <w:r w:rsidRPr="009F769B">
        <w:rPr>
          <w:rFonts w:ascii="Times New Roman" w:eastAsiaTheme="minorEastAsia" w:hAnsi="Times New Roman" w:cs="Times New Roman"/>
          <w:iCs/>
        </w:rPr>
        <w:t>) using the RStudio programming environment (</w:t>
      </w:r>
      <w:r w:rsidRPr="00704EEE">
        <w:rPr>
          <w:rFonts w:ascii="Times New Roman" w:eastAsiaTheme="minorEastAsia" w:hAnsi="Times New Roman" w:cs="Times New Roman"/>
          <w:iCs/>
          <w:highlight w:val="yellow"/>
          <w:rPrChange w:id="489" w:author="O'Sullivan, Ronan James" w:date="2023-07-04T16:06:00Z">
            <w:rPr>
              <w:rFonts w:ascii="Times New Roman" w:eastAsiaTheme="minorEastAsia" w:hAnsi="Times New Roman" w:cs="Times New Roman"/>
              <w:iCs/>
            </w:rPr>
          </w:rPrChange>
        </w:rPr>
        <w:t>RStudio citation).</w:t>
      </w:r>
      <w:r w:rsidRPr="009F769B">
        <w:rPr>
          <w:rFonts w:ascii="Times New Roman" w:eastAsiaTheme="minorEastAsia" w:hAnsi="Times New Roman" w:cs="Times New Roman"/>
          <w:iCs/>
        </w:rPr>
        <w:t xml:space="preserve"> All model code is available via </w:t>
      </w:r>
      <w:del w:id="490" w:author="O'Sullivan, Ronan James" w:date="2023-07-04T16:06:00Z">
        <w:r w:rsidRPr="009F769B" w:rsidDel="00704EEE">
          <w:rPr>
            <w:rFonts w:ascii="Times New Roman" w:eastAsiaTheme="minorEastAsia" w:hAnsi="Times New Roman" w:cs="Times New Roman"/>
            <w:iCs/>
          </w:rPr>
          <w:delText xml:space="preserve">a </w:delText>
        </w:r>
      </w:del>
      <w:r w:rsidRPr="009F769B">
        <w:rPr>
          <w:rFonts w:ascii="Times New Roman" w:eastAsiaTheme="minorEastAsia" w:hAnsi="Times New Roman" w:cs="Times New Roman"/>
          <w:iCs/>
        </w:rPr>
        <w:t xml:space="preserve">GitHub </w:t>
      </w:r>
      <w:del w:id="491" w:author="O'Sullivan, Ronan James" w:date="2023-07-04T16:06:00Z">
        <w:r w:rsidRPr="009F769B" w:rsidDel="00704EEE">
          <w:rPr>
            <w:rFonts w:ascii="Times New Roman" w:eastAsiaTheme="minorEastAsia" w:hAnsi="Times New Roman" w:cs="Times New Roman"/>
            <w:iCs/>
          </w:rPr>
          <w:delText xml:space="preserve">repository </w:delText>
        </w:r>
      </w:del>
      <w:r w:rsidRPr="009F769B">
        <w:rPr>
          <w:rFonts w:ascii="Times New Roman" w:eastAsiaTheme="minorEastAsia" w:hAnsi="Times New Roman" w:cs="Times New Roman"/>
          <w:iCs/>
        </w:rPr>
        <w:t xml:space="preserve">(insert GitHub </w:t>
      </w:r>
      <w:proofErr w:type="spellStart"/>
      <w:r w:rsidRPr="009F769B">
        <w:rPr>
          <w:rFonts w:ascii="Times New Roman" w:eastAsiaTheme="minorEastAsia" w:hAnsi="Times New Roman" w:cs="Times New Roman"/>
          <w:iCs/>
        </w:rPr>
        <w:t>url</w:t>
      </w:r>
      <w:proofErr w:type="spellEnd"/>
      <w:r w:rsidRPr="009F769B">
        <w:rPr>
          <w:rFonts w:ascii="Times New Roman" w:eastAsiaTheme="minorEastAsia" w:hAnsi="Times New Roman" w:cs="Times New Roman"/>
          <w:iCs/>
        </w:rPr>
        <w:t xml:space="preserve"> here eventually).  </w:t>
      </w:r>
    </w:p>
    <w:p w14:paraId="3FE54E66" w14:textId="364BA610" w:rsidR="00F72438" w:rsidRDefault="00F72438" w:rsidP="006D081A">
      <w:pPr>
        <w:spacing w:line="480" w:lineRule="auto"/>
        <w:jc w:val="both"/>
        <w:rPr>
          <w:ins w:id="492" w:author="O'Sullivan, Ronan James" w:date="2023-07-04T16:24:00Z"/>
          <w:rFonts w:ascii="Times New Roman" w:eastAsiaTheme="minorEastAsia" w:hAnsi="Times New Roman" w:cs="Times New Roman"/>
          <w:iCs/>
        </w:rPr>
      </w:pPr>
    </w:p>
    <w:p w14:paraId="0F2E8F4E" w14:textId="77777777" w:rsidR="00F72438" w:rsidRPr="009F769B" w:rsidRDefault="00F72438" w:rsidP="006D081A">
      <w:pPr>
        <w:spacing w:line="480" w:lineRule="auto"/>
        <w:jc w:val="both"/>
        <w:rPr>
          <w:rFonts w:ascii="Times New Roman" w:eastAsiaTheme="minorEastAsia" w:hAnsi="Times New Roman" w:cs="Times New Roman"/>
          <w:iCs/>
        </w:rPr>
      </w:pP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lastRenderedPageBreak/>
        <w:t>Baseline scenarios – no intrusion</w:t>
      </w:r>
    </w:p>
    <w:p w14:paraId="588DE4EA" w14:textId="51E32010"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domesticated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oMath>
      <w:r w:rsidR="00955CE9" w:rsidRPr="009F769B">
        <w:rPr>
          <w:rFonts w:ascii="Times New Roman" w:eastAsiaTheme="minorEastAsia" w:hAnsi="Times New Roman" w:cs="Times New Roman"/>
          <w:iCs/>
        </w:rPr>
        <w:t>)</w:t>
      </w:r>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ins w:id="493" w:author="O'Sullivan, Ronan James" w:date="2023-07-04T16:07:00Z">
        <w:r w:rsidR="00704EEE">
          <w:rPr>
            <w:rFonts w:ascii="Times New Roman" w:eastAsiaTheme="minorEastAsia" w:hAnsi="Times New Roman" w:cs="Times New Roman"/>
          </w:rPr>
          <w:t xml:space="preserve">For simplicity, </w:t>
        </w:r>
      </w:ins>
      <w:del w:id="494" w:author="O'Sullivan, Ronan James" w:date="2023-07-04T16:07:00Z">
        <w:r w:rsidR="00194CAB" w:rsidRPr="009F769B" w:rsidDel="00704EEE">
          <w:rPr>
            <w:rFonts w:ascii="Times New Roman" w:eastAsiaTheme="minorEastAsia" w:hAnsi="Times New Roman" w:cs="Times New Roman"/>
          </w:rPr>
          <w:delText>T</w:delText>
        </w:r>
      </w:del>
      <w:ins w:id="495" w:author="O'Sullivan, Ronan James" w:date="2023-07-04T16:07:00Z">
        <w:r w:rsidR="00704EEE">
          <w:rPr>
            <w:rFonts w:ascii="Times New Roman" w:eastAsiaTheme="minorEastAsia" w:hAnsi="Times New Roman" w:cs="Times New Roman"/>
          </w:rPr>
          <w:t>t</w:t>
        </w:r>
      </w:ins>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del w:id="496" w:author="O'Sullivan, Ronan James" w:date="2023-07-04T16:08:00Z">
        <w:r w:rsidR="00194CAB" w:rsidRPr="009F769B" w:rsidDel="00704EEE">
          <w:rPr>
            <w:rFonts w:ascii="Times New Roman" w:eastAsiaTheme="minorEastAsia" w:hAnsi="Times New Roman" w:cs="Times New Roman"/>
          </w:rPr>
          <w:delText xml:space="preserve">did </w:delText>
        </w:r>
      </w:del>
      <w:ins w:id="497"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194CAB" w:rsidRPr="009F769B">
        <w:rPr>
          <w:rFonts w:ascii="Times New Roman" w:eastAsiaTheme="minorEastAsia" w:hAnsi="Times New Roman" w:cs="Times New Roman"/>
        </w:rPr>
        <w:t>not</w:t>
      </w:r>
      <w:ins w:id="498" w:author="O'Sullivan, Ronan James" w:date="2023-07-04T16:08:00Z">
        <w:r w:rsidR="00704EEE">
          <w:rPr>
            <w:rFonts w:ascii="Times New Roman" w:eastAsiaTheme="minorEastAsia" w:hAnsi="Times New Roman" w:cs="Times New Roman"/>
          </w:rPr>
          <w:t xml:space="preserve"> allowed to</w:t>
        </w:r>
      </w:ins>
      <w:r w:rsidR="00194CAB" w:rsidRPr="009F769B">
        <w:rPr>
          <w:rFonts w:ascii="Times New Roman" w:eastAsiaTheme="minorEastAsia" w:hAnsi="Times New Roman" w:cs="Times New Roman"/>
        </w:rPr>
        <w:t xml:space="preserve"> vary over time in each case</w:t>
      </w:r>
      <w:del w:id="499" w:author="O'Sullivan, Ronan James" w:date="2023-07-04T16:08:00Z">
        <w:r w:rsidR="00194CAB" w:rsidRPr="009F769B" w:rsidDel="00704EEE">
          <w:rPr>
            <w:rFonts w:ascii="Times New Roman" w:eastAsiaTheme="minorEastAsia" w:hAnsi="Times New Roman" w:cs="Times New Roman"/>
          </w:rPr>
          <w:delText>, for simplicity</w:delText>
        </w:r>
      </w:del>
      <w:r w:rsidR="00194CAB" w:rsidRPr="009F769B">
        <w:rPr>
          <w:rFonts w:ascii="Times New Roman" w:eastAsiaTheme="minorEastAsia" w:hAnsi="Times New Roman" w:cs="Times New Roman"/>
        </w:rPr>
        <w:t>.</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1A8349D" w:rsidR="00FB076B" w:rsidRDefault="00940BDD" w:rsidP="006D081A">
      <w:pPr>
        <w:spacing w:line="480" w:lineRule="auto"/>
        <w:jc w:val="both"/>
        <w:rPr>
          <w:ins w:id="500"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del w:id="501" w:author="O'Sullivan, Ronan James" w:date="2023-07-04T16:08:00Z">
        <w:r w:rsidR="006963C6" w:rsidRPr="009F769B" w:rsidDel="00704EEE">
          <w:rPr>
            <w:rFonts w:ascii="Times New Roman" w:eastAsiaTheme="minorEastAsia" w:hAnsi="Times New Roman" w:cs="Times New Roman"/>
          </w:rPr>
          <w:delText>“</w:delText>
        </w:r>
      </w:del>
      <w:r w:rsidR="00842AC7" w:rsidRPr="009F769B">
        <w:rPr>
          <w:rFonts w:ascii="Times New Roman" w:eastAsiaTheme="minorEastAsia" w:hAnsi="Times New Roman" w:cs="Times New Roman"/>
        </w:rPr>
        <w:t>reproductive excess</w:t>
      </w:r>
      <w:del w:id="502" w:author="O'Sullivan, Ronan James" w:date="2023-07-04T16:08:00Z">
        <w:r w:rsidR="006963C6" w:rsidRPr="009F769B" w:rsidDel="00704EEE">
          <w:rPr>
            <w:rFonts w:ascii="Times New Roman" w:eastAsiaTheme="minorEastAsia" w:hAnsi="Times New Roman" w:cs="Times New Roman"/>
          </w:rPr>
          <w:delText>”</w:delText>
        </w:r>
      </w:del>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del w:id="503" w:author="O'Sullivan, Ronan James" w:date="2023-07-04T16:08:00Z">
        <w:r w:rsidR="00A72255" w:rsidDel="00704EEE">
          <w:rPr>
            <w:rFonts w:ascii="Times New Roman" w:eastAsiaTheme="minorEastAsia" w:hAnsi="Times New Roman" w:cs="Times New Roman"/>
          </w:rPr>
          <w:delText>is</w:delText>
        </w:r>
        <w:r w:rsidR="00BD4667" w:rsidRPr="009F769B" w:rsidDel="00704EEE">
          <w:rPr>
            <w:rFonts w:ascii="Times New Roman" w:eastAsiaTheme="minorEastAsia" w:hAnsi="Times New Roman" w:cs="Times New Roman"/>
          </w:rPr>
          <w:delText xml:space="preserve"> </w:delText>
        </w:r>
      </w:del>
      <w:ins w:id="504" w:author="O'Sullivan, Ronan James" w:date="2023-07-04T16:08:00Z">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ins>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ins w:id="505" w:author="O'Sullivan, Ronan James" w:date="2023-07-04T16:08:00Z">
        <w:r w:rsidR="00704EEE">
          <w:rPr>
            <w:rFonts w:ascii="Times New Roman" w:eastAsiaTheme="minorEastAsia" w:hAnsi="Times New Roman" w:cs="Times New Roman"/>
          </w:rPr>
          <w:t xml:space="preserve">. This was </w:t>
        </w:r>
      </w:ins>
      <w:del w:id="506" w:author="O'Sullivan, Ronan James" w:date="2023-07-04T16:08:00Z">
        <w:r w:rsidR="000573E0" w:rsidDel="00704EEE">
          <w:rPr>
            <w:rFonts w:ascii="Times New Roman" w:eastAsiaTheme="minorEastAsia" w:hAnsi="Times New Roman" w:cs="Times New Roman"/>
          </w:rPr>
          <w:delText xml:space="preserve">, </w:delText>
        </w:r>
      </w:del>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del w:id="507" w:author="O'Sullivan, Ronan James" w:date="2023-07-04T16:09:00Z">
        <w:r w:rsidR="00A72255" w:rsidDel="00704EEE">
          <w:rPr>
            <w:rFonts w:ascii="Times New Roman" w:eastAsiaTheme="minorEastAsia" w:hAnsi="Times New Roman" w:cs="Times New Roman"/>
            <w:iCs/>
          </w:rPr>
          <w:delText>a</w:delText>
        </w:r>
        <w:r w:rsidR="00BD4667" w:rsidRPr="009F769B" w:rsidDel="00704EEE">
          <w:rPr>
            <w:rFonts w:ascii="Times New Roman" w:eastAsiaTheme="minorEastAsia" w:hAnsi="Times New Roman" w:cs="Times New Roman"/>
            <w:iCs/>
          </w:rPr>
          <w:delText xml:space="preserve">re </w:delText>
        </w:r>
      </w:del>
      <w:ins w:id="508"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BD4667" w:rsidRPr="009F769B">
        <w:rPr>
          <w:rFonts w:ascii="Times New Roman" w:eastAsiaTheme="minorEastAsia" w:hAnsi="Times New Roman" w:cs="Times New Roman"/>
          <w:iCs/>
        </w:rPr>
        <w:t xml:space="preserve">explored: 0.53, 0.63 and 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509"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509"/>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ins w:id="510" w:author="O'Sullivan, Ronan James" w:date="2023-07-04T16:09:00Z">
        <w:r w:rsidR="00704EEE">
          <w:rPr>
            <w:rFonts w:ascii="Times New Roman" w:eastAsiaTheme="minorEastAsia" w:hAnsi="Times New Roman" w:cs="Times New Roman"/>
            <w:iCs/>
          </w:rPr>
          <w:t>ed</w:t>
        </w:r>
      </w:ins>
      <w:del w:id="511" w:author="O'Sullivan, Ronan James" w:date="2023-07-04T16:09:00Z">
        <w:r w:rsidR="006963C6" w:rsidRPr="009F769B" w:rsidDel="00704EEE">
          <w:rPr>
            <w:rFonts w:ascii="Times New Roman" w:eastAsiaTheme="minorEastAsia" w:hAnsi="Times New Roman" w:cs="Times New Roman"/>
            <w:iCs/>
          </w:rPr>
          <w:delText>s</w:delText>
        </w:r>
      </w:del>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del w:id="512" w:author="O'Sullivan, Ronan James" w:date="2023-07-04T16:09:00Z">
        <w:r w:rsidR="006963C6" w:rsidRPr="009F769B" w:rsidDel="00704EEE">
          <w:rPr>
            <w:rFonts w:ascii="Times New Roman" w:eastAsiaTheme="minorEastAsia" w:hAnsi="Times New Roman" w:cs="Times New Roman"/>
            <w:iCs/>
          </w:rPr>
          <w:delText xml:space="preserve">is </w:delText>
        </w:r>
      </w:del>
      <w:ins w:id="513"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BA1B7C" w:rsidRPr="009F769B">
        <w:rPr>
          <w:rFonts w:ascii="Times New Roman" w:eastAsiaTheme="minorEastAsia" w:hAnsi="Times New Roman" w:cs="Times New Roman"/>
          <w:iCs/>
        </w:rPr>
        <w:t xml:space="preserve">little to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del w:id="514" w:author="O'Sullivan, Ronan James" w:date="2023-07-04T16:09:00Z">
        <w:r w:rsidR="00FB076B" w:rsidRPr="009F769B" w:rsidDel="00704EEE">
          <w:rPr>
            <w:rFonts w:ascii="Times New Roman" w:eastAsiaTheme="minorEastAsia" w:hAnsi="Times New Roman" w:cs="Times New Roman"/>
            <w:iCs/>
          </w:rPr>
          <w:delText xml:space="preserve">is </w:delText>
        </w:r>
      </w:del>
      <w:ins w:id="515" w:author="O'Sullivan, Ronan James" w:date="2023-07-04T16:09:00Z">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ins>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del w:id="516" w:author="O'Sullivan, Ronan James" w:date="2023-07-04T16:09:00Z">
        <w:r w:rsidR="006963C6" w:rsidRPr="009F769B" w:rsidDel="00704EEE">
          <w:rPr>
            <w:rFonts w:ascii="Times New Roman" w:eastAsiaTheme="minorEastAsia" w:hAnsi="Times New Roman" w:cs="Times New Roman"/>
            <w:iCs/>
          </w:rPr>
          <w:delText xml:space="preserve">are </w:delText>
        </w:r>
      </w:del>
      <w:ins w:id="517" w:author="O'Sullivan, Ronan James" w:date="2023-07-04T16:09:00Z">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ins>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ins w:id="518" w:author="O'Sullivan, Ronan James" w:date="2023-07-04T16:10:00Z">
        <w:r w:rsidR="00704EEE">
          <w:rPr>
            <w:rFonts w:ascii="Times New Roman" w:eastAsiaTheme="minorEastAsia" w:hAnsi="Times New Roman" w:cs="Times New Roman"/>
          </w:rPr>
          <w:t>d</w:t>
        </w:r>
      </w:ins>
      <w:del w:id="519" w:author="O'Sullivan, Ronan James" w:date="2023-07-04T16:10:00Z">
        <w:r w:rsidR="00E04A77" w:rsidRPr="009F769B" w:rsidDel="00704EEE">
          <w:rPr>
            <w:rFonts w:ascii="Times New Roman" w:eastAsiaTheme="minorEastAsia" w:hAnsi="Times New Roman" w:cs="Times New Roman"/>
          </w:rPr>
          <w:delText>s</w:delText>
        </w:r>
      </w:del>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5CF77101" w14:textId="77777777" w:rsidR="00F72438" w:rsidRPr="009F769B" w:rsidRDefault="00F72438" w:rsidP="006D081A">
      <w:pPr>
        <w:spacing w:line="480" w:lineRule="auto"/>
        <w:jc w:val="both"/>
        <w:rPr>
          <w:rFonts w:ascii="Times New Roman" w:eastAsiaTheme="minorEastAsia" w:hAnsi="Times New Roman" w:cs="Times New Roman"/>
          <w:iCs/>
        </w:rPr>
      </w:pP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481F6EF1" w:rsidR="001C0FF7" w:rsidRDefault="00B96D2A" w:rsidP="006D081A">
      <w:pPr>
        <w:spacing w:line="480" w:lineRule="auto"/>
        <w:jc w:val="both"/>
        <w:rPr>
          <w:ins w:id="520" w:author="O'Sullivan, Ronan James" w:date="2023-07-04T16:12:00Z"/>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del w:id="521" w:author="O'Sullivan, Ronan James" w:date="2023-07-04T16:11:00Z">
        <w:r w:rsidR="00A72255" w:rsidDel="00E857CC">
          <w:rPr>
            <w:rFonts w:ascii="Times New Roman" w:eastAsiaTheme="minorEastAsia" w:hAnsi="Times New Roman" w:cs="Times New Roman"/>
            <w:iCs/>
          </w:rPr>
          <w:delText>i</w:delText>
        </w:r>
        <w:r w:rsidR="00D96B49" w:rsidRPr="009F769B" w:rsidDel="00E857CC">
          <w:rPr>
            <w:rFonts w:ascii="Times New Roman" w:eastAsiaTheme="minorEastAsia" w:hAnsi="Times New Roman" w:cs="Times New Roman"/>
            <w:iCs/>
          </w:rPr>
          <w:delText xml:space="preserve">s </w:delText>
        </w:r>
      </w:del>
      <w:ins w:id="522" w:author="O'Sullivan, Ronan James" w:date="2023-07-04T16:11:00Z">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ins>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 xml:space="preserve">at its reference value </w:t>
      </w:r>
      <w:r w:rsidR="00586D3C" w:rsidRPr="009F769B">
        <w:rPr>
          <w:rFonts w:ascii="Times New Roman" w:eastAsiaTheme="minorEastAsia" w:hAnsi="Times New Roman" w:cs="Times New Roman"/>
          <w:iCs/>
        </w:rPr>
        <w:lastRenderedPageBreak/>
        <w:t>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8D62BD">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2021)","noteIndex":0},"citationItems":[{"id":599,"uris":["http://zotero.org/users/2160202/items/B3HP7CAW"],"itemData":{"id":599,"type":"article-journal","container-title":"Evolution","page":"201-207","title":"When does evolution by natural selection prevent extinction?","author":[{"family":"Gomulkiewicz","given":"Richard"},{"family":"Holt","given":"Robert D."}],"issued":{"date-parts":[["1995"]]}}},{"id":1179,"uris":["http://zotero.org/users/2160202/items/DKC7ZIWU"],"itemData":{"id":1179,"type":"article-journal","container-title":"The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8D62BD" w:rsidRPr="008D62BD">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DF6A40">
        <w:rPr>
          <w:rFonts w:ascii="Times New Roman" w:eastAsiaTheme="minorEastAsia" w:hAnsi="Times New Roman" w:cs="Times New Roman"/>
        </w:rPr>
        <w:t>i</w:t>
      </w:r>
      <w:r w:rsidR="006178DE" w:rsidRPr="009F769B">
        <w:rPr>
          <w:rFonts w:ascii="Times New Roman" w:eastAsiaTheme="minorEastAsia" w:hAnsi="Times New Roman" w:cs="Times New Roman"/>
        </w:rPr>
        <w:t xml:space="preserve">s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523" w:name="_Hlk138243876"/>
      <m:oMath>
        <m:r>
          <w:rPr>
            <w:rFonts w:ascii="Cambria Math" w:eastAsiaTheme="minorEastAsia" w:hAnsi="Cambria Math" w:cs="Times New Roman"/>
          </w:rPr>
          <m:t>θ=0</m:t>
        </m:r>
      </m:oMath>
      <w:bookmarkEnd w:id="523"/>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 xml:space="preserve">he population </w:t>
      </w:r>
      <w:del w:id="524" w:author="O'Sullivan, Ronan James" w:date="2023-07-04T16:11:00Z">
        <w:r w:rsidR="00344C8F" w:rsidRPr="009F769B" w:rsidDel="00E857CC">
          <w:rPr>
            <w:rFonts w:ascii="Times New Roman" w:eastAsiaTheme="minorEastAsia" w:hAnsi="Times New Roman" w:cs="Times New Roman"/>
          </w:rPr>
          <w:delText>will</w:delText>
        </w:r>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initially decline</w:t>
      </w:r>
      <w:ins w:id="525" w:author="O'Sullivan, Ronan James" w:date="2023-07-04T16:11:00Z">
        <w:r w:rsidR="00E857CC">
          <w:rPr>
            <w:rFonts w:ascii="Times New Roman" w:eastAsiaTheme="minorEastAsia" w:hAnsi="Times New Roman" w:cs="Times New Roman"/>
          </w:rPr>
          <w:t>d</w:t>
        </w:r>
      </w:ins>
      <w:r w:rsidR="00F8204B" w:rsidRPr="009F769B">
        <w:rPr>
          <w:rFonts w:ascii="Times New Roman" w:eastAsiaTheme="minorEastAsia" w:hAnsi="Times New Roman" w:cs="Times New Roman"/>
        </w:rPr>
        <w:t xml:space="preserv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ins w:id="526" w:author="O'Sullivan, Ronan James" w:date="2023-07-04T16:11:00Z">
        <w:r w:rsidR="00E857CC">
          <w:rPr>
            <w:rFonts w:ascii="Times New Roman" w:eastAsiaTheme="minorEastAsia" w:hAnsi="Times New Roman" w:cs="Times New Roman"/>
          </w:rPr>
          <w:t xml:space="preserve">ed </w:t>
        </w:r>
      </w:ins>
      <w:del w:id="527" w:author="O'Sullivan, Ronan James" w:date="2023-07-04T16:11:00Z">
        <w:r w:rsidR="00F8204B" w:rsidRPr="009F769B" w:rsidDel="00E857CC">
          <w:rPr>
            <w:rFonts w:ascii="Times New Roman" w:eastAsiaTheme="minorEastAsia" w:hAnsi="Times New Roman" w:cs="Times New Roman"/>
          </w:rPr>
          <w:delText xml:space="preserve"> </w:delText>
        </w:r>
      </w:del>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del w:id="528" w:author="O'Sullivan, Ronan James" w:date="2023-07-04T16:11:00Z">
        <w:r w:rsidR="00F8204B" w:rsidRPr="009F769B" w:rsidDel="00E857CC">
          <w:rPr>
            <w:rFonts w:ascii="Times New Roman" w:eastAsiaTheme="minorEastAsia" w:hAnsi="Times New Roman" w:cs="Times New Roman"/>
            <w:iCs/>
          </w:rPr>
          <w:delText>s</w:delText>
        </w:r>
      </w:del>
      <w:ins w:id="529" w:author="O'Sullivan, Ronan James" w:date="2023-07-04T16:11:00Z">
        <w:r w:rsidR="00E857CC">
          <w:rPr>
            <w:rFonts w:ascii="Times New Roman" w:eastAsiaTheme="minorEastAsia" w:hAnsi="Times New Roman" w:cs="Times New Roman"/>
            <w:iCs/>
          </w:rPr>
          <w:t>d</w:t>
        </w:r>
      </w:ins>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del w:id="530" w:author="O'Sullivan, Ronan James" w:date="2023-07-04T16:12:00Z">
        <w:r w:rsidR="00B85109" w:rsidRPr="009F769B" w:rsidDel="00E857CC">
          <w:rPr>
            <w:rFonts w:ascii="Times New Roman" w:eastAsiaTheme="minorEastAsia" w:hAnsi="Times New Roman" w:cs="Times New Roman"/>
            <w:iCs/>
          </w:rPr>
          <w:delText xml:space="preserve">everyone </w:delText>
        </w:r>
      </w:del>
      <w:ins w:id="531" w:author="O'Sullivan, Ronan James" w:date="2023-07-04T16:12:00Z">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ins>
      <w:r w:rsidR="00B85109" w:rsidRPr="009F769B">
        <w:rPr>
          <w:rFonts w:ascii="Times New Roman" w:eastAsiaTheme="minorEastAsia" w:hAnsi="Times New Roman" w:cs="Times New Roman"/>
          <w:iCs/>
        </w:rPr>
        <w:t xml:space="preserve">gets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ins w:id="532" w:author="O'Sullivan, Ronan James" w:date="2023-07-04T16:12:00Z">
        <w:r w:rsidR="00E857CC">
          <w:rPr>
            <w:rFonts w:ascii="Times New Roman" w:eastAsiaTheme="minorEastAsia" w:hAnsi="Times New Roman" w:cs="Times New Roman"/>
            <w:iCs/>
          </w:rPr>
          <w:t xml:space="preserve"> is</w:t>
        </w:r>
      </w:ins>
      <w:r w:rsidR="00B85109" w:rsidRPr="009F769B">
        <w:rPr>
          <w:rFonts w:ascii="Times New Roman" w:eastAsiaTheme="minorEastAsia" w:hAnsi="Times New Roman" w:cs="Times New Roman"/>
          <w:iCs/>
        </w:rPr>
        <w:t xml:space="preserve"> </w:t>
      </w:r>
      <w:del w:id="533" w:author="O'Sullivan, Ronan James" w:date="2023-07-04T16:12:00Z">
        <w:r w:rsidR="00344C8F" w:rsidRPr="009F769B" w:rsidDel="00E857CC">
          <w:rPr>
            <w:rFonts w:ascii="Times New Roman" w:eastAsiaTheme="minorEastAsia" w:hAnsi="Times New Roman" w:cs="Times New Roman"/>
            <w:iCs/>
          </w:rPr>
          <w:delText>will kick back in</w:delText>
        </w:r>
      </w:del>
      <w:ins w:id="534" w:author="O'Sullivan, Ronan James" w:date="2023-07-04T16:12:00Z">
        <w:r w:rsidR="00E857CC">
          <w:rPr>
            <w:rFonts w:ascii="Times New Roman" w:eastAsiaTheme="minorEastAsia" w:hAnsi="Times New Roman" w:cs="Times New Roman"/>
            <w:iCs/>
          </w:rPr>
          <w:t>once again manifested</w:t>
        </w:r>
      </w:ins>
      <w:r w:rsidR="00B85109" w:rsidRPr="009F769B">
        <w:rPr>
          <w:rFonts w:ascii="Times New Roman" w:eastAsiaTheme="minorEastAsia" w:hAnsi="Times New Roman" w:cs="Times New Roman"/>
          <w:iCs/>
        </w:rPr>
        <w:t xml:space="preserve">. </w:t>
      </w:r>
    </w:p>
    <w:p w14:paraId="78EFE1EC" w14:textId="1AE24F03" w:rsidR="00E857CC" w:rsidRDefault="00E857CC" w:rsidP="006D081A">
      <w:pPr>
        <w:spacing w:line="480" w:lineRule="auto"/>
        <w:jc w:val="both"/>
        <w:rPr>
          <w:ins w:id="535" w:author="O'Sullivan, Ronan James" w:date="2023-07-04T16:12:00Z"/>
          <w:rFonts w:ascii="Times New Roman" w:eastAsiaTheme="minorEastAsia" w:hAnsi="Times New Roman" w:cs="Times New Roman"/>
          <w:iCs/>
        </w:rPr>
      </w:pPr>
    </w:p>
    <w:p w14:paraId="76FDF908" w14:textId="77777777" w:rsidR="00E857CC" w:rsidRPr="009F769B" w:rsidRDefault="00E857CC" w:rsidP="006D081A">
      <w:pPr>
        <w:spacing w:line="480" w:lineRule="auto"/>
        <w:jc w:val="both"/>
        <w:rPr>
          <w:rFonts w:ascii="Times New Roman" w:eastAsiaTheme="minorEastAsia" w:hAnsi="Times New Roman" w:cs="Times New Roman"/>
          <w:iCs/>
        </w:rPr>
      </w:pPr>
    </w:p>
    <w:p w14:paraId="2C86E59E" w14:textId="7598CEB8" w:rsidR="0030333D" w:rsidRPr="009F769B" w:rsidRDefault="00A2561A" w:rsidP="006D081A">
      <w:pPr>
        <w:spacing w:line="480" w:lineRule="auto"/>
        <w:jc w:val="both"/>
        <w:rPr>
          <w:rFonts w:ascii="Times New Roman" w:hAnsi="Times New Roman" w:cs="Times New Roman"/>
          <w:b/>
          <w:bCs/>
        </w:rPr>
      </w:pPr>
      <w:del w:id="536" w:author="O'Sullivan, Ronan James" w:date="2023-07-04T16:13:00Z">
        <w:r w:rsidRPr="009F769B" w:rsidDel="00E857CC">
          <w:rPr>
            <w:rFonts w:ascii="Times New Roman" w:hAnsi="Times New Roman" w:cs="Times New Roman"/>
            <w:b/>
            <w:bCs/>
          </w:rPr>
          <w:delText>One-off</w:delText>
        </w:r>
      </w:del>
      <w:ins w:id="537" w:author="O'Sullivan, Ronan James" w:date="2023-07-04T16:13:00Z">
        <w:r w:rsidR="00E857CC">
          <w:rPr>
            <w:rFonts w:ascii="Times New Roman" w:hAnsi="Times New Roman" w:cs="Times New Roman"/>
            <w:b/>
            <w:bCs/>
          </w:rPr>
          <w:t>Acute</w:t>
        </w:r>
      </w:ins>
      <w:r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9E69BE6" w:rsidR="005C456E" w:rsidRPr="009F769B" w:rsidRDefault="005C456E" w:rsidP="006D081A">
      <w:pPr>
        <w:spacing w:line="480" w:lineRule="auto"/>
        <w:jc w:val="both"/>
        <w:rPr>
          <w:rFonts w:ascii="Times New Roman" w:eastAsiaTheme="minorEastAsia" w:hAnsi="Times New Roman" w:cs="Times New Roman"/>
          <w:i/>
          <w:iCs/>
        </w:rPr>
      </w:pPr>
      <w:del w:id="538" w:author="O'Sullivan, Ronan James" w:date="2023-07-04T16:13:00Z">
        <w:r w:rsidRPr="009F769B" w:rsidDel="00E857CC">
          <w:rPr>
            <w:rFonts w:ascii="Times New Roman" w:eastAsiaTheme="minorEastAsia" w:hAnsi="Times New Roman" w:cs="Times New Roman"/>
            <w:i/>
            <w:iCs/>
          </w:rPr>
          <w:delText>One-off</w:delText>
        </w:r>
      </w:del>
      <w:ins w:id="539" w:author="O'Sullivan, Ronan James" w:date="2023-07-04T16:13: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1:</w:t>
      </w:r>
    </w:p>
    <w:p w14:paraId="7F21C59D" w14:textId="594B46A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Here, we assume that the wild population remains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r>
              <w:ins w:id="540" w:author="O'Sullivan, Ronan James" w:date="2023-07-04T16:13:00Z">
                <w:rPr>
                  <w:rFonts w:ascii="Cambria Math" w:hAnsi="Cambria Math" w:cs="Times New Roman"/>
                </w:rPr>
                <m:t xml:space="preserve"> </m:t>
              </w:ins>
            </m:r>
          </m:sub>
        </m:sSub>
      </m:oMath>
      <w:r w:rsidRPr="009F769B">
        <w:rPr>
          <w:rFonts w:ascii="Times New Roman" w:eastAsiaTheme="minorEastAsia" w:hAnsi="Times New Roman" w:cs="Times New Roman"/>
          <w:iCs/>
        </w:rPr>
        <w:t>=</w:t>
      </w:r>
      <w:ins w:id="541" w:author="O'Sullivan, Ronan James" w:date="2023-07-04T16:13:00Z">
        <w:r w:rsidR="00E857CC">
          <w:rPr>
            <w:rFonts w:ascii="Times New Roman" w:eastAsiaTheme="minorEastAsia" w:hAnsi="Times New Roman" w:cs="Times New Roman"/>
            <w:iCs/>
          </w:rPr>
          <w:t xml:space="preserve"> </w:t>
        </w:r>
      </w:ins>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ins w:id="542" w:author="O'Sullivan, Ronan James" w:date="2023-07-04T16:13:00Z">
            <w:rPr>
              <w:rFonts w:ascii="Cambria Math" w:eastAsiaTheme="minorEastAsia" w:hAnsi="Cambria Math" w:cs="Times New Roman"/>
            </w:rPr>
            <m:t xml:space="preserve"> </m:t>
          </w:ins>
        </m:r>
      </m:oMath>
      <w:r w:rsidR="00C113FB">
        <w:rPr>
          <w:rFonts w:ascii="Times New Roman" w:eastAsiaTheme="minorEastAsia" w:hAnsi="Times New Roman" w:cs="Times New Roman"/>
          <w:iCs/>
        </w:rPr>
        <w:t>=</w:t>
      </w:r>
      <w:ins w:id="543" w:author="O'Sullivan, Ronan James" w:date="2023-07-04T16:13:00Z">
        <w:r w:rsidR="00E857CC">
          <w:rPr>
            <w:rFonts w:ascii="Times New Roman" w:eastAsiaTheme="minorEastAsia" w:hAnsi="Times New Roman" w:cs="Times New Roman"/>
            <w:iCs/>
          </w:rPr>
          <w:t xml:space="preserve"> </w:t>
        </w:r>
      </w:ins>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is some reproductive excess</w:t>
      </w:r>
      <w:del w:id="544" w:author="O'Sullivan, Ronan James" w:date="2023-07-04T16:14:00Z">
        <w:r w:rsidRPr="009F769B" w:rsidDel="00E857CC">
          <w:rPr>
            <w:rFonts w:ascii="Times New Roman" w:eastAsiaTheme="minorEastAsia" w:hAnsi="Times New Roman" w:cs="Times New Roman"/>
            <w:iCs/>
          </w:rPr>
          <w:delText xml:space="preserve"> absent any intrusion</w:delText>
        </w:r>
      </w:del>
      <w:r w:rsidRPr="009F769B">
        <w:rPr>
          <w:rFonts w:ascii="Times New Roman" w:eastAsiaTheme="minorEastAsia" w:hAnsi="Times New Roman" w:cs="Times New Roman"/>
          <w:iCs/>
        </w:rPr>
        <w:t xml:space="preserve">,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ins w:id="545" w:author="O'Sullivan, Ronan James" w:date="2023-07-04T16:14:00Z">
        <w:r w:rsidR="00E857CC">
          <w:rPr>
            <w:rFonts w:ascii="Times New Roman" w:eastAsiaTheme="minorEastAsia" w:hAnsi="Times New Roman" w:cs="Times New Roman"/>
          </w:rPr>
          <w:t xml:space="preserve">n acute </w:t>
        </w:r>
      </w:ins>
      <w:del w:id="546" w:author="O'Sullivan, Ronan James" w:date="2023-07-04T16:14:00Z">
        <w:r w:rsidRPr="009F769B" w:rsidDel="00E857CC">
          <w:rPr>
            <w:rFonts w:ascii="Times New Roman" w:eastAsiaTheme="minorEastAsia" w:hAnsi="Times New Roman" w:cs="Times New Roman"/>
          </w:rPr>
          <w:delText xml:space="preserve"> one-off </w:delText>
        </w:r>
      </w:del>
      <w:r w:rsidRPr="009F769B">
        <w:rPr>
          <w:rFonts w:ascii="Times New Roman" w:eastAsiaTheme="minorEastAsia" w:hAnsi="Times New Roman" w:cs="Times New Roman"/>
        </w:rPr>
        <w:t>intrusion event occurs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 xml:space="preserve">500 foreign/domesticated fish intrude </w:t>
      </w:r>
      <w:r w:rsidR="00942103" w:rsidRPr="009F769B">
        <w:rPr>
          <w:rFonts w:ascii="Times New Roman" w:eastAsiaTheme="minorEastAsia" w:hAnsi="Times New Roman" w:cs="Times New Roman"/>
        </w:rPr>
        <w:t xml:space="preserve">just prior to spawning. The total number of fish competing for spawning slots thus becomes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intensifies accordingly.</w:t>
      </w:r>
      <w:r w:rsidR="00F272CE" w:rsidRPr="009F769B">
        <w:rPr>
          <w:rFonts w:ascii="Times New Roman" w:eastAsiaTheme="minorEastAsia" w:hAnsi="Times New Roman" w:cs="Times New Roman"/>
        </w:rPr>
        <w:t xml:space="preserve"> From generation 21 onwards, all fish are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del w:id="547" w:author="O'Sullivan, Ronan James" w:date="2023-07-04T16:15:00Z">
        <w:r w:rsidR="00DD7E3A" w:rsidDel="00E857CC">
          <w:rPr>
            <w:rFonts w:ascii="Times New Roman" w:eastAsiaTheme="minorEastAsia" w:hAnsi="Times New Roman" w:cs="Times New Roman"/>
          </w:rPr>
          <w:delText>born</w:delText>
        </w:r>
      </w:del>
      <w:ins w:id="548" w:author="O'Sullivan, Ronan James" w:date="2023-07-04T16:15:00Z">
        <w:r w:rsidR="00E857CC">
          <w:rPr>
            <w:rFonts w:ascii="Times New Roman" w:eastAsiaTheme="minorEastAsia" w:hAnsi="Times New Roman" w:cs="Times New Roman"/>
          </w:rPr>
          <w:t>bred</w:t>
        </w:r>
      </w:ins>
      <w:r w:rsidR="00F272CE" w:rsidRPr="009F769B">
        <w:rPr>
          <w:rFonts w:ascii="Times New Roman" w:eastAsiaTheme="minorEastAsia" w:hAnsi="Times New Roman" w:cs="Times New Roman"/>
        </w:rPr>
        <w:t xml:space="preserve">, but many will be of mixed ancestry. </w:t>
      </w:r>
      <w:r w:rsidR="00812906" w:rsidRPr="009F769B">
        <w:rPr>
          <w:rFonts w:ascii="Times New Roman" w:eastAsiaTheme="minorEastAsia" w:hAnsi="Times New Roman" w:cs="Times New Roman"/>
        </w:rPr>
        <w:t>The intruders are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316E4739" w:rsidR="005C456E" w:rsidRDefault="00C300AD" w:rsidP="006D081A">
      <w:pPr>
        <w:spacing w:line="480" w:lineRule="auto"/>
        <w:jc w:val="both"/>
        <w:rPr>
          <w:ins w:id="549" w:author="O'Sullivan, Ronan James" w:date="2023-07-04T16:24:00Z"/>
          <w:rFonts w:ascii="Times New Roman" w:eastAsiaTheme="minorEastAsia" w:hAnsi="Times New Roman" w:cs="Times New Roman"/>
          <w:iCs/>
        </w:rPr>
      </w:pPr>
      <w:r w:rsidRPr="009F769B">
        <w:rPr>
          <w:rFonts w:ascii="Times New Roman" w:eastAsiaTheme="minorEastAsia" w:hAnsi="Times New Roman" w:cs="Times New Roman"/>
        </w:rPr>
        <w:t>Three scenarios are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w:t>
      </w:r>
      <w:r w:rsidR="00111682" w:rsidRPr="009F769B">
        <w:rPr>
          <w:rFonts w:ascii="Times New Roman" w:eastAsiaTheme="minorEastAsia" w:hAnsi="Times New Roman" w:cs="Times New Roman"/>
        </w:rPr>
        <w:lastRenderedPageBreak/>
        <w:t xml:space="preserve">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550"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550"/>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12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 (intruders competitively inferior)</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(intruders competitively superior).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6EAF2940" w14:textId="77777777" w:rsidR="00F72438" w:rsidRPr="009F769B" w:rsidRDefault="00F72438" w:rsidP="006D081A">
      <w:pPr>
        <w:spacing w:line="480" w:lineRule="auto"/>
        <w:jc w:val="both"/>
        <w:rPr>
          <w:rFonts w:ascii="Times New Roman" w:eastAsiaTheme="minorEastAsia" w:hAnsi="Times New Roman" w:cs="Times New Roman"/>
          <w:iCs/>
        </w:rPr>
      </w:pPr>
    </w:p>
    <w:p w14:paraId="4232F0E8" w14:textId="738198C0" w:rsidR="005C456E" w:rsidRPr="009F769B" w:rsidRDefault="005C456E" w:rsidP="006D081A">
      <w:pPr>
        <w:spacing w:line="480" w:lineRule="auto"/>
        <w:jc w:val="both"/>
        <w:rPr>
          <w:rFonts w:ascii="Times New Roman" w:eastAsiaTheme="minorEastAsia" w:hAnsi="Times New Roman" w:cs="Times New Roman"/>
          <w:i/>
          <w:iCs/>
        </w:rPr>
      </w:pPr>
      <w:del w:id="551" w:author="O'Sullivan, Ronan James" w:date="2023-07-04T16:16:00Z">
        <w:r w:rsidRPr="009F769B" w:rsidDel="00E857CC">
          <w:rPr>
            <w:rFonts w:ascii="Times New Roman" w:eastAsiaTheme="minorEastAsia" w:hAnsi="Times New Roman" w:cs="Times New Roman"/>
            <w:i/>
            <w:iCs/>
          </w:rPr>
          <w:delText>One-off</w:delText>
        </w:r>
      </w:del>
      <w:ins w:id="552" w:author="O'Sullivan, Ronan James" w:date="2023-07-04T16:16:00Z">
        <w:r w:rsidR="00E857CC">
          <w:rPr>
            <w:rFonts w:ascii="Times New Roman" w:eastAsiaTheme="minorEastAsia" w:hAnsi="Times New Roman" w:cs="Times New Roman"/>
            <w:i/>
            <w:iCs/>
          </w:rPr>
          <w:t>Acute</w:t>
        </w:r>
      </w:ins>
      <w:r w:rsidRPr="009F769B">
        <w:rPr>
          <w:rFonts w:ascii="Times New Roman" w:eastAsiaTheme="minorEastAsia" w:hAnsi="Times New Roman" w:cs="Times New Roman"/>
          <w:i/>
          <w:iCs/>
        </w:rPr>
        <w:t xml:space="preserve"> intrusion simulations set 2:</w:t>
      </w:r>
    </w:p>
    <w:p w14:paraId="3750BC11" w14:textId="1070E556"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814E1B">
        <w:rPr>
          <w:rFonts w:ascii="Times New Roman" w:eastAsiaTheme="minorEastAsia" w:hAnsi="Times New Roman" w:cs="Times New Roman"/>
        </w:rPr>
        <w:t>a</w:t>
      </w:r>
      <w:r w:rsidRPr="009F769B">
        <w:rPr>
          <w:rFonts w:ascii="Times New Roman" w:eastAsiaTheme="minorEastAsia" w:hAnsi="Times New Roman" w:cs="Times New Roman"/>
        </w:rPr>
        <w:t xml:space="preserve">re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14E1B">
        <w:rPr>
          <w:rFonts w:ascii="Times New Roman" w:eastAsiaTheme="minorEastAsia" w:hAnsi="Times New Roman" w:cs="Times New Roman"/>
        </w:rPr>
        <w:t>a</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A441A7">
        <w:rPr>
          <w:rFonts w:ascii="Times New Roman" w:eastAsiaTheme="minorEastAsia" w:hAnsi="Times New Roman" w:cs="Times New Roman"/>
        </w:rPr>
        <w:t>a</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4D1D37">
        <w:rPr>
          <w:rFonts w:ascii="Times New Roman" w:eastAsiaTheme="minorEastAsia" w:hAnsi="Times New Roman" w:cs="Times New Roman"/>
        </w:rPr>
        <w:t>ar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del w:id="553" w:author="O'Sullivan, Ronan James" w:date="2023-07-04T16:17:00Z">
        <w:r w:rsidR="00795C29" w:rsidRPr="009F769B" w:rsidDel="00E857CC">
          <w:rPr>
            <w:rFonts w:ascii="Times New Roman" w:eastAsiaTheme="minorEastAsia" w:hAnsi="Times New Roman" w:cs="Times New Roman"/>
            <w:i/>
            <w:iCs/>
          </w:rPr>
          <w:delText>one-off</w:delText>
        </w:r>
      </w:del>
      <w:ins w:id="554" w:author="O'Sullivan, Ronan James" w:date="2023-07-04T16:17:00Z">
        <w:r w:rsidR="00E857CC">
          <w:rPr>
            <w:rFonts w:ascii="Times New Roman" w:eastAsiaTheme="minorEastAsia" w:hAnsi="Times New Roman" w:cs="Times New Roman"/>
            <w:i/>
            <w:iCs/>
          </w:rPr>
          <w:t>Acute</w:t>
        </w:r>
      </w:ins>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44367E">
        <w:rPr>
          <w:rFonts w:ascii="Times New Roman" w:eastAsiaTheme="minorEastAsia" w:hAnsi="Times New Roman" w:cs="Times New Roman"/>
        </w:rPr>
        <w:t>ives</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12813198" w:rsidR="0087442E" w:rsidRDefault="0087442E" w:rsidP="006D081A">
      <w:pPr>
        <w:spacing w:line="480" w:lineRule="auto"/>
        <w:jc w:val="both"/>
        <w:rPr>
          <w:ins w:id="555" w:author="O'Sullivan, Ronan James" w:date="2023-07-04T16:17:00Z"/>
          <w:rFonts w:ascii="Times New Roman" w:eastAsiaTheme="minorEastAsia" w:hAnsi="Times New Roman" w:cs="Times New Roman"/>
          <w:iCs/>
        </w:rPr>
      </w:pPr>
      <w:r w:rsidRPr="009F769B">
        <w:rPr>
          <w:rFonts w:ascii="Times New Roman" w:eastAsiaTheme="minorEastAsia" w:hAnsi="Times New Roman" w:cs="Times New Roman"/>
        </w:rPr>
        <w:t xml:space="preserve">To explore the effects of the level of maladaptation of intruders relative to locals, three additional scenarios </w:t>
      </w:r>
      <w:r w:rsidR="000F1FD3">
        <w:rPr>
          <w:rFonts w:ascii="Times New Roman" w:eastAsiaTheme="minorEastAsia" w:hAnsi="Times New Roman" w:cs="Times New Roman"/>
        </w:rPr>
        <w:t>a</w:t>
      </w:r>
      <w:r w:rsidRPr="009F769B">
        <w:rPr>
          <w:rFonts w:ascii="Times New Roman" w:eastAsiaTheme="minorEastAsia" w:hAnsi="Times New Roman" w:cs="Times New Roman"/>
        </w:rPr>
        <w:t xml:space="preserve">re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656F34">
        <w:rPr>
          <w:rFonts w:ascii="Times New Roman" w:eastAsiaTheme="minorEastAsia" w:hAnsi="Times New Roman" w:cs="Times New Roman"/>
        </w:rPr>
        <w:t>i</w:t>
      </w:r>
      <w:r w:rsidRPr="009F769B">
        <w:rPr>
          <w:rFonts w:ascii="Times New Roman" w:eastAsiaTheme="minorEastAsia" w:hAnsi="Times New Roman" w:cs="Times New Roman"/>
        </w:rPr>
        <w:t>s assumed to be</w:t>
      </w:r>
      <w:ins w:id="556" w:author="O'Sullivan, Ronan James" w:date="2023-07-04T16:18:00Z">
        <w:r w:rsidR="00E857CC">
          <w:rPr>
            <w:rFonts w:ascii="Times New Roman" w:eastAsiaTheme="minorEastAsia" w:hAnsi="Times New Roman" w:cs="Times New Roman"/>
          </w:rPr>
          <w:t>:</w:t>
        </w:r>
      </w:ins>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In all three cases, a moderate level of one-off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9C7109">
        <w:rPr>
          <w:rFonts w:ascii="Times New Roman" w:eastAsiaTheme="minorEastAsia" w:hAnsi="Times New Roman" w:cs="Times New Roman"/>
          <w:iCs/>
        </w:rPr>
        <w:t>i</w:t>
      </w:r>
      <w:r w:rsidR="00277675" w:rsidRPr="009F769B">
        <w:rPr>
          <w:rFonts w:ascii="Times New Roman" w:eastAsiaTheme="minorEastAsia" w:hAnsi="Times New Roman" w:cs="Times New Roman"/>
          <w:iCs/>
        </w:rPr>
        <w:t xml:space="preserve">s assumed. </w:t>
      </w:r>
    </w:p>
    <w:p w14:paraId="1AE905E8" w14:textId="77777777" w:rsidR="00E857CC" w:rsidRPr="009F769B" w:rsidRDefault="00E857CC" w:rsidP="006D081A">
      <w:pPr>
        <w:spacing w:line="480" w:lineRule="auto"/>
        <w:jc w:val="both"/>
        <w:rPr>
          <w:rFonts w:ascii="Times New Roman" w:eastAsiaTheme="minorEastAsia" w:hAnsi="Times New Roman" w:cs="Times New Roman"/>
        </w:rPr>
      </w:pPr>
    </w:p>
    <w:p w14:paraId="71041112" w14:textId="621410AD" w:rsidR="00591057" w:rsidRPr="009F769B" w:rsidRDefault="00591057" w:rsidP="006D081A">
      <w:pPr>
        <w:spacing w:line="480" w:lineRule="auto"/>
        <w:jc w:val="both"/>
        <w:rPr>
          <w:rFonts w:ascii="Times New Roman" w:hAnsi="Times New Roman" w:cs="Times New Roman"/>
          <w:b/>
          <w:bCs/>
        </w:rPr>
      </w:pPr>
      <w:del w:id="557" w:author="O'Sullivan, Ronan James" w:date="2023-07-04T16:19:00Z">
        <w:r w:rsidRPr="009F769B" w:rsidDel="001E0FD2">
          <w:rPr>
            <w:rFonts w:ascii="Times New Roman" w:hAnsi="Times New Roman" w:cs="Times New Roman"/>
            <w:b/>
            <w:bCs/>
          </w:rPr>
          <w:lastRenderedPageBreak/>
          <w:delText xml:space="preserve">Continuous </w:delText>
        </w:r>
      </w:del>
      <w:ins w:id="558" w:author="O'Sullivan, Ronan James" w:date="2023-07-04T16:19:00Z">
        <w:r w:rsidR="001E0FD2">
          <w:rPr>
            <w:rFonts w:ascii="Times New Roman" w:hAnsi="Times New Roman" w:cs="Times New Roman"/>
            <w:b/>
            <w:bCs/>
          </w:rPr>
          <w:t>Chronic</w:t>
        </w:r>
        <w:r w:rsidR="001E0FD2" w:rsidRPr="009F769B">
          <w:rPr>
            <w:rFonts w:ascii="Times New Roman" w:hAnsi="Times New Roman" w:cs="Times New Roman"/>
            <w:b/>
            <w:bCs/>
          </w:rPr>
          <w:t xml:space="preserve"> </w:t>
        </w:r>
      </w:ins>
      <w:r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3F950A6" w:rsidR="0030333D" w:rsidRPr="009F769B" w:rsidRDefault="00C15A30" w:rsidP="006D081A">
      <w:pPr>
        <w:spacing w:line="480" w:lineRule="auto"/>
        <w:jc w:val="both"/>
        <w:rPr>
          <w:rFonts w:ascii="Times New Roman" w:hAnsi="Times New Roman" w:cs="Times New Roman"/>
          <w:i/>
          <w:iCs/>
        </w:rPr>
      </w:pPr>
      <w:del w:id="559" w:author="O'Sullivan, Ronan James" w:date="2023-07-04T16:19:00Z">
        <w:r w:rsidRPr="009F769B" w:rsidDel="001E0FD2">
          <w:rPr>
            <w:rFonts w:ascii="Times New Roman" w:hAnsi="Times New Roman" w:cs="Times New Roman"/>
            <w:i/>
            <w:iCs/>
          </w:rPr>
          <w:delText xml:space="preserve">Continuous </w:delText>
        </w:r>
      </w:del>
      <w:ins w:id="560" w:author="O'Sullivan, Ronan James" w:date="2023-07-04T16:19:00Z">
        <w:r w:rsidR="001E0FD2">
          <w:rPr>
            <w:rFonts w:ascii="Times New Roman" w:hAnsi="Times New Roman" w:cs="Times New Roman"/>
            <w:i/>
            <w:iCs/>
          </w:rPr>
          <w:t>Chronic</w:t>
        </w:r>
        <w:r w:rsidR="001E0FD2" w:rsidRPr="009F769B">
          <w:rPr>
            <w:rFonts w:ascii="Times New Roman" w:hAnsi="Times New Roman" w:cs="Times New Roman"/>
            <w:i/>
            <w:iCs/>
          </w:rPr>
          <w:t xml:space="preserve"> </w:t>
        </w:r>
      </w:ins>
      <w:r w:rsidRPr="009F769B">
        <w:rPr>
          <w:rFonts w:ascii="Times New Roman" w:hAnsi="Times New Roman" w:cs="Times New Roman"/>
          <w:i/>
          <w:iCs/>
        </w:rPr>
        <w:t>intrusion simulations set 1:</w:t>
      </w:r>
    </w:p>
    <w:p w14:paraId="7EE1F74B" w14:textId="39C07817" w:rsidR="00722B0E" w:rsidRDefault="00C15A30" w:rsidP="006D081A">
      <w:pPr>
        <w:spacing w:line="480" w:lineRule="auto"/>
        <w:jc w:val="both"/>
        <w:rPr>
          <w:ins w:id="561" w:author="O'Sullivan, Ronan James" w:date="2023-07-04T16:21:00Z"/>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del w:id="562" w:author="O'Sullivan, Ronan James" w:date="2023-07-04T16:19:00Z">
        <w:r w:rsidR="000A42E6" w:rsidRPr="009F769B" w:rsidDel="001E0FD2">
          <w:rPr>
            <w:rFonts w:ascii="Times New Roman" w:hAnsi="Times New Roman" w:cs="Times New Roman"/>
          </w:rPr>
          <w:delText xml:space="preserve">continuous </w:delText>
        </w:r>
      </w:del>
      <w:ins w:id="563" w:author="O'Sullivan, Ronan James" w:date="2023-07-04T16:19:00Z">
        <w:r w:rsidR="001E0FD2">
          <w:rPr>
            <w:rFonts w:ascii="Times New Roman" w:hAnsi="Times New Roman" w:cs="Times New Roman"/>
          </w:rPr>
          <w:t>chronic</w:t>
        </w:r>
        <w:r w:rsidR="001E0FD2" w:rsidRPr="009F769B">
          <w:rPr>
            <w:rFonts w:ascii="Times New Roman" w:hAnsi="Times New Roman" w:cs="Times New Roman"/>
          </w:rPr>
          <w:t xml:space="preserve"> </w:t>
        </w:r>
      </w:ins>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C65789">
        <w:rPr>
          <w:rFonts w:ascii="Times New Roman" w:hAnsi="Times New Roman" w:cs="Times New Roman"/>
        </w:rPr>
        <w:t>a</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C65789">
        <w:rPr>
          <w:rFonts w:ascii="Times New Roman" w:hAnsi="Times New Roman" w:cs="Times New Roman"/>
        </w:rPr>
        <w:t>i</w:t>
      </w:r>
      <w:r w:rsidR="000A42E6" w:rsidRPr="009F769B">
        <w:rPr>
          <w:rFonts w:ascii="Times New Roman" w:hAnsi="Times New Roman" w:cs="Times New Roman"/>
        </w:rPr>
        <w:t xml:space="preserve">s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 each generation.</w:t>
      </w:r>
      <w:r w:rsidR="00AE6F4A" w:rsidRPr="009F769B">
        <w:rPr>
          <w:rFonts w:ascii="Times New Roman" w:eastAsiaTheme="minorEastAsia" w:hAnsi="Times New Roman" w:cs="Times New Roman"/>
        </w:rPr>
        <w:t xml:space="preserve"> As with the </w:t>
      </w:r>
      <w:ins w:id="564" w:author="O'Sullivan, Ronan James" w:date="2023-07-04T16:20:00Z">
        <w:r w:rsidR="001E0FD2">
          <w:rPr>
            <w:rFonts w:ascii="Times New Roman" w:eastAsiaTheme="minorEastAsia" w:hAnsi="Times New Roman" w:cs="Times New Roman"/>
          </w:rPr>
          <w:t>acute</w:t>
        </w:r>
      </w:ins>
      <w:del w:id="565" w:author="O'Sullivan, Ronan James" w:date="2023-07-04T16:20:00Z">
        <w:r w:rsidR="00AE6F4A" w:rsidRPr="009F769B" w:rsidDel="001E0FD2">
          <w:rPr>
            <w:rFonts w:ascii="Times New Roman" w:eastAsiaTheme="minorEastAsia" w:hAnsi="Times New Roman" w:cs="Times New Roman"/>
          </w:rPr>
          <w:delText>one-off</w:delText>
        </w:r>
      </w:del>
      <w:r w:rsidR="00AE6F4A" w:rsidRPr="009F769B">
        <w:rPr>
          <w:rFonts w:ascii="Times New Roman" w:eastAsiaTheme="minorEastAsia" w:hAnsi="Times New Roman" w:cs="Times New Roman"/>
        </w:rPr>
        <w:t xml:space="preserve"> intrusion simulations, intruders </w:t>
      </w:r>
      <w:r w:rsidR="00DB2167">
        <w:rPr>
          <w:rFonts w:ascii="Times New Roman" w:eastAsiaTheme="minorEastAsia" w:hAnsi="Times New Roman" w:cs="Times New Roman"/>
        </w:rPr>
        <w:t>are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As before, the same three levels of relative competitiveness are explored</w:t>
      </w:r>
      <w:del w:id="566" w:author="O'Sullivan, Ronan James" w:date="2023-07-04T16:20:00Z">
        <w:r w:rsidR="001B750D" w:rsidDel="001E0FD2">
          <w:rPr>
            <w:rFonts w:ascii="Times New Roman" w:eastAsiaTheme="minorEastAsia" w:hAnsi="Times New Roman" w:cs="Times New Roman"/>
            <w:iCs/>
          </w:rPr>
          <w:delText>, i.e., intruders competitively inferior, equal, or superior to locals</w:delText>
        </w:r>
      </w:del>
      <w:r w:rsidR="001B750D">
        <w:rPr>
          <w:rFonts w:ascii="Times New Roman" w:eastAsiaTheme="minorEastAsia" w:hAnsi="Times New Roman" w:cs="Times New Roman"/>
          <w:iCs/>
        </w:rPr>
        <w:t xml:space="preserve">. </w:t>
      </w:r>
      <w:r w:rsidR="00722B0E" w:rsidRPr="009F769B">
        <w:rPr>
          <w:rFonts w:ascii="Times New Roman" w:eastAsiaTheme="minorEastAsia" w:hAnsi="Times New Roman" w:cs="Times New Roman"/>
          <w:iCs/>
        </w:rPr>
        <w:t xml:space="preserve">The initial heritability of both traits </w:t>
      </w:r>
      <w:r w:rsidR="00BF03E7">
        <w:rPr>
          <w:rFonts w:ascii="Times New Roman" w:eastAsiaTheme="minorEastAsia" w:hAnsi="Times New Roman" w:cs="Times New Roman"/>
          <w:iCs/>
        </w:rPr>
        <w:t>i</w:t>
      </w:r>
      <w:r w:rsidR="00722B0E" w:rsidRPr="009F769B">
        <w:rPr>
          <w:rFonts w:ascii="Times New Roman" w:eastAsiaTheme="minorEastAsia" w:hAnsi="Times New Roman" w:cs="Times New Roman"/>
          <w:iCs/>
        </w:rPr>
        <w:t>s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22B0E" w:rsidRPr="009F769B">
        <w:rPr>
          <w:rFonts w:ascii="Times New Roman" w:eastAsiaTheme="minorEastAsia" w:hAnsi="Times New Roman" w:cs="Times New Roman"/>
          <w:iCs/>
        </w:rPr>
        <w:t>re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27CBE28C" w14:textId="77777777" w:rsidR="00F72438" w:rsidRPr="009F769B" w:rsidRDefault="00F72438" w:rsidP="006D081A">
      <w:pPr>
        <w:spacing w:line="480" w:lineRule="auto"/>
        <w:jc w:val="both"/>
        <w:rPr>
          <w:rFonts w:ascii="Times New Roman" w:eastAsiaTheme="minorEastAsia" w:hAnsi="Times New Roman" w:cs="Times New Roman"/>
          <w:iCs/>
        </w:rPr>
      </w:pPr>
    </w:p>
    <w:p w14:paraId="4A82DEA5" w14:textId="2676FA23" w:rsidR="00B24350" w:rsidRPr="009F769B" w:rsidRDefault="00F72438" w:rsidP="006D081A">
      <w:pPr>
        <w:spacing w:line="480" w:lineRule="auto"/>
        <w:jc w:val="both"/>
        <w:rPr>
          <w:rFonts w:ascii="Times New Roman" w:hAnsi="Times New Roman" w:cs="Times New Roman"/>
          <w:i/>
          <w:iCs/>
        </w:rPr>
      </w:pPr>
      <w:ins w:id="567" w:author="O'Sullivan, Ronan James" w:date="2023-07-04T16:21:00Z">
        <w:r>
          <w:rPr>
            <w:rFonts w:ascii="Times New Roman" w:hAnsi="Times New Roman" w:cs="Times New Roman"/>
            <w:i/>
            <w:iCs/>
          </w:rPr>
          <w:t>Chronic</w:t>
        </w:r>
        <w:r w:rsidRPr="009F769B">
          <w:rPr>
            <w:rFonts w:ascii="Times New Roman" w:hAnsi="Times New Roman" w:cs="Times New Roman"/>
            <w:i/>
            <w:iCs/>
          </w:rPr>
          <w:t xml:space="preserve"> </w:t>
        </w:r>
      </w:ins>
      <w:del w:id="568" w:author="O'Sullivan, Ronan James" w:date="2023-07-04T16:21:00Z">
        <w:r w:rsidR="00B24350" w:rsidRPr="009F769B" w:rsidDel="00F72438">
          <w:rPr>
            <w:rFonts w:ascii="Times New Roman" w:hAnsi="Times New Roman" w:cs="Times New Roman"/>
            <w:i/>
            <w:iCs/>
          </w:rPr>
          <w:delText xml:space="preserve">Continuous </w:delText>
        </w:r>
      </w:del>
      <w:r w:rsidR="00B24350" w:rsidRPr="009F769B">
        <w:rPr>
          <w:rFonts w:ascii="Times New Roman" w:hAnsi="Times New Roman" w:cs="Times New Roman"/>
          <w:i/>
          <w:iCs/>
        </w:rPr>
        <w:t>intrusion simulations set 2:</w:t>
      </w:r>
    </w:p>
    <w:p w14:paraId="31059546" w14:textId="641CE19E" w:rsidR="00722B0E" w:rsidRDefault="00B24350" w:rsidP="006D081A">
      <w:pPr>
        <w:spacing w:line="480" w:lineRule="auto"/>
        <w:jc w:val="both"/>
        <w:rPr>
          <w:ins w:id="569" w:author="O'Sullivan, Ronan James" w:date="2023-07-04T16:22:00Z"/>
          <w:rFonts w:ascii="Times New Roman" w:eastAsiaTheme="minorEastAsia" w:hAnsi="Times New Roman" w:cs="Times New Roman"/>
        </w:rPr>
      </w:pPr>
      <w:r w:rsidRPr="009F769B">
        <w:rPr>
          <w:rFonts w:ascii="Times New Roman" w:hAnsi="Times New Roman" w:cs="Times New Roman"/>
        </w:rPr>
        <w:t xml:space="preserve">In </w:t>
      </w:r>
      <w:del w:id="570" w:author="O'Sullivan, Ronan James" w:date="2023-07-04T16:21:00Z">
        <w:r w:rsidRPr="009F769B" w:rsidDel="00F72438">
          <w:rPr>
            <w:rFonts w:ascii="Times New Roman" w:hAnsi="Times New Roman" w:cs="Times New Roman"/>
          </w:rPr>
          <w:delText xml:space="preserve">this </w:delText>
        </w:r>
      </w:del>
      <w:ins w:id="571" w:author="O'Sullivan, Ronan James" w:date="2023-07-04T16:21: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second set of </w:t>
      </w:r>
      <w:del w:id="572" w:author="O'Sullivan, Ronan James" w:date="2023-07-04T16:21:00Z">
        <w:r w:rsidRPr="009F769B" w:rsidDel="00F72438">
          <w:rPr>
            <w:rFonts w:ascii="Times New Roman" w:hAnsi="Times New Roman" w:cs="Times New Roman"/>
          </w:rPr>
          <w:delText xml:space="preserve">continuous </w:delText>
        </w:r>
      </w:del>
      <w:ins w:id="573" w:author="O'Sullivan, Ronan James" w:date="2023-07-04T16:21:00Z">
        <w:r w:rsidR="00F72438">
          <w:rPr>
            <w:rFonts w:ascii="Times New Roman" w:hAnsi="Times New Roman" w:cs="Times New Roman"/>
          </w:rPr>
          <w:t>chronic</w:t>
        </w:r>
        <w:r w:rsidR="00F72438" w:rsidRPr="009F769B">
          <w:rPr>
            <w:rFonts w:ascii="Times New Roman" w:hAnsi="Times New Roman" w:cs="Times New Roman"/>
          </w:rPr>
          <w:t xml:space="preserve"> </w:t>
        </w:r>
      </w:ins>
      <w:r w:rsidRPr="009F769B">
        <w:rPr>
          <w:rFonts w:ascii="Times New Roman" w:hAnsi="Times New Roman" w:cs="Times New Roman"/>
        </w:rPr>
        <w:t xml:space="preserve">intrusion simulations, all parameters </w:t>
      </w:r>
      <w:r w:rsidR="00BF03E7">
        <w:rPr>
          <w:rFonts w:ascii="Times New Roman" w:hAnsi="Times New Roman" w:cs="Times New Roman"/>
        </w:rPr>
        <w:t>a</w:t>
      </w:r>
      <w:r w:rsidRPr="009F769B">
        <w:rPr>
          <w:rFonts w:ascii="Times New Roman" w:hAnsi="Times New Roman" w:cs="Times New Roman"/>
        </w:rPr>
        <w:t xml:space="preserve">re the same as in set 1, except the per-generation intrusion rate </w:t>
      </w:r>
      <w:r w:rsidR="00BF03E7">
        <w:rPr>
          <w:rFonts w:ascii="Times New Roman" w:hAnsi="Times New Roman" w:cs="Times New Roman"/>
        </w:rPr>
        <w:t>i</w:t>
      </w:r>
      <w:r w:rsidRPr="009F769B">
        <w:rPr>
          <w:rFonts w:ascii="Times New Roman" w:hAnsi="Times New Roman" w:cs="Times New Roman"/>
        </w:rPr>
        <w:t xml:space="preserve">s increased to 20% of </w:t>
      </w:r>
      <m:oMath>
        <m:r>
          <w:rPr>
            <w:rFonts w:ascii="Cambria Math" w:hAnsi="Cambria Math" w:cs="Times New Roman"/>
          </w:rPr>
          <m:t>K</m:t>
        </m:r>
      </m:oMath>
      <w:del w:id="574" w:author="O'Sullivan, Ronan James" w:date="2023-07-04T16:22:00Z">
        <w:r w:rsidRPr="009F769B" w:rsidDel="00F72438">
          <w:rPr>
            <w:rFonts w:ascii="Times New Roman" w:eastAsiaTheme="minorEastAsia" w:hAnsi="Times New Roman" w:cs="Times New Roman"/>
          </w:rPr>
          <w:delText xml:space="preserve">, i.e., 100 foreign/domesticated fish intrude each generation, </w:delText>
        </w:r>
        <w:r w:rsidR="00C64F44" w:rsidDel="00F72438">
          <w:rPr>
            <w:rFonts w:ascii="Times New Roman" w:eastAsiaTheme="minorEastAsia" w:hAnsi="Times New Roman" w:cs="Times New Roman"/>
          </w:rPr>
          <w:delText xml:space="preserve">again </w:delText>
        </w:r>
        <w:r w:rsidRPr="009F769B" w:rsidDel="00F72438">
          <w:rPr>
            <w:rFonts w:ascii="Times New Roman" w:eastAsiaTheme="minorEastAsia" w:hAnsi="Times New Roman" w:cs="Times New Roman"/>
          </w:rPr>
          <w:delText xml:space="preserve">starting at </w:delText>
        </w:r>
        <w:r w:rsidR="008E222D" w:rsidRPr="009F769B" w:rsidDel="00F72438">
          <w:rPr>
            <w:rFonts w:ascii="Times New Roman" w:eastAsiaTheme="minorEastAsia" w:hAnsi="Times New Roman" w:cs="Times New Roman"/>
          </w:rPr>
          <w:delText>generation 21</w:delText>
        </w:r>
        <w:r w:rsidRPr="009F769B" w:rsidDel="00F72438">
          <w:rPr>
            <w:rFonts w:ascii="Times New Roman" w:eastAsiaTheme="minorEastAsia" w:hAnsi="Times New Roman" w:cs="Times New Roman"/>
          </w:rPr>
          <w:delText xml:space="preserve">. </w:delText>
        </w:r>
      </w:del>
      <w:ins w:id="575" w:author="O'Sullivan, Ronan James" w:date="2023-07-04T16:22:00Z">
        <w:r w:rsidR="00F72438">
          <w:rPr>
            <w:rFonts w:ascii="Times New Roman" w:eastAsiaTheme="minorEastAsia" w:hAnsi="Times New Roman" w:cs="Times New Roman"/>
          </w:rPr>
          <w:t>.</w:t>
        </w:r>
      </w:ins>
    </w:p>
    <w:p w14:paraId="43084FC7" w14:textId="77777777" w:rsidR="00F72438" w:rsidRPr="009F769B" w:rsidRDefault="00F72438" w:rsidP="006D081A">
      <w:pPr>
        <w:spacing w:line="480" w:lineRule="auto"/>
        <w:jc w:val="both"/>
        <w:rPr>
          <w:rFonts w:ascii="Times New Roman" w:hAnsi="Times New Roman" w:cs="Times New Roman"/>
        </w:rPr>
      </w:pPr>
    </w:p>
    <w:p w14:paraId="5C4476E5" w14:textId="47D6A467" w:rsidR="00355C5F" w:rsidRPr="009F769B" w:rsidRDefault="00355C5F" w:rsidP="006D081A">
      <w:pPr>
        <w:spacing w:line="480" w:lineRule="auto"/>
        <w:jc w:val="both"/>
        <w:rPr>
          <w:rFonts w:ascii="Times New Roman" w:hAnsi="Times New Roman" w:cs="Times New Roman"/>
          <w:i/>
          <w:iCs/>
        </w:rPr>
      </w:pPr>
      <w:del w:id="576" w:author="O'Sullivan, Ronan James" w:date="2023-07-04T16:22:00Z">
        <w:r w:rsidRPr="009F769B" w:rsidDel="00F72438">
          <w:rPr>
            <w:rFonts w:ascii="Times New Roman" w:hAnsi="Times New Roman" w:cs="Times New Roman"/>
            <w:i/>
            <w:iCs/>
          </w:rPr>
          <w:delText xml:space="preserve">Continuous </w:delText>
        </w:r>
      </w:del>
      <w:ins w:id="577" w:author="O'Sullivan, Ronan James" w:date="2023-07-04T16:22:00Z">
        <w:r w:rsidR="00F72438">
          <w:rPr>
            <w:rFonts w:ascii="Times New Roman" w:hAnsi="Times New Roman" w:cs="Times New Roman"/>
            <w:i/>
            <w:iCs/>
          </w:rPr>
          <w:t>Chronic</w:t>
        </w:r>
        <w:r w:rsidR="00F72438" w:rsidRPr="009F769B">
          <w:rPr>
            <w:rFonts w:ascii="Times New Roman" w:hAnsi="Times New Roman" w:cs="Times New Roman"/>
            <w:i/>
            <w:iCs/>
          </w:rPr>
          <w:t xml:space="preserve"> </w:t>
        </w:r>
      </w:ins>
      <w:r w:rsidRPr="009F769B">
        <w:rPr>
          <w:rFonts w:ascii="Times New Roman" w:hAnsi="Times New Roman" w:cs="Times New Roman"/>
          <w:i/>
          <w:iCs/>
        </w:rPr>
        <w:t>intrusion simulations set 3:</w:t>
      </w:r>
    </w:p>
    <w:p w14:paraId="6D1600E6" w14:textId="16E2AD97"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del w:id="578" w:author="O'Sullivan, Ronan James" w:date="2023-07-04T16:22:00Z">
        <w:r w:rsidRPr="009F769B" w:rsidDel="00F72438">
          <w:rPr>
            <w:rFonts w:ascii="Times New Roman" w:hAnsi="Times New Roman" w:cs="Times New Roman"/>
          </w:rPr>
          <w:delText xml:space="preserve">this </w:delText>
        </w:r>
      </w:del>
      <w:ins w:id="579" w:author="O'Sullivan, Ronan James" w:date="2023-07-04T16:22:00Z">
        <w:r w:rsidR="00F72438">
          <w:rPr>
            <w:rFonts w:ascii="Times New Roman" w:hAnsi="Times New Roman" w:cs="Times New Roman"/>
          </w:rPr>
          <w:t>the</w:t>
        </w:r>
        <w:r w:rsidR="00F72438" w:rsidRPr="009F769B">
          <w:rPr>
            <w:rFonts w:ascii="Times New Roman" w:hAnsi="Times New Roman" w:cs="Times New Roman"/>
          </w:rPr>
          <w:t xml:space="preserve"> </w:t>
        </w:r>
      </w:ins>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BF03E7">
        <w:rPr>
          <w:rFonts w:ascii="Times New Roman" w:hAnsi="Times New Roman" w:cs="Times New Roman"/>
        </w:rPr>
        <w:t>i</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del w:id="580" w:author="O'Sullivan, Ronan James" w:date="2023-07-04T16:22:00Z">
        <w:r w:rsidR="00BF03E7" w:rsidDel="00F72438">
          <w:rPr>
            <w:rFonts w:ascii="Times New Roman" w:eastAsiaTheme="minorEastAsia" w:hAnsi="Times New Roman" w:cs="Times New Roman"/>
          </w:rPr>
          <w:delText xml:space="preserve">continuous </w:delText>
        </w:r>
      </w:del>
      <w:ins w:id="581" w:author="O'Sullivan, Ronan James" w:date="2023-07-04T16:22:00Z">
        <w:r w:rsidR="00F72438">
          <w:rPr>
            <w:rFonts w:ascii="Times New Roman" w:eastAsiaTheme="minorEastAsia" w:hAnsi="Times New Roman" w:cs="Times New Roman"/>
          </w:rPr>
          <w:t>chronic</w:t>
        </w:r>
        <w:r w:rsidR="00F72438">
          <w:rPr>
            <w:rFonts w:ascii="Times New Roman" w:eastAsiaTheme="minorEastAsia" w:hAnsi="Times New Roman" w:cs="Times New Roman"/>
          </w:rPr>
          <w:t xml:space="preserve"> </w:t>
        </w:r>
      </w:ins>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i</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F03E7">
        <w:rPr>
          <w:rFonts w:ascii="Times New Roman" w:hAnsi="Times New Roman" w:cs="Times New Roman"/>
        </w:rPr>
        <w:t>i</w:t>
      </w:r>
      <w:r w:rsidR="00C97A4C" w:rsidRPr="009F769B">
        <w:rPr>
          <w:rFonts w:ascii="Times New Roman" w:hAnsi="Times New Roman" w:cs="Times New Roman"/>
        </w:rPr>
        <w:t xml:space="preserve">s set to 10% of </w:t>
      </w:r>
      <m:oMath>
        <m:r>
          <w:rPr>
            <w:rFonts w:ascii="Cambria Math" w:hAnsi="Cambria Math" w:cs="Times New Roman"/>
          </w:rPr>
          <m:t>K</m:t>
        </m:r>
      </m:oMath>
      <w:del w:id="582" w:author="O'Sullivan, Ronan James" w:date="2023-07-04T16:23:00Z">
        <w:r w:rsidR="00C97A4C" w:rsidRPr="009F769B" w:rsidDel="00F72438">
          <w:rPr>
            <w:rFonts w:ascii="Times New Roman" w:eastAsiaTheme="minorEastAsia" w:hAnsi="Times New Roman" w:cs="Times New Roman"/>
          </w:rPr>
          <w:delText xml:space="preserve">, i.e., 50 foreign/domesticated fish intruded each generation, starting at </w:delText>
        </w:r>
        <w:r w:rsidR="008E222D" w:rsidRPr="009F769B" w:rsidDel="00F72438">
          <w:rPr>
            <w:rFonts w:ascii="Times New Roman" w:eastAsiaTheme="minorEastAsia" w:hAnsi="Times New Roman" w:cs="Times New Roman"/>
          </w:rPr>
          <w:delText>generation 21</w:delText>
        </w:r>
        <w:r w:rsidR="00C97A4C" w:rsidRPr="009F769B" w:rsidDel="00F72438">
          <w:rPr>
            <w:rFonts w:ascii="Times New Roman" w:eastAsiaTheme="minorEastAsia" w:hAnsi="Times New Roman" w:cs="Times New Roman"/>
          </w:rPr>
          <w:delText xml:space="preserve">. </w:delText>
        </w:r>
      </w:del>
      <w:ins w:id="583" w:author="O'Sullivan, Ronan James" w:date="2023-07-04T16:23:00Z">
        <w:r w:rsidR="00F72438">
          <w:rPr>
            <w:rFonts w:ascii="Times New Roman" w:eastAsiaTheme="minorEastAsia" w:hAnsi="Times New Roman" w:cs="Times New Roman"/>
          </w:rPr>
          <w:t xml:space="preserve">. </w:t>
        </w:r>
      </w:ins>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F03E7">
        <w:rPr>
          <w:rFonts w:ascii="Times New Roman" w:eastAsiaTheme="minorEastAsia" w:hAnsi="Times New Roman" w:cs="Times New Roman"/>
          <w:iCs/>
        </w:rPr>
        <w:t>a</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r>
          <w:rPr>
            <w:rFonts w:ascii="Cambria Math" w:eastAsiaTheme="minorEastAsia" w:hAnsi="Cambria Math" w:cs="Times New Roman"/>
          </w:rPr>
          <m:t>(initial</m:t>
        </m:r>
        <m:r>
          <w:ins w:id="584" w:author="O'Sullivan, Ronan James" w:date="2023-07-04T16:23:00Z">
            <w:rPr>
              <w:rFonts w:ascii="Cambria Math" w:eastAsiaTheme="minorEastAsia" w:hAnsi="Cambria Math" w:cs="Times New Roman"/>
            </w:rPr>
            <m:t xml:space="preserve"> </m:t>
          </w:ins>
        </m:r>
        <m:r>
          <m:rPr>
            <m:sty m:val="p"/>
          </m:rPr>
          <w:rPr>
            <w:rFonts w:ascii="Cambria Math" w:eastAsiaTheme="minorEastAsia" w:hAnsi="Cambria Math" w:cs="Times New Roman"/>
          </w:rPr>
          <m:t>)</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F03E7">
        <w:rPr>
          <w:rFonts w:ascii="Times New Roman" w:eastAsiaTheme="minorEastAsia" w:hAnsi="Times New Roman" w:cs="Times New Roman"/>
        </w:rPr>
        <w:t>are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del w:id="585" w:author="O'Sullivan, Ronan James" w:date="2023-07-04T16:23:00Z">
        <w:r w:rsidR="00BD4087" w:rsidRPr="009F769B" w:rsidDel="00F72438">
          <w:rPr>
            <w:rFonts w:ascii="Times New Roman" w:eastAsiaTheme="minorEastAsia" w:hAnsi="Times New Roman" w:cs="Times New Roman"/>
          </w:rPr>
          <w:delText>As before,</w:delText>
        </w:r>
      </w:del>
      <w:ins w:id="586" w:author="O'Sullivan, Ronan James" w:date="2023-07-04T16:23:00Z">
        <w:r w:rsidR="00F72438">
          <w:rPr>
            <w:rFonts w:ascii="Times New Roman" w:eastAsiaTheme="minorEastAsia" w:hAnsi="Times New Roman" w:cs="Times New Roman"/>
          </w:rPr>
          <w:t>Again,</w:t>
        </w:r>
      </w:ins>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w:t>
      </w:r>
      <w:r w:rsidR="00BD4087" w:rsidRPr="009F769B">
        <w:rPr>
          <w:rFonts w:ascii="Times New Roman" w:eastAsiaTheme="minorEastAsia" w:hAnsi="Times New Roman" w:cs="Times New Roman"/>
        </w:rPr>
        <w:lastRenderedPageBreak/>
        <w:t xml:space="preserve">of intruders versus locals </w:t>
      </w:r>
      <w:r w:rsidR="00BF03E7">
        <w:rPr>
          <w:rFonts w:ascii="Times New Roman" w:eastAsiaTheme="minorEastAsia" w:hAnsi="Times New Roman" w:cs="Times New Roman"/>
        </w:rPr>
        <w:t>are</w:t>
      </w:r>
      <w:r w:rsidR="00BD4087" w:rsidRPr="009F769B">
        <w:rPr>
          <w:rFonts w:ascii="Times New Roman" w:eastAsiaTheme="minorEastAsia" w:hAnsi="Times New Roman" w:cs="Times New Roman"/>
        </w:rPr>
        <w:t xml:space="preserve"> explored</w:t>
      </w:r>
      <w:ins w:id="587" w:author="O'Sullivan, Ronan James" w:date="2023-07-04T16:24:00Z">
        <w:r w:rsidR="00F72438">
          <w:rPr>
            <w:rFonts w:ascii="Times New Roman" w:eastAsiaTheme="minorEastAsia" w:hAnsi="Times New Roman" w:cs="Times New Roman"/>
          </w:rPr>
          <w:t xml:space="preserve">. </w:t>
        </w:r>
      </w:ins>
      <w:del w:id="588" w:author="O'Sullivan, Ronan James" w:date="2023-07-04T16:24:00Z">
        <w:r w:rsidR="00BD4087" w:rsidRPr="009F769B" w:rsidDel="00F72438">
          <w:rPr>
            <w:rFonts w:ascii="Times New Roman" w:eastAsiaTheme="minorEastAsia" w:hAnsi="Times New Roman" w:cs="Times New Roman"/>
          </w:rPr>
          <w:delText xml:space="preserve"> (</w:delText>
        </w:r>
      </w:del>
      <w:del w:id="589" w:author="O'Sullivan, Ronan James" w:date="2023-07-04T16:23:00Z">
        <w:r w:rsidR="00BD4087" w:rsidRPr="009F769B" w:rsidDel="00F72438">
          <w:rPr>
            <w:rFonts w:ascii="Times New Roman" w:eastAsiaTheme="minorEastAsia" w:hAnsi="Times New Roman" w:cs="Times New Roman"/>
          </w:rPr>
          <w:delText xml:space="preserve">intruders competitively inferior, equal, or superior to locals). </w:delText>
        </w:r>
      </w:del>
      <w:r w:rsidR="00BD4087" w:rsidRPr="009F769B">
        <w:rPr>
          <w:rFonts w:ascii="Times New Roman" w:eastAsiaTheme="minorEastAsia" w:hAnsi="Times New Roman" w:cs="Times New Roman"/>
        </w:rPr>
        <w:t>This g</w:t>
      </w:r>
      <w:r w:rsidR="00BF03E7">
        <w:rPr>
          <w:rFonts w:ascii="Times New Roman" w:eastAsiaTheme="minorEastAsia" w:hAnsi="Times New Roman" w:cs="Times New Roman"/>
        </w:rPr>
        <w:t>ives</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610C8C3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(and hence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9F769B">
        <w:rPr>
          <w:rFonts w:ascii="Times New Roman" w:eastAsiaTheme="minorEastAsia" w:hAnsi="Times New Roman" w:cs="Times New Roman"/>
        </w:rPr>
        <w:t>red</w:t>
      </w:r>
      <w:r w:rsidR="000A2256" w:rsidRPr="009F769B">
        <w:rPr>
          <w:rFonts w:ascii="Times New Roman" w:eastAsiaTheme="minorEastAsia" w:hAnsi="Times New Roman" w:cs="Times New Roman"/>
        </w:rPr>
        <w:t xml:space="preserve"> </w:t>
      </w:r>
      <w:r w:rsidR="00A366AA" w:rsidRPr="009F769B">
        <w:rPr>
          <w:rFonts w:ascii="Times New Roman" w:eastAsiaTheme="minorEastAsia" w:hAnsi="Times New Roman" w:cs="Times New Roman"/>
        </w:rPr>
        <w:t>curves</w:t>
      </w:r>
      <w:r w:rsidR="000A2256" w:rsidRPr="009F769B">
        <w:rPr>
          <w:rFonts w:ascii="Times New Roman" w:eastAsiaTheme="minorEastAsia" w:hAnsi="Times New Roman" w:cs="Times New Roman"/>
        </w:rPr>
        <w:t xml:space="preserve"> in Fig.1A crept upwards slightly over time. </w:t>
      </w:r>
      <w:r w:rsidR="00A11D17" w:rsidRPr="009F769B">
        <w:rPr>
          <w:rFonts w:ascii="Times New Roman" w:eastAsiaTheme="minorEastAsia" w:hAnsi="Times New Roman" w:cs="Times New Roman"/>
        </w:rPr>
        <w:t xml:space="preserve">With moderate reproductive excess (green curves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366AA" w:rsidRPr="009F769B">
        <w:rPr>
          <w:rFonts w:ascii="Times New Roman" w:eastAsiaTheme="minorEastAsia" w:hAnsi="Times New Roman" w:cs="Times New Roman"/>
        </w:rPr>
        <w:t xml:space="preserve">blue </w:t>
      </w:r>
      <w:r w:rsidR="00A11D17" w:rsidRPr="009F769B">
        <w:rPr>
          <w:rFonts w:ascii="Times New Roman" w:eastAsiaTheme="minorEastAsia" w:hAnsi="Times New Roman" w:cs="Times New Roman"/>
        </w:rPr>
        <w:t xml:space="preserve">curves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r w:rsidR="004A359D">
        <w:rPr>
          <w:rFonts w:ascii="Times New Roman" w:eastAsiaTheme="minorEastAsia" w:hAnsi="Times New Roman" w:cs="Times New Roman"/>
        </w:rPr>
        <w:t xml:space="preserve"> so no directional selection occurred</w:t>
      </w:r>
      <w:r w:rsidR="009C3C5E" w:rsidRPr="009F769B">
        <w:rPr>
          <w:rFonts w:ascii="Times New Roman" w:eastAsiaTheme="minorEastAsia" w:hAnsi="Times New Roman" w:cs="Times New Roman"/>
        </w:rPr>
        <w:t>.</w:t>
      </w:r>
    </w:p>
    <w:p w14:paraId="542827DF" w14:textId="48ED3B5C"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owing to the erosion of genetic variation. </w:t>
      </w:r>
      <w:r w:rsidR="005E3EF3" w:rsidRPr="009F769B">
        <w:rPr>
          <w:rFonts w:ascii="Times New Roman" w:eastAsiaTheme="minorEastAsia" w:hAnsi="Times New Roman" w:cs="Times New Roman"/>
        </w:rPr>
        <w:t xml:space="preserve">With only 30 loci contributing to each trait, allelic variation will be lost even under pure drift, as loci go to fixation. Thus, additive genetic variation went down slowly over time in the scenario with low reproductive excess (weak to no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E3EF3" w:rsidRPr="009F769B">
        <w:rPr>
          <w:rFonts w:ascii="Times New Roman" w:eastAsiaTheme="minorEastAsia" w:hAnsi="Times New Roman" w:cs="Times New Roman"/>
          <w:iCs/>
        </w:rPr>
        <w:t>, i.e., largely drift only) and more rapidly in the moderate and high reproductive excess scenarios (selection + drift)</w:t>
      </w:r>
      <w:r w:rsidR="006234C0" w:rsidRPr="009F769B">
        <w:rPr>
          <w:rFonts w:ascii="Times New Roman" w:eastAsiaTheme="minorEastAsia" w:hAnsi="Times New Roman" w:cs="Times New Roman"/>
          <w:iCs/>
        </w:rPr>
        <w:t xml:space="preserve"> (Fig.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w:t>
      </w:r>
      <w:r w:rsidRPr="009F769B">
        <w:rPr>
          <w:rFonts w:ascii="Times New Roman" w:eastAsiaTheme="minorEastAsia" w:hAnsi="Times New Roman" w:cs="Times New Roman"/>
          <w:iCs/>
        </w:rPr>
        <w:lastRenderedPageBreak/>
        <w:t xml:space="preserve">low reproductive excess scenario. </w:t>
      </w:r>
      <w:r w:rsidR="002337E8" w:rsidRPr="009F769B">
        <w:rPr>
          <w:rFonts w:ascii="Times New Roman" w:eastAsiaTheme="minorEastAsia" w:hAnsi="Times New Roman" w:cs="Times New Roman"/>
          <w:iCs/>
        </w:rPr>
        <w:t xml:space="preserve">If some mutation had been included in the model, this would have countered the loss of additive genetic variation.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590"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590"/>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19A2A94A" w:rsidR="00D73FF1" w:rsidRPr="009F769B"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period of maladaptation, the population size (number of spawners) 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 onwards</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so soft selection kicked in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C1663" w:rsidRPr="009F769B">
        <w:rPr>
          <w:rFonts w:ascii="Times New Roman" w:eastAsiaTheme="minorEastAsia" w:hAnsi="Times New Roman" w:cs="Times New Roman"/>
          <w:iCs/>
        </w:rPr>
        <w:t xml:space="preserve"> gradually evolved upwards (Fig.2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614A93BA" w:rsidR="008D6088" w:rsidRPr="009F769B" w:rsidRDefault="008D6088" w:rsidP="006D081A">
      <w:pPr>
        <w:spacing w:line="480" w:lineRule="auto"/>
        <w:jc w:val="both"/>
        <w:rPr>
          <w:rFonts w:ascii="Times New Roman" w:hAnsi="Times New Roman" w:cs="Times New Roman"/>
          <w:b/>
          <w:bCs/>
        </w:rPr>
      </w:pPr>
      <w:r w:rsidRPr="009F769B">
        <w:rPr>
          <w:rFonts w:ascii="Times New Roman" w:hAnsi="Times New Roman" w:cs="Times New Roman"/>
          <w:b/>
          <w:bCs/>
        </w:rPr>
        <w:t>One-off intrusion scenario</w:t>
      </w:r>
      <w:r w:rsidR="005C15D8" w:rsidRPr="009F769B">
        <w:rPr>
          <w:rFonts w:ascii="Times New Roman" w:hAnsi="Times New Roman" w:cs="Times New Roman"/>
          <w:b/>
          <w:bCs/>
        </w:rPr>
        <w:t>s</w:t>
      </w:r>
    </w:p>
    <w:p w14:paraId="3037D6F7" w14:textId="1E6AC9AD" w:rsidR="00393BDD" w:rsidRPr="009F769B" w:rsidRDefault="00393BDD"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1:</w:t>
      </w:r>
    </w:p>
    <w:p w14:paraId="64A22F7D" w14:textId="315E9615"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some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C300AD" w:rsidRPr="009F769B">
        <w:rPr>
          <w:rFonts w:ascii="Times New Roman" w:eastAsiaTheme="minorEastAsia" w:hAnsi="Times New Roman" w:cs="Times New Roman"/>
        </w:rPr>
        <w:t xml:space="preserve">one-off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lastRenderedPageBreak/>
        <w:t xml:space="preserve">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252EBE5C"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the intrusion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352F3A" w:rsidRPr="009F769B">
        <w:rPr>
          <w:rFonts w:ascii="Times New Roman" w:eastAsiaTheme="minorEastAsia" w:hAnsi="Times New Roman" w:cs="Times New Roman"/>
          <w:iCs/>
        </w:rPr>
        <w:t xml:space="preserve">, such that </w:t>
      </w:r>
      <m:oMath>
        <m:r>
          <w:rPr>
            <w:rFonts w:ascii="Cambria Math" w:hAnsi="Cambria Math" w:cs="Times New Roman"/>
          </w:rPr>
          <m:t>RPS</m:t>
        </m:r>
      </m:oMath>
      <w:r w:rsidR="00352F3A" w:rsidRPr="009F769B">
        <w:rPr>
          <w:rFonts w:ascii="Times New Roman" w:eastAsiaTheme="minorEastAsia" w:hAnsi="Times New Roman" w:cs="Times New Roman"/>
        </w:rPr>
        <w:t xml:space="preserve"> exhibited a 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in turn stemmed from the fact that the highly competitive intruders </w:t>
      </w:r>
      <w:r w:rsidR="00A84A03" w:rsidRPr="009F769B">
        <w:rPr>
          <w:rFonts w:ascii="Times New Roman" w:eastAsiaTheme="minorEastAsia" w:hAnsi="Times New Roman" w:cs="Times New Roman"/>
        </w:rPr>
        <w:t xml:space="preserve">(and their hybrid offspring in the generations immediately post-intrusion) </w:t>
      </w:r>
      <w:r w:rsidR="009E2585" w:rsidRPr="009F769B">
        <w:rPr>
          <w:rFonts w:ascii="Times New Roman" w:eastAsiaTheme="minorEastAsia" w:hAnsi="Times New Roman" w:cs="Times New Roman"/>
        </w:rPr>
        <w:t xml:space="preserve">had high spawning success, </w:t>
      </w:r>
      <w:r w:rsidR="00C47A94" w:rsidRPr="009F769B">
        <w:rPr>
          <w:rFonts w:ascii="Times New Roman" w:eastAsiaTheme="minorEastAsia" w:hAnsi="Times New Roman" w:cs="Times New Roman"/>
        </w:rPr>
        <w:t xml:space="preserve">driving 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Evolutionary rescue nonetheless occurred in all three scenarios. </w:t>
      </w:r>
    </w:p>
    <w:p w14:paraId="0FE150E2" w14:textId="77777777" w:rsidR="00961D9A" w:rsidRPr="009F769B" w:rsidRDefault="00961D9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One-off intrusion simulations set 2:</w:t>
      </w:r>
    </w:p>
    <w:p w14:paraId="476F3216" w14:textId="679AD4DB"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one-off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one-off intrusion on </w:t>
      </w:r>
      <w:r w:rsidR="00355DFC" w:rsidRPr="009F769B">
        <w:rPr>
          <w:rFonts w:ascii="Times New Roman" w:eastAsiaTheme="minorEastAsia" w:hAnsi="Times New Roman" w:cs="Times New Roman"/>
          <w:iCs/>
        </w:rPr>
        <w:t>population size</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In contrast, the greater the reproductive excess, the weaker the negative impact of one-off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t>
      </w:r>
      <w:r w:rsidR="00002723" w:rsidRPr="009F769B">
        <w:rPr>
          <w:rFonts w:ascii="Times New Roman" w:eastAsiaTheme="minorEastAsia" w:hAnsi="Times New Roman" w:cs="Times New Roman"/>
        </w:rPr>
        <w:lastRenderedPageBreak/>
        <w:t>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population size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6326E4EF" w:rsidR="00C837C1" w:rsidRPr="009F769B"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p w14:paraId="4A4A3266" w14:textId="2A02E3FB" w:rsidR="00F325F3" w:rsidRPr="009F769B" w:rsidRDefault="00F325F3" w:rsidP="006D081A">
      <w:pPr>
        <w:spacing w:line="480" w:lineRule="auto"/>
        <w:jc w:val="both"/>
        <w:rPr>
          <w:rFonts w:ascii="Times New Roman" w:hAnsi="Times New Roman" w:cs="Times New Roman"/>
          <w:b/>
          <w:bCs/>
        </w:rPr>
      </w:pPr>
      <w:r w:rsidRPr="009F769B">
        <w:rPr>
          <w:rFonts w:ascii="Times New Roman" w:hAnsi="Times New Roman" w:cs="Times New Roman"/>
          <w:b/>
          <w:bCs/>
        </w:rPr>
        <w:t>Continuous intrusion scenarios</w:t>
      </w:r>
    </w:p>
    <w:p w14:paraId="1B7C4A6C" w14:textId="22DC9FA2" w:rsidR="00F325F3" w:rsidRPr="009F769B" w:rsidRDefault="00F325F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1:</w:t>
      </w:r>
    </w:p>
    <w:p w14:paraId="4E4BBACD" w14:textId="6E558E4F" w:rsidR="00F325F3" w:rsidRPr="009F769B" w:rsidRDefault="003169A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of the continuous intrusion </w:t>
      </w:r>
      <w:r w:rsidR="00F25D82" w:rsidRPr="009F769B">
        <w:rPr>
          <w:rFonts w:ascii="Times New Roman" w:eastAsiaTheme="minorEastAsia" w:hAnsi="Times New Roman" w:cs="Times New Roman"/>
          <w:iCs/>
        </w:rPr>
        <w:t xml:space="preserve">scenarios </w:t>
      </w:r>
      <w:r w:rsidRPr="009F769B">
        <w:rPr>
          <w:rFonts w:ascii="Times New Roman" w:eastAsiaTheme="minorEastAsia" w:hAnsi="Times New Roman" w:cs="Times New Roman"/>
          <w:iCs/>
        </w:rPr>
        <w:t xml:space="preserve">depended strongly on the relative competitiveness of intruders versus locals. </w:t>
      </w:r>
      <w:r w:rsidR="00F25D82" w:rsidRPr="009F769B">
        <w:rPr>
          <w:rFonts w:ascii="Times New Roman" w:eastAsiaTheme="minorEastAsia" w:hAnsi="Times New Roman" w:cs="Times New Roman"/>
          <w:iCs/>
        </w:rPr>
        <w:t xml:space="preserve">In this first set of simulations, 25 foreign/domesticated fish intruded each generation from </w:t>
      </w:r>
      <w:r w:rsidR="008E222D" w:rsidRPr="009F769B">
        <w:rPr>
          <w:rFonts w:ascii="Times New Roman" w:eastAsiaTheme="minorEastAsia" w:hAnsi="Times New Roman" w:cs="Times New Roman"/>
          <w:iCs/>
        </w:rPr>
        <w:t>generation 21</w:t>
      </w:r>
      <w:r w:rsidR="00F25D82" w:rsidRPr="009F769B">
        <w:rPr>
          <w:rFonts w:ascii="Times New Roman" w:eastAsiaTheme="minorEastAsia" w:hAnsi="Times New Roman" w:cs="Times New Roman"/>
          <w:iCs/>
        </w:rPr>
        <w:t xml:space="preserve"> onwards. </w:t>
      </w:r>
      <w:r w:rsidR="00904140" w:rsidRPr="009F769B">
        <w:rPr>
          <w:rFonts w:ascii="Times New Roman" w:eastAsiaTheme="minorEastAsia" w:hAnsi="Times New Roman" w:cs="Times New Roman"/>
          <w:iCs/>
        </w:rPr>
        <w:t xml:space="preserve">This exerted a 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as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sidR="00C51E7B" w:rsidRPr="009F769B">
        <w:rPr>
          <w:rFonts w:ascii="Times New Roman" w:eastAsiaTheme="minorEastAsia" w:hAnsi="Times New Roman" w:cs="Times New Roman"/>
          <w:iCs/>
        </w:rPr>
        <w:t xml:space="preserve">s in turn counteracted by an upwards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as evolution trie</w:t>
      </w:r>
      <w:r w:rsidR="00522C12">
        <w:rPr>
          <w:rFonts w:ascii="Times New Roman" w:eastAsiaTheme="minorEastAsia" w:hAnsi="Times New Roman" w:cs="Times New Roman"/>
          <w:iCs/>
        </w:rPr>
        <w:t>d</w:t>
      </w:r>
      <w:r w:rsidR="00C51E7B" w:rsidRPr="009F769B">
        <w:rPr>
          <w:rFonts w:ascii="Times New Roman" w:eastAsiaTheme="minorEastAsia" w:hAnsi="Times New Roman" w:cs="Times New Roman"/>
          <w:iCs/>
        </w:rPr>
        <w:t xml:space="preserve"> to bring it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continual intrusion resulted in the effective “genetic extinction”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bottoming out at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soft selection was occurring and favouring individuals with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values.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whose average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assumed (in the “intruders competitively equal” case) </w:t>
      </w:r>
      <w:r w:rsidR="00687081" w:rsidRPr="009F769B">
        <w:rPr>
          <w:rFonts w:ascii="Times New Roman" w:eastAsiaTheme="minorEastAsia" w:hAnsi="Times New Roman" w:cs="Times New Roman"/>
          <w:iCs/>
        </w:rPr>
        <w:lastRenderedPageBreak/>
        <w:t xml:space="preserve">to be equal to that of the locals in generation 1.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bottomed out at the reference value of 0, it stayed there as soft selection was no longer occurring given 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he frequency of the foreign/domesticated allele at the neutral locus increased steadily in this scenario and reached 1.0 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The number of recruits declined to &lt;50 by circa generation 100 (Fig.5E), with the number of spawners bottoming 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5C4CD615"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equilibrated at around +10 (Fig.5C, blue curve), reflecting the fact that “gene swamping” again occurred such that the original wild population was effectively replaced genetically by foreign/domesticated alleles (Fig.5D, blue curve). Only around 20-25 recruits were produced each generation (Fig.5E, blue curve), and the number of spawners per generation bottomed out at around 30-40 (Fig.5F, blue curve). </w:t>
      </w:r>
    </w:p>
    <w:p w14:paraId="494FA227" w14:textId="58592D3C"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however, when intruders were competitively inferior to locals. </w:t>
      </w:r>
      <w:r w:rsidR="0074625D" w:rsidRPr="009F769B">
        <w:rPr>
          <w:rFonts w:ascii="Times New Roman" w:eastAsiaTheme="minorEastAsia" w:hAnsi="Times New Roman" w:cs="Times New Roman"/>
          <w:iCs/>
        </w:rPr>
        <w:t>Soft selection each generation filtered out most of the intruders, such that little maladaptation occurred (Fig.5A, red curve)</w:t>
      </w:r>
      <w:r w:rsidR="00E51A34" w:rsidRPr="009F769B">
        <w:rPr>
          <w:rFonts w:ascii="Times New Roman" w:eastAsiaTheme="minorEastAsia" w:hAnsi="Times New Roman" w:cs="Times New Roman"/>
          <w:iCs/>
        </w:rPr>
        <w:t xml:space="preserve"> and hence</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w:t>
      </w:r>
      <w:proofErr w:type="gramStart"/>
      <w:r w:rsidR="00F32711" w:rsidRPr="009F769B">
        <w:rPr>
          <w:rFonts w:ascii="Times New Roman" w:eastAsiaTheme="minorEastAsia" w:hAnsi="Times New Roman" w:cs="Times New Roman"/>
          <w:iCs/>
        </w:rPr>
        <w:t>thus</w:t>
      </w:r>
      <w:proofErr w:type="gramEnd"/>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4D43D4D" w:rsidR="00187190" w:rsidRPr="009F769B" w:rsidRDefault="00187190"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2:</w:t>
      </w:r>
    </w:p>
    <w:p w14:paraId="03FBE694" w14:textId="3B6A2113" w:rsidR="00187190" w:rsidRPr="009F769B"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continuous 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“intruders competitively equal”</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and “intruders competitively superior” scenarios, complete genetic replacement of locals by the foreign/domesticated type again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w:t>
      </w:r>
      <w:r w:rsidR="005F72C1" w:rsidRPr="009F769B">
        <w:rPr>
          <w:rFonts w:ascii="Times New Roman" w:eastAsiaTheme="minorEastAsia" w:hAnsi="Times New Roman" w:cs="Times New Roman"/>
          <w:iCs/>
        </w:rPr>
        <w:lastRenderedPageBreak/>
        <w:t>introgression of foreign/domesticated alleles occurred even in the “intruders competitively inferior”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representing a “hybrid swarm” type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EC79D9" w:rsidRPr="009F769B">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 and “intruders competitively superior” scenarios (Fig.6A, green and blue curves respectively)</w:t>
      </w:r>
      <w:r w:rsidR="00C2323B" w:rsidRPr="009F769B">
        <w:rPr>
          <w:rFonts w:ascii="Times New Roman" w:eastAsiaTheme="minorEastAsia" w:hAnsi="Times New Roman" w:cs="Times New Roman"/>
          <w:iCs/>
        </w:rPr>
        <w:t xml:space="preserve">, and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equilibrated at around 350 (Fig.6F, red curve), which was considerably higher than the </w:t>
      </w:r>
      <w:r w:rsidR="00EC79D9" w:rsidRPr="009F769B">
        <w:rPr>
          <w:rFonts w:ascii="Times New Roman" w:eastAsiaTheme="minorEastAsia" w:hAnsi="Times New Roman" w:cs="Times New Roman"/>
          <w:iCs/>
        </w:rPr>
        <w:t xml:space="preserve">“intruders competitively equal” and “intruders competitively superior” scenarios (Fig.6F, green and blue curves respectively). </w:t>
      </w:r>
    </w:p>
    <w:p w14:paraId="7D0ECB8F" w14:textId="2564D755" w:rsidR="00D549C1" w:rsidRPr="009F769B" w:rsidRDefault="00D549C1"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Continuous intrusion simulations set 3:</w:t>
      </w:r>
    </w:p>
    <w:p w14:paraId="0CF834F8" w14:textId="534FE8C9"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continuous 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no soft selection occurred (as </w:t>
      </w:r>
      <m:oMath>
        <m:r>
          <w:rPr>
            <w:rFonts w:ascii="Cambria Math" w:hAnsi="Cambria Math" w:cs="Times New Roman"/>
          </w:rPr>
          <m:t>RPS</m:t>
        </m:r>
      </m:oMath>
      <w:r w:rsidR="00E65900" w:rsidRPr="009F769B">
        <w:rPr>
          <w:rFonts w:ascii="Times New Roman" w:eastAsiaTheme="minorEastAsia" w:hAnsi="Times New Roman" w:cs="Times New Roman"/>
        </w:rPr>
        <w:t xml:space="preserve"> was always &lt;1), so trait heritability had no effect on the dynamics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65900" w:rsidRPr="009F769B">
        <w:rPr>
          <w:rFonts w:ascii="Times New Roman" w:eastAsiaTheme="minorEastAsia" w:hAnsi="Times New Roman" w:cs="Times New Roman"/>
          <w:iCs/>
        </w:rPr>
        <w:t xml:space="preserve">. </w:t>
      </w:r>
      <w:r w:rsidR="0099471F" w:rsidRPr="009F769B">
        <w:rPr>
          <w:rFonts w:ascii="Times New Roman" w:eastAsiaTheme="minorEastAsia" w:hAnsi="Times New Roman" w:cs="Times New Roman"/>
          <w:iCs/>
        </w:rPr>
        <w:t xml:space="preserve">The continual intrusion pulled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9471F" w:rsidRPr="009F769B">
        <w:rPr>
          <w:rFonts w:ascii="Times New Roman" w:eastAsiaTheme="minorEastAsia" w:hAnsi="Times New Roman" w:cs="Times New Roman"/>
          <w:iCs/>
        </w:rPr>
        <w:t xml:space="preserve"> down to a minimum of -30 (the expected mean for intruders) and </w:t>
      </w:r>
      <w:r w:rsidR="00606953" w:rsidRPr="009F769B">
        <w:rPr>
          <w:rFonts w:ascii="Times New Roman" w:eastAsiaTheme="minorEastAsia" w:hAnsi="Times New Roman" w:cs="Times New Roman"/>
          <w:iCs/>
        </w:rPr>
        <w:t xml:space="preserve">genetic replacement (i.e., complete introgression of foreign/domesticated alleles) occurred. </w:t>
      </w:r>
      <w:r w:rsidR="007317F2" w:rsidRPr="009F769B">
        <w:rPr>
          <w:rFonts w:ascii="Times New Roman" w:eastAsiaTheme="minorEastAsia" w:hAnsi="Times New Roman" w:cs="Times New Roman"/>
          <w:iCs/>
        </w:rPr>
        <w:t>Population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18A48C2E"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picture 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the results were similar to the low reproductive excess scenario, but only in the “intruders competitively equal” and “intruders competitively superior” scenarios</w:t>
      </w:r>
      <w:r w:rsidR="00486731" w:rsidRPr="009F769B">
        <w:rPr>
          <w:rFonts w:ascii="Times New Roman" w:eastAsiaTheme="minorEastAsia" w:hAnsi="Times New Roman" w:cs="Times New Roman"/>
          <w:iCs/>
        </w:rPr>
        <w:t xml:space="preserve"> (green and blue curves in Fig.S8, respectively)</w:t>
      </w:r>
      <w:r w:rsidR="00AE0356" w:rsidRPr="009F769B">
        <w:rPr>
          <w:rFonts w:ascii="Times New Roman" w:eastAsiaTheme="minorEastAsia" w:hAnsi="Times New Roman" w:cs="Times New Roman"/>
          <w:iCs/>
        </w:rPr>
        <w:t>: strong maladaptation occurred</w:t>
      </w:r>
      <w:r w:rsidR="00FE1ACF">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population size was reduced by generation 50 </w:t>
      </w:r>
      <w:r w:rsidR="00FE1ACF">
        <w:rPr>
          <w:rFonts w:ascii="Times New Roman" w:eastAsiaTheme="minorEastAsia" w:hAnsi="Times New Roman" w:cs="Times New Roman"/>
          <w:iCs/>
        </w:rPr>
        <w:t xml:space="preserve">or so </w:t>
      </w:r>
      <w:r w:rsidR="00AE0356" w:rsidRPr="009F769B">
        <w:rPr>
          <w:rFonts w:ascii="Times New Roman" w:eastAsiaTheme="minorEastAsia" w:hAnsi="Times New Roman" w:cs="Times New Roman"/>
          <w:iCs/>
        </w:rPr>
        <w:t>to 100 or fewer spawners.</w:t>
      </w:r>
      <w:r w:rsidR="00B368C4" w:rsidRPr="009F769B">
        <w:rPr>
          <w:rFonts w:ascii="Times New Roman" w:eastAsiaTheme="minorEastAsia" w:hAnsi="Times New Roman" w:cs="Times New Roman"/>
          <w:iCs/>
        </w:rPr>
        <w:t xml:space="preserve"> The </w:t>
      </w:r>
      <w:r w:rsidR="00AE0356" w:rsidRPr="009F769B">
        <w:rPr>
          <w:rFonts w:ascii="Times New Roman" w:eastAsiaTheme="minorEastAsia" w:hAnsi="Times New Roman" w:cs="Times New Roman"/>
          <w:iCs/>
        </w:rPr>
        <w:t xml:space="preserve">genetic composition of the population (at both the neutral locus and the functional loci affecting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E0356"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356" w:rsidRPr="009F769B">
        <w:rPr>
          <w:rFonts w:ascii="Times New Roman" w:eastAsiaTheme="minorEastAsia" w:hAnsi="Times New Roman" w:cs="Times New Roman"/>
          <w:iCs/>
        </w:rPr>
        <w:t xml:space="preserve">) </w:t>
      </w:r>
      <w:r w:rsidR="00B368C4" w:rsidRPr="009F769B">
        <w:rPr>
          <w:rFonts w:ascii="Times New Roman" w:eastAsiaTheme="minorEastAsia" w:hAnsi="Times New Roman" w:cs="Times New Roman"/>
          <w:iCs/>
        </w:rPr>
        <w:t xml:space="preserve">also </w:t>
      </w:r>
      <w:r w:rsidR="00AE0356" w:rsidRPr="009F769B">
        <w:rPr>
          <w:rFonts w:ascii="Times New Roman" w:eastAsiaTheme="minorEastAsia" w:hAnsi="Times New Roman" w:cs="Times New Roman"/>
          <w:iCs/>
        </w:rPr>
        <w:t xml:space="preserve">shifted towards </w:t>
      </w:r>
      <w:r w:rsidR="00B368C4" w:rsidRPr="009F769B">
        <w:rPr>
          <w:rFonts w:ascii="Times New Roman" w:eastAsiaTheme="minorEastAsia" w:hAnsi="Times New Roman" w:cs="Times New Roman"/>
          <w:iCs/>
        </w:rPr>
        <w:t>that of intruders</w:t>
      </w:r>
      <w:r w:rsidR="008E3B5F" w:rsidRPr="009F769B">
        <w:rPr>
          <w:rFonts w:ascii="Times New Roman" w:eastAsiaTheme="minorEastAsia" w:hAnsi="Times New Roman" w:cs="Times New Roman"/>
          <w:iCs/>
        </w:rPr>
        <w:t xml:space="preserve">, i.e., genetic replacement. </w:t>
      </w:r>
      <w:r w:rsidR="006003D2" w:rsidRPr="009F769B">
        <w:rPr>
          <w:rFonts w:ascii="Times New Roman" w:eastAsiaTheme="minorEastAsia" w:hAnsi="Times New Roman" w:cs="Times New Roman"/>
          <w:iCs/>
        </w:rPr>
        <w:t xml:space="preserve">In contrast, under the “intruders competitively inferior” scenario (red curves in Fig.S8), </w:t>
      </w:r>
      <w:r w:rsidR="009B4901" w:rsidRPr="009F769B">
        <w:rPr>
          <w:rFonts w:ascii="Times New Roman" w:eastAsiaTheme="minorEastAsia" w:hAnsi="Times New Roman" w:cs="Times New Roman"/>
          <w:iCs/>
        </w:rPr>
        <w:t xml:space="preserve">soft selection effectively filtered out most intruders each generation so little maladaptation or introgression of foreign/domesticated alleles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heritability=0.25 case for the “intruders competitively superior” and “intruders competitively inferior” scenarios (blue and red </w:t>
      </w:r>
      <w:r w:rsidR="00D12773" w:rsidRPr="009F769B">
        <w:rPr>
          <w:rFonts w:ascii="Times New Roman" w:eastAsiaTheme="minorEastAsia" w:hAnsi="Times New Roman" w:cs="Times New Roman"/>
          <w:iCs/>
        </w:rPr>
        <w:lastRenderedPageBreak/>
        <w:t>curves in Fig.S8)</w:t>
      </w:r>
      <w:r w:rsidR="00FE1ACF">
        <w:rPr>
          <w:rFonts w:ascii="Times New Roman" w:eastAsiaTheme="minorEastAsia" w:hAnsi="Times New Roman" w:cs="Times New Roman"/>
          <w:iCs/>
        </w:rPr>
        <w:t>. The outcomes were different</w:t>
      </w:r>
      <w:r w:rsidR="00D12773" w:rsidRPr="009F769B">
        <w:rPr>
          <w:rFonts w:ascii="Times New Roman" w:eastAsiaTheme="minorEastAsia" w:hAnsi="Times New Roman" w:cs="Times New Roman"/>
          <w:iCs/>
        </w:rPr>
        <w:t xml:space="preserve">, </w:t>
      </w:r>
      <w:r w:rsidR="00FE1ACF">
        <w:rPr>
          <w:rFonts w:ascii="Times New Roman" w:eastAsiaTheme="minorEastAsia" w:hAnsi="Times New Roman" w:cs="Times New Roman"/>
          <w:iCs/>
        </w:rPr>
        <w:t>however,</w:t>
      </w:r>
      <w:r w:rsidR="00D12773" w:rsidRPr="009F769B">
        <w:rPr>
          <w:rFonts w:ascii="Times New Roman" w:eastAsiaTheme="minorEastAsia" w:hAnsi="Times New Roman" w:cs="Times New Roman"/>
          <w:iCs/>
        </w:rPr>
        <w:t xml:space="preserve"> for the “intruders competitively equal” scenario (green curves in Fig.S8). </w:t>
      </w:r>
      <w:r w:rsidR="00423FB6" w:rsidRPr="009F769B">
        <w:rPr>
          <w:rFonts w:ascii="Times New Roman" w:eastAsiaTheme="minorEastAsia" w:hAnsi="Times New Roman" w:cs="Times New Roman"/>
          <w:iCs/>
        </w:rPr>
        <w:t xml:space="preserve">In that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make an appreciable dent in </w:t>
      </w:r>
      <m:oMath>
        <m:r>
          <w:rPr>
            <w:rFonts w:ascii="Cambria Math" w:hAnsi="Cambria Math" w:cs="Times New Roman"/>
          </w:rPr>
          <m:t>RPS</m:t>
        </m:r>
      </m:oMath>
      <w:r w:rsidR="00112A33" w:rsidRPr="009F769B">
        <w:rPr>
          <w:rFonts w:ascii="Times New Roman" w:eastAsiaTheme="minorEastAsia" w:hAnsi="Times New Roman" w:cs="Times New Roman"/>
        </w:rPr>
        <w:t xml:space="preserve">, so the number of spawners remained close to </w:t>
      </w:r>
      <m:oMath>
        <m:r>
          <w:rPr>
            <w:rFonts w:ascii="Cambria Math" w:hAnsi="Cambria Math" w:cs="Times New Roman"/>
          </w:rPr>
          <m:t>K</m:t>
        </m:r>
      </m:oMath>
      <w:r w:rsidR="00112A33" w:rsidRPr="009F769B">
        <w:rPr>
          <w:rFonts w:ascii="Times New Roman" w:eastAsiaTheme="minorEastAsia" w:hAnsi="Times New Roman" w:cs="Times New Roman"/>
          <w:iCs/>
        </w:rPr>
        <w:t xml:space="preserve"> (albeit with more variability compared to the “intruders competitively inferior” scenario). </w:t>
      </w:r>
      <w:r w:rsidR="00C53FCA" w:rsidRPr="009F769B">
        <w:rPr>
          <w:rFonts w:ascii="Times New Roman" w:eastAsiaTheme="minorEastAsia" w:hAnsi="Times New Roman" w:cs="Times New Roman"/>
          <w:iCs/>
        </w:rPr>
        <w:t xml:space="preserve">A small amount of introgression occurred in the “intruders competitively equal” scenario at the neutral locus. </w:t>
      </w:r>
    </w:p>
    <w:p w14:paraId="1B5EF24D" w14:textId="4991C87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picture changed 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the results were similar to the moderate reproductive excess scenario, but only in the “intruders competitively superior” scenario (blue curves in Fig.S9): strong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D64CD4" w:rsidRPr="009F769B">
        <w:rPr>
          <w:rFonts w:ascii="Times New Roman" w:eastAsiaTheme="minorEastAsia" w:hAnsi="Times New Roman" w:cs="Times New Roman"/>
          <w:iCs/>
        </w:rPr>
        <w:t xml:space="preserve">under the “intruders competitively equal” and “intruders competitively inferior” scenarios (red and green curves in Fig.S9),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 </w:t>
      </w:r>
      <w:r w:rsidR="00AA5E27" w:rsidRPr="009F769B">
        <w:rPr>
          <w:rFonts w:ascii="Times New Roman" w:eastAsiaTheme="minorEastAsia" w:hAnsi="Times New Roman" w:cs="Times New Roman"/>
          <w:iCs/>
        </w:rPr>
        <w:t xml:space="preserve">(especially in the “intruders competitively inferior” case), </w:t>
      </w:r>
      <w:r w:rsidR="00D64CD4" w:rsidRPr="009F769B">
        <w:rPr>
          <w:rFonts w:ascii="Times New Roman" w:eastAsiaTheme="minorEastAsia" w:hAnsi="Times New Roman" w:cs="Times New Roman"/>
          <w:iCs/>
        </w:rPr>
        <w:t>so little maladaptation or introgression of foreign/domesticated alleles occurred</w:t>
      </w:r>
      <w:r w:rsidR="00AA5E27" w:rsidRPr="009F769B">
        <w:rPr>
          <w:rFonts w:ascii="Times New Roman" w:eastAsiaTheme="minorEastAsia" w:hAnsi="Times New Roman" w:cs="Times New Roman"/>
          <w:iCs/>
        </w:rPr>
        <w:t xml:space="preserve"> in the “intruders competitively inferior” case and a </w:t>
      </w:r>
      <w:r w:rsidR="005002CA">
        <w:rPr>
          <w:rFonts w:ascii="Times New Roman" w:eastAsiaTheme="minorEastAsia" w:hAnsi="Times New Roman" w:cs="Times New Roman"/>
          <w:iCs/>
        </w:rPr>
        <w:t>small amount of</w:t>
      </w:r>
      <w:r w:rsidR="00AA5E27" w:rsidRPr="009F769B">
        <w:rPr>
          <w:rFonts w:ascii="Times New Roman" w:eastAsiaTheme="minorEastAsia" w:hAnsi="Times New Roman" w:cs="Times New Roman"/>
          <w:iCs/>
        </w:rPr>
        <w:t xml:space="preserve"> introgression occurred in the “intruders competitively equal” case.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maladaptation occurred in the “intruders competitively </w:t>
      </w:r>
      <w:r w:rsidR="00214EEC">
        <w:rPr>
          <w:rFonts w:ascii="Times New Roman" w:eastAsiaTheme="minorEastAsia" w:hAnsi="Times New Roman" w:cs="Times New Roman"/>
          <w:iCs/>
        </w:rPr>
        <w:t>inferior</w:t>
      </w:r>
      <w:r w:rsidR="003E0661" w:rsidRPr="009F769B">
        <w:rPr>
          <w:rFonts w:ascii="Times New Roman" w:eastAsiaTheme="minorEastAsia" w:hAnsi="Times New Roman" w:cs="Times New Roman"/>
          <w:iCs/>
        </w:rPr>
        <w:t xml:space="preserve">” and “intruders competitively </w:t>
      </w:r>
      <w:r w:rsidR="00214EEC">
        <w:rPr>
          <w:rFonts w:ascii="Times New Roman" w:eastAsiaTheme="minorEastAsia" w:hAnsi="Times New Roman" w:cs="Times New Roman"/>
          <w:iCs/>
        </w:rPr>
        <w:t>equal</w:t>
      </w:r>
      <w:r w:rsidR="003E0661" w:rsidRPr="009F769B">
        <w:rPr>
          <w:rFonts w:ascii="Times New Roman" w:eastAsiaTheme="minorEastAsia" w:hAnsi="Times New Roman" w:cs="Times New Roman"/>
          <w:iCs/>
        </w:rPr>
        <w:t>” scenarios (red and green curves in Fig.S9), while a small amount of maladaptation occurred in the “intruders competitively superior” scenario (blue curves in Fig.S9)</w:t>
      </w:r>
      <w:r w:rsidR="005040E1" w:rsidRPr="009F769B">
        <w:rPr>
          <w:rFonts w:ascii="Times New Roman" w:eastAsiaTheme="minorEastAsia" w:hAnsi="Times New Roman" w:cs="Times New Roman"/>
          <w:iCs/>
        </w:rPr>
        <w:t xml:space="preserve">. </w:t>
      </w:r>
      <w:r w:rsidR="00CF0E45" w:rsidRPr="009F769B">
        <w:rPr>
          <w:rFonts w:ascii="Times New Roman" w:eastAsiaTheme="minorEastAsia" w:hAnsi="Times New Roman" w:cs="Times New Roman"/>
          <w:iCs/>
        </w:rPr>
        <w:t xml:space="preserve">Little to no introgression occurred in the </w:t>
      </w:r>
      <w:r w:rsidR="001F4896">
        <w:rPr>
          <w:rFonts w:ascii="Times New Roman" w:eastAsiaTheme="minorEastAsia" w:hAnsi="Times New Roman" w:cs="Times New Roman"/>
          <w:iCs/>
        </w:rPr>
        <w:t>former</w:t>
      </w:r>
      <w:r w:rsidR="00CF0E45" w:rsidRPr="009F769B">
        <w:rPr>
          <w:rFonts w:ascii="Times New Roman" w:eastAsiaTheme="minorEastAsia" w:hAnsi="Times New Roman" w:cs="Times New Roman"/>
          <w:iCs/>
        </w:rPr>
        <w:t xml:space="preserve"> two scenarios, whilst a small amount of introgression occurred in the “intruders competitively superior” scenario. The number of spawners remained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5D3F4ABA" w:rsidR="0028507A" w:rsidRPr="009F769B" w:rsidRDefault="0028507A" w:rsidP="006D081A">
      <w:pPr>
        <w:spacing w:line="480" w:lineRule="auto"/>
        <w:jc w:val="both"/>
        <w:rPr>
          <w:rFonts w:ascii="Times New Roman" w:eastAsiaTheme="minorEastAsia" w:hAnsi="Times New Roman" w:cs="Times New Roman"/>
          <w:b/>
          <w:bCs/>
          <w:iCs/>
        </w:rPr>
      </w:pPr>
      <w:r>
        <w:rPr>
          <w:rFonts w:ascii="Times New Roman" w:eastAsiaTheme="minorEastAsia" w:hAnsi="Times New Roman" w:cs="Times New Roman"/>
          <w:b/>
          <w:bCs/>
          <w:iCs/>
        </w:rPr>
        <w:t xml:space="preserve">Discussion </w:t>
      </w:r>
      <w:r w:rsidR="006E7B0D" w:rsidRPr="006E7B0D">
        <w:rPr>
          <w:rFonts w:ascii="Times New Roman" w:eastAsiaTheme="minorEastAsia" w:hAnsi="Times New Roman" w:cs="Times New Roman"/>
          <w:iCs/>
        </w:rPr>
        <w:t>(a stream of consciousness for now!!)</w:t>
      </w:r>
    </w:p>
    <w:p w14:paraId="69C70C8A" w14:textId="296D1930" w:rsidR="007A1675"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1: a recap of the key results, with some big statements on their general importance. </w:t>
      </w:r>
    </w:p>
    <w:p w14:paraId="068FDF41" w14:textId="4937FAFA" w:rsidR="00F4200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F4200F">
        <w:rPr>
          <w:rFonts w:ascii="Times New Roman" w:eastAsiaTheme="minorEastAsia" w:hAnsi="Times New Roman" w:cs="Times New Roman"/>
          <w:iCs/>
        </w:rPr>
        <w:t xml:space="preserve"> 2: </w:t>
      </w:r>
      <w:r w:rsidR="003E220D">
        <w:rPr>
          <w:rFonts w:ascii="Times New Roman" w:eastAsiaTheme="minorEastAsia" w:hAnsi="Times New Roman" w:cs="Times New Roman"/>
          <w:iCs/>
        </w:rPr>
        <w:t xml:space="preserve">brief discussion of the baseline scenario simulations, hammering home how the strength of soft selection scales with the magnitude of reproductive excess (the more recruits than spawning slots, </w:t>
      </w:r>
      <w:r w:rsidR="003E220D">
        <w:rPr>
          <w:rFonts w:ascii="Times New Roman" w:eastAsiaTheme="minorEastAsia" w:hAnsi="Times New Roman" w:cs="Times New Roman"/>
          <w:iCs/>
        </w:rPr>
        <w:lastRenderedPageBreak/>
        <w:t xml:space="preserve">the stronger the selection). </w:t>
      </w:r>
      <w:r w:rsidR="00917A29">
        <w:rPr>
          <w:rFonts w:ascii="Times New Roman" w:eastAsiaTheme="minorEastAsia" w:hAnsi="Times New Roman" w:cs="Times New Roman"/>
          <w:iCs/>
        </w:rPr>
        <w:t xml:space="preserve">Discuss interactions between hard and soft selection – e.g., when there is strong maladaptation (strong hard selection), recruits per spawner falls below 1, which shuts off any soft-selection. Our model assumed genetic independence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but if they were genetically correlated, this would lead to further interactions between them mediated by indirect selection. For example, if soft selection favours higher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17A29">
        <w:rPr>
          <w:rFonts w:ascii="Times New Roman" w:eastAsiaTheme="minorEastAsia" w:hAnsi="Times New Roman" w:cs="Times New Roman"/>
          <w:iCs/>
        </w:rPr>
        <w:t xml:space="preserve"> values and the traits are positively genetically correlated, this would drag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17A29">
        <w:rPr>
          <w:rFonts w:ascii="Times New Roman" w:eastAsiaTheme="minorEastAsia" w:hAnsi="Times New Roman" w:cs="Times New Roman"/>
          <w:iCs/>
        </w:rPr>
        <w:t xml:space="preserve"> off its optimum as a correlated response, thereby leading to maladaptation and a</w:t>
      </w:r>
      <w:r w:rsidR="002B037F">
        <w:rPr>
          <w:rFonts w:ascii="Times New Roman" w:eastAsiaTheme="minorEastAsia" w:hAnsi="Times New Roman" w:cs="Times New Roman"/>
          <w:iCs/>
        </w:rPr>
        <w:t>n</w:t>
      </w:r>
      <w:r w:rsidR="00917A29">
        <w:rPr>
          <w:rFonts w:ascii="Times New Roman" w:eastAsiaTheme="minorEastAsia" w:hAnsi="Times New Roman" w:cs="Times New Roman"/>
          <w:iCs/>
        </w:rPr>
        <w:t xml:space="preserve"> associated demographic penalty. </w:t>
      </w:r>
      <w:r w:rsidR="002B037F">
        <w:rPr>
          <w:rFonts w:ascii="Times New Roman" w:eastAsiaTheme="minorEastAsia" w:hAnsi="Times New Roman" w:cs="Times New Roman"/>
          <w:iCs/>
        </w:rPr>
        <w:t xml:space="preserve">If the latter is strong enough, this in turn would feed back to reduce or shut off soft selection. </w:t>
      </w:r>
      <w:r w:rsidR="007A7490">
        <w:rPr>
          <w:rFonts w:ascii="Times New Roman" w:eastAsiaTheme="minorEastAsia" w:hAnsi="Times New Roman" w:cs="Times New Roman"/>
          <w:iCs/>
        </w:rPr>
        <w:t xml:space="preserve">Our model contains the option for a certain fraction of loci to be shared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49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A7490">
        <w:rPr>
          <w:rFonts w:ascii="Times New Roman" w:eastAsiaTheme="minorEastAsia" w:hAnsi="Times New Roman" w:cs="Times New Roman"/>
          <w:iCs/>
        </w:rPr>
        <w:t xml:space="preserve">, so these interactions can be explored in future work. </w:t>
      </w:r>
    </w:p>
    <w:p w14:paraId="336C6D11" w14:textId="0AEB2F4D" w:rsidR="00B213B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3</w:t>
      </w:r>
      <w:r w:rsidR="00B213B7">
        <w:rPr>
          <w:rFonts w:ascii="Times New Roman" w:eastAsiaTheme="minorEastAsia" w:hAnsi="Times New Roman" w:cs="Times New Roman"/>
          <w:iCs/>
        </w:rPr>
        <w:t>: a discussion of the one-off intrusion scenario results, framed in the context of captive releases and farm escapes in salmonids (as well as a more general framing).</w:t>
      </w:r>
      <w:r w:rsidR="0069508A">
        <w:rPr>
          <w:rFonts w:ascii="Times New Roman" w:eastAsiaTheme="minorEastAsia" w:hAnsi="Times New Roman" w:cs="Times New Roman"/>
          <w:iCs/>
        </w:rPr>
        <w:t xml:space="preserve"> </w:t>
      </w:r>
      <w:r w:rsidR="0093349C">
        <w:rPr>
          <w:rFonts w:ascii="Times New Roman" w:eastAsiaTheme="minorEastAsia" w:hAnsi="Times New Roman" w:cs="Times New Roman"/>
          <w:iCs/>
        </w:rPr>
        <w:t xml:space="preserve">Hammer home the importance of the relative competitiveness of intruders versus locals. Discuss evidence for hatchery fish being less competitive than wild fish, and for farm escapes being more competitive than wild fish. In the latter case, the more realistic scenario is probably where farm genotypes are more competitive at the fry stage in terms of feeding territory acquisition (McGinnity papers, Norwegian studies, etc.). If we had shifted soft selection in our model to the fry stage, rather than the spawning stage, the same qualitative outcomes would likely have been observed (might even try running these simulations, as will be easy to tweak the model!!). </w:t>
      </w:r>
      <w:r w:rsidR="003A5433">
        <w:rPr>
          <w:rFonts w:ascii="Times New Roman" w:eastAsiaTheme="minorEastAsia" w:hAnsi="Times New Roman" w:cs="Times New Roman"/>
          <w:iCs/>
        </w:rPr>
        <w:t xml:space="preserve">Higher competitiveness of farmed genotypes at the fry stage would accelerate the introgression of domesticated genes, and thereby increase maladaptation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5433">
        <w:rPr>
          <w:rFonts w:ascii="Times New Roman" w:eastAsiaTheme="minorEastAsia" w:hAnsi="Times New Roman" w:cs="Times New Roman"/>
          <w:iCs/>
        </w:rPr>
        <w:t xml:space="preserve"> and impose a stronger demographic penalty. </w:t>
      </w:r>
    </w:p>
    <w:p w14:paraId="351B9E7E" w14:textId="03F501AF" w:rsidR="004C3627"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 4</w:t>
      </w:r>
      <w:r w:rsidR="00212596">
        <w:rPr>
          <w:rFonts w:ascii="Times New Roman" w:eastAsiaTheme="minorEastAsia" w:hAnsi="Times New Roman" w:cs="Times New Roman"/>
          <w:iCs/>
        </w:rPr>
        <w:t xml:space="preserve">: discuss continuous intrusion results, which largely showed similar patterns to the one-off intrusion results, although with some interesting differences. E.g., genetic replacement can occur under continual intrusion, or hybrid swarms may emerge, even though the population size may equilibrate a lower size (compared to no intrusion). Ecological extinction has not occurred, but genetic extinction has effectively resulted. </w:t>
      </w:r>
      <w:r w:rsidR="00575623">
        <w:rPr>
          <w:rFonts w:ascii="Times New Roman" w:eastAsiaTheme="minorEastAsia" w:hAnsi="Times New Roman" w:cs="Times New Roman"/>
          <w:iCs/>
        </w:rPr>
        <w:t xml:space="preserve">Discuss how likely it is in salmonids for intrusion to involve one-off events (e.g., a load of fish escape from sea-net pens in a big storm, a one-off stocking event of hatchery fish </w:t>
      </w:r>
      <w:r w:rsidR="00575623">
        <w:rPr>
          <w:rFonts w:ascii="Times New Roman" w:eastAsiaTheme="minorEastAsia" w:hAnsi="Times New Roman" w:cs="Times New Roman"/>
          <w:iCs/>
        </w:rPr>
        <w:lastRenderedPageBreak/>
        <w:t xml:space="preserve">occurs), versus low-level continual intrusion (e.g. continual leakage from a farm; continual stocking each generation). </w:t>
      </w:r>
    </w:p>
    <w:p w14:paraId="2A6E88FB" w14:textId="7C1C9F26"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4C3627">
        <w:rPr>
          <w:rFonts w:ascii="Times New Roman" w:eastAsiaTheme="minorEastAsia" w:hAnsi="Times New Roman" w:cs="Times New Roman"/>
          <w:iCs/>
        </w:rPr>
        <w:t xml:space="preserve"> 5: compare our model and findings to previous eco-genetic models with salmonids, i.e., Hindar et al, Castellani et al, Sylvester et al, Baskett and Waples. </w:t>
      </w:r>
      <w:r w:rsidR="00F60747">
        <w:rPr>
          <w:rFonts w:ascii="Times New Roman" w:eastAsiaTheme="minorEastAsia" w:hAnsi="Times New Roman" w:cs="Times New Roman"/>
          <w:iCs/>
        </w:rPr>
        <w:t xml:space="preserve">Some of these models allowed for density-dependent competition, I think, but none mention soft selection (need to check this!!). In the case of Castellani, they assumed I think that a single set of loci affect a bunch of different fitness-related traits (so genetic non-independence across traits), including I think competitive ability of fry?? Did this result in similar outcomes to our model? </w:t>
      </w:r>
      <w:r w:rsidR="00167AD4">
        <w:rPr>
          <w:rFonts w:ascii="Times New Roman" w:eastAsiaTheme="minorEastAsia" w:hAnsi="Times New Roman" w:cs="Times New Roman"/>
          <w:iCs/>
        </w:rPr>
        <w:t xml:space="preserve">Baskett and Waples also might have included density/frequency dependence, but again need to look into how they modelled things exactly and what they found. </w:t>
      </w:r>
    </w:p>
    <w:p w14:paraId="29D4FC31" w14:textId="6BF76148"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6: limitations and possible future extensions of our model. </w:t>
      </w:r>
    </w:p>
    <w:p w14:paraId="514404DA" w14:textId="3FB5FBA3"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7: Management/conservation implications.</w:t>
      </w:r>
    </w:p>
    <w:p w14:paraId="1F6F9B35" w14:textId="2557A8A1" w:rsidR="00B6766F" w:rsidRDefault="008D2A1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Section</w:t>
      </w:r>
      <w:r w:rsidR="00B6766F">
        <w:rPr>
          <w:rFonts w:ascii="Times New Roman" w:eastAsiaTheme="minorEastAsia" w:hAnsi="Times New Roman" w:cs="Times New Roman"/>
          <w:iCs/>
        </w:rPr>
        <w:t xml:space="preserve"> 8: Conclusions (one paragraph wrap-up). </w:t>
      </w:r>
    </w:p>
    <w:p w14:paraId="7B74EC22" w14:textId="77777777" w:rsidR="0008745B" w:rsidRPr="009F769B" w:rsidRDefault="00F60747" w:rsidP="0008745B">
      <w:pPr>
        <w:spacing w:line="480" w:lineRule="auto"/>
        <w:jc w:val="both"/>
        <w:rPr>
          <w:ins w:id="591" w:author="O'Sullivan, Ronan James" w:date="2023-07-04T14:32:00Z"/>
          <w:rFonts w:ascii="Times New Roman" w:hAnsi="Times New Roman" w:cs="Times New Roman"/>
        </w:rPr>
      </w:pPr>
      <w:r>
        <w:rPr>
          <w:rFonts w:ascii="Times New Roman" w:eastAsiaTheme="minorEastAsia" w:hAnsi="Times New Roman" w:cs="Times New Roman"/>
          <w:iCs/>
        </w:rPr>
        <w:t xml:space="preserve"> </w:t>
      </w:r>
      <w:r w:rsidR="00212596">
        <w:rPr>
          <w:rFonts w:ascii="Times New Roman" w:eastAsiaTheme="minorEastAsia" w:hAnsi="Times New Roman" w:cs="Times New Roman"/>
          <w:iCs/>
        </w:rPr>
        <w:t xml:space="preserve"> </w:t>
      </w:r>
      <w:ins w:id="592" w:author="O'Sullivan, Ronan James" w:date="2023-07-04T14:32:00Z">
        <w:r w:rsidR="0008745B" w:rsidRPr="009F769B">
          <w:rPr>
            <w:rFonts w:ascii="Times New Roman" w:hAnsi="Times New Roman" w:cs="Times New Roman"/>
          </w:rPr>
          <w:t xml:space="preserve">Another major pressure in salmonids, in particular Atlantic salmon, is the escape of farmed fish into wild populations. Farmed salmon are </w:t>
        </w:r>
        <w:r w:rsidR="0008745B">
          <w:rPr>
            <w:rFonts w:ascii="Times New Roman" w:hAnsi="Times New Roman" w:cs="Times New Roman"/>
          </w:rPr>
          <w:t>genetically</w:t>
        </w:r>
        <w:r w:rsidR="0008745B" w:rsidRPr="009F769B">
          <w:rPr>
            <w:rFonts w:ascii="Times New Roman" w:hAnsi="Times New Roman" w:cs="Times New Roman"/>
          </w:rPr>
          <w:t xml:space="preserve"> divergent from wild salmon, owing to intentional artificial selection for commercially important </w:t>
        </w:r>
        <w:r w:rsidR="0008745B">
          <w:rPr>
            <w:rFonts w:ascii="Times New Roman" w:hAnsi="Times New Roman" w:cs="Times New Roman"/>
          </w:rPr>
          <w:t>characteristics</w:t>
        </w:r>
        <w:r w:rsidR="0008745B" w:rsidRPr="009F769B">
          <w:rPr>
            <w:rFonts w:ascii="Times New Roman" w:hAnsi="Times New Roman" w:cs="Times New Roman"/>
          </w:rPr>
          <w:t>, relaxed</w:t>
        </w:r>
        <w:r w:rsidR="0008745B">
          <w:rPr>
            <w:rFonts w:ascii="Times New Roman" w:hAnsi="Times New Roman" w:cs="Times New Roman"/>
          </w:rPr>
          <w:t>/domestication selection in captivity</w:t>
        </w:r>
        <w:r w:rsidR="0008745B" w:rsidRPr="009F769B">
          <w:rPr>
            <w:rFonts w:ascii="Times New Roman" w:hAnsi="Times New Roman" w:cs="Times New Roman"/>
          </w:rPr>
          <w:t>, founder effects</w:t>
        </w:r>
        <w:r w:rsidR="0008745B">
          <w:rPr>
            <w:rFonts w:ascii="Times New Roman" w:hAnsi="Times New Roman" w:cs="Times New Roman"/>
          </w:rPr>
          <w:t>,</w:t>
        </w:r>
        <w:r w:rsidR="0008745B" w:rsidRPr="009F769B">
          <w:rPr>
            <w:rFonts w:ascii="Times New Roman" w:hAnsi="Times New Roman" w:cs="Times New Roman"/>
          </w:rPr>
          <w:t xml:space="preserve"> and genetic drift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{"citationID":"ZNnauQO0","properties":{"formattedCitation":"(Gj\\uc0\\u248{}en and Bentsen 1997; Gjedrem, Gj\\uc0\\u248{}en, and Gjerde 1991)","plainCitation":"(Gjøen and Bentsen 1997; Gjedrem, Gjøen, and Gjerde 1991)","noteIndex":0},"citationItems":[{"id":482,"uris":["http://zotero.org/users/2160202/items/3NTBWCV3"],"itemData":{"id":482,"type":"article-journal","container-title":"ICES Journal of Marine Science: Journal du Conseil","issue":"6","page":"1009-1014","title":"Past, present, and future of genetic improvement in salmon aquaculture","volume":"54","author":[{"family":"Gjøen","given":"H. M."},{"family":"Bentsen","given":"H. B."}],"issued":{"date-parts":[["1997"]]}}},{"id":481,"uris":["http://zotero.org/users/2160202/items/D34WKF22"],"itemData":{"id":481,"type":"article-journal","container-title":"Aquaculture","issue":"1","page":"41-50","title":"Genetic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kern w:val="0"/>
            <w:szCs w:val="24"/>
          </w:rPr>
          <w:t>(</w:t>
        </w:r>
        <w:proofErr w:type="spellStart"/>
        <w:r w:rsidR="0008745B" w:rsidRPr="009F769B">
          <w:rPr>
            <w:rFonts w:ascii="Times New Roman" w:hAnsi="Times New Roman" w:cs="Times New Roman"/>
            <w:kern w:val="0"/>
            <w:szCs w:val="24"/>
          </w:rPr>
          <w:t>Gjøen</w:t>
        </w:r>
        <w:proofErr w:type="spellEnd"/>
        <w:r w:rsidR="0008745B" w:rsidRPr="009F769B">
          <w:rPr>
            <w:rFonts w:ascii="Times New Roman" w:hAnsi="Times New Roman" w:cs="Times New Roman"/>
            <w:kern w:val="0"/>
            <w:szCs w:val="24"/>
          </w:rPr>
          <w:t xml:space="preserve"> and Bentsen 1997; </w:t>
        </w:r>
        <w:proofErr w:type="spellStart"/>
        <w:r w:rsidR="0008745B" w:rsidRPr="009F769B">
          <w:rPr>
            <w:rFonts w:ascii="Times New Roman" w:hAnsi="Times New Roman" w:cs="Times New Roman"/>
            <w:kern w:val="0"/>
            <w:szCs w:val="24"/>
          </w:rPr>
          <w:t>Gjedrem</w:t>
        </w:r>
        <w:proofErr w:type="spellEnd"/>
        <w:r w:rsidR="0008745B" w:rsidRPr="009F769B">
          <w:rPr>
            <w:rFonts w:ascii="Times New Roman" w:hAnsi="Times New Roman" w:cs="Times New Roman"/>
            <w:kern w:val="0"/>
            <w:szCs w:val="24"/>
          </w:rPr>
          <w:t xml:space="preserve">, </w:t>
        </w:r>
        <w:proofErr w:type="spellStart"/>
        <w:r w:rsidR="0008745B" w:rsidRPr="009F769B">
          <w:rPr>
            <w:rFonts w:ascii="Times New Roman" w:hAnsi="Times New Roman" w:cs="Times New Roman"/>
            <w:kern w:val="0"/>
            <w:szCs w:val="24"/>
          </w:rPr>
          <w:t>Gjøen</w:t>
        </w:r>
        <w:proofErr w:type="spellEnd"/>
        <w:r w:rsidR="0008745B" w:rsidRPr="009F769B">
          <w:rPr>
            <w:rFonts w:ascii="Times New Roman" w:hAnsi="Times New Roman" w:cs="Times New Roman"/>
            <w:kern w:val="0"/>
            <w:szCs w:val="24"/>
          </w:rPr>
          <w:t xml:space="preserve">, and </w:t>
        </w:r>
        <w:proofErr w:type="spellStart"/>
        <w:r w:rsidR="0008745B" w:rsidRPr="009F769B">
          <w:rPr>
            <w:rFonts w:ascii="Times New Roman" w:hAnsi="Times New Roman" w:cs="Times New Roman"/>
            <w:kern w:val="0"/>
            <w:szCs w:val="24"/>
          </w:rPr>
          <w:t>Gjerde</w:t>
        </w:r>
        <w:proofErr w:type="spellEnd"/>
        <w:r w:rsidR="0008745B" w:rsidRPr="009F769B">
          <w:rPr>
            <w:rFonts w:ascii="Times New Roman" w:hAnsi="Times New Roman" w:cs="Times New Roman"/>
            <w:kern w:val="0"/>
            <w:szCs w:val="24"/>
          </w:rPr>
          <w:t xml:space="preserve"> 1991)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Escapes from </w:t>
        </w:r>
        <w:r w:rsidR="0008745B">
          <w:rPr>
            <w:rFonts w:ascii="Times New Roman" w:hAnsi="Times New Roman" w:cs="Times New Roman"/>
          </w:rPr>
          <w:t xml:space="preserve">marine </w:t>
        </w:r>
        <w:r w:rsidR="0008745B" w:rsidRPr="009F769B">
          <w:rPr>
            <w:rFonts w:ascii="Times New Roman" w:hAnsi="Times New Roman" w:cs="Times New Roman"/>
          </w:rPr>
          <w:t xml:space="preserve">fish farms </w:t>
        </w:r>
        <w:r w:rsidR="0008745B">
          <w:rPr>
            <w:rFonts w:ascii="Times New Roman" w:hAnsi="Times New Roman" w:cs="Times New Roman"/>
          </w:rPr>
          <w:t xml:space="preserve">or land-based hatchery units </w:t>
        </w:r>
        <w:r w:rsidR="0008745B" w:rsidRPr="009F769B">
          <w:rPr>
            <w:rFonts w:ascii="Times New Roman" w:hAnsi="Times New Roman" w:cs="Times New Roman"/>
          </w:rPr>
          <w:t xml:space="preserve">are frequent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{"citationID":"7RrAJ4Cq","properties":{"formattedCitation":"(Jensen et al. 2010; Naylor et al. 2005)","plainCitation":"(Jensen et al. 2010; Naylor et al. 2005)","noteIndex":0},"citationItems":[{"id":1139,"uris":["http://zotero.org/users/2160202/items/WFKQ3VFR"],"itemData":{"id":1139,"type":"article-journal","container-title":"Aquaculture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495,"uris":["http://zotero.org/users/2160202/items/ZAUJRXRX"],"itemData":{"id":495,"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(Jensen et al. 2010; Naylor et al. 2005)</w:t>
        </w:r>
        <w:r w:rsidR="0008745B" w:rsidRPr="009F769B">
          <w:rPr>
            <w:rFonts w:ascii="Times New Roman" w:hAnsi="Times New Roman" w:cs="Times New Roman"/>
          </w:rPr>
          <w:fldChar w:fldCharType="end"/>
        </w:r>
        <w:r w:rsidR="0008745B">
          <w:rPr>
            <w:rFonts w:ascii="Times New Roman" w:hAnsi="Times New Roman" w:cs="Times New Roman"/>
          </w:rPr>
          <w:t>.</w:t>
        </w:r>
        <w:r w:rsidR="0008745B" w:rsidRPr="009F769B">
          <w:rPr>
            <w:rFonts w:ascii="Times New Roman" w:hAnsi="Times New Roman" w:cs="Times New Roman"/>
          </w:rPr>
          <w:t xml:space="preserve"> </w:t>
        </w:r>
        <w:r w:rsidR="0008745B">
          <w:rPr>
            <w:rFonts w:ascii="Times New Roman" w:hAnsi="Times New Roman" w:cs="Times New Roman"/>
          </w:rPr>
          <w:t>Fa</w:t>
        </w:r>
        <w:r w:rsidR="0008745B" w:rsidRPr="009F769B">
          <w:rPr>
            <w:rFonts w:ascii="Times New Roman" w:hAnsi="Times New Roman" w:cs="Times New Roman"/>
          </w:rPr>
          <w:t xml:space="preserve">rmed fish and their hybrids can have substantially reduced fitness in the wild </w:t>
        </w:r>
        <w:r w:rsidR="0008745B" w:rsidRPr="009F769B">
          <w:rPr>
            <w:rFonts w:ascii="Times New Roman" w:hAnsi="Times New Roman" w:cs="Times New Roman"/>
          </w:rPr>
          <w:fldChar w:fldCharType="begin"/>
        </w:r>
        <w:r w:rsidR="0008745B">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2015)","noteIndex":0},"citationItems":[{"id":289,"uris":["http://zotero.org/users/2160202/items/DUWHZ2GB"],"itemData":{"id":289,"type":"article-journal","container-title":"Proceedings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472,"uris":["http://zotero.org/users/2160202/items/UWCAGV49"],"itemData":{"id":472,"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24,"uris":["http://zotero.org/users/2160202/items/8VRWPBU7"],"itemData":{"id":24,"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08745B" w:rsidRPr="009F769B">
          <w:rPr>
            <w:rFonts w:ascii="Times New Roman" w:hAnsi="Times New Roman" w:cs="Times New Roman"/>
          </w:rPr>
          <w:fldChar w:fldCharType="separate"/>
        </w:r>
        <w:r w:rsidR="0008745B" w:rsidRPr="00C56ED0">
          <w:rPr>
            <w:rFonts w:ascii="Times New Roman" w:hAnsi="Times New Roman" w:cs="Times New Roman"/>
          </w:rPr>
          <w:t xml:space="preserve">(McGinnity et al. 2003; </w:t>
        </w:r>
        <w:proofErr w:type="spellStart"/>
        <w:r w:rsidR="0008745B" w:rsidRPr="00C56ED0">
          <w:rPr>
            <w:rFonts w:ascii="Times New Roman" w:hAnsi="Times New Roman" w:cs="Times New Roman"/>
          </w:rPr>
          <w:t>Skaala</w:t>
        </w:r>
        <w:proofErr w:type="spellEnd"/>
        <w:r w:rsidR="0008745B" w:rsidRPr="00C56ED0">
          <w:rPr>
            <w:rFonts w:ascii="Times New Roman" w:hAnsi="Times New Roman" w:cs="Times New Roman"/>
          </w:rPr>
          <w:t xml:space="preserve"> et al. 2012; Reed et al. 2015)</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threatening the genetic integrity and viability of wild populations experiencing introgression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{"citationID":"Dccmb7bA","properties":{"formattedCitation":"(Glover et al. 2017)","plainCitation":"(Glover et al. 2017)","noteIndex":0},"citationItems":[{"id":1141,"uris":["http://zotero.org/users/2160202/items/J83L2GNS"],"itemData":{"id":1141,"type":"article-journal","container-title":"Fish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(Glover et al. 2017)</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and altering their life histories </w:t>
        </w:r>
        <w:r w:rsidR="0008745B" w:rsidRPr="009F769B">
          <w:rPr>
            <w:rFonts w:ascii="Times New Roman" w:hAnsi="Times New Roman" w:cs="Times New Roman"/>
          </w:rPr>
          <w:fldChar w:fldCharType="begin"/>
        </w:r>
        <w:r w:rsidR="0008745B" w:rsidRPr="009F769B">
          <w:rPr>
            <w:rFonts w:ascii="Times New Roman" w:hAnsi="Times New Roman" w:cs="Times New Roman"/>
          </w:rPr>
          <w:instrText xml:space="preserve"> ADDIN ZOTERO_ITEM CSL_CITATION {"citationID":"6JwKR1fg","properties":{"formattedCitation":"(Bolstad et al. 2017; 2021)","plainCitation":"(Bolstad et al. 2017; 2021)","noteIndex":0},"citationItems":[{"id":1875,"uris":["http://zotero.org/users/2160202/items/QSFG9D8V"],"itemData":{"id":1875,"type":"article-journal","abstract":"Interbreeding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1873,"uris":["http://zotero.org/users/2160202/items/DVEWJ2GZ"],"itemData":{"id":1873,"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08745B" w:rsidRPr="009F769B">
          <w:rPr>
            <w:rFonts w:ascii="Times New Roman" w:hAnsi="Times New Roman" w:cs="Times New Roman"/>
          </w:rPr>
          <w:fldChar w:fldCharType="separate"/>
        </w:r>
        <w:r w:rsidR="0008745B" w:rsidRPr="009F769B">
          <w:rPr>
            <w:rFonts w:ascii="Times New Roman" w:hAnsi="Times New Roman" w:cs="Times New Roman"/>
          </w:rPr>
          <w:t>(</w:t>
        </w:r>
        <w:proofErr w:type="spellStart"/>
        <w:r w:rsidR="0008745B" w:rsidRPr="009F769B">
          <w:rPr>
            <w:rFonts w:ascii="Times New Roman" w:hAnsi="Times New Roman" w:cs="Times New Roman"/>
          </w:rPr>
          <w:t>Bolstad</w:t>
        </w:r>
        <w:proofErr w:type="spellEnd"/>
        <w:r w:rsidR="0008745B" w:rsidRPr="009F769B">
          <w:rPr>
            <w:rFonts w:ascii="Times New Roman" w:hAnsi="Times New Roman" w:cs="Times New Roman"/>
          </w:rPr>
          <w:t xml:space="preserve"> et al. 2017; 2021)</w:t>
        </w:r>
        <w:r w:rsidR="0008745B" w:rsidRPr="009F769B">
          <w:rPr>
            <w:rFonts w:ascii="Times New Roman" w:hAnsi="Times New Roman" w:cs="Times New Roman"/>
          </w:rPr>
          <w:fldChar w:fldCharType="end"/>
        </w:r>
        <w:r w:rsidR="0008745B" w:rsidRPr="009F769B">
          <w:rPr>
            <w:rFonts w:ascii="Times New Roman" w:hAnsi="Times New Roman" w:cs="Times New Roman"/>
          </w:rPr>
          <w:t xml:space="preserve">. </w:t>
        </w:r>
      </w:ins>
    </w:p>
    <w:p w14:paraId="20A7DE18" w14:textId="6F57386F" w:rsidR="00F4200F" w:rsidRPr="009F769B" w:rsidRDefault="00F4200F" w:rsidP="006D081A">
      <w:pPr>
        <w:spacing w:line="480" w:lineRule="auto"/>
        <w:jc w:val="both"/>
        <w:rPr>
          <w:rFonts w:ascii="Times New Roman" w:eastAsiaTheme="minorEastAsia" w:hAnsi="Times New Roman" w:cs="Times New Roman"/>
          <w:iCs/>
        </w:rPr>
      </w:pPr>
    </w:p>
    <w:p w14:paraId="668E6D9E" w14:textId="2489E7EF" w:rsidR="007A1675" w:rsidRPr="009F769B" w:rsidRDefault="007A1675" w:rsidP="006D081A">
      <w:pPr>
        <w:spacing w:line="48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4A33EB5E" w14:textId="77777777" w:rsidR="008D62BD" w:rsidRPr="008D62BD" w:rsidRDefault="007A1675" w:rsidP="006D081A">
      <w:pPr>
        <w:pStyle w:val="Bibliography"/>
        <w:jc w:val="both"/>
        <w:rPr>
          <w:rFonts w:ascii="Calibri" w:hAnsi="Calibri" w:cs="Calibri"/>
        </w:rPr>
      </w:pPr>
      <w:r w:rsidRPr="009F769B">
        <w:rPr>
          <w:rFonts w:eastAsiaTheme="minorEastAsia"/>
          <w:iCs/>
        </w:rPr>
        <w:fldChar w:fldCharType="begin"/>
      </w:r>
      <w:r w:rsidR="00F41760">
        <w:rPr>
          <w:rFonts w:eastAsiaTheme="minorEastAsia"/>
          <w:iCs/>
        </w:rPr>
        <w:instrText xml:space="preserve"> ADDIN ZOTERO_BIBL {"uncited":[],"omitted":[],"custom":[]} CSL_BIBLIOGRAPHY </w:instrText>
      </w:r>
      <w:r w:rsidRPr="009F769B">
        <w:rPr>
          <w:rFonts w:eastAsiaTheme="minorEastAsia"/>
          <w:iCs/>
        </w:rPr>
        <w:fldChar w:fldCharType="separate"/>
      </w:r>
      <w:r w:rsidR="008D62BD" w:rsidRPr="008D62BD">
        <w:rPr>
          <w:rFonts w:ascii="Calibri" w:hAnsi="Calibri" w:cs="Calibri"/>
        </w:rPr>
        <w:t xml:space="preserve">Araki, Hitoshi, Barry A. Berejikian, Michael J. Ford, and Michael S. Blouin. 2008. “Fitness of Hatchery‐reared Salmonids in the Wild.” </w:t>
      </w:r>
      <w:r w:rsidR="008D62BD" w:rsidRPr="008D62BD">
        <w:rPr>
          <w:rFonts w:ascii="Calibri" w:hAnsi="Calibri" w:cs="Calibri"/>
          <w:i/>
          <w:iCs/>
        </w:rPr>
        <w:t>Evolutionary Applications</w:t>
      </w:r>
      <w:r w:rsidR="008D62BD" w:rsidRPr="008D62BD">
        <w:rPr>
          <w:rFonts w:ascii="Calibri" w:hAnsi="Calibri" w:cs="Calibri"/>
        </w:rPr>
        <w:t xml:space="preserve"> 1 (2): 342–55.</w:t>
      </w:r>
    </w:p>
    <w:p w14:paraId="44D9567B"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Araki, Hitoshi, Becky Cooper, and Michael S. Blouin. 2007. “Genetic Effects of Captive Breeding Cause a Rapid, Cumulative Fitness Decline in the Wild.” </w:t>
      </w:r>
      <w:r w:rsidRPr="008D62BD">
        <w:rPr>
          <w:rFonts w:ascii="Calibri" w:hAnsi="Calibri" w:cs="Calibri"/>
          <w:i/>
          <w:iCs/>
        </w:rPr>
        <w:t>Science</w:t>
      </w:r>
      <w:r w:rsidRPr="008D62BD">
        <w:rPr>
          <w:rFonts w:ascii="Calibri" w:hAnsi="Calibri" w:cs="Calibri"/>
        </w:rPr>
        <w:t xml:space="preserve"> 318 (5847): 100–103.</w:t>
      </w:r>
    </w:p>
    <w:p w14:paraId="60D784A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Barbanera, Filippo, Oliver RW Pergams, Monica Guerrini, Giovanni Forcina, Panicos Panayides, and Fernando Dini. 2010. “Genetic Consequences of Intensive Management in Game Birds.” </w:t>
      </w:r>
      <w:r w:rsidRPr="008D62BD">
        <w:rPr>
          <w:rFonts w:ascii="Calibri" w:hAnsi="Calibri" w:cs="Calibri"/>
          <w:i/>
          <w:iCs/>
        </w:rPr>
        <w:t>Biological Conservation</w:t>
      </w:r>
      <w:r w:rsidRPr="008D62BD">
        <w:rPr>
          <w:rFonts w:ascii="Calibri" w:hAnsi="Calibri" w:cs="Calibri"/>
        </w:rPr>
        <w:t xml:space="preserve"> 143 (5): 1259–68.</w:t>
      </w:r>
    </w:p>
    <w:p w14:paraId="4708B79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Scott C. Burgess, and Robin S. Waples. 2013. “Assessing Strategies to Minimize Unintended Fitness Consequences of Aquaculture on Wild Populations.” </w:t>
      </w:r>
      <w:r w:rsidRPr="008D62BD">
        <w:rPr>
          <w:rFonts w:ascii="Calibri" w:hAnsi="Calibri" w:cs="Calibri"/>
          <w:i/>
          <w:iCs/>
        </w:rPr>
        <w:t>Evolutionary Applications</w:t>
      </w:r>
      <w:r w:rsidRPr="008D62BD">
        <w:rPr>
          <w:rFonts w:ascii="Calibri" w:hAnsi="Calibri" w:cs="Calibri"/>
        </w:rPr>
        <w:t xml:space="preserve"> 6 (7): 1090–1108. https://doi.org/10.1111/eva.12089.</w:t>
      </w:r>
    </w:p>
    <w:p w14:paraId="3477C2D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Baskett, Marissa L., and Robin S. Waples. 2013. “Evaluating Alternative Strategies for Minimizing Unintended Fitness Consequences of Cultured Individuals on Wild Populations.” </w:t>
      </w:r>
      <w:r w:rsidRPr="008D62BD">
        <w:rPr>
          <w:rFonts w:ascii="Calibri" w:hAnsi="Calibri" w:cs="Calibri"/>
          <w:i/>
          <w:iCs/>
        </w:rPr>
        <w:t>Conservation Biology</w:t>
      </w:r>
      <w:r w:rsidRPr="008D62BD">
        <w:rPr>
          <w:rFonts w:ascii="Calibri" w:hAnsi="Calibri" w:cs="Calibri"/>
        </w:rPr>
        <w:t xml:space="preserve"> 27 (1): 83–94. https://doi.org/10.1111/j.1523-1739.2012.01949.x.</w:t>
      </w:r>
    </w:p>
    <w:p w14:paraId="7179B72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Bell, Donovan A., Ryan P. Kovach, Zachary L. Robinson, Andrew R. Whiteley, and Thomas E. Reed. 2021. “The Ecological Causes and Consequences of Hard and Soft Selection.” </w:t>
      </w:r>
      <w:r w:rsidRPr="008D62BD">
        <w:rPr>
          <w:rFonts w:ascii="Calibri" w:hAnsi="Calibri" w:cs="Calibri"/>
          <w:i/>
          <w:iCs/>
        </w:rPr>
        <w:t>Ecology Letters</w:t>
      </w:r>
      <w:r w:rsidRPr="008D62BD">
        <w:rPr>
          <w:rFonts w:ascii="Calibri" w:hAnsi="Calibri" w:cs="Calibri"/>
        </w:rPr>
        <w:t xml:space="preserve"> 24 (7): 1505–21.</w:t>
      </w:r>
    </w:p>
    <w:p w14:paraId="657403DF" w14:textId="77777777" w:rsidR="008D62BD" w:rsidRPr="006D081A" w:rsidRDefault="008D62BD" w:rsidP="006D081A">
      <w:pPr>
        <w:pStyle w:val="Bibliography"/>
        <w:jc w:val="both"/>
        <w:rPr>
          <w:rFonts w:ascii="Calibri" w:hAnsi="Calibri" w:cs="Calibri"/>
          <w:lang w:val="sv-SE"/>
        </w:rPr>
      </w:pPr>
      <w:r w:rsidRPr="008D62BD">
        <w:rPr>
          <w:rFonts w:ascii="Calibri" w:hAnsi="Calibri" w:cs="Calibri"/>
        </w:rPr>
        <w:t xml:space="preserve">Bolstad, Geir H., Kjetil Hindar, Grethe Robertsen, Bror Jonsson, Harald Sægrov, Ola H. Diserud, Peder Fiske, et al. 2017. “Gene Flow from Domesticated Escapes Alters the Life History of Wild Atlantic Salmon.” </w:t>
      </w:r>
      <w:r w:rsidRPr="006D081A">
        <w:rPr>
          <w:rFonts w:ascii="Calibri" w:hAnsi="Calibri" w:cs="Calibri"/>
          <w:i/>
          <w:iCs/>
          <w:lang w:val="sv-SE"/>
        </w:rPr>
        <w:t>Nature Ecology &amp; Evolution</w:t>
      </w:r>
      <w:r w:rsidRPr="006D081A">
        <w:rPr>
          <w:rFonts w:ascii="Calibri" w:hAnsi="Calibri" w:cs="Calibri"/>
          <w:lang w:val="sv-SE"/>
        </w:rPr>
        <w:t xml:space="preserve"> 1 (5): 1–5. https://doi.org/10.1038/s41559-017-0124.</w:t>
      </w:r>
    </w:p>
    <w:p w14:paraId="2EC55E8D" w14:textId="77777777" w:rsidR="008D62BD" w:rsidRPr="008D62BD" w:rsidRDefault="008D62BD" w:rsidP="006D081A">
      <w:pPr>
        <w:pStyle w:val="Bibliography"/>
        <w:jc w:val="both"/>
        <w:rPr>
          <w:rFonts w:ascii="Calibri" w:hAnsi="Calibri" w:cs="Calibri"/>
        </w:rPr>
      </w:pPr>
      <w:r w:rsidRPr="006D081A">
        <w:rPr>
          <w:rFonts w:ascii="Calibri" w:hAnsi="Calibri" w:cs="Calibri"/>
          <w:lang w:val="sv-SE"/>
        </w:rPr>
        <w:t xml:space="preserve">Bolstad, Geir H., Sten Karlsson, Ingerid J. Hagen, Peder Fiske, Kurt Urdal, Harald Sægrov, Bjørn Florø-Larsen, et al. 2021. </w:t>
      </w:r>
      <w:r w:rsidRPr="008D62BD">
        <w:rPr>
          <w:rFonts w:ascii="Calibri" w:hAnsi="Calibri" w:cs="Calibri"/>
        </w:rPr>
        <w:t xml:space="preserve">“Introgression from Farmed Escapees Affects the Full Life Cycle of Wild Atlantic Salmon.” </w:t>
      </w:r>
      <w:r w:rsidRPr="008D62BD">
        <w:rPr>
          <w:rFonts w:ascii="Calibri" w:hAnsi="Calibri" w:cs="Calibri"/>
          <w:i/>
          <w:iCs/>
        </w:rPr>
        <w:t>Science Advances</w:t>
      </w:r>
      <w:r w:rsidRPr="008D62BD">
        <w:rPr>
          <w:rFonts w:ascii="Calibri" w:hAnsi="Calibri" w:cs="Calibri"/>
        </w:rPr>
        <w:t xml:space="preserve"> 7 (52): eabj3397. https://doi.org/10.1126/sciadv.abj3397.</w:t>
      </w:r>
    </w:p>
    <w:p w14:paraId="64C9073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Brennan, Adrian C., Guy Woodward, Ole Seehausen, Violeta Muñoz-Fuentes, Craig Moritz, Anis Guelmami, Richard J. Abbott, and Pim Edelaar. 2015. “Hybridization Due to Changing Species Distributions: Adding Problems or Solutions to Conservation of Biodiversity during Global Change?” </w:t>
      </w:r>
      <w:r w:rsidRPr="008D62BD">
        <w:rPr>
          <w:rFonts w:ascii="Calibri" w:hAnsi="Calibri" w:cs="Calibri"/>
          <w:i/>
          <w:iCs/>
        </w:rPr>
        <w:t>Evolutionary Ecology Research</w:t>
      </w:r>
      <w:r w:rsidRPr="008D62BD">
        <w:rPr>
          <w:rFonts w:ascii="Calibri" w:hAnsi="Calibri" w:cs="Calibri"/>
        </w:rPr>
        <w:t xml:space="preserve"> 16 (6): 475–91.</w:t>
      </w:r>
    </w:p>
    <w:p w14:paraId="0F2681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Carlson, Stephanie M., and Todd R. Seamons. 2008. “A Review of Quantitative Genetic Components of Fitness in Salmonids: Implications for Adaptation to Future Change.” </w:t>
      </w:r>
      <w:r w:rsidRPr="008D62BD">
        <w:rPr>
          <w:rFonts w:ascii="Calibri" w:hAnsi="Calibri" w:cs="Calibri"/>
          <w:i/>
          <w:iCs/>
        </w:rPr>
        <w:t>Evolutionary Applications</w:t>
      </w:r>
      <w:r w:rsidRPr="008D62BD">
        <w:rPr>
          <w:rFonts w:ascii="Calibri" w:hAnsi="Calibri" w:cs="Calibri"/>
        </w:rPr>
        <w:t xml:space="preserve"> 1 (2): 222–38.</w:t>
      </w:r>
    </w:p>
    <w:p w14:paraId="53339E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Castellani, Marco, Mikko Heino, John Gilbey, Hitoshi Araki, Terje Svåsand, and Kevin A. Glover. 2015. “IBSEM: An Individual-Based Atlantic Salmon Population Model.” </w:t>
      </w:r>
      <w:r w:rsidRPr="008D62BD">
        <w:rPr>
          <w:rFonts w:ascii="Calibri" w:hAnsi="Calibri" w:cs="Calibri"/>
          <w:i/>
          <w:iCs/>
        </w:rPr>
        <w:t>PLOS ONE</w:t>
      </w:r>
      <w:r w:rsidRPr="008D62BD">
        <w:rPr>
          <w:rFonts w:ascii="Calibri" w:hAnsi="Calibri" w:cs="Calibri"/>
        </w:rPr>
        <w:t xml:space="preserve"> 10 (9): e0138444. https://doi.org/10.1371/journal.pone.0138444.</w:t>
      </w:r>
    </w:p>
    <w:p w14:paraId="7E474AF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2018. “Modeling Fitness Changes in Wild Atlantic Salmon Populations Faced by Spawning Intrusion of Domesticated Escapees.” </w:t>
      </w:r>
      <w:r w:rsidRPr="008D62BD">
        <w:rPr>
          <w:rFonts w:ascii="Calibri" w:hAnsi="Calibri" w:cs="Calibri"/>
          <w:i/>
          <w:iCs/>
        </w:rPr>
        <w:t>Evolutionary Applications</w:t>
      </w:r>
      <w:r w:rsidRPr="008D62BD">
        <w:rPr>
          <w:rFonts w:ascii="Calibri" w:hAnsi="Calibri" w:cs="Calibri"/>
        </w:rPr>
        <w:t xml:space="preserve"> 11 (6): 1010–25. https://doi.org/10.1111/eva.12615.</w:t>
      </w:r>
    </w:p>
    <w:p w14:paraId="10137E7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Chevin, Luis-Miguel, Russell Lande, and Georgina M. Mace. 2010. “Adaptation, Plasticity, and Extinction in a Changing Environment: Towards a Predictive Theory.” </w:t>
      </w:r>
      <w:r w:rsidRPr="008D62BD">
        <w:rPr>
          <w:rFonts w:ascii="Calibri" w:hAnsi="Calibri" w:cs="Calibri"/>
          <w:i/>
          <w:iCs/>
        </w:rPr>
        <w:t>PLoS Biology</w:t>
      </w:r>
      <w:r w:rsidRPr="008D62BD">
        <w:rPr>
          <w:rFonts w:ascii="Calibri" w:hAnsi="Calibri" w:cs="Calibri"/>
        </w:rPr>
        <w:t xml:space="preserve"> 8 (4): e1000357.</w:t>
      </w:r>
    </w:p>
    <w:p w14:paraId="56E7263E"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Christie, Mark R., Melanie L. Marine, Rod A. French, and Michael S. Blouin. 2012. “Genetic Adaptation to Captivity Can Occur in a Single Generation.” </w:t>
      </w:r>
      <w:r w:rsidRPr="008D62BD">
        <w:rPr>
          <w:rFonts w:ascii="Calibri" w:hAnsi="Calibri" w:cs="Calibri"/>
          <w:i/>
          <w:iCs/>
        </w:rPr>
        <w:t>Proceedings of the National Academy of Sciences</w:t>
      </w:r>
      <w:r w:rsidRPr="008D62BD">
        <w:rPr>
          <w:rFonts w:ascii="Calibri" w:hAnsi="Calibri" w:cs="Calibri"/>
        </w:rPr>
        <w:t xml:space="preserve"> 109 (1): 238–42.</w:t>
      </w:r>
    </w:p>
    <w:p w14:paraId="7CB30D4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Claussen, Julie E., and David P. Philipp. 2022. “Assessing the Role of Supplementation Stocking: A Perspective.” </w:t>
      </w:r>
      <w:r w:rsidRPr="008D62BD">
        <w:rPr>
          <w:rFonts w:ascii="Calibri" w:hAnsi="Calibri" w:cs="Calibri"/>
          <w:i/>
          <w:iCs/>
        </w:rPr>
        <w:t>Fisheries Management and Ecology</w:t>
      </w:r>
      <w:r w:rsidRPr="008D62BD">
        <w:rPr>
          <w:rFonts w:ascii="Calibri" w:hAnsi="Calibri" w:cs="Calibri"/>
        </w:rPr>
        <w:t>.</w:t>
      </w:r>
    </w:p>
    <w:p w14:paraId="7C109D0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Estes, Suzanne, and Stevan J. Arnold. 2007. “Resolving the Paradox of Stasis: Models with Stabilizing Selection Explain Evolutionary Divergence on All Timescales.” </w:t>
      </w:r>
      <w:r w:rsidRPr="008D62BD">
        <w:rPr>
          <w:rFonts w:ascii="Calibri" w:hAnsi="Calibri" w:cs="Calibri"/>
          <w:i/>
          <w:iCs/>
        </w:rPr>
        <w:t>The American Naturalist</w:t>
      </w:r>
      <w:r w:rsidRPr="008D62BD">
        <w:rPr>
          <w:rFonts w:ascii="Calibri" w:hAnsi="Calibri" w:cs="Calibri"/>
        </w:rPr>
        <w:t xml:space="preserve"> 169 (2): 227–44.</w:t>
      </w:r>
    </w:p>
    <w:p w14:paraId="2464FFB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Fleming, Ian A., and Mart R. Gross. 1993. “Breeding Success of Hatchery and Wild Coho Salmon (Oncorhynchus Kisutch) in Competition.” </w:t>
      </w:r>
      <w:r w:rsidRPr="008D62BD">
        <w:rPr>
          <w:rFonts w:ascii="Calibri" w:hAnsi="Calibri" w:cs="Calibri"/>
          <w:i/>
          <w:iCs/>
        </w:rPr>
        <w:t>Ecological Applications</w:t>
      </w:r>
      <w:r w:rsidRPr="008D62BD">
        <w:rPr>
          <w:rFonts w:ascii="Calibri" w:hAnsi="Calibri" w:cs="Calibri"/>
        </w:rPr>
        <w:t xml:space="preserve"> 3 (2): 230–45. https://doi.org/10.2307/1941826.</w:t>
      </w:r>
    </w:p>
    <w:p w14:paraId="51B2F8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Fraser, Dylan J. 2008. “How Well Can Captive Breeding Programs Conserve Biodiversity? A Review of Salmonids.” </w:t>
      </w:r>
      <w:r w:rsidRPr="008D62BD">
        <w:rPr>
          <w:rFonts w:ascii="Calibri" w:hAnsi="Calibri" w:cs="Calibri"/>
          <w:i/>
          <w:iCs/>
        </w:rPr>
        <w:t>Evolutionary Applications</w:t>
      </w:r>
      <w:r w:rsidRPr="008D62BD">
        <w:rPr>
          <w:rFonts w:ascii="Calibri" w:hAnsi="Calibri" w:cs="Calibri"/>
        </w:rPr>
        <w:t xml:space="preserve"> 1 (4): 535–86.</w:t>
      </w:r>
    </w:p>
    <w:p w14:paraId="59E6E6DA"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Fraser, Dylan J., Lisa Walker, Matthew C. Yates, Kia Marin, Jacquelyn LA Wood, Thais A. Bernos, and Carol Zastavniouk. 2019. “Population Correlates of Rapid Captive‐induced Maladaptation in a Wild Fish.” </w:t>
      </w:r>
      <w:r w:rsidRPr="008D62BD">
        <w:rPr>
          <w:rFonts w:ascii="Calibri" w:hAnsi="Calibri" w:cs="Calibri"/>
          <w:i/>
          <w:iCs/>
        </w:rPr>
        <w:t>Evolutionary Applications</w:t>
      </w:r>
      <w:r w:rsidRPr="008D62BD">
        <w:rPr>
          <w:rFonts w:ascii="Calibri" w:hAnsi="Calibri" w:cs="Calibri"/>
        </w:rPr>
        <w:t xml:space="preserve"> 12 (7): 1305–17.</w:t>
      </w:r>
    </w:p>
    <w:p w14:paraId="0A332E9D"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Gjedrem, Trygve, Hans Magnus Gjøen, and Bjarne Gjerde. 1991. “Genetic Origin of Norwegian Farmed Atlantic Salmon.” </w:t>
      </w:r>
      <w:r w:rsidRPr="008D62BD">
        <w:rPr>
          <w:rFonts w:ascii="Calibri" w:hAnsi="Calibri" w:cs="Calibri"/>
          <w:i/>
          <w:iCs/>
        </w:rPr>
        <w:t>Aquaculture</w:t>
      </w:r>
      <w:r w:rsidRPr="008D62BD">
        <w:rPr>
          <w:rFonts w:ascii="Calibri" w:hAnsi="Calibri" w:cs="Calibri"/>
        </w:rPr>
        <w:t xml:space="preserve"> 98 (1): 41–50.</w:t>
      </w:r>
    </w:p>
    <w:p w14:paraId="688FE2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Gjøen, H. M., and H. B. Bentsen. 1997. “Past, Present, and Future of Genetic Improvement in Salmon Aquaculture.” </w:t>
      </w:r>
      <w:r w:rsidRPr="008D62BD">
        <w:rPr>
          <w:rFonts w:ascii="Calibri" w:hAnsi="Calibri" w:cs="Calibri"/>
          <w:i/>
          <w:iCs/>
        </w:rPr>
        <w:t>ICES Journal of Marine Science: Journal Du Conseil</w:t>
      </w:r>
      <w:r w:rsidRPr="008D62BD">
        <w:rPr>
          <w:rFonts w:ascii="Calibri" w:hAnsi="Calibri" w:cs="Calibri"/>
        </w:rPr>
        <w:t xml:space="preserve"> 54 (6): 1009–14.</w:t>
      </w:r>
    </w:p>
    <w:p w14:paraId="72EB5BB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Glover, Kevin A., Monica F. Solberg, Phil McGinnity, Kjetil Hindar, Eric Verspoor, Mark W. Coulson, Michael M. Hansen, Hitoshi Araki, Øystein Skaala, and Terje Svåsand. 2017. “Half a Century of Genetic Interaction between Farmed and Wild Atlantic Salmon: Status of Knowledge and Unanswered Questions.” </w:t>
      </w:r>
      <w:r w:rsidRPr="008D62BD">
        <w:rPr>
          <w:rFonts w:ascii="Calibri" w:hAnsi="Calibri" w:cs="Calibri"/>
          <w:i/>
          <w:iCs/>
        </w:rPr>
        <w:t>Fish and Fisheries</w:t>
      </w:r>
      <w:r w:rsidRPr="008D62BD">
        <w:rPr>
          <w:rFonts w:ascii="Calibri" w:hAnsi="Calibri" w:cs="Calibri"/>
        </w:rPr>
        <w:t xml:space="preserve"> 18 (5): 890–927.</w:t>
      </w:r>
    </w:p>
    <w:p w14:paraId="4A29ED6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Gomulkiewicz, Richard, and Robert D. Holt. 1995. “When Does Evolution by Natural Selection Prevent Extinction?” </w:t>
      </w:r>
      <w:r w:rsidRPr="008D62BD">
        <w:rPr>
          <w:rFonts w:ascii="Calibri" w:hAnsi="Calibri" w:cs="Calibri"/>
          <w:i/>
          <w:iCs/>
        </w:rPr>
        <w:t>Evolution</w:t>
      </w:r>
      <w:r w:rsidRPr="008D62BD">
        <w:rPr>
          <w:rFonts w:ascii="Calibri" w:hAnsi="Calibri" w:cs="Calibri"/>
        </w:rPr>
        <w:t>, 201–7.</w:t>
      </w:r>
    </w:p>
    <w:p w14:paraId="45850FD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Grabenstein, Kathryn C., and Scott A. Taylor. 2018. “Breaking Barriers: Causes, Consequences, and Experimental Utility of Human-Mediated Hybridization.” </w:t>
      </w:r>
      <w:r w:rsidRPr="008D62BD">
        <w:rPr>
          <w:rFonts w:ascii="Calibri" w:hAnsi="Calibri" w:cs="Calibri"/>
          <w:i/>
          <w:iCs/>
        </w:rPr>
        <w:t>Trends in Ecology &amp; Evolution</w:t>
      </w:r>
      <w:r w:rsidRPr="008D62BD">
        <w:rPr>
          <w:rFonts w:ascii="Calibri" w:hAnsi="Calibri" w:cs="Calibri"/>
        </w:rPr>
        <w:t xml:space="preserve"> 33 (3): 198–212.</w:t>
      </w:r>
    </w:p>
    <w:p w14:paraId="1CBD5DE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Gross, Mart R. 1998. “One Species with Two Biologies: Atlantic Salmon (Salmo Salar) in the Wild and in Aquaculture.” </w:t>
      </w:r>
      <w:r w:rsidRPr="008D62BD">
        <w:rPr>
          <w:rFonts w:ascii="Calibri" w:hAnsi="Calibri" w:cs="Calibri"/>
          <w:i/>
          <w:iCs/>
        </w:rPr>
        <w:t>Canadian Journal of Fisheries and Aquatic Sciences</w:t>
      </w:r>
      <w:r w:rsidRPr="008D62BD">
        <w:rPr>
          <w:rFonts w:ascii="Calibri" w:hAnsi="Calibri" w:cs="Calibri"/>
        </w:rPr>
        <w:t xml:space="preserve"> 55 (S1): 131–44.</w:t>
      </w:r>
    </w:p>
    <w:p w14:paraId="27C86CF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Hendry, Andrew P., and Andrew Gonzalez. 2008. “Whither Adaptation?” </w:t>
      </w:r>
      <w:r w:rsidRPr="008D62BD">
        <w:rPr>
          <w:rFonts w:ascii="Calibri" w:hAnsi="Calibri" w:cs="Calibri"/>
          <w:i/>
          <w:iCs/>
        </w:rPr>
        <w:t>Biology &amp; Philosophy</w:t>
      </w:r>
      <w:r w:rsidRPr="008D62BD">
        <w:rPr>
          <w:rFonts w:ascii="Calibri" w:hAnsi="Calibri" w:cs="Calibri"/>
        </w:rPr>
        <w:t xml:space="preserve"> 23 (5): 673.</w:t>
      </w:r>
    </w:p>
    <w:p w14:paraId="4F0917D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Hindar, Kjetil, Ian A. Fleming, Philip McGinnity, and Ola Diserud. 2006. “Genetic and Ecological Effects of Salmon Farming on Wild Salmon: Modelling from Experimental Results.” </w:t>
      </w:r>
      <w:r w:rsidRPr="008D62BD">
        <w:rPr>
          <w:rFonts w:ascii="Calibri" w:hAnsi="Calibri" w:cs="Calibri"/>
          <w:i/>
          <w:iCs/>
        </w:rPr>
        <w:t>ICES Journal of Marine Science: Journal Du Conseil</w:t>
      </w:r>
      <w:r w:rsidRPr="008D62BD">
        <w:rPr>
          <w:rFonts w:ascii="Calibri" w:hAnsi="Calibri" w:cs="Calibri"/>
        </w:rPr>
        <w:t xml:space="preserve"> 63 (7): 1234–47.</w:t>
      </w:r>
    </w:p>
    <w:p w14:paraId="2AE4AAB0"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Jensen, Østen, T. Dempster, E. B. Thorstad, I. Uglem, and A. Fredheim. 2010. “Escapes of Fishes from Norwegian Sea-Cage Aquaculture: Causes, Consequences and Prevention.” </w:t>
      </w:r>
      <w:r w:rsidRPr="008D62BD">
        <w:rPr>
          <w:rFonts w:ascii="Calibri" w:hAnsi="Calibri" w:cs="Calibri"/>
          <w:i/>
          <w:iCs/>
        </w:rPr>
        <w:t>Aquaculture Environment Interactions</w:t>
      </w:r>
      <w:r w:rsidRPr="008D62BD">
        <w:rPr>
          <w:rFonts w:ascii="Calibri" w:hAnsi="Calibri" w:cs="Calibri"/>
        </w:rPr>
        <w:t xml:space="preserve"> 1 (1): 71–83.</w:t>
      </w:r>
    </w:p>
    <w:p w14:paraId="2174E706"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Kardos, Marty, and Gordon Luikart. 2021. “The Genetic Architecture of Fitness Drives Population Viability during Rapid Environmental Change.” </w:t>
      </w:r>
      <w:r w:rsidRPr="008D62BD">
        <w:rPr>
          <w:rFonts w:ascii="Calibri" w:hAnsi="Calibri" w:cs="Calibri"/>
          <w:i/>
          <w:iCs/>
        </w:rPr>
        <w:t>The American Naturalist</w:t>
      </w:r>
      <w:r w:rsidRPr="008D62BD">
        <w:rPr>
          <w:rFonts w:ascii="Calibri" w:hAnsi="Calibri" w:cs="Calibri"/>
        </w:rPr>
        <w:t xml:space="preserve"> 197 (5): 511–25.</w:t>
      </w:r>
    </w:p>
    <w:p w14:paraId="1CCF96C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 Luyer, Jérémy, Martin Laporte, Terry D. Beacham, Karia H. Kaukinen, Ruth E. Withler, Jong S. Leong, Eric B. Rondeau, Ben F. Koop, and Louis Bernatchez. 2017. “Parallel Epigenetic Modifications Induced by Hatchery Rearing in a Pacific Salmon.” </w:t>
      </w:r>
      <w:r w:rsidRPr="008D62BD">
        <w:rPr>
          <w:rFonts w:ascii="Calibri" w:hAnsi="Calibri" w:cs="Calibri"/>
          <w:i/>
          <w:iCs/>
        </w:rPr>
        <w:t>Proceedings of the National Academy of Sciences</w:t>
      </w:r>
      <w:r w:rsidRPr="008D62BD">
        <w:rPr>
          <w:rFonts w:ascii="Calibri" w:hAnsi="Calibri" w:cs="Calibri"/>
        </w:rPr>
        <w:t xml:space="preserve"> 114 (49): 12964–69.</w:t>
      </w:r>
    </w:p>
    <w:p w14:paraId="62D8936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Lehnert, Sarah J., Shauna M. Baillie, John MacMillan, Ian G. Paterson, Colin F. Buhariwalla, Ian R. Bradbury, and Paul Bentzen. 2020. “Multiple Decades of Stocking Has Resulted in Limited Hatchery Introgression in Wild Brook Trout (Salvelinus Fontinalis) Populations of Nova Scotia.” </w:t>
      </w:r>
      <w:r w:rsidRPr="008D62BD">
        <w:rPr>
          <w:rFonts w:ascii="Calibri" w:hAnsi="Calibri" w:cs="Calibri"/>
          <w:i/>
          <w:iCs/>
        </w:rPr>
        <w:t>Evolutionary Applications</w:t>
      </w:r>
      <w:r w:rsidRPr="008D62BD">
        <w:rPr>
          <w:rFonts w:ascii="Calibri" w:hAnsi="Calibri" w:cs="Calibri"/>
        </w:rPr>
        <w:t xml:space="preserve"> 13 (5): 1069–89. https://doi.org/10.1111/eva.12923.</w:t>
      </w:r>
    </w:p>
    <w:p w14:paraId="299BD65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McGinnity, Philip, Paulo Prodöhl, Andy Ferguson, Rosaleen Hynes, Niall ó Maoiléidigh, Natalie Baker, Deirdre Cotter, Brendan O’Hea, Declan Cooke, and Ger Rogan. 2003. “Fitness Reduction and Potential Extinction of Wild Populations of Atlantic Salmon, Salmo Salar, as a Result of Interactions with Escaped Farm Salmon.” </w:t>
      </w:r>
      <w:r w:rsidRPr="008D62BD">
        <w:rPr>
          <w:rFonts w:ascii="Calibri" w:hAnsi="Calibri" w:cs="Calibri"/>
          <w:i/>
          <w:iCs/>
        </w:rPr>
        <w:t>Proceedings of the Royal Society of London. Series B: Biological Sciences</w:t>
      </w:r>
      <w:r w:rsidRPr="008D62BD">
        <w:rPr>
          <w:rFonts w:ascii="Calibri" w:hAnsi="Calibri" w:cs="Calibri"/>
        </w:rPr>
        <w:t xml:space="preserve"> 270 (1532): 2443–50.</w:t>
      </w:r>
    </w:p>
    <w:p w14:paraId="5A79E3F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Milot, Emmanuel, Charles Perrier, Lucie Papillon, Julian J. Dodson, and Louis Bernatchez. 2013. “Reduced Fitness of A Tlantic Salmon Released in the Wild after One Generation of Captive Breeding.” </w:t>
      </w:r>
      <w:r w:rsidRPr="008D62BD">
        <w:rPr>
          <w:rFonts w:ascii="Calibri" w:hAnsi="Calibri" w:cs="Calibri"/>
          <w:i/>
          <w:iCs/>
        </w:rPr>
        <w:t>Evolutionary Applications</w:t>
      </w:r>
      <w:r w:rsidRPr="008D62BD">
        <w:rPr>
          <w:rFonts w:ascii="Calibri" w:hAnsi="Calibri" w:cs="Calibri"/>
        </w:rPr>
        <w:t xml:space="preserve"> 6 (3): 472–85.</w:t>
      </w:r>
    </w:p>
    <w:p w14:paraId="112ACB2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Muhlfeld, Clint C., Steven T. Kalinowski, Thomas E. McMahon, Mark L. Taper, Sally Painter, Robb F. Leary, and Fred W. Allendorf. 2009. “Hybridization Rapidly Reduces Fitness of a Native Trout in the Wild.” </w:t>
      </w:r>
      <w:r w:rsidRPr="008D62BD">
        <w:rPr>
          <w:rFonts w:ascii="Calibri" w:hAnsi="Calibri" w:cs="Calibri"/>
          <w:i/>
          <w:iCs/>
        </w:rPr>
        <w:t>Biology Letters</w:t>
      </w:r>
      <w:r w:rsidRPr="008D62BD">
        <w:rPr>
          <w:rFonts w:ascii="Calibri" w:hAnsi="Calibri" w:cs="Calibri"/>
        </w:rPr>
        <w:t xml:space="preserve"> 5 (3): 328–31. https://doi.org/10.1098/rsbl.2009.0033.</w:t>
      </w:r>
    </w:p>
    <w:p w14:paraId="31C063E5"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Naish, Kerry A., Joseph E. Taylor III, Phillip S. Levin, Thomas P. Quinn, James R. Winton, Daniel Huppert, and Ray Hilborn. 2007. “An Evaluation of the Effects of Conservation and Fishery Enhancement Hatcheries on Wild Populations of Salmon.” </w:t>
      </w:r>
      <w:r w:rsidRPr="008D62BD">
        <w:rPr>
          <w:rFonts w:ascii="Calibri" w:hAnsi="Calibri" w:cs="Calibri"/>
          <w:i/>
          <w:iCs/>
        </w:rPr>
        <w:t>Advances in Marine Biology</w:t>
      </w:r>
      <w:r w:rsidRPr="008D62BD">
        <w:rPr>
          <w:rFonts w:ascii="Calibri" w:hAnsi="Calibri" w:cs="Calibri"/>
        </w:rPr>
        <w:t xml:space="preserve"> 53: 61–194.</w:t>
      </w:r>
    </w:p>
    <w:p w14:paraId="3CC52208" w14:textId="77777777" w:rsidR="008D62BD" w:rsidRPr="008D62BD" w:rsidRDefault="008D62BD" w:rsidP="006D081A">
      <w:pPr>
        <w:pStyle w:val="Bibliography"/>
        <w:jc w:val="both"/>
        <w:rPr>
          <w:rFonts w:ascii="Calibri" w:hAnsi="Calibri" w:cs="Calibri"/>
        </w:rPr>
      </w:pPr>
      <w:r w:rsidRPr="008D62BD">
        <w:rPr>
          <w:rFonts w:ascii="Calibri" w:hAnsi="Calibri" w:cs="Calibri"/>
        </w:rPr>
        <w:lastRenderedPageBreak/>
        <w:t xml:space="preserve">Naylor, Rosamond, Kjetil Hindar, Ian A. Fleming, Rebecca Goldburg, Susan Williams, John Volpe, Fred Whoriskey, Josh Eagle, Dennis Kelso, and Marc Mangel. 2005. “Fugitive Salmon: Assessing the Risks of Escaped Fish from Net-Pen Aquaculture.” </w:t>
      </w:r>
      <w:r w:rsidRPr="008D62BD">
        <w:rPr>
          <w:rFonts w:ascii="Calibri" w:hAnsi="Calibri" w:cs="Calibri"/>
          <w:i/>
          <w:iCs/>
        </w:rPr>
        <w:t>BioScience</w:t>
      </w:r>
      <w:r w:rsidRPr="008D62BD">
        <w:rPr>
          <w:rFonts w:ascii="Calibri" w:hAnsi="Calibri" w:cs="Calibri"/>
        </w:rPr>
        <w:t xml:space="preserve"> 55 (5): 427–37.</w:t>
      </w:r>
    </w:p>
    <w:p w14:paraId="71B75E9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Neff, Bryan D., Shawn R. Garner, Ian A. Fleming, and Mart R. Gross. 2015. “Reproductive Success in Wild and Hatchery Male Coho Salmon.” </w:t>
      </w:r>
      <w:r w:rsidRPr="008D62BD">
        <w:rPr>
          <w:rFonts w:ascii="Calibri" w:hAnsi="Calibri" w:cs="Calibri"/>
          <w:i/>
          <w:iCs/>
        </w:rPr>
        <w:t>Royal Society Open Science</w:t>
      </w:r>
      <w:r w:rsidRPr="008D62BD">
        <w:rPr>
          <w:rFonts w:ascii="Calibri" w:hAnsi="Calibri" w:cs="Calibri"/>
        </w:rPr>
        <w:t xml:space="preserve"> 2 (8): 150161. https://doi.org/10.1098/rsos.150161.</w:t>
      </w:r>
    </w:p>
    <w:p w14:paraId="22B42D28"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O’Sullivan, R.J., T. Aykanat, S.E. Johnston, G. Rogan, R. Poole, P.A. Prodöhl, E. De Eyto, C.R. Primmer, P. McGinnity, and T.E. Reed. 2020. “Captive-Bred Atlantic Salmon Released into the Wild Have Fewer Offspring than Wild-Bred Fish and Decrease Population Productivity: Relative Fitness in Atlantic Salmon.” </w:t>
      </w:r>
      <w:r w:rsidRPr="008D62BD">
        <w:rPr>
          <w:rFonts w:ascii="Calibri" w:hAnsi="Calibri" w:cs="Calibri"/>
          <w:i/>
          <w:iCs/>
        </w:rPr>
        <w:t>Proceedings of the Royal Society B: Biological Sciences</w:t>
      </w:r>
      <w:r w:rsidRPr="008D62BD">
        <w:rPr>
          <w:rFonts w:ascii="Calibri" w:hAnsi="Calibri" w:cs="Calibri"/>
        </w:rPr>
        <w:t xml:space="preserve"> 287 (1937).</w:t>
      </w:r>
    </w:p>
    <w:p w14:paraId="753525D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Reed, T.E., P. Prodöhl, R. Hynes, T. Cross, A. Ferguson, and P. McGinnity. 2015. “Quantifying Heritable Variation in Fitness-Related Traits of Wild, Farmed and Hybrid Atlantic Salmon Families in a Wild River Environment.” </w:t>
      </w:r>
      <w:r w:rsidRPr="008D62BD">
        <w:rPr>
          <w:rFonts w:ascii="Calibri" w:hAnsi="Calibri" w:cs="Calibri"/>
          <w:i/>
          <w:iCs/>
        </w:rPr>
        <w:t>Heredity</w:t>
      </w:r>
      <w:r w:rsidRPr="008D62BD">
        <w:rPr>
          <w:rFonts w:ascii="Calibri" w:hAnsi="Calibri" w:cs="Calibri"/>
        </w:rPr>
        <w:t>.</w:t>
      </w:r>
    </w:p>
    <w:p w14:paraId="12F92F1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Reznick, David. 2016. “Hard and Soft Selection Revisited: How Evolution by Natural Selection Works in the Real World.” </w:t>
      </w:r>
      <w:r w:rsidRPr="008D62BD">
        <w:rPr>
          <w:rFonts w:ascii="Calibri" w:hAnsi="Calibri" w:cs="Calibri"/>
          <w:i/>
          <w:iCs/>
        </w:rPr>
        <w:t>Journal of Heredity</w:t>
      </w:r>
      <w:r w:rsidRPr="008D62BD">
        <w:rPr>
          <w:rFonts w:ascii="Calibri" w:hAnsi="Calibri" w:cs="Calibri"/>
        </w:rPr>
        <w:t xml:space="preserve"> 107 (1): 3–14. https://doi.org/10.1093/jhered/esv076.</w:t>
      </w:r>
    </w:p>
    <w:p w14:paraId="7C90C04C"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Rodriguez Barreto, Deiene, Carlos Garcia de Leaniz, Eric Verspoor, Halina Sobolewska, Mark Coulson, and Sofia Consuegra. 2019. “DNA Methylation Changes in the Sperm of Captive-Reared Fish: A Route to Epigenetic Introgression in Wild Populations.” </w:t>
      </w:r>
      <w:r w:rsidRPr="008D62BD">
        <w:rPr>
          <w:rFonts w:ascii="Calibri" w:hAnsi="Calibri" w:cs="Calibri"/>
          <w:i/>
          <w:iCs/>
        </w:rPr>
        <w:t>Molecular Biology and Evolution</w:t>
      </w:r>
      <w:r w:rsidRPr="008D62BD">
        <w:rPr>
          <w:rFonts w:ascii="Calibri" w:hAnsi="Calibri" w:cs="Calibri"/>
        </w:rPr>
        <w:t xml:space="preserve"> 36 (10): 2205–11.</w:t>
      </w:r>
    </w:p>
    <w:p w14:paraId="582E2B3A"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Seddon, Philip J., Doug P. Armstrong, and Richard F. Maloney. 2007. “Developing the Science of Reintroduction Biology.” </w:t>
      </w:r>
      <w:r w:rsidRPr="008D62BD">
        <w:rPr>
          <w:rFonts w:ascii="Calibri" w:hAnsi="Calibri" w:cs="Calibri"/>
          <w:i/>
          <w:iCs/>
        </w:rPr>
        <w:t>Conservation Biology</w:t>
      </w:r>
      <w:r w:rsidRPr="008D62BD">
        <w:rPr>
          <w:rFonts w:ascii="Calibri" w:hAnsi="Calibri" w:cs="Calibri"/>
        </w:rPr>
        <w:t xml:space="preserve"> 21 (2): 303–12.</w:t>
      </w:r>
    </w:p>
    <w:p w14:paraId="7E3D4794"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Skaala, Øystein, Kevin A. Glover, Bjørn T. Barlaup, Terje Svåsand, Francois Besnier, Michael M. Hansen, Reidar Borgstrøm, and Ian Fleming. 2012. “Performance of Farmed, Hybrid, and Wild Atlantic Salmon (Salmo Salar) Families in a Natural River Environment.” </w:t>
      </w:r>
      <w:r w:rsidRPr="008D62BD">
        <w:rPr>
          <w:rFonts w:ascii="Calibri" w:hAnsi="Calibri" w:cs="Calibri"/>
          <w:i/>
          <w:iCs/>
        </w:rPr>
        <w:t>Canadian Journal of Fisheries and Aquatic Sciences</w:t>
      </w:r>
      <w:r w:rsidRPr="008D62BD">
        <w:rPr>
          <w:rFonts w:ascii="Calibri" w:hAnsi="Calibri" w:cs="Calibri"/>
        </w:rPr>
        <w:t xml:space="preserve"> 69 (12): 1994–2006.</w:t>
      </w:r>
    </w:p>
    <w:p w14:paraId="0FEFEE1B"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Sylvester, Emma V. A., Brendan F. Wringe, Steven J. Duffy, Lorraine C. Hamilton, Ian A. Fleming, Marco Castellani, Paul Bentzen, and Ian R. Bradbury. 2019. “Estimating the Relative Fitness of Escaped Farmed Salmon Offspring in the Wild and Modelling the Consequences of Invasion for Wild Populations.” </w:t>
      </w:r>
      <w:r w:rsidRPr="008D62BD">
        <w:rPr>
          <w:rFonts w:ascii="Calibri" w:hAnsi="Calibri" w:cs="Calibri"/>
          <w:i/>
          <w:iCs/>
        </w:rPr>
        <w:t>Evolutionary Applications</w:t>
      </w:r>
      <w:r w:rsidRPr="008D62BD">
        <w:rPr>
          <w:rFonts w:ascii="Calibri" w:hAnsi="Calibri" w:cs="Calibri"/>
        </w:rPr>
        <w:t xml:space="preserve"> 12 (4): 705–17. https://doi.org/10.1111/eva.12746.</w:t>
      </w:r>
    </w:p>
    <w:p w14:paraId="028E46AC" w14:textId="77777777" w:rsidR="008D62BD" w:rsidRPr="008D62BD" w:rsidRDefault="008D62BD" w:rsidP="006D081A">
      <w:pPr>
        <w:pStyle w:val="Bibliography"/>
        <w:jc w:val="both"/>
        <w:rPr>
          <w:rFonts w:ascii="Calibri" w:hAnsi="Calibri" w:cs="Calibri"/>
        </w:rPr>
      </w:pPr>
      <w:r w:rsidRPr="008D62BD">
        <w:rPr>
          <w:rFonts w:ascii="Calibri" w:hAnsi="Calibri" w:cs="Calibri"/>
        </w:rPr>
        <w:t>Venney, Clare J., Raphaël Bouchard, Julien April, Eric Normandeau, Laurie Lecomte, Guillaume Côté, and Louis Bernatchez. 2023. “Captive Rearing Effects on the Methylome of Atlantic Salmon after Oceanic Migration: Sex-Specificity and Intergenerational Stability.” bioRxiv. https://doi.org/10.1101/2022.10.03.510655.</w:t>
      </w:r>
    </w:p>
    <w:p w14:paraId="2739E531"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Wallace, Bruce. 1975. “Hard and Soft Selection Revisited.” </w:t>
      </w:r>
      <w:r w:rsidRPr="008D62BD">
        <w:rPr>
          <w:rFonts w:ascii="Calibri" w:hAnsi="Calibri" w:cs="Calibri"/>
          <w:i/>
          <w:iCs/>
        </w:rPr>
        <w:t>Evolution</w:t>
      </w:r>
      <w:r w:rsidRPr="008D62BD">
        <w:rPr>
          <w:rFonts w:ascii="Calibri" w:hAnsi="Calibri" w:cs="Calibri"/>
        </w:rPr>
        <w:t xml:space="preserve"> 29 (3): 465–73.</w:t>
      </w:r>
    </w:p>
    <w:p w14:paraId="731A3ED3"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Waples, Robin S. 1991. “Genetic Interactions between Hatchery and Wild Salmonids: Lessons from the Pacific Northwest.” </w:t>
      </w:r>
      <w:r w:rsidRPr="008D62BD">
        <w:rPr>
          <w:rFonts w:ascii="Calibri" w:hAnsi="Calibri" w:cs="Calibri"/>
          <w:i/>
          <w:iCs/>
        </w:rPr>
        <w:t>Canadian Journal of Fisheries and Aquatic Sciences</w:t>
      </w:r>
      <w:r w:rsidRPr="008D62BD">
        <w:rPr>
          <w:rFonts w:ascii="Calibri" w:hAnsi="Calibri" w:cs="Calibri"/>
        </w:rPr>
        <w:t xml:space="preserve"> 48 (S1): 124–33.</w:t>
      </w:r>
    </w:p>
    <w:p w14:paraId="50E91412"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 2022. “TheWeight: A Simple and Flexible Algorithm for Simulating Non-Ideal, Age-Structured Populations.” </w:t>
      </w:r>
      <w:r w:rsidRPr="008D62BD">
        <w:rPr>
          <w:rFonts w:ascii="Calibri" w:hAnsi="Calibri" w:cs="Calibri"/>
          <w:i/>
          <w:iCs/>
        </w:rPr>
        <w:t>Methods in Ecology and Evolution</w:t>
      </w:r>
      <w:r w:rsidRPr="008D62BD">
        <w:rPr>
          <w:rFonts w:ascii="Calibri" w:hAnsi="Calibri" w:cs="Calibri"/>
        </w:rPr>
        <w:t xml:space="preserve"> 13 (9): 2030–41. https://doi.org/10.1111/2041-210X.13926.</w:t>
      </w:r>
    </w:p>
    <w:p w14:paraId="18B3D447"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Wayne, Robert K., and H. Bradley Shaffer. 2016. “Hybridization and Endangered Species Protection in the Molecular Era.” </w:t>
      </w:r>
      <w:r w:rsidRPr="008D62BD">
        <w:rPr>
          <w:rFonts w:ascii="Calibri" w:hAnsi="Calibri" w:cs="Calibri"/>
          <w:i/>
          <w:iCs/>
        </w:rPr>
        <w:t>Molecular Ecology</w:t>
      </w:r>
      <w:r w:rsidRPr="008D62BD">
        <w:rPr>
          <w:rFonts w:ascii="Calibri" w:hAnsi="Calibri" w:cs="Calibri"/>
        </w:rPr>
        <w:t xml:space="preserve"> 25 (11): 2680–89.</w:t>
      </w:r>
    </w:p>
    <w:p w14:paraId="45E3642F"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White, Shannon L., William L. Miller, Stephanie A. Dowell, Meredith L. Bartron, and Tyler Wagner. 2018. “Limited Hatchery Introgression into Wild Brook Trout (Salvelinus Fontinalis) Populations despite Reoccurring Stocking.” </w:t>
      </w:r>
      <w:r w:rsidRPr="008D62BD">
        <w:rPr>
          <w:rFonts w:ascii="Calibri" w:hAnsi="Calibri" w:cs="Calibri"/>
          <w:i/>
          <w:iCs/>
        </w:rPr>
        <w:t>Evolutionary Applications</w:t>
      </w:r>
      <w:r w:rsidRPr="008D62BD">
        <w:rPr>
          <w:rFonts w:ascii="Calibri" w:hAnsi="Calibri" w:cs="Calibri"/>
        </w:rPr>
        <w:t xml:space="preserve"> 11 (9): 1567–81. https://doi.org/10.1111/eva.12646.</w:t>
      </w:r>
    </w:p>
    <w:p w14:paraId="3F874859" w14:textId="77777777" w:rsidR="008D62BD" w:rsidRPr="008D62BD" w:rsidRDefault="008D62BD" w:rsidP="006D081A">
      <w:pPr>
        <w:pStyle w:val="Bibliography"/>
        <w:jc w:val="both"/>
        <w:rPr>
          <w:rFonts w:ascii="Calibri" w:hAnsi="Calibri" w:cs="Calibri"/>
        </w:rPr>
      </w:pPr>
      <w:r w:rsidRPr="008D62BD">
        <w:rPr>
          <w:rFonts w:ascii="Calibri" w:hAnsi="Calibri" w:cs="Calibri"/>
        </w:rPr>
        <w:t xml:space="preserve">Young, K. A. 2013. “The Balancing Act of Captive Breeding Programmes: Salmon Stocking and Angler Catch Statistics.” </w:t>
      </w:r>
      <w:r w:rsidRPr="008D62BD">
        <w:rPr>
          <w:rFonts w:ascii="Calibri" w:hAnsi="Calibri" w:cs="Calibri"/>
          <w:i/>
          <w:iCs/>
        </w:rPr>
        <w:t>Fisheries Management and Ecology</w:t>
      </w:r>
      <w:r w:rsidRPr="008D62BD">
        <w:rPr>
          <w:rFonts w:ascii="Calibri" w:hAnsi="Calibri" w:cs="Calibri"/>
        </w:rPr>
        <w:t xml:space="preserve"> 20 (5): 434–44.</w:t>
      </w:r>
    </w:p>
    <w:p w14:paraId="08864A1F" w14:textId="408EB1F1" w:rsidR="007A1675" w:rsidRPr="009F769B" w:rsidRDefault="007A167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O'Sullivan, Ronan James" w:date="2023-07-03T11:22:00Z" w:initials="ORJ">
    <w:p w14:paraId="0BFCFFF6" w14:textId="50C3770D" w:rsidR="004E4C5D" w:rsidRDefault="004E4C5D">
      <w:pPr>
        <w:pStyle w:val="CommentText"/>
      </w:pPr>
      <w:r>
        <w:rPr>
          <w:rStyle w:val="CommentReference"/>
        </w:rPr>
        <w:annotationRef/>
      </w:r>
      <w:r>
        <w:t>I would prefer we keep this paper more general and try to avoid making it too ‘fish/fisheries’ focused. The ideas are applicable far beyond fisheries and we don’t want to pigeon-hole this as just another ‘salmon eco-genetic paper’ (of which there are many!).</w:t>
      </w:r>
    </w:p>
  </w:comment>
  <w:comment w:id="114" w:author="O'Sullivan, Ronan James" w:date="2023-07-03T11:34:00Z" w:initials="ORJ">
    <w:p w14:paraId="3026DA9B" w14:textId="439D031C" w:rsidR="004E4C5D" w:rsidRDefault="004E4C5D">
      <w:pPr>
        <w:pStyle w:val="CommentText"/>
      </w:pPr>
      <w:r>
        <w:rPr>
          <w:rStyle w:val="CommentReference"/>
        </w:rPr>
        <w:annotationRef/>
      </w:r>
      <w:r>
        <w:t xml:space="preserve">This is the </w:t>
      </w:r>
      <w:proofErr w:type="gramStart"/>
      <w:r>
        <w:t>first time</w:t>
      </w:r>
      <w:proofErr w:type="gramEnd"/>
      <w:r>
        <w:t xml:space="preserve"> hard selection is mentioned. I thought one of our main points was to highlight the influence of soft selection on hard selection? But this comment is made without me having read the rest of the paper yet so I don’t know what the results look like (i.e. if the soft-hard interaction is included) so ignore me if this is irrelevant!</w:t>
      </w:r>
    </w:p>
  </w:comment>
  <w:comment w:id="134" w:author="O'Sullivan, Ronan James" w:date="2023-07-03T11:39:00Z" w:initials="ORJ">
    <w:p w14:paraId="7D4B75FC" w14:textId="3F533928" w:rsidR="004E4C5D" w:rsidRDefault="004E4C5D">
      <w:pPr>
        <w:pStyle w:val="CommentText"/>
      </w:pPr>
      <w:r>
        <w:rPr>
          <w:rStyle w:val="CommentReference"/>
        </w:rPr>
        <w:annotationRef/>
      </w:r>
      <w:r>
        <w:t xml:space="preserve">Sorry, this is me being pedantic but I really don’t like the phrase ‘co-adapted gene </w:t>
      </w:r>
      <w:proofErr w:type="gramStart"/>
      <w:r>
        <w:t>complexes’</w:t>
      </w:r>
      <w:proofErr w:type="gramEnd"/>
      <w:r>
        <w:t xml:space="preserve">. I find it very vague. </w:t>
      </w:r>
    </w:p>
  </w:comment>
  <w:comment w:id="147" w:author="O'Sullivan, Ronan James" w:date="2023-07-04T14:29:00Z" w:initials="ORJ">
    <w:p w14:paraId="1F151017" w14:textId="72206BB6" w:rsidR="004E4C5D" w:rsidRDefault="004E4C5D">
      <w:pPr>
        <w:pStyle w:val="CommentText"/>
      </w:pPr>
      <w:r>
        <w:rPr>
          <w:rStyle w:val="CommentReference"/>
        </w:rPr>
        <w:annotationRef/>
      </w:r>
      <w:r>
        <w:t>This sentence seemed repetitive so I added”….into wild populations” to the end of the previous sentence and then included the references from the deleted sentence.</w:t>
      </w:r>
    </w:p>
  </w:comment>
  <w:comment w:id="232" w:author="O'Sullivan, Ronan James" w:date="2023-07-04T15:00:00Z" w:initials="ORJ">
    <w:p w14:paraId="70209ED7" w14:textId="7C299AEA" w:rsidR="004E4C5D" w:rsidRDefault="004E4C5D">
      <w:pPr>
        <w:pStyle w:val="CommentText"/>
      </w:pPr>
      <w:r>
        <w:rPr>
          <w:rStyle w:val="CommentReference"/>
        </w:rPr>
        <w:annotationRef/>
      </w:r>
      <w:r>
        <w:rPr>
          <w:noProof/>
        </w:rPr>
        <w:t>It seemed odd to u</w:t>
      </w:r>
      <w:r>
        <w:rPr>
          <w:noProof/>
        </w:rPr>
        <w:t>se' absolute' to both introduce and describe what hard selection is. Also, the ex</w:t>
      </w:r>
      <w:r>
        <w:rPr>
          <w:noProof/>
        </w:rPr>
        <w:t>ample made this very wordy and difficult to follow.</w:t>
      </w:r>
    </w:p>
  </w:comment>
  <w:comment w:id="235" w:author="O'Sullivan, Ronan James" w:date="2023-07-04T15:10:00Z" w:initials="ORJ">
    <w:p w14:paraId="47893BC1" w14:textId="1378AA64" w:rsidR="004E4C5D" w:rsidRDefault="004E4C5D">
      <w:pPr>
        <w:pStyle w:val="CommentText"/>
      </w:pPr>
      <w:r>
        <w:rPr>
          <w:rStyle w:val="CommentReference"/>
        </w:rPr>
        <w:annotationRef/>
      </w:r>
      <w:r>
        <w:rPr>
          <w:noProof/>
        </w:rPr>
        <w:t>I did a lot</w:t>
      </w:r>
      <w:r>
        <w:rPr>
          <w:noProof/>
        </w:rPr>
        <w:t xml:space="preserve"> of editing here! Sorry! I think maybe there was some repetition and too many examples given.</w:t>
      </w:r>
      <w:r>
        <w:rPr>
          <w:noProof/>
        </w:rPr>
        <w:t xml:space="preserve"> Also wordy sentences that needed a haircut. But I think (hope!) I kept the essence of what you are wanting to say here. </w:t>
      </w:r>
    </w:p>
  </w:comment>
  <w:comment w:id="276" w:author="O'Sullivan, Ronan James" w:date="2023-07-04T15:15:00Z" w:initials="ORJ">
    <w:p w14:paraId="3F759A3D" w14:textId="7A4CBC0C" w:rsidR="004E4C5D" w:rsidRDefault="004E4C5D">
      <w:pPr>
        <w:pStyle w:val="CommentText"/>
      </w:pPr>
      <w:r>
        <w:rPr>
          <w:rStyle w:val="CommentReference"/>
        </w:rPr>
        <w:annotationRef/>
      </w:r>
      <w:r>
        <w:t xml:space="preserve">I think eco-genetic is enough here. </w:t>
      </w:r>
    </w:p>
  </w:comment>
  <w:comment w:id="369" w:author="O'Sullivan, Ronan James" w:date="2023-07-04T15:36:00Z" w:initials="ORJ">
    <w:p w14:paraId="0AF67C58" w14:textId="35231A63" w:rsidR="004E4C5D" w:rsidRDefault="004E4C5D">
      <w:pPr>
        <w:pStyle w:val="CommentText"/>
      </w:pPr>
      <w:r>
        <w:rPr>
          <w:rStyle w:val="CommentReference"/>
        </w:rPr>
        <w:annotationRef/>
      </w:r>
      <w:r>
        <w:rPr>
          <w:noProof/>
        </w:rPr>
        <w:t>I wonder is it better to just not mention this given we don't explore it in this man</w:t>
      </w:r>
      <w:r>
        <w:rPr>
          <w:noProof/>
        </w:rPr>
        <w:t xml:space="preserve">uscript? I would remove </w:t>
      </w:r>
      <w:r>
        <w:rPr>
          <w:noProof/>
        </w:rPr>
        <w:t>it since it's not relevant to what we do here.</w:t>
      </w:r>
    </w:p>
  </w:comment>
  <w:comment w:id="405" w:author="O'Sullivan, Ronan James" w:date="2023-07-04T15:42:00Z" w:initials="ORJ">
    <w:p w14:paraId="695250C5" w14:textId="06AE0461" w:rsidR="004E4C5D" w:rsidRDefault="004E4C5D">
      <w:pPr>
        <w:pStyle w:val="CommentText"/>
      </w:pPr>
      <w:r>
        <w:rPr>
          <w:rStyle w:val="CommentReference"/>
        </w:rPr>
        <w:annotationRef/>
      </w:r>
      <w:r>
        <w:rPr>
          <w:noProof/>
        </w:rPr>
        <w:t>The contents of a matrix are called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FCFFF6" w15:done="0"/>
  <w15:commentEx w15:paraId="3026DA9B" w15:done="0"/>
  <w15:commentEx w15:paraId="7D4B75FC" w15:done="0"/>
  <w15:commentEx w15:paraId="1F151017" w15:done="0"/>
  <w15:commentEx w15:paraId="70209ED7" w15:done="0"/>
  <w15:commentEx w15:paraId="47893BC1" w15:done="0"/>
  <w15:commentEx w15:paraId="3F759A3D" w15:done="0"/>
  <w15:commentEx w15:paraId="0AF67C58" w15:done="0"/>
  <w15:commentEx w15:paraId="695250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FCFFF6" w16cid:durableId="284D2DF7"/>
  <w16cid:commentId w16cid:paraId="3026DA9B" w16cid:durableId="284D30B6"/>
  <w16cid:commentId w16cid:paraId="7D4B75FC" w16cid:durableId="284D31DB"/>
  <w16cid:commentId w16cid:paraId="1F151017" w16cid:durableId="284EAB49"/>
  <w16cid:commentId w16cid:paraId="70209ED7" w16cid:durableId="284EB2A2"/>
  <w16cid:commentId w16cid:paraId="47893BC1" w16cid:durableId="284EB501"/>
  <w16cid:commentId w16cid:paraId="3F759A3D" w16cid:durableId="284EB60E"/>
  <w16cid:commentId w16cid:paraId="0AF67C58" w16cid:durableId="284EBAE6"/>
  <w16cid:commentId w16cid:paraId="695250C5" w16cid:durableId="284EB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471DF" w14:textId="77777777" w:rsidR="005B1364" w:rsidRDefault="005B1364" w:rsidP="00CF0F38">
      <w:pPr>
        <w:spacing w:after="0" w:line="240" w:lineRule="auto"/>
      </w:pPr>
      <w:r>
        <w:separator/>
      </w:r>
    </w:p>
  </w:endnote>
  <w:endnote w:type="continuationSeparator" w:id="0">
    <w:p w14:paraId="285394CE" w14:textId="77777777" w:rsidR="005B1364" w:rsidRDefault="005B1364"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8500935"/>
      <w:docPartObj>
        <w:docPartGallery w:val="Page Numbers (Bottom of Page)"/>
        <w:docPartUnique/>
      </w:docPartObj>
    </w:sdtPr>
    <w:sdtEndPr>
      <w:rPr>
        <w:noProof/>
      </w:rPr>
    </w:sdtEndPr>
    <w:sdtContent>
      <w:p w14:paraId="3816240F" w14:textId="6223D26E" w:rsidR="004E4C5D" w:rsidRDefault="004E4C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C9ACD9" w14:textId="77777777" w:rsidR="004E4C5D" w:rsidRDefault="004E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DA627" w14:textId="77777777" w:rsidR="005B1364" w:rsidRDefault="005B1364" w:rsidP="00CF0F38">
      <w:pPr>
        <w:spacing w:after="0" w:line="240" w:lineRule="auto"/>
      </w:pPr>
      <w:r>
        <w:separator/>
      </w:r>
    </w:p>
  </w:footnote>
  <w:footnote w:type="continuationSeparator" w:id="0">
    <w:p w14:paraId="31DF81C7" w14:textId="77777777" w:rsidR="005B1364" w:rsidRDefault="005B1364"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ullivan, Ronan James">
    <w15:presenceInfo w15:providerId="AD" w15:userId="S-1-5-21-16020293-282541685-632688529-463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39"/>
    <w:rsid w:val="00002008"/>
    <w:rsid w:val="00002723"/>
    <w:rsid w:val="00011AD6"/>
    <w:rsid w:val="000179FB"/>
    <w:rsid w:val="00020C25"/>
    <w:rsid w:val="00023C43"/>
    <w:rsid w:val="00024FF3"/>
    <w:rsid w:val="000321AD"/>
    <w:rsid w:val="000335E3"/>
    <w:rsid w:val="0003399B"/>
    <w:rsid w:val="00036563"/>
    <w:rsid w:val="000377E0"/>
    <w:rsid w:val="000379E1"/>
    <w:rsid w:val="00040D25"/>
    <w:rsid w:val="0004562A"/>
    <w:rsid w:val="0005254C"/>
    <w:rsid w:val="00053AB5"/>
    <w:rsid w:val="000547E0"/>
    <w:rsid w:val="000573E0"/>
    <w:rsid w:val="0006020F"/>
    <w:rsid w:val="00062441"/>
    <w:rsid w:val="000643E5"/>
    <w:rsid w:val="0006718F"/>
    <w:rsid w:val="000706CB"/>
    <w:rsid w:val="00072712"/>
    <w:rsid w:val="00072BA2"/>
    <w:rsid w:val="00073591"/>
    <w:rsid w:val="000738F8"/>
    <w:rsid w:val="00083476"/>
    <w:rsid w:val="00086C89"/>
    <w:rsid w:val="0008745B"/>
    <w:rsid w:val="00090634"/>
    <w:rsid w:val="000A18A0"/>
    <w:rsid w:val="000A2256"/>
    <w:rsid w:val="000A3125"/>
    <w:rsid w:val="000A34A9"/>
    <w:rsid w:val="000A40C6"/>
    <w:rsid w:val="000A42E6"/>
    <w:rsid w:val="000A6D42"/>
    <w:rsid w:val="000B0801"/>
    <w:rsid w:val="000B0D45"/>
    <w:rsid w:val="000B11BE"/>
    <w:rsid w:val="000B2D19"/>
    <w:rsid w:val="000B6338"/>
    <w:rsid w:val="000C1BE0"/>
    <w:rsid w:val="000C6C38"/>
    <w:rsid w:val="000D192E"/>
    <w:rsid w:val="000D4701"/>
    <w:rsid w:val="000D7367"/>
    <w:rsid w:val="000D764C"/>
    <w:rsid w:val="000D776C"/>
    <w:rsid w:val="000E4B7D"/>
    <w:rsid w:val="000E4C3A"/>
    <w:rsid w:val="000E63E0"/>
    <w:rsid w:val="000E7F80"/>
    <w:rsid w:val="000F1F1B"/>
    <w:rsid w:val="000F1FD3"/>
    <w:rsid w:val="000F28F0"/>
    <w:rsid w:val="000F5AA3"/>
    <w:rsid w:val="0010123D"/>
    <w:rsid w:val="00101CFC"/>
    <w:rsid w:val="00105ECC"/>
    <w:rsid w:val="00106734"/>
    <w:rsid w:val="00111589"/>
    <w:rsid w:val="00111682"/>
    <w:rsid w:val="00111CD9"/>
    <w:rsid w:val="00112A33"/>
    <w:rsid w:val="00124C88"/>
    <w:rsid w:val="00124F05"/>
    <w:rsid w:val="001267B7"/>
    <w:rsid w:val="00127833"/>
    <w:rsid w:val="00127C88"/>
    <w:rsid w:val="001356AA"/>
    <w:rsid w:val="00137527"/>
    <w:rsid w:val="00141FD4"/>
    <w:rsid w:val="0015637A"/>
    <w:rsid w:val="001569BF"/>
    <w:rsid w:val="00162718"/>
    <w:rsid w:val="00167AD4"/>
    <w:rsid w:val="00172DA7"/>
    <w:rsid w:val="00174560"/>
    <w:rsid w:val="001753EA"/>
    <w:rsid w:val="00177130"/>
    <w:rsid w:val="00182C90"/>
    <w:rsid w:val="00182D0E"/>
    <w:rsid w:val="0018357B"/>
    <w:rsid w:val="001848AC"/>
    <w:rsid w:val="00184964"/>
    <w:rsid w:val="00186122"/>
    <w:rsid w:val="00187190"/>
    <w:rsid w:val="00194AFB"/>
    <w:rsid w:val="00194CAB"/>
    <w:rsid w:val="0019769C"/>
    <w:rsid w:val="001A0619"/>
    <w:rsid w:val="001A1142"/>
    <w:rsid w:val="001A43B6"/>
    <w:rsid w:val="001B3E02"/>
    <w:rsid w:val="001B552B"/>
    <w:rsid w:val="001B750D"/>
    <w:rsid w:val="001B7633"/>
    <w:rsid w:val="001C0902"/>
    <w:rsid w:val="001C0FF7"/>
    <w:rsid w:val="001C3063"/>
    <w:rsid w:val="001D2354"/>
    <w:rsid w:val="001D315A"/>
    <w:rsid w:val="001E0FD2"/>
    <w:rsid w:val="001E3B34"/>
    <w:rsid w:val="001E57CA"/>
    <w:rsid w:val="001F080A"/>
    <w:rsid w:val="001F4896"/>
    <w:rsid w:val="001F4A0D"/>
    <w:rsid w:val="001F6CDA"/>
    <w:rsid w:val="00201E4C"/>
    <w:rsid w:val="0020609B"/>
    <w:rsid w:val="00206294"/>
    <w:rsid w:val="00212596"/>
    <w:rsid w:val="00213B19"/>
    <w:rsid w:val="00214EEC"/>
    <w:rsid w:val="00216B07"/>
    <w:rsid w:val="0021774D"/>
    <w:rsid w:val="002337E8"/>
    <w:rsid w:val="002340D0"/>
    <w:rsid w:val="00235A56"/>
    <w:rsid w:val="00236683"/>
    <w:rsid w:val="00245320"/>
    <w:rsid w:val="002455F5"/>
    <w:rsid w:val="00253953"/>
    <w:rsid w:val="0025447D"/>
    <w:rsid w:val="00257748"/>
    <w:rsid w:val="002602E4"/>
    <w:rsid w:val="00261C76"/>
    <w:rsid w:val="002664A8"/>
    <w:rsid w:val="0027496B"/>
    <w:rsid w:val="00274D75"/>
    <w:rsid w:val="00275D23"/>
    <w:rsid w:val="00277675"/>
    <w:rsid w:val="0028507A"/>
    <w:rsid w:val="0029265D"/>
    <w:rsid w:val="00296EB0"/>
    <w:rsid w:val="0029763E"/>
    <w:rsid w:val="002A0E72"/>
    <w:rsid w:val="002A2C70"/>
    <w:rsid w:val="002A432C"/>
    <w:rsid w:val="002A4C0E"/>
    <w:rsid w:val="002A7C97"/>
    <w:rsid w:val="002B037F"/>
    <w:rsid w:val="002B2873"/>
    <w:rsid w:val="002B3132"/>
    <w:rsid w:val="002D1BC9"/>
    <w:rsid w:val="002D4F04"/>
    <w:rsid w:val="002E6BAF"/>
    <w:rsid w:val="002F2A7B"/>
    <w:rsid w:val="002F72AF"/>
    <w:rsid w:val="0030245C"/>
    <w:rsid w:val="0030333D"/>
    <w:rsid w:val="00305FF8"/>
    <w:rsid w:val="003074BE"/>
    <w:rsid w:val="00314181"/>
    <w:rsid w:val="003169AE"/>
    <w:rsid w:val="00320F7E"/>
    <w:rsid w:val="003249D9"/>
    <w:rsid w:val="00327EF1"/>
    <w:rsid w:val="003315EE"/>
    <w:rsid w:val="003446B3"/>
    <w:rsid w:val="00344B51"/>
    <w:rsid w:val="00344C8F"/>
    <w:rsid w:val="00346763"/>
    <w:rsid w:val="003467D3"/>
    <w:rsid w:val="00346997"/>
    <w:rsid w:val="00347710"/>
    <w:rsid w:val="00352F3A"/>
    <w:rsid w:val="003542BB"/>
    <w:rsid w:val="00354585"/>
    <w:rsid w:val="003553F7"/>
    <w:rsid w:val="00355B85"/>
    <w:rsid w:val="00355C5F"/>
    <w:rsid w:val="00355DFC"/>
    <w:rsid w:val="00364186"/>
    <w:rsid w:val="00372026"/>
    <w:rsid w:val="00374F54"/>
    <w:rsid w:val="0037609B"/>
    <w:rsid w:val="00376EF3"/>
    <w:rsid w:val="00384AD1"/>
    <w:rsid w:val="00390731"/>
    <w:rsid w:val="00392517"/>
    <w:rsid w:val="00393BDD"/>
    <w:rsid w:val="00395177"/>
    <w:rsid w:val="003A4B32"/>
    <w:rsid w:val="003A5011"/>
    <w:rsid w:val="003A5433"/>
    <w:rsid w:val="003A6B60"/>
    <w:rsid w:val="003A7F32"/>
    <w:rsid w:val="003B0150"/>
    <w:rsid w:val="003C6588"/>
    <w:rsid w:val="003D19FC"/>
    <w:rsid w:val="003D5C5F"/>
    <w:rsid w:val="003D5DB5"/>
    <w:rsid w:val="003D65C1"/>
    <w:rsid w:val="003D7CA1"/>
    <w:rsid w:val="003D7DAD"/>
    <w:rsid w:val="003E01B0"/>
    <w:rsid w:val="003E0661"/>
    <w:rsid w:val="003E1271"/>
    <w:rsid w:val="003E1DDE"/>
    <w:rsid w:val="003E220D"/>
    <w:rsid w:val="003F0719"/>
    <w:rsid w:val="00401911"/>
    <w:rsid w:val="004069E4"/>
    <w:rsid w:val="00410B1C"/>
    <w:rsid w:val="00423FB6"/>
    <w:rsid w:val="004310BA"/>
    <w:rsid w:val="004313A4"/>
    <w:rsid w:val="0044061C"/>
    <w:rsid w:val="0044228D"/>
    <w:rsid w:val="0044367E"/>
    <w:rsid w:val="0044670C"/>
    <w:rsid w:val="00452CC0"/>
    <w:rsid w:val="00454B32"/>
    <w:rsid w:val="004612C8"/>
    <w:rsid w:val="004809E0"/>
    <w:rsid w:val="00483384"/>
    <w:rsid w:val="00485BEF"/>
    <w:rsid w:val="00486731"/>
    <w:rsid w:val="00486AEC"/>
    <w:rsid w:val="0049082F"/>
    <w:rsid w:val="00495729"/>
    <w:rsid w:val="00496097"/>
    <w:rsid w:val="004A359D"/>
    <w:rsid w:val="004A43DB"/>
    <w:rsid w:val="004A62C8"/>
    <w:rsid w:val="004B0B5C"/>
    <w:rsid w:val="004B126C"/>
    <w:rsid w:val="004B4919"/>
    <w:rsid w:val="004C3627"/>
    <w:rsid w:val="004C4A75"/>
    <w:rsid w:val="004C50A4"/>
    <w:rsid w:val="004C7A5F"/>
    <w:rsid w:val="004D1D37"/>
    <w:rsid w:val="004D2B73"/>
    <w:rsid w:val="004D3EAC"/>
    <w:rsid w:val="004E09BC"/>
    <w:rsid w:val="004E1D5A"/>
    <w:rsid w:val="004E3455"/>
    <w:rsid w:val="004E4C5D"/>
    <w:rsid w:val="004F1DE9"/>
    <w:rsid w:val="004F254D"/>
    <w:rsid w:val="004F79E6"/>
    <w:rsid w:val="0050021B"/>
    <w:rsid w:val="005002CA"/>
    <w:rsid w:val="00500C21"/>
    <w:rsid w:val="005040E1"/>
    <w:rsid w:val="00506C8C"/>
    <w:rsid w:val="00511569"/>
    <w:rsid w:val="0051452F"/>
    <w:rsid w:val="00522C12"/>
    <w:rsid w:val="00536E52"/>
    <w:rsid w:val="005401C8"/>
    <w:rsid w:val="00551300"/>
    <w:rsid w:val="00553077"/>
    <w:rsid w:val="005534B5"/>
    <w:rsid w:val="00553AAA"/>
    <w:rsid w:val="005552E1"/>
    <w:rsid w:val="00556ED6"/>
    <w:rsid w:val="00556EF8"/>
    <w:rsid w:val="00570358"/>
    <w:rsid w:val="0057198B"/>
    <w:rsid w:val="005721EC"/>
    <w:rsid w:val="00575391"/>
    <w:rsid w:val="00575623"/>
    <w:rsid w:val="00582DBE"/>
    <w:rsid w:val="00584166"/>
    <w:rsid w:val="00586D3C"/>
    <w:rsid w:val="00590AC7"/>
    <w:rsid w:val="00591057"/>
    <w:rsid w:val="0059180E"/>
    <w:rsid w:val="00596ECF"/>
    <w:rsid w:val="005B1364"/>
    <w:rsid w:val="005B162D"/>
    <w:rsid w:val="005B3277"/>
    <w:rsid w:val="005B6024"/>
    <w:rsid w:val="005C15D8"/>
    <w:rsid w:val="005C456E"/>
    <w:rsid w:val="005C60E6"/>
    <w:rsid w:val="005E085D"/>
    <w:rsid w:val="005E3EF3"/>
    <w:rsid w:val="005E75C3"/>
    <w:rsid w:val="005F15F1"/>
    <w:rsid w:val="005F2480"/>
    <w:rsid w:val="005F48E1"/>
    <w:rsid w:val="005F4F0C"/>
    <w:rsid w:val="005F72C1"/>
    <w:rsid w:val="006003D2"/>
    <w:rsid w:val="0060409E"/>
    <w:rsid w:val="00606953"/>
    <w:rsid w:val="00606FE1"/>
    <w:rsid w:val="00610B8A"/>
    <w:rsid w:val="006128BF"/>
    <w:rsid w:val="00614405"/>
    <w:rsid w:val="006178DE"/>
    <w:rsid w:val="006234C0"/>
    <w:rsid w:val="006241F9"/>
    <w:rsid w:val="006336E5"/>
    <w:rsid w:val="0063537C"/>
    <w:rsid w:val="0064072D"/>
    <w:rsid w:val="00653E8B"/>
    <w:rsid w:val="00655B06"/>
    <w:rsid w:val="00656F34"/>
    <w:rsid w:val="00661B7F"/>
    <w:rsid w:val="006620E0"/>
    <w:rsid w:val="00667A67"/>
    <w:rsid w:val="0067262E"/>
    <w:rsid w:val="006753AB"/>
    <w:rsid w:val="00676ED4"/>
    <w:rsid w:val="00677807"/>
    <w:rsid w:val="00677823"/>
    <w:rsid w:val="00677A92"/>
    <w:rsid w:val="006808DB"/>
    <w:rsid w:val="00680B9F"/>
    <w:rsid w:val="00681243"/>
    <w:rsid w:val="0068294D"/>
    <w:rsid w:val="0068542F"/>
    <w:rsid w:val="00687081"/>
    <w:rsid w:val="0068776E"/>
    <w:rsid w:val="006913FB"/>
    <w:rsid w:val="006949EC"/>
    <w:rsid w:val="00694B16"/>
    <w:rsid w:val="00694CF9"/>
    <w:rsid w:val="0069508A"/>
    <w:rsid w:val="006963C6"/>
    <w:rsid w:val="0069772C"/>
    <w:rsid w:val="006A51FA"/>
    <w:rsid w:val="006B6C10"/>
    <w:rsid w:val="006C4D3A"/>
    <w:rsid w:val="006C50E7"/>
    <w:rsid w:val="006D05B7"/>
    <w:rsid w:val="006D081A"/>
    <w:rsid w:val="006D3392"/>
    <w:rsid w:val="006D6490"/>
    <w:rsid w:val="006E3EB8"/>
    <w:rsid w:val="006E6FC8"/>
    <w:rsid w:val="006E7B0D"/>
    <w:rsid w:val="006F0759"/>
    <w:rsid w:val="006F3E4B"/>
    <w:rsid w:val="006F570E"/>
    <w:rsid w:val="00700665"/>
    <w:rsid w:val="00700DEA"/>
    <w:rsid w:val="00703AA0"/>
    <w:rsid w:val="00703B68"/>
    <w:rsid w:val="00704EEE"/>
    <w:rsid w:val="00705B93"/>
    <w:rsid w:val="00705CDC"/>
    <w:rsid w:val="00706836"/>
    <w:rsid w:val="0071481E"/>
    <w:rsid w:val="0071560F"/>
    <w:rsid w:val="00715AB7"/>
    <w:rsid w:val="0072063B"/>
    <w:rsid w:val="007215DA"/>
    <w:rsid w:val="00721D58"/>
    <w:rsid w:val="00722B0E"/>
    <w:rsid w:val="007317F2"/>
    <w:rsid w:val="00731A6E"/>
    <w:rsid w:val="0073331E"/>
    <w:rsid w:val="007347A6"/>
    <w:rsid w:val="00736258"/>
    <w:rsid w:val="00737507"/>
    <w:rsid w:val="00741DF3"/>
    <w:rsid w:val="0074288D"/>
    <w:rsid w:val="00744FB4"/>
    <w:rsid w:val="007454C1"/>
    <w:rsid w:val="0074625D"/>
    <w:rsid w:val="007519C5"/>
    <w:rsid w:val="007535DD"/>
    <w:rsid w:val="00754FFF"/>
    <w:rsid w:val="007612B4"/>
    <w:rsid w:val="00764AFA"/>
    <w:rsid w:val="00765AC1"/>
    <w:rsid w:val="00766E52"/>
    <w:rsid w:val="00767E21"/>
    <w:rsid w:val="007702E0"/>
    <w:rsid w:val="007737A5"/>
    <w:rsid w:val="007755C5"/>
    <w:rsid w:val="00776F63"/>
    <w:rsid w:val="00785512"/>
    <w:rsid w:val="00787012"/>
    <w:rsid w:val="007918CC"/>
    <w:rsid w:val="007957B3"/>
    <w:rsid w:val="00795C29"/>
    <w:rsid w:val="00797115"/>
    <w:rsid w:val="007A1675"/>
    <w:rsid w:val="007A2DD2"/>
    <w:rsid w:val="007A353C"/>
    <w:rsid w:val="007A6699"/>
    <w:rsid w:val="007A69C8"/>
    <w:rsid w:val="007A6B3D"/>
    <w:rsid w:val="007A7490"/>
    <w:rsid w:val="007A75F7"/>
    <w:rsid w:val="007A7BAC"/>
    <w:rsid w:val="007A7C6E"/>
    <w:rsid w:val="007B0242"/>
    <w:rsid w:val="007B0B5B"/>
    <w:rsid w:val="007B1EBD"/>
    <w:rsid w:val="007B6CB6"/>
    <w:rsid w:val="007C77E3"/>
    <w:rsid w:val="007C7E89"/>
    <w:rsid w:val="007C7F8B"/>
    <w:rsid w:val="007D1A1C"/>
    <w:rsid w:val="007D605B"/>
    <w:rsid w:val="007D6793"/>
    <w:rsid w:val="007D7D69"/>
    <w:rsid w:val="007E3991"/>
    <w:rsid w:val="007E47D2"/>
    <w:rsid w:val="007E4C36"/>
    <w:rsid w:val="007E66E2"/>
    <w:rsid w:val="007F352A"/>
    <w:rsid w:val="007F3EF0"/>
    <w:rsid w:val="0080560A"/>
    <w:rsid w:val="008114F6"/>
    <w:rsid w:val="00812906"/>
    <w:rsid w:val="0081425E"/>
    <w:rsid w:val="00814E1B"/>
    <w:rsid w:val="008164FE"/>
    <w:rsid w:val="00816741"/>
    <w:rsid w:val="00817AD8"/>
    <w:rsid w:val="00820453"/>
    <w:rsid w:val="00830B03"/>
    <w:rsid w:val="00831BF2"/>
    <w:rsid w:val="00836E37"/>
    <w:rsid w:val="00837078"/>
    <w:rsid w:val="008373DE"/>
    <w:rsid w:val="008414DB"/>
    <w:rsid w:val="008429F6"/>
    <w:rsid w:val="00842AC7"/>
    <w:rsid w:val="00843F96"/>
    <w:rsid w:val="0085312F"/>
    <w:rsid w:val="00853C96"/>
    <w:rsid w:val="00861D66"/>
    <w:rsid w:val="0086359F"/>
    <w:rsid w:val="0086517B"/>
    <w:rsid w:val="0087422B"/>
    <w:rsid w:val="0087442E"/>
    <w:rsid w:val="008745E5"/>
    <w:rsid w:val="008817EE"/>
    <w:rsid w:val="00894CDA"/>
    <w:rsid w:val="008A00BF"/>
    <w:rsid w:val="008A1A7C"/>
    <w:rsid w:val="008B0C33"/>
    <w:rsid w:val="008B0E89"/>
    <w:rsid w:val="008C04B6"/>
    <w:rsid w:val="008C43F8"/>
    <w:rsid w:val="008D2A19"/>
    <w:rsid w:val="008D6088"/>
    <w:rsid w:val="008D62BD"/>
    <w:rsid w:val="008D6AED"/>
    <w:rsid w:val="008E1EFD"/>
    <w:rsid w:val="008E222D"/>
    <w:rsid w:val="008E273B"/>
    <w:rsid w:val="008E36E6"/>
    <w:rsid w:val="008E3B5F"/>
    <w:rsid w:val="008E3EDA"/>
    <w:rsid w:val="008E4835"/>
    <w:rsid w:val="008E7284"/>
    <w:rsid w:val="008F161A"/>
    <w:rsid w:val="008F3439"/>
    <w:rsid w:val="008F5C38"/>
    <w:rsid w:val="008F6EE4"/>
    <w:rsid w:val="00904140"/>
    <w:rsid w:val="009054F2"/>
    <w:rsid w:val="00905A8B"/>
    <w:rsid w:val="00917A29"/>
    <w:rsid w:val="00921534"/>
    <w:rsid w:val="00925A32"/>
    <w:rsid w:val="0092793D"/>
    <w:rsid w:val="00930EBC"/>
    <w:rsid w:val="00932DB7"/>
    <w:rsid w:val="0093349C"/>
    <w:rsid w:val="009404D8"/>
    <w:rsid w:val="00940BDD"/>
    <w:rsid w:val="0094139E"/>
    <w:rsid w:val="009414F5"/>
    <w:rsid w:val="00942103"/>
    <w:rsid w:val="009447C2"/>
    <w:rsid w:val="00955CE9"/>
    <w:rsid w:val="00961D9A"/>
    <w:rsid w:val="00963B3A"/>
    <w:rsid w:val="00966AFB"/>
    <w:rsid w:val="009679A7"/>
    <w:rsid w:val="00973ECC"/>
    <w:rsid w:val="009765B4"/>
    <w:rsid w:val="00976985"/>
    <w:rsid w:val="009804EC"/>
    <w:rsid w:val="00983629"/>
    <w:rsid w:val="00986789"/>
    <w:rsid w:val="009907A2"/>
    <w:rsid w:val="00991A34"/>
    <w:rsid w:val="0099471F"/>
    <w:rsid w:val="0099652B"/>
    <w:rsid w:val="009A45A2"/>
    <w:rsid w:val="009A53AC"/>
    <w:rsid w:val="009A5FE9"/>
    <w:rsid w:val="009B0D2A"/>
    <w:rsid w:val="009B4901"/>
    <w:rsid w:val="009B6896"/>
    <w:rsid w:val="009B69E8"/>
    <w:rsid w:val="009C2656"/>
    <w:rsid w:val="009C3C5E"/>
    <w:rsid w:val="009C6AEC"/>
    <w:rsid w:val="009C7109"/>
    <w:rsid w:val="009D3813"/>
    <w:rsid w:val="009D651D"/>
    <w:rsid w:val="009D720F"/>
    <w:rsid w:val="009E0320"/>
    <w:rsid w:val="009E2585"/>
    <w:rsid w:val="009E2651"/>
    <w:rsid w:val="009E321F"/>
    <w:rsid w:val="009F1CA2"/>
    <w:rsid w:val="009F2BFA"/>
    <w:rsid w:val="009F46A9"/>
    <w:rsid w:val="009F769B"/>
    <w:rsid w:val="00A03E0A"/>
    <w:rsid w:val="00A11D17"/>
    <w:rsid w:val="00A17AB1"/>
    <w:rsid w:val="00A21B57"/>
    <w:rsid w:val="00A22C5B"/>
    <w:rsid w:val="00A2561A"/>
    <w:rsid w:val="00A26204"/>
    <w:rsid w:val="00A26DA3"/>
    <w:rsid w:val="00A34058"/>
    <w:rsid w:val="00A34609"/>
    <w:rsid w:val="00A366AA"/>
    <w:rsid w:val="00A43F30"/>
    <w:rsid w:val="00A441A7"/>
    <w:rsid w:val="00A468AB"/>
    <w:rsid w:val="00A50C51"/>
    <w:rsid w:val="00A52E99"/>
    <w:rsid w:val="00A540B1"/>
    <w:rsid w:val="00A54F2E"/>
    <w:rsid w:val="00A55B8B"/>
    <w:rsid w:val="00A560B3"/>
    <w:rsid w:val="00A60D7F"/>
    <w:rsid w:val="00A6747F"/>
    <w:rsid w:val="00A706C2"/>
    <w:rsid w:val="00A72255"/>
    <w:rsid w:val="00A72280"/>
    <w:rsid w:val="00A726B0"/>
    <w:rsid w:val="00A77F94"/>
    <w:rsid w:val="00A8239C"/>
    <w:rsid w:val="00A84A03"/>
    <w:rsid w:val="00A90952"/>
    <w:rsid w:val="00A924A4"/>
    <w:rsid w:val="00A94263"/>
    <w:rsid w:val="00A94B0B"/>
    <w:rsid w:val="00A94F2F"/>
    <w:rsid w:val="00AA395C"/>
    <w:rsid w:val="00AA4873"/>
    <w:rsid w:val="00AA5E27"/>
    <w:rsid w:val="00AA6D33"/>
    <w:rsid w:val="00AB2544"/>
    <w:rsid w:val="00AB2EBF"/>
    <w:rsid w:val="00AB322F"/>
    <w:rsid w:val="00AB45BD"/>
    <w:rsid w:val="00AC1ECA"/>
    <w:rsid w:val="00AC3F1E"/>
    <w:rsid w:val="00AD2A0A"/>
    <w:rsid w:val="00AD36C7"/>
    <w:rsid w:val="00AD72B1"/>
    <w:rsid w:val="00AE0356"/>
    <w:rsid w:val="00AE6F4A"/>
    <w:rsid w:val="00AF6448"/>
    <w:rsid w:val="00AF749F"/>
    <w:rsid w:val="00B0147E"/>
    <w:rsid w:val="00B110AE"/>
    <w:rsid w:val="00B12AAD"/>
    <w:rsid w:val="00B14240"/>
    <w:rsid w:val="00B155CF"/>
    <w:rsid w:val="00B16510"/>
    <w:rsid w:val="00B1652A"/>
    <w:rsid w:val="00B20C86"/>
    <w:rsid w:val="00B213B7"/>
    <w:rsid w:val="00B23F9B"/>
    <w:rsid w:val="00B24350"/>
    <w:rsid w:val="00B3099D"/>
    <w:rsid w:val="00B31C27"/>
    <w:rsid w:val="00B32F73"/>
    <w:rsid w:val="00B368C4"/>
    <w:rsid w:val="00B41E97"/>
    <w:rsid w:val="00B46AB2"/>
    <w:rsid w:val="00B4738F"/>
    <w:rsid w:val="00B47C1A"/>
    <w:rsid w:val="00B50FFB"/>
    <w:rsid w:val="00B61FBC"/>
    <w:rsid w:val="00B6766F"/>
    <w:rsid w:val="00B67D6E"/>
    <w:rsid w:val="00B7249A"/>
    <w:rsid w:val="00B73C97"/>
    <w:rsid w:val="00B807DE"/>
    <w:rsid w:val="00B828D3"/>
    <w:rsid w:val="00B83C97"/>
    <w:rsid w:val="00B85109"/>
    <w:rsid w:val="00B91170"/>
    <w:rsid w:val="00B927DC"/>
    <w:rsid w:val="00B9592C"/>
    <w:rsid w:val="00B96A7D"/>
    <w:rsid w:val="00B96D2A"/>
    <w:rsid w:val="00BA1B7C"/>
    <w:rsid w:val="00BA5A78"/>
    <w:rsid w:val="00BA657C"/>
    <w:rsid w:val="00BA6A1B"/>
    <w:rsid w:val="00BB17CB"/>
    <w:rsid w:val="00BB5783"/>
    <w:rsid w:val="00BB6F9C"/>
    <w:rsid w:val="00BB798F"/>
    <w:rsid w:val="00BC0F4E"/>
    <w:rsid w:val="00BC1663"/>
    <w:rsid w:val="00BC23B2"/>
    <w:rsid w:val="00BD0DEF"/>
    <w:rsid w:val="00BD26D7"/>
    <w:rsid w:val="00BD4087"/>
    <w:rsid w:val="00BD4667"/>
    <w:rsid w:val="00BE0AFE"/>
    <w:rsid w:val="00BE23FA"/>
    <w:rsid w:val="00BE5E75"/>
    <w:rsid w:val="00BE6973"/>
    <w:rsid w:val="00BF03E7"/>
    <w:rsid w:val="00BF129D"/>
    <w:rsid w:val="00BF57B3"/>
    <w:rsid w:val="00BF7084"/>
    <w:rsid w:val="00BF7DBF"/>
    <w:rsid w:val="00C07C69"/>
    <w:rsid w:val="00C113FB"/>
    <w:rsid w:val="00C14AE2"/>
    <w:rsid w:val="00C15A30"/>
    <w:rsid w:val="00C2323B"/>
    <w:rsid w:val="00C300AD"/>
    <w:rsid w:val="00C37D8B"/>
    <w:rsid w:val="00C4455A"/>
    <w:rsid w:val="00C44DDB"/>
    <w:rsid w:val="00C46532"/>
    <w:rsid w:val="00C46AD2"/>
    <w:rsid w:val="00C472DD"/>
    <w:rsid w:val="00C47A94"/>
    <w:rsid w:val="00C47E44"/>
    <w:rsid w:val="00C50412"/>
    <w:rsid w:val="00C51E7B"/>
    <w:rsid w:val="00C53FCA"/>
    <w:rsid w:val="00C55768"/>
    <w:rsid w:val="00C56ED0"/>
    <w:rsid w:val="00C64F44"/>
    <w:rsid w:val="00C65789"/>
    <w:rsid w:val="00C66669"/>
    <w:rsid w:val="00C667A2"/>
    <w:rsid w:val="00C77E1F"/>
    <w:rsid w:val="00C809AC"/>
    <w:rsid w:val="00C8186B"/>
    <w:rsid w:val="00C81CFA"/>
    <w:rsid w:val="00C821B0"/>
    <w:rsid w:val="00C82350"/>
    <w:rsid w:val="00C83056"/>
    <w:rsid w:val="00C837C1"/>
    <w:rsid w:val="00C84919"/>
    <w:rsid w:val="00C85DB7"/>
    <w:rsid w:val="00C87431"/>
    <w:rsid w:val="00C9006F"/>
    <w:rsid w:val="00C905A9"/>
    <w:rsid w:val="00C9385F"/>
    <w:rsid w:val="00C97A4C"/>
    <w:rsid w:val="00CA1D4A"/>
    <w:rsid w:val="00CA2F21"/>
    <w:rsid w:val="00CA4DA0"/>
    <w:rsid w:val="00CB3959"/>
    <w:rsid w:val="00CB69CE"/>
    <w:rsid w:val="00CC4B7A"/>
    <w:rsid w:val="00CC4CC4"/>
    <w:rsid w:val="00CD000B"/>
    <w:rsid w:val="00CD0A70"/>
    <w:rsid w:val="00CD4DE0"/>
    <w:rsid w:val="00CE0A89"/>
    <w:rsid w:val="00CE39A5"/>
    <w:rsid w:val="00CE3A0A"/>
    <w:rsid w:val="00CF0E45"/>
    <w:rsid w:val="00CF0F38"/>
    <w:rsid w:val="00CF476B"/>
    <w:rsid w:val="00CF6AB4"/>
    <w:rsid w:val="00CF7D93"/>
    <w:rsid w:val="00D02C03"/>
    <w:rsid w:val="00D0472D"/>
    <w:rsid w:val="00D10A0D"/>
    <w:rsid w:val="00D10FB2"/>
    <w:rsid w:val="00D12773"/>
    <w:rsid w:val="00D17AED"/>
    <w:rsid w:val="00D30C61"/>
    <w:rsid w:val="00D32167"/>
    <w:rsid w:val="00D404CA"/>
    <w:rsid w:val="00D51D49"/>
    <w:rsid w:val="00D51EDB"/>
    <w:rsid w:val="00D53D11"/>
    <w:rsid w:val="00D549C1"/>
    <w:rsid w:val="00D557A0"/>
    <w:rsid w:val="00D56BE9"/>
    <w:rsid w:val="00D62E83"/>
    <w:rsid w:val="00D64123"/>
    <w:rsid w:val="00D64CD4"/>
    <w:rsid w:val="00D73FF1"/>
    <w:rsid w:val="00D84129"/>
    <w:rsid w:val="00D95255"/>
    <w:rsid w:val="00D96B49"/>
    <w:rsid w:val="00DA1E1F"/>
    <w:rsid w:val="00DA2BC2"/>
    <w:rsid w:val="00DA68EE"/>
    <w:rsid w:val="00DB11FD"/>
    <w:rsid w:val="00DB2167"/>
    <w:rsid w:val="00DB31BD"/>
    <w:rsid w:val="00DB4912"/>
    <w:rsid w:val="00DB7FE5"/>
    <w:rsid w:val="00DC620C"/>
    <w:rsid w:val="00DC7FDE"/>
    <w:rsid w:val="00DD4605"/>
    <w:rsid w:val="00DD4F34"/>
    <w:rsid w:val="00DD6C54"/>
    <w:rsid w:val="00DD7E3A"/>
    <w:rsid w:val="00DF6A40"/>
    <w:rsid w:val="00E0325E"/>
    <w:rsid w:val="00E04A77"/>
    <w:rsid w:val="00E130B7"/>
    <w:rsid w:val="00E2518D"/>
    <w:rsid w:val="00E26AAF"/>
    <w:rsid w:val="00E35EF7"/>
    <w:rsid w:val="00E43536"/>
    <w:rsid w:val="00E45DDE"/>
    <w:rsid w:val="00E4675B"/>
    <w:rsid w:val="00E46BCB"/>
    <w:rsid w:val="00E46DAB"/>
    <w:rsid w:val="00E5041B"/>
    <w:rsid w:val="00E51A34"/>
    <w:rsid w:val="00E65900"/>
    <w:rsid w:val="00E66EFA"/>
    <w:rsid w:val="00E67C4B"/>
    <w:rsid w:val="00E7065C"/>
    <w:rsid w:val="00E72D1F"/>
    <w:rsid w:val="00E74729"/>
    <w:rsid w:val="00E764A2"/>
    <w:rsid w:val="00E7777D"/>
    <w:rsid w:val="00E857CC"/>
    <w:rsid w:val="00E92388"/>
    <w:rsid w:val="00E9259F"/>
    <w:rsid w:val="00E97DB0"/>
    <w:rsid w:val="00EA0B80"/>
    <w:rsid w:val="00EB1773"/>
    <w:rsid w:val="00EB3B2A"/>
    <w:rsid w:val="00EB5498"/>
    <w:rsid w:val="00EC0F93"/>
    <w:rsid w:val="00EC38F2"/>
    <w:rsid w:val="00EC4603"/>
    <w:rsid w:val="00EC524B"/>
    <w:rsid w:val="00EC79D9"/>
    <w:rsid w:val="00ED3771"/>
    <w:rsid w:val="00ED446E"/>
    <w:rsid w:val="00ED68B4"/>
    <w:rsid w:val="00ED7131"/>
    <w:rsid w:val="00ED7F2A"/>
    <w:rsid w:val="00EE1EDE"/>
    <w:rsid w:val="00EE4995"/>
    <w:rsid w:val="00EE552E"/>
    <w:rsid w:val="00EE732A"/>
    <w:rsid w:val="00EE7DF4"/>
    <w:rsid w:val="00EF0AC7"/>
    <w:rsid w:val="00EF0B73"/>
    <w:rsid w:val="00EF4F28"/>
    <w:rsid w:val="00EF7FB5"/>
    <w:rsid w:val="00F03A7B"/>
    <w:rsid w:val="00F06253"/>
    <w:rsid w:val="00F12884"/>
    <w:rsid w:val="00F202B8"/>
    <w:rsid w:val="00F2585A"/>
    <w:rsid w:val="00F25D82"/>
    <w:rsid w:val="00F25DD6"/>
    <w:rsid w:val="00F272CE"/>
    <w:rsid w:val="00F31C03"/>
    <w:rsid w:val="00F325F3"/>
    <w:rsid w:val="00F32711"/>
    <w:rsid w:val="00F35134"/>
    <w:rsid w:val="00F356B4"/>
    <w:rsid w:val="00F41760"/>
    <w:rsid w:val="00F4200F"/>
    <w:rsid w:val="00F42180"/>
    <w:rsid w:val="00F52F27"/>
    <w:rsid w:val="00F568CC"/>
    <w:rsid w:val="00F60747"/>
    <w:rsid w:val="00F64276"/>
    <w:rsid w:val="00F67DF1"/>
    <w:rsid w:val="00F72438"/>
    <w:rsid w:val="00F8204B"/>
    <w:rsid w:val="00F83718"/>
    <w:rsid w:val="00F90C5C"/>
    <w:rsid w:val="00F91A15"/>
    <w:rsid w:val="00FA0A66"/>
    <w:rsid w:val="00FA636E"/>
    <w:rsid w:val="00FB076B"/>
    <w:rsid w:val="00FB0ECE"/>
    <w:rsid w:val="00FB2761"/>
    <w:rsid w:val="00FB4DA8"/>
    <w:rsid w:val="00FC10F1"/>
    <w:rsid w:val="00FC565E"/>
    <w:rsid w:val="00FC757E"/>
    <w:rsid w:val="00FD150E"/>
    <w:rsid w:val="00FD33E5"/>
    <w:rsid w:val="00FE1ACF"/>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24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semiHidden/>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semiHidden/>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C8DA-5B8B-49BD-B8C2-47A5C9C0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27</Pages>
  <Words>17702</Words>
  <Characters>143389</Characters>
  <Application>Microsoft Office Word</Application>
  <DocSecurity>0</DocSecurity>
  <Lines>1194</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782</cp:revision>
  <dcterms:created xsi:type="dcterms:W3CDTF">2023-06-18T06:47:00Z</dcterms:created>
  <dcterms:modified xsi:type="dcterms:W3CDTF">2023-07-04T13:31:00Z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id="694DDkXb"/&gt;&lt;style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