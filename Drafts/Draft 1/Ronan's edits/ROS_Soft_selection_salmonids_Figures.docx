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E1DE" w14:textId="38C9A674" w:rsidR="00AA6D33" w:rsidRPr="004D5695" w:rsidDel="000334B9" w:rsidRDefault="00432A1A" w:rsidP="003D41A3">
      <w:pPr>
        <w:jc w:val="both"/>
        <w:rPr>
          <w:del w:id="0" w:author="O'Sullivan, Ronan James" w:date="2023-07-11T11:04:00Z"/>
          <w:rFonts w:ascii="Times New Roman" w:hAnsi="Times New Roman" w:cs="Times New Roman"/>
        </w:rPr>
      </w:pPr>
      <w:del w:id="1" w:author="O'Sullivan, Ronan James" w:date="2023-07-11T11:04:00Z">
        <w:r w:rsidRPr="004D5695" w:rsidDel="000334B9">
          <w:rPr>
            <w:rFonts w:ascii="Times New Roman" w:hAnsi="Times New Roman" w:cs="Times New Roman"/>
          </w:rPr>
          <w:delText>Figure 1</w:delText>
        </w:r>
      </w:del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2"/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2"/>
      <w:r w:rsidR="00596287">
        <w:rPr>
          <w:rStyle w:val="CommentReference"/>
        </w:rPr>
        <w:commentReference w:id="2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3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4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4"/>
      <w:r w:rsidR="00C30102" w:rsidRPr="004D5695">
        <w:rPr>
          <w:rStyle w:val="CommentReference"/>
          <w:rFonts w:ascii="Times New Roman" w:hAnsi="Times New Roman" w:cs="Times New Roman"/>
        </w:rPr>
        <w:commentReference w:id="4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3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19F653BE" w:rsidR="00276416" w:rsidRPr="004D5695" w:rsidDel="000334B9" w:rsidRDefault="00276416" w:rsidP="003D41A3">
      <w:pPr>
        <w:jc w:val="both"/>
        <w:rPr>
          <w:del w:id="5" w:author="O'Sullivan, Ronan James" w:date="2023-07-11T11:14:00Z"/>
          <w:rFonts w:ascii="Times New Roman" w:hAnsi="Times New Roman" w:cs="Times New Roman"/>
        </w:rPr>
      </w:pPr>
      <w:del w:id="6" w:author="O'Sullivan, Ronan James" w:date="2023-07-11T11:14:00Z">
        <w:r w:rsidRPr="004D5695" w:rsidDel="000334B9">
          <w:rPr>
            <w:rFonts w:ascii="Times New Roman" w:hAnsi="Times New Roman" w:cs="Times New Roman"/>
          </w:rPr>
          <w:lastRenderedPageBreak/>
          <w:delText>Figure 2</w:delText>
        </w:r>
      </w:del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14F69DEE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the population was assumed to be initially poorly</w:t>
      </w:r>
      <w:r w:rsidR="002F7644" w:rsidRPr="004D5695">
        <w:rPr>
          <w:rFonts w:ascii="Times New Roman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 xml:space="preserve">adapted with respect to the hard-selected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commentRangeStart w:id="7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4D5695" w:rsidRPr="004D5695">
        <w:rPr>
          <w:rFonts w:ascii="Times New Roman" w:eastAsiaTheme="minorEastAsia" w:hAnsi="Times New Roman" w:cs="Times New Roman"/>
          <w:iCs/>
        </w:rPr>
        <w:t xml:space="preserve">= </w:t>
      </w:r>
      <w:commentRangeEnd w:id="7"/>
      <w:r w:rsidR="00596287">
        <w:rPr>
          <w:rStyle w:val="CommentReference"/>
        </w:rPr>
        <w:commentReference w:id="7"/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8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8"/>
      <w:r w:rsidR="00F444C6" w:rsidRPr="004D5695">
        <w:rPr>
          <w:rStyle w:val="CommentReference"/>
          <w:rFonts w:ascii="Times New Roman" w:hAnsi="Times New Roman" w:cs="Times New Roman"/>
        </w:rPr>
        <w:commentReference w:id="8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</w:t>
      </w:r>
      <w:ins w:id="9" w:author="O'Sullivan, Ronan James" w:date="2023-07-11T11:15:00Z">
        <w:r w:rsidR="00011739">
          <w:rPr>
            <w:rFonts w:ascii="Times New Roman" w:hAnsi="Times New Roman" w:cs="Times New Roman"/>
          </w:rPr>
          <w:t xml:space="preserve"> where the dashed line represents e</w:t>
        </w:r>
      </w:ins>
      <w:ins w:id="10" w:author="O'Sullivan, Ronan James" w:date="2023-07-11T11:16:00Z">
        <w:r w:rsidR="00011739">
          <w:rPr>
            <w:rFonts w:ascii="Times New Roman" w:hAnsi="Times New Roman" w:cs="Times New Roman"/>
          </w:rPr>
          <w:t>xact population replacement (i.e. no increase/decrease between generations)</w:t>
        </w:r>
      </w:ins>
      <w:r w:rsidR="002F7644" w:rsidRPr="004D5695">
        <w:rPr>
          <w:rFonts w:ascii="Times New Roman" w:hAnsi="Times New Roman" w:cs="Times New Roman"/>
        </w:rPr>
        <w:t>.</w:t>
      </w:r>
      <w:ins w:id="11" w:author="O'Sullivan, Ronan James" w:date="2023-07-11T11:16:00Z">
        <w:r w:rsidR="00011739">
          <w:rPr>
            <w:rFonts w:ascii="Times New Roman" w:eastAsiaTheme="minorEastAsia" w:hAnsi="Times New Roman" w:cs="Times New Roman"/>
          </w:rPr>
          <w:t xml:space="preserve"> </w:t>
        </w:r>
      </w:ins>
      <w:del w:id="12" w:author="O'Sullivan, Ronan James" w:date="2023-07-11T11:16:00Z">
        <w:r w:rsidR="00F444C6" w:rsidRPr="004D5695" w:rsidDel="00011739">
          <w:rPr>
            <w:rFonts w:ascii="Times New Roman" w:eastAsiaTheme="minorEastAsia" w:hAnsi="Times New Roman" w:cs="Times New Roman"/>
          </w:rPr>
          <w:delText xml:space="preserve"> </w:delText>
        </w:r>
        <w:r w:rsidR="00901BB1" w:rsidRPr="004D5695" w:rsidDel="0001173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</w:t>
      </w:r>
      <w:commentRangeStart w:id="13"/>
      <w:r w:rsidR="002F7644" w:rsidRPr="004D5695">
        <w:rPr>
          <w:rFonts w:ascii="Times New Roman" w:eastAsiaTheme="minorEastAsia" w:hAnsi="Times New Roman" w:cs="Times New Roman"/>
        </w:rPr>
        <w:t xml:space="preserve">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  <w:commentRangeEnd w:id="13"/>
      <w:r w:rsidR="00011739">
        <w:rPr>
          <w:rStyle w:val="CommentReference"/>
        </w:rPr>
        <w:commentReference w:id="13"/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493FDF0C" w14:textId="77777777" w:rsidR="00A33856" w:rsidRPr="004D5695" w:rsidDel="00011739" w:rsidRDefault="00A33856" w:rsidP="003D41A3">
      <w:pPr>
        <w:jc w:val="both"/>
        <w:rPr>
          <w:del w:id="14" w:author="O'Sullivan, Ronan James" w:date="2023-07-11T11:25:00Z"/>
          <w:rFonts w:ascii="Times New Roman" w:hAnsi="Times New Roman" w:cs="Times New Roman"/>
        </w:rPr>
      </w:pPr>
    </w:p>
    <w:p w14:paraId="147D0D22" w14:textId="693B7DC2" w:rsidR="00944B4A" w:rsidRPr="004D5695" w:rsidRDefault="00944B4A" w:rsidP="00011739">
      <w:pPr>
        <w:tabs>
          <w:tab w:val="left" w:pos="1286"/>
        </w:tabs>
        <w:jc w:val="both"/>
        <w:rPr>
          <w:rFonts w:ascii="Times New Roman" w:hAnsi="Times New Roman" w:cs="Times New Roman"/>
        </w:rPr>
        <w:pPrChange w:id="15" w:author="O'Sullivan, Ronan James" w:date="2023-07-11T11:25:00Z">
          <w:pPr>
            <w:jc w:val="both"/>
          </w:pPr>
        </w:pPrChange>
      </w:pPr>
      <w:del w:id="16" w:author="O'Sullivan, Ronan James" w:date="2023-07-11T11:25:00Z">
        <w:r w:rsidRPr="004D5695" w:rsidDel="00011739">
          <w:rPr>
            <w:rFonts w:ascii="Times New Roman" w:hAnsi="Times New Roman" w:cs="Times New Roman"/>
          </w:rPr>
          <w:delText>Figure 3</w:delText>
        </w:r>
      </w:del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53F9D4B6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del w:id="17" w:author="O'Sullivan, Ronan James" w:date="2023-07-11T11:25:00Z">
        <w:r w:rsidR="00C864D1" w:rsidRPr="004D5695" w:rsidDel="003660C5">
          <w:rPr>
            <w:rFonts w:ascii="Times New Roman" w:hAnsi="Times New Roman" w:cs="Times New Roman"/>
          </w:rPr>
          <w:delText>one-off</w:delText>
        </w:r>
      </w:del>
      <w:ins w:id="18" w:author="O'Sullivan, Ronan James" w:date="2023-07-11T11:25:00Z">
        <w:r w:rsidR="003660C5">
          <w:rPr>
            <w:rFonts w:ascii="Times New Roman" w:hAnsi="Times New Roman" w:cs="Times New Roman"/>
          </w:rPr>
          <w:t>acute</w:t>
        </w:r>
      </w:ins>
      <w:r w:rsidR="00C864D1" w:rsidRPr="004D5695">
        <w:rPr>
          <w:rFonts w:ascii="Times New Roman" w:hAnsi="Times New Roman" w:cs="Times New Roman"/>
        </w:rPr>
        <w:t xml:space="preserve">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 xml:space="preserve">, greatly intensifying competition for the </w:t>
      </w:r>
      <w:del w:id="19" w:author="O'Sullivan, Ronan James" w:date="2023-07-11T11:26:00Z">
        <w:r w:rsidR="00D17D29" w:rsidRPr="004D5695" w:rsidDel="003660C5">
          <w:rPr>
            <w:rFonts w:ascii="Times New Roman" w:hAnsi="Times New Roman" w:cs="Times New Roman"/>
          </w:rPr>
          <w:delText xml:space="preserve">same </w:delText>
        </w:r>
      </w:del>
      <w:r w:rsidR="00D17D29" w:rsidRPr="004D5695">
        <w:rPr>
          <w:rFonts w:ascii="Times New Roman" w:hAnsi="Times New Roman" w:cs="Times New Roman"/>
        </w:rPr>
        <w:t>500 spawning slots. Results of three scenarios (</w:t>
      </w:r>
      <w:bookmarkStart w:id="20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21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21"/>
      <w:r w:rsidR="00D17D29" w:rsidRPr="004D5695">
        <w:rPr>
          <w:rStyle w:val="CommentReference"/>
          <w:rFonts w:ascii="Times New Roman" w:hAnsi="Times New Roman" w:cs="Times New Roman"/>
        </w:rPr>
        <w:commentReference w:id="21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20"/>
      <w:r w:rsidR="00D17D29" w:rsidRPr="004D5695">
        <w:rPr>
          <w:rFonts w:ascii="Times New Roman" w:eastAsiaTheme="minorEastAsia" w:hAnsi="Times New Roman" w:cs="Times New Roman"/>
        </w:rPr>
        <w:t>) are shown: red = intruders competitively inferior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C50069" w:rsidRPr="004D5695">
        <w:rPr>
          <w:rFonts w:ascii="Times New Roman" w:hAnsi="Times New Roman" w:cs="Times New Roman"/>
        </w:rPr>
        <w:t xml:space="preserve"> </w:t>
      </w:r>
      <w:r w:rsidR="00C50069"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D17D29" w:rsidRPr="004D5695">
        <w:rPr>
          <w:rFonts w:ascii="Times New Roman" w:hAnsi="Times New Roman" w:cs="Times New Roman"/>
        </w:rPr>
        <w:t xml:space="preserve">, 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(locals)</m:t>
        </m:r>
      </m:oMath>
      <w:r w:rsidR="00CD0EB1" w:rsidRPr="004D5695">
        <w:rPr>
          <w:rFonts w:ascii="Times New Roman" w:eastAsiaTheme="minorEastAsia" w:hAnsi="Times New Roman" w:cs="Times New Roman"/>
          <w:iCs/>
        </w:rPr>
        <w:t>)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22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22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8E332" w14:textId="77777777" w:rsidR="00A811BC" w:rsidDel="003660C5" w:rsidRDefault="00A811BC" w:rsidP="003D41A3">
      <w:pPr>
        <w:jc w:val="both"/>
        <w:rPr>
          <w:del w:id="23" w:author="O'Sullivan, Ronan James" w:date="2023-07-11T11:35:00Z"/>
          <w:rFonts w:ascii="Times New Roman" w:eastAsiaTheme="minorEastAsia" w:hAnsi="Times New Roman" w:cs="Times New Roman"/>
          <w:iCs/>
        </w:rPr>
      </w:pPr>
    </w:p>
    <w:p w14:paraId="3109DB5C" w14:textId="77777777" w:rsidR="00725B67" w:rsidRPr="004D5695" w:rsidDel="003660C5" w:rsidRDefault="00725B67" w:rsidP="003D41A3">
      <w:pPr>
        <w:jc w:val="both"/>
        <w:rPr>
          <w:del w:id="24" w:author="O'Sullivan, Ronan James" w:date="2023-07-11T11:35:00Z"/>
          <w:rFonts w:ascii="Times New Roman" w:eastAsiaTheme="minorEastAsia" w:hAnsi="Times New Roman" w:cs="Times New Roman"/>
          <w:iCs/>
        </w:rPr>
      </w:pPr>
    </w:p>
    <w:p w14:paraId="59697ADE" w14:textId="44F66199" w:rsidR="00A811BC" w:rsidRPr="004D5695" w:rsidDel="003660C5" w:rsidRDefault="00A811BC" w:rsidP="003D41A3">
      <w:pPr>
        <w:jc w:val="both"/>
        <w:rPr>
          <w:del w:id="25" w:author="O'Sullivan, Ronan James" w:date="2023-07-11T11:35:00Z"/>
          <w:rFonts w:ascii="Times New Roman" w:eastAsiaTheme="minorEastAsia" w:hAnsi="Times New Roman" w:cs="Times New Roman"/>
          <w:iCs/>
        </w:rPr>
      </w:pPr>
      <w:del w:id="26" w:author="O'Sullivan, Ronan James" w:date="2023-07-11T11:35:00Z">
        <w:r w:rsidRPr="004D5695" w:rsidDel="003660C5">
          <w:rPr>
            <w:rFonts w:ascii="Times New Roman" w:eastAsiaTheme="minorEastAsia" w:hAnsi="Times New Roman" w:cs="Times New Roman"/>
            <w:iCs/>
          </w:rPr>
          <w:delText>Figure 4</w:delText>
        </w:r>
      </w:del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3071167B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</w:t>
      </w:r>
      <w:del w:id="27" w:author="O'Sullivan, Ronan James" w:date="2023-07-11T11:36:00Z">
        <w:r w:rsidRPr="004D5695" w:rsidDel="003660C5">
          <w:rPr>
            <w:rFonts w:ascii="Times New Roman" w:hAnsi="Times New Roman" w:cs="Times New Roman"/>
          </w:rPr>
          <w:delText xml:space="preserve">one-off </w:delText>
        </w:r>
      </w:del>
      <w:ins w:id="28" w:author="O'Sullivan, Ronan James" w:date="2023-07-11T11:36:00Z">
        <w:r w:rsidR="003660C5">
          <w:rPr>
            <w:rFonts w:ascii="Times New Roman" w:hAnsi="Times New Roman" w:cs="Times New Roman"/>
          </w:rPr>
          <w:t xml:space="preserve">acute </w:t>
        </w:r>
      </w:ins>
      <w:r w:rsidRPr="004D5695">
        <w:rPr>
          <w:rFonts w:ascii="Times New Roman" w:hAnsi="Times New Roman" w:cs="Times New Roman"/>
        </w:rPr>
        <w:t xml:space="preserve">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29"/>
      <w:r w:rsidRPr="004D5695">
        <w:rPr>
          <w:rFonts w:ascii="Times New Roman" w:eastAsiaTheme="minorEastAsia" w:hAnsi="Times New Roman" w:cs="Times New Roman"/>
        </w:rPr>
        <w:t>1000</w:t>
      </w:r>
      <w:commentRangeEnd w:id="29"/>
      <w:r w:rsidRPr="004D5695">
        <w:rPr>
          <w:rStyle w:val="CommentReference"/>
          <w:rFonts w:ascii="Times New Roman" w:hAnsi="Times New Roman" w:cs="Times New Roman"/>
        </w:rPr>
        <w:commentReference w:id="29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; green = intruders competitively equal </w:t>
      </w:r>
      <w:r w:rsidRPr="004D5695">
        <w:rPr>
          <w:rFonts w:ascii="Times New Roman" w:hAnsi="Times New Roman" w:cs="Times New Roman"/>
        </w:rPr>
        <w:t xml:space="preserve">to locals </w:t>
      </w:r>
      <w:r w:rsidRPr="004D5695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hAnsi="Times New Roman" w:cs="Times New Roman"/>
        </w:rPr>
        <w:t xml:space="preserve">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intruders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  <m:r>
          <w:rPr>
            <w:rFonts w:ascii="Cambria Math" w:eastAsiaTheme="minorEastAsia" w:hAnsi="Cambria Math" w:cs="Times New Roman"/>
          </w:rPr>
          <m:t>(locals))</m:t>
        </m:r>
      </m:oMath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del w:id="30" w:author="O'Sullivan, Ronan James" w:date="2023-07-11T11:41:00Z">
        <w:r w:rsidRPr="004D5695" w:rsidDel="00D94CB2">
          <w:rPr>
            <w:rFonts w:ascii="Times New Roman" w:hAnsi="Times New Roman" w:cs="Times New Roman"/>
          </w:rPr>
          <w:lastRenderedPageBreak/>
          <w:delText>Figure 5</w:delText>
        </w:r>
      </w:del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</w:rPr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34D7B99B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 xml:space="preserve">: Results of </w:t>
      </w:r>
      <w:del w:id="31" w:author="O'Sullivan, Ronan James" w:date="2023-07-11T12:17:00Z">
        <w:r w:rsidRPr="004D5695" w:rsidDel="00A81A5D">
          <w:rPr>
            <w:rFonts w:ascii="Times New Roman" w:hAnsi="Times New Roman" w:cs="Times New Roman"/>
          </w:rPr>
          <w:delText xml:space="preserve">continuous </w:delText>
        </w:r>
      </w:del>
      <w:ins w:id="32" w:author="O'Sullivan, Ronan James" w:date="2023-07-11T12:17:00Z">
        <w:r w:rsidR="00A81A5D">
          <w:rPr>
            <w:rFonts w:ascii="Times New Roman" w:hAnsi="Times New Roman" w:cs="Times New Roman"/>
          </w:rPr>
          <w:t>chronic</w:t>
        </w:r>
        <w:r w:rsidR="00A81A5D" w:rsidRPr="004D5695">
          <w:rPr>
            <w:rFonts w:ascii="Times New Roman" w:hAnsi="Times New Roman" w:cs="Times New Roman"/>
          </w:rPr>
          <w:t xml:space="preserve"> </w:t>
        </w:r>
      </w:ins>
      <w:r w:rsidRPr="004D5695">
        <w:rPr>
          <w:rFonts w:ascii="Times New Roman" w:hAnsi="Times New Roman" w:cs="Times New Roman"/>
        </w:rPr>
        <w:t>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33"/>
      <w:r w:rsidRPr="004D5695">
        <w:rPr>
          <w:rFonts w:ascii="Times New Roman" w:eastAsiaTheme="minorEastAsia" w:hAnsi="Times New Roman" w:cs="Times New Roman"/>
        </w:rPr>
        <w:t>1000</w:t>
      </w:r>
      <w:commentRangeEnd w:id="33"/>
      <w:r w:rsidRPr="004D5695">
        <w:rPr>
          <w:rStyle w:val="CommentReference"/>
          <w:rFonts w:ascii="Times New Roman" w:hAnsi="Times New Roman" w:cs="Times New Roman"/>
        </w:rPr>
        <w:commentReference w:id="33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del w:id="34" w:author="O'Sullivan, Ronan James" w:date="2023-07-11T12:17:00Z">
        <w:r w:rsidRPr="004D5695" w:rsidDel="00A81A5D">
          <w:rPr>
            <w:rFonts w:ascii="Times New Roman" w:eastAsiaTheme="minorEastAsia" w:hAnsi="Times New Roman" w:cs="Times New Roman"/>
          </w:rPr>
          <w:lastRenderedPageBreak/>
          <w:delText xml:space="preserve">Figure </w:delText>
        </w:r>
        <w:r w:rsidR="00731B2E" w:rsidRPr="004D5695" w:rsidDel="00A81A5D">
          <w:rPr>
            <w:rFonts w:ascii="Times New Roman" w:eastAsiaTheme="minorEastAsia" w:hAnsi="Times New Roman" w:cs="Times New Roman"/>
          </w:rPr>
          <w:delText>6</w:delText>
        </w:r>
      </w:del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</w:rPr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39EC400A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</w:t>
      </w:r>
      <w:del w:id="35" w:author="O'Sullivan, Ronan James" w:date="2023-07-11T12:17:00Z">
        <w:r w:rsidRPr="004D5695" w:rsidDel="00A81A5D">
          <w:rPr>
            <w:rFonts w:ascii="Times New Roman" w:hAnsi="Times New Roman" w:cs="Times New Roman"/>
          </w:rPr>
          <w:delText xml:space="preserve">continuous </w:delText>
        </w:r>
      </w:del>
      <w:ins w:id="36" w:author="O'Sullivan, Ronan James" w:date="2023-07-11T12:17:00Z">
        <w:r w:rsidR="00A81A5D">
          <w:rPr>
            <w:rFonts w:ascii="Times New Roman" w:hAnsi="Times New Roman" w:cs="Times New Roman"/>
          </w:rPr>
          <w:t>chronic</w:t>
        </w:r>
        <w:r w:rsidR="00A81A5D" w:rsidRPr="004D5695">
          <w:rPr>
            <w:rFonts w:ascii="Times New Roman" w:hAnsi="Times New Roman" w:cs="Times New Roman"/>
          </w:rPr>
          <w:t xml:space="preserve"> </w:t>
        </w:r>
      </w:ins>
      <w:r w:rsidRPr="004D5695">
        <w:rPr>
          <w:rFonts w:ascii="Times New Roman" w:hAnsi="Times New Roman" w:cs="Times New Roman"/>
        </w:rPr>
        <w:t xml:space="preserve">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37"/>
      <w:r w:rsidRPr="004D5695">
        <w:rPr>
          <w:rFonts w:ascii="Times New Roman" w:eastAsiaTheme="minorEastAsia" w:hAnsi="Times New Roman" w:cs="Times New Roman"/>
        </w:rPr>
        <w:t>1000</w:t>
      </w:r>
      <w:commentRangeEnd w:id="37"/>
      <w:r w:rsidRPr="004D5695">
        <w:rPr>
          <w:rStyle w:val="CommentReference"/>
          <w:rFonts w:ascii="Times New Roman" w:hAnsi="Times New Roman" w:cs="Times New Roman"/>
        </w:rPr>
        <w:commentReference w:id="37"/>
      </w:r>
      <w:r w:rsidRPr="004D5695">
        <w:rPr>
          <w:rFonts w:ascii="Times New Roman" w:eastAsiaTheme="minorEastAsia" w:hAnsi="Times New Roman" w:cs="Times New Roman"/>
        </w:rPr>
        <w:t xml:space="preserve"> replicates) are shown</w:t>
      </w:r>
      <w:commentRangeStart w:id="38"/>
      <w:r w:rsidRPr="004D5695">
        <w:rPr>
          <w:rFonts w:ascii="Times New Roman" w:eastAsiaTheme="minorEastAsia" w:hAnsi="Times New Roman" w:cs="Times New Roman"/>
        </w:rPr>
        <w:t xml:space="preserve">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commentRangeEnd w:id="38"/>
      <w:r w:rsidR="002621B2">
        <w:rPr>
          <w:rStyle w:val="CommentReference"/>
        </w:rPr>
        <w:commentReference w:id="38"/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081CEC3E" w14:textId="77777777" w:rsidR="00596287" w:rsidRDefault="00596287">
      <w:pPr>
        <w:pStyle w:val="CommentText"/>
      </w:pPr>
      <w:r>
        <w:t>Legend can be made prettier.</w:t>
      </w:r>
    </w:p>
    <w:p w14:paraId="044D510E" w14:textId="77777777" w:rsidR="00465201" w:rsidRDefault="00465201">
      <w:pPr>
        <w:pStyle w:val="CommentText"/>
      </w:pPr>
    </w:p>
    <w:p w14:paraId="13F0586A" w14:textId="332FB42C" w:rsidR="00465201" w:rsidRDefault="00465201">
      <w:pPr>
        <w:pStyle w:val="CommentText"/>
      </w:pPr>
      <w:r>
        <w:t>I can take care of this</w:t>
      </w:r>
      <w:r w:rsidR="00406757">
        <w:t>!</w:t>
      </w:r>
    </w:p>
  </w:comment>
  <w:comment w:id="4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7" w:author="O'Sullivan, Ronan James" w:date="2023-07-03T13:20:00Z" w:initials="ORJ">
    <w:p w14:paraId="6ED9F25A" w14:textId="6C004C00" w:rsidR="00596287" w:rsidRP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Could we just say “…and initial </w:t>
      </w:r>
      <w:r>
        <w:rPr>
          <w:i/>
        </w:rPr>
        <w:t>h2</w:t>
      </w:r>
      <w:r>
        <w:t>….” rather than making it sound like another parameter?</w:t>
      </w:r>
    </w:p>
  </w:comment>
  <w:comment w:id="8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13" w:author="O'Sullivan, Ronan James" w:date="2023-07-11T11:16:00Z" w:initials="ORJ">
    <w:p w14:paraId="541562AA" w14:textId="537FAD76" w:rsidR="00011739" w:rsidRDefault="00011739">
      <w:pPr>
        <w:pStyle w:val="CommentText"/>
      </w:pPr>
      <w:r>
        <w:rPr>
          <w:rStyle w:val="CommentReference"/>
        </w:rPr>
        <w:annotationRef/>
      </w:r>
      <w:r>
        <w:t xml:space="preserve">I find this interesting and I vaguely remember us discussing whether to include/exclude populations that went extinct. Can you remember the rationale? To me, looking at just those populations that survived makes sense with respect to our main topic (eco-evolutionary dynamics of evolutionary rescue). But I also see the flip side that looking at what dynamics lead to extinction could also be interesting (assuming it’s not entirely random). But maybe the extinction dynamics are a different paper since this one is already pretty full + has a different scope. </w:t>
      </w:r>
    </w:p>
  </w:comment>
  <w:comment w:id="21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proofErr w:type="gramStart"/>
      <w:r w:rsidR="006A3B37">
        <w:t>Actually</w:t>
      </w:r>
      <w:proofErr w:type="gramEnd"/>
      <w:r w:rsidR="006A3B37">
        <w:t xml:space="preserve"> currently just 20 reps, but will crank this up to 1000 eventually</w:t>
      </w:r>
    </w:p>
  </w:comment>
  <w:comment w:id="29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3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7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proofErr w:type="gramStart"/>
      <w:r>
        <w:t>Actually</w:t>
      </w:r>
      <w:proofErr w:type="gramEnd"/>
      <w:r>
        <w:t xml:space="preserve"> currently just 20 reps, but will crank this up to 1000 eventually</w:t>
      </w:r>
    </w:p>
  </w:comment>
  <w:comment w:id="38" w:author="O'Sullivan, Ronan James" w:date="2023-07-11T12:18:00Z" w:initials="ORJ">
    <w:p w14:paraId="5EB41313" w14:textId="25EED6C1" w:rsidR="002621B2" w:rsidRDefault="002621B2">
      <w:pPr>
        <w:pStyle w:val="CommentText"/>
      </w:pPr>
      <w:r>
        <w:rPr>
          <w:rStyle w:val="CommentReference"/>
        </w:rPr>
        <w:annotationRef/>
      </w:r>
      <w:r>
        <w:t xml:space="preserve">This is easier to read rather than having the text + the trait inequalities. </w:t>
      </w:r>
      <w:r>
        <w:t xml:space="preserve">I’d favour this layout for all of the figure captions. </w:t>
      </w:r>
      <w:bookmarkStart w:id="39" w:name="_GoBack"/>
      <w:bookmarkEnd w:id="3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F0586A" w15:done="0"/>
  <w15:commentEx w15:paraId="3800DBA5" w15:done="0"/>
  <w15:commentEx w15:paraId="6ED9F25A" w15:done="0"/>
  <w15:commentEx w15:paraId="5B90F008" w15:done="0"/>
  <w15:commentEx w15:paraId="541562AA" w15:done="0"/>
  <w15:commentEx w15:paraId="7232AEEB" w15:done="0"/>
  <w15:commentEx w15:paraId="7E312120" w15:done="0"/>
  <w15:commentEx w15:paraId="5ACED359" w15:done="0"/>
  <w15:commentEx w15:paraId="6CEE7729" w15:done="0"/>
  <w15:commentEx w15:paraId="5EB41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0586A" w16cid:durableId="284D48A2"/>
  <w16cid:commentId w16cid:paraId="3800DBA5" w16cid:durableId="283D5216"/>
  <w16cid:commentId w16cid:paraId="6ED9F25A" w16cid:durableId="284D49A1"/>
  <w16cid:commentId w16cid:paraId="5B90F008" w16cid:durableId="283E7A48"/>
  <w16cid:commentId w16cid:paraId="541562AA" w16cid:durableId="2857B8A9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  <w16cid:commentId w16cid:paraId="5EB41313" w16cid:durableId="2857C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1A"/>
    <w:rsid w:val="00011739"/>
    <w:rsid w:val="000334B9"/>
    <w:rsid w:val="000C46CF"/>
    <w:rsid w:val="000D192E"/>
    <w:rsid w:val="000F2078"/>
    <w:rsid w:val="001049F8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6757"/>
    <w:rsid w:val="004126C0"/>
    <w:rsid w:val="004232BE"/>
    <w:rsid w:val="00432A1A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46293"/>
    <w:rsid w:val="006A24DC"/>
    <w:rsid w:val="006A3B37"/>
    <w:rsid w:val="006F440C"/>
    <w:rsid w:val="00725B67"/>
    <w:rsid w:val="00731B2E"/>
    <w:rsid w:val="007367A5"/>
    <w:rsid w:val="0079469F"/>
    <w:rsid w:val="007B5081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3753C"/>
    <w:rsid w:val="00A66F43"/>
    <w:rsid w:val="00A72026"/>
    <w:rsid w:val="00A811BC"/>
    <w:rsid w:val="00A81A5D"/>
    <w:rsid w:val="00A81CF8"/>
    <w:rsid w:val="00AA636A"/>
    <w:rsid w:val="00AA6D33"/>
    <w:rsid w:val="00B05B3A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E32FC8"/>
    <w:rsid w:val="00E35EF7"/>
    <w:rsid w:val="00EA5FB3"/>
    <w:rsid w:val="00ED71B8"/>
    <w:rsid w:val="00F444C6"/>
    <w:rsid w:val="00F7698A"/>
    <w:rsid w:val="00F97799"/>
    <w:rsid w:val="00FD1FFA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1678-7B69-4C99-A735-5EE6C518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689</Words>
  <Characters>5583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O'Sullivan, Ronan James</cp:lastModifiedBy>
  <cp:revision>2</cp:revision>
  <dcterms:created xsi:type="dcterms:W3CDTF">2023-07-11T09:20:00Z</dcterms:created>
  <dcterms:modified xsi:type="dcterms:W3CDTF">2023-07-11T09:20:00Z</dcterms:modified>
</cp:coreProperties>
</file>