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9591" w14:textId="77777777" w:rsidR="006E6FC8" w:rsidRPr="00262386" w:rsidRDefault="006E6FC8" w:rsidP="006E6FC8">
      <w:pPr>
        <w:spacing w:line="480" w:lineRule="auto"/>
        <w:jc w:val="both"/>
        <w:rPr>
          <w:ins w:id="0" w:author="O'Sullivan, Ronan James" w:date="2023-07-04T16:25:00Z"/>
          <w:rFonts w:ascii="Cambria Math" w:hAnsi="Cambria Math"/>
          <w:sz w:val="24"/>
          <w:szCs w:val="24"/>
          <w:lang w:val="en-US"/>
        </w:rPr>
      </w:pPr>
      <w:ins w:id="1" w:author="O'Sullivan, Ronan James" w:date="2023-07-04T16:25:00Z">
        <w:r>
          <w:rPr>
            <w:rFonts w:ascii="Cambria Math" w:hAnsi="Cambria Math"/>
            <w:b/>
            <w:sz w:val="24"/>
            <w:szCs w:val="24"/>
            <w:lang w:val="en-US"/>
          </w:rPr>
          <w:t>Title page</w:t>
        </w:r>
      </w:ins>
    </w:p>
    <w:p w14:paraId="4EF35142" w14:textId="43DD8A28" w:rsidR="006E6FC8" w:rsidRDefault="00D263D9" w:rsidP="006E6FC8">
      <w:pPr>
        <w:spacing w:line="480" w:lineRule="auto"/>
        <w:jc w:val="both"/>
        <w:rPr>
          <w:ins w:id="2" w:author="O'Sullivan, Ronan James" w:date="2023-07-04T16:25:00Z"/>
          <w:rFonts w:ascii="Cambria Math" w:hAnsi="Cambria Math"/>
          <w:sz w:val="24"/>
          <w:szCs w:val="24"/>
          <w:lang w:val="en-US"/>
        </w:rPr>
      </w:pPr>
      <w:commentRangeStart w:id="3"/>
      <w:ins w:id="4" w:author="O'Sullivan, Ronan James" w:date="2023-07-05T15:42:00Z">
        <w:r>
          <w:rPr>
            <w:rFonts w:ascii="Cambria Math" w:hAnsi="Cambria Math"/>
            <w:sz w:val="24"/>
            <w:szCs w:val="24"/>
            <w:lang w:val="en-US"/>
          </w:rPr>
          <w:t xml:space="preserve">Context is for kings: Ecological </w:t>
        </w:r>
      </w:ins>
      <w:ins w:id="5" w:author="O'Sullivan, Ronan James" w:date="2023-07-11T13:58:00Z">
        <w:r w:rsidR="0064201E">
          <w:rPr>
            <w:rFonts w:ascii="Cambria Math" w:hAnsi="Cambria Math"/>
            <w:sz w:val="24"/>
            <w:szCs w:val="24"/>
            <w:lang w:val="en-US"/>
          </w:rPr>
          <w:t>conditions</w:t>
        </w:r>
      </w:ins>
      <w:ins w:id="6" w:author="O'Sullivan, Ronan James" w:date="2023-07-05T15:42:00Z">
        <w:r>
          <w:rPr>
            <w:rFonts w:ascii="Cambria Math" w:hAnsi="Cambria Math"/>
            <w:sz w:val="24"/>
            <w:szCs w:val="24"/>
            <w:lang w:val="en-US"/>
          </w:rPr>
          <w:t xml:space="preserve"> affect </w:t>
        </w:r>
      </w:ins>
      <w:ins w:id="7" w:author="O'Sullivan, Ronan James" w:date="2023-07-05T15:46:00Z">
        <w:r>
          <w:rPr>
            <w:rFonts w:ascii="Cambria Math" w:hAnsi="Cambria Math"/>
            <w:sz w:val="24"/>
            <w:szCs w:val="24"/>
            <w:lang w:val="en-US"/>
          </w:rPr>
          <w:t xml:space="preserve">the </w:t>
        </w:r>
      </w:ins>
      <w:ins w:id="8" w:author="O'Sullivan, Ronan James" w:date="2023-07-05T15:42:00Z">
        <w:r>
          <w:rPr>
            <w:rFonts w:ascii="Cambria Math" w:hAnsi="Cambria Math"/>
            <w:sz w:val="24"/>
            <w:szCs w:val="24"/>
            <w:lang w:val="en-US"/>
          </w:rPr>
          <w:t xml:space="preserve">strength of </w:t>
        </w:r>
      </w:ins>
      <w:ins w:id="9" w:author="O'Sullivan, Ronan James" w:date="2023-07-05T15:43:00Z">
        <w:r>
          <w:rPr>
            <w:rFonts w:ascii="Cambria Math" w:hAnsi="Cambria Math"/>
            <w:sz w:val="24"/>
            <w:szCs w:val="24"/>
            <w:lang w:val="en-US"/>
          </w:rPr>
          <w:t>soft selection and</w:t>
        </w:r>
      </w:ins>
      <w:ins w:id="10" w:author="O'Sullivan, Ronan James" w:date="2023-07-11T11:04:00Z">
        <w:r w:rsidR="003604DA">
          <w:rPr>
            <w:rFonts w:ascii="Cambria Math" w:hAnsi="Cambria Math"/>
            <w:sz w:val="24"/>
            <w:szCs w:val="24"/>
            <w:lang w:val="en-US"/>
          </w:rPr>
          <w:t xml:space="preserve"> the</w:t>
        </w:r>
      </w:ins>
      <w:ins w:id="11" w:author="O'Sullivan, Ronan James" w:date="2023-07-05T15:43:00Z">
        <w:r>
          <w:rPr>
            <w:rFonts w:ascii="Cambria Math" w:hAnsi="Cambria Math"/>
            <w:sz w:val="24"/>
            <w:szCs w:val="24"/>
            <w:lang w:val="en-US"/>
          </w:rPr>
          <w:t xml:space="preserve"> </w:t>
        </w:r>
      </w:ins>
      <w:ins w:id="12" w:author="O'Sullivan, Ronan James" w:date="2023-07-05T15:47:00Z">
        <w:r>
          <w:rPr>
            <w:rFonts w:ascii="Cambria Math" w:hAnsi="Cambria Math"/>
            <w:sz w:val="24"/>
            <w:szCs w:val="24"/>
            <w:lang w:val="en-US"/>
          </w:rPr>
          <w:t xml:space="preserve">propensity for </w:t>
        </w:r>
      </w:ins>
      <w:ins w:id="13" w:author="O'Sullivan, Ronan James" w:date="2023-07-05T15:43:00Z">
        <w:r>
          <w:rPr>
            <w:rFonts w:ascii="Cambria Math" w:hAnsi="Cambria Math"/>
            <w:sz w:val="24"/>
            <w:szCs w:val="24"/>
            <w:lang w:val="en-US"/>
          </w:rPr>
          <w:t>evolutionary rescue</w:t>
        </w:r>
      </w:ins>
      <w:ins w:id="14" w:author="O'Sullivan, Ronan James" w:date="2023-07-05T15:46:00Z">
        <w:r>
          <w:rPr>
            <w:rFonts w:ascii="Cambria Math" w:hAnsi="Cambria Math"/>
            <w:sz w:val="24"/>
            <w:szCs w:val="24"/>
            <w:lang w:val="en-US"/>
          </w:rPr>
          <w:t xml:space="preserve"> </w:t>
        </w:r>
      </w:ins>
      <w:ins w:id="15" w:author="O'Sullivan, Ronan James" w:date="2023-07-11T11:04:00Z">
        <w:r w:rsidR="003604DA">
          <w:rPr>
            <w:rFonts w:ascii="Cambria Math" w:hAnsi="Cambria Math"/>
            <w:sz w:val="24"/>
            <w:szCs w:val="24"/>
            <w:lang w:val="en-US"/>
          </w:rPr>
          <w:t>in</w:t>
        </w:r>
      </w:ins>
      <w:ins w:id="16" w:author="O'Sullivan, Ronan James" w:date="2023-07-05T15:47:00Z">
        <w:r>
          <w:rPr>
            <w:rFonts w:ascii="Cambria Math" w:hAnsi="Cambria Math"/>
            <w:sz w:val="24"/>
            <w:szCs w:val="24"/>
            <w:lang w:val="en-US"/>
          </w:rPr>
          <w:t xml:space="preserve"> introgressed populations</w:t>
        </w:r>
      </w:ins>
      <w:commentRangeEnd w:id="3"/>
      <w:ins w:id="17" w:author="O'Sullivan, Ronan James" w:date="2023-07-11T13:59:00Z">
        <w:r w:rsidR="0064201E">
          <w:rPr>
            <w:rStyle w:val="CommentReference"/>
          </w:rPr>
          <w:commentReference w:id="3"/>
        </w:r>
      </w:ins>
    </w:p>
    <w:p w14:paraId="678122A5" w14:textId="3DE19C8D" w:rsidR="006E6FC8" w:rsidRDefault="006E6FC8" w:rsidP="006E6FC8">
      <w:pPr>
        <w:spacing w:line="480" w:lineRule="auto"/>
        <w:jc w:val="both"/>
        <w:rPr>
          <w:ins w:id="18" w:author="O'Sullivan, Ronan James" w:date="2023-07-04T16:25:00Z"/>
          <w:rFonts w:ascii="Cambria Math" w:hAnsi="Cambria Math"/>
          <w:sz w:val="24"/>
          <w:szCs w:val="24"/>
          <w:lang w:val="en-US"/>
        </w:rPr>
      </w:pPr>
      <w:ins w:id="19" w:author="O'Sullivan, Ronan James" w:date="2023-07-04T16:25:00Z">
        <w:r w:rsidRPr="0071504B">
          <w:rPr>
            <w:rFonts w:ascii="Cambria Math" w:hAnsi="Cambria Math"/>
            <w:b/>
            <w:sz w:val="24"/>
            <w:szCs w:val="24"/>
            <w:lang w:val="en-US"/>
          </w:rPr>
          <w:t>Running title:</w:t>
        </w:r>
        <w:r>
          <w:rPr>
            <w:rFonts w:ascii="Cambria Math" w:hAnsi="Cambria Math"/>
            <w:b/>
            <w:sz w:val="24"/>
            <w:szCs w:val="24"/>
            <w:lang w:val="en-US"/>
          </w:rPr>
          <w:t xml:space="preserve"> </w:t>
        </w:r>
      </w:ins>
    </w:p>
    <w:p w14:paraId="601B13B1" w14:textId="77777777" w:rsidR="006E6FC8" w:rsidRDefault="006E6FC8" w:rsidP="006E6FC8">
      <w:pPr>
        <w:spacing w:line="480" w:lineRule="auto"/>
        <w:jc w:val="both"/>
        <w:rPr>
          <w:ins w:id="20" w:author="O'Sullivan, Ronan James" w:date="2023-07-04T16:25:00Z"/>
          <w:rFonts w:ascii="Cambria Math" w:hAnsi="Cambria Math"/>
          <w:sz w:val="24"/>
          <w:szCs w:val="24"/>
          <w:lang w:val="en-US"/>
        </w:rPr>
      </w:pPr>
    </w:p>
    <w:p w14:paraId="09CF61E5" w14:textId="77777777" w:rsidR="006E6FC8" w:rsidRDefault="006E6FC8" w:rsidP="006E6FC8">
      <w:pPr>
        <w:spacing w:line="480" w:lineRule="auto"/>
        <w:jc w:val="both"/>
        <w:rPr>
          <w:ins w:id="21" w:author="O'Sullivan, Ronan James" w:date="2023-07-04T16:25:00Z"/>
          <w:rFonts w:ascii="Cambria Math" w:hAnsi="Cambria Math"/>
          <w:b/>
          <w:sz w:val="24"/>
          <w:szCs w:val="24"/>
          <w:lang w:val="en-US"/>
        </w:rPr>
      </w:pPr>
      <w:ins w:id="22" w:author="O'Sullivan, Ronan James" w:date="2023-07-04T16:25:00Z">
        <w:r>
          <w:rPr>
            <w:rFonts w:ascii="Cambria Math" w:hAnsi="Cambria Math"/>
            <w:b/>
            <w:sz w:val="24"/>
            <w:szCs w:val="24"/>
            <w:lang w:val="en-US"/>
          </w:rPr>
          <w:t>Author names and affiliations:</w:t>
        </w:r>
      </w:ins>
    </w:p>
    <w:p w14:paraId="73EB3394" w14:textId="7349BA66" w:rsidR="006E6FC8" w:rsidRDefault="006E6FC8" w:rsidP="006E6FC8">
      <w:pPr>
        <w:spacing w:line="480" w:lineRule="auto"/>
        <w:jc w:val="both"/>
        <w:rPr>
          <w:ins w:id="23" w:author="O'Sullivan, Ronan James" w:date="2023-07-04T16:29:00Z"/>
          <w:rFonts w:ascii="Cambria Math" w:hAnsi="Cambria Math"/>
          <w:sz w:val="24"/>
          <w:szCs w:val="24"/>
          <w:vertAlign w:val="superscript"/>
          <w:lang w:val="en-US"/>
        </w:rPr>
      </w:pPr>
      <w:ins w:id="24" w:author="O'Sullivan, Ronan James" w:date="2023-07-04T16:26:00Z">
        <w:r>
          <w:rPr>
            <w:rFonts w:ascii="Cambria Math" w:hAnsi="Cambria Math"/>
            <w:sz w:val="24"/>
            <w:szCs w:val="24"/>
            <w:lang w:val="en-US"/>
          </w:rPr>
          <w:t>Thomas Eric Reed</w:t>
        </w:r>
      </w:ins>
      <w:ins w:id="25" w:author="O'Sullivan, Ronan James" w:date="2023-07-04T16:27:00Z">
        <w:r>
          <w:rPr>
            <w:rFonts w:ascii="Cambria Math" w:hAnsi="Cambria Math"/>
            <w:sz w:val="24"/>
            <w:szCs w:val="24"/>
            <w:vertAlign w:val="superscript"/>
            <w:lang w:val="en-US"/>
          </w:rPr>
          <w:t>1*</w:t>
        </w:r>
      </w:ins>
      <w:ins w:id="26" w:author="O'Sullivan, Ronan James" w:date="2023-07-04T16:26:00Z">
        <w:r>
          <w:rPr>
            <w:rFonts w:ascii="Cambria Math" w:hAnsi="Cambria Math"/>
            <w:sz w:val="24"/>
            <w:szCs w:val="24"/>
            <w:lang w:val="en-US"/>
          </w:rPr>
          <w:t>, Adam Kane</w:t>
        </w:r>
      </w:ins>
      <w:ins w:id="27" w:author="O'Sullivan, Ronan James" w:date="2023-07-04T16:27:00Z">
        <w:r>
          <w:rPr>
            <w:rFonts w:ascii="Cambria Math" w:hAnsi="Cambria Math"/>
            <w:sz w:val="24"/>
            <w:szCs w:val="24"/>
            <w:vertAlign w:val="superscript"/>
            <w:lang w:val="en-US"/>
          </w:rPr>
          <w:t>2</w:t>
        </w:r>
      </w:ins>
      <w:ins w:id="28" w:author="O'Sullivan, Ronan James" w:date="2023-07-04T16:26:00Z">
        <w:r>
          <w:rPr>
            <w:rFonts w:ascii="Cambria Math" w:hAnsi="Cambria Math"/>
            <w:sz w:val="24"/>
            <w:szCs w:val="24"/>
            <w:lang w:val="en-US"/>
          </w:rPr>
          <w:t>, Philip McGinnity</w:t>
        </w:r>
      </w:ins>
      <w:ins w:id="29" w:author="O'Sullivan, Ronan James" w:date="2023-07-04T16:27:00Z">
        <w:r>
          <w:rPr>
            <w:rFonts w:ascii="Cambria Math" w:hAnsi="Cambria Math"/>
            <w:sz w:val="24"/>
            <w:szCs w:val="24"/>
            <w:vertAlign w:val="superscript"/>
            <w:lang w:val="en-US"/>
          </w:rPr>
          <w:t>3</w:t>
        </w:r>
      </w:ins>
      <w:ins w:id="30" w:author="O'Sullivan, Ronan James" w:date="2023-07-04T16:26:00Z">
        <w:r>
          <w:rPr>
            <w:rFonts w:ascii="Cambria Math" w:hAnsi="Cambria Math"/>
            <w:sz w:val="24"/>
            <w:szCs w:val="24"/>
            <w:lang w:val="en-US"/>
          </w:rPr>
          <w:t>,</w:t>
        </w:r>
      </w:ins>
      <w:ins w:id="31" w:author="O'Sullivan, Ronan James" w:date="2023-07-04T16:25:00Z">
        <w:r w:rsidRPr="00544791">
          <w:rPr>
            <w:rFonts w:ascii="Cambria Math" w:hAnsi="Cambria Math"/>
            <w:b/>
            <w:sz w:val="24"/>
            <w:szCs w:val="24"/>
            <w:lang w:val="en-US"/>
          </w:rPr>
          <w:t xml:space="preserve"> </w:t>
        </w:r>
        <w:r w:rsidRPr="00544791">
          <w:rPr>
            <w:rFonts w:ascii="Cambria Math" w:hAnsi="Cambria Math"/>
            <w:sz w:val="24"/>
            <w:szCs w:val="24"/>
            <w:lang w:val="en-US"/>
          </w:rPr>
          <w:t>Ronan James O’Sullivan</w:t>
        </w:r>
      </w:ins>
      <w:ins w:id="32" w:author="O'Sullivan, Ronan James" w:date="2023-07-04T16:27:00Z">
        <w:r>
          <w:rPr>
            <w:rFonts w:ascii="Cambria Math" w:hAnsi="Cambria Math"/>
            <w:sz w:val="24"/>
            <w:szCs w:val="24"/>
            <w:vertAlign w:val="superscript"/>
            <w:lang w:val="en-US"/>
          </w:rPr>
          <w:t>4*</w:t>
        </w:r>
      </w:ins>
      <w:ins w:id="33" w:author="O'Sullivan, Ronan James" w:date="2023-07-04T16:28:00Z">
        <w:r>
          <w:rPr>
            <w:rFonts w:ascii="Cambria Math" w:hAnsi="Cambria Math"/>
            <w:sz w:val="24"/>
            <w:szCs w:val="24"/>
            <w:vertAlign w:val="superscript"/>
            <w:lang w:val="en-US"/>
          </w:rPr>
          <w:t>°</w:t>
        </w:r>
      </w:ins>
    </w:p>
    <w:p w14:paraId="2126A71C" w14:textId="1DA9C18E" w:rsidR="006E6FC8" w:rsidRDefault="006E6FC8" w:rsidP="006E6FC8">
      <w:pPr>
        <w:suppressAutoHyphens/>
        <w:spacing w:after="0" w:line="480" w:lineRule="auto"/>
        <w:ind w:left="360"/>
        <w:jc w:val="both"/>
        <w:rPr>
          <w:ins w:id="34" w:author="O'Sullivan, Ronan James" w:date="2023-07-04T16:29:00Z"/>
          <w:rFonts w:ascii="Cambria Math" w:hAnsi="Cambria Math" w:cs="Times New Roman"/>
          <w:sz w:val="24"/>
          <w:szCs w:val="24"/>
        </w:rPr>
      </w:pPr>
      <w:ins w:id="35" w:author="O'Sullivan, Ronan James" w:date="2023-07-04T16:29:00Z">
        <w:r>
          <w:rPr>
            <w:rFonts w:ascii="Cambria Math" w:hAnsi="Cambria Math" w:cs="Times New Roman"/>
            <w:sz w:val="24"/>
            <w:szCs w:val="24"/>
          </w:rPr>
          <w:t xml:space="preserve">1. </w:t>
        </w:r>
      </w:ins>
    </w:p>
    <w:p w14:paraId="6FFC7BC3" w14:textId="530B8D5B" w:rsidR="006E6FC8" w:rsidRDefault="006E6FC8" w:rsidP="006E6FC8">
      <w:pPr>
        <w:suppressAutoHyphens/>
        <w:spacing w:after="0" w:line="480" w:lineRule="auto"/>
        <w:ind w:left="360"/>
        <w:jc w:val="both"/>
        <w:rPr>
          <w:ins w:id="36" w:author="O'Sullivan, Ronan James" w:date="2023-07-04T16:29:00Z"/>
          <w:rFonts w:ascii="Cambria Math" w:hAnsi="Cambria Math" w:cs="Times New Roman"/>
          <w:sz w:val="24"/>
          <w:szCs w:val="24"/>
        </w:rPr>
      </w:pPr>
      <w:ins w:id="37" w:author="O'Sullivan, Ronan James" w:date="2023-07-04T16:29:00Z">
        <w:r>
          <w:rPr>
            <w:rFonts w:ascii="Cambria Math" w:hAnsi="Cambria Math" w:cs="Times New Roman"/>
            <w:sz w:val="24"/>
            <w:szCs w:val="24"/>
          </w:rPr>
          <w:t xml:space="preserve">2. </w:t>
        </w:r>
      </w:ins>
    </w:p>
    <w:p w14:paraId="7D3ABE5C" w14:textId="52AF1B62" w:rsidR="006E6FC8" w:rsidRDefault="006E6FC8" w:rsidP="006E6FC8">
      <w:pPr>
        <w:suppressAutoHyphens/>
        <w:spacing w:after="0" w:line="480" w:lineRule="auto"/>
        <w:ind w:left="360"/>
        <w:jc w:val="both"/>
        <w:rPr>
          <w:ins w:id="38" w:author="O'Sullivan, Ronan James" w:date="2023-07-04T16:29:00Z"/>
          <w:rFonts w:ascii="Cambria Math" w:hAnsi="Cambria Math" w:cs="Times New Roman"/>
          <w:sz w:val="24"/>
          <w:szCs w:val="24"/>
        </w:rPr>
      </w:pPr>
      <w:ins w:id="39" w:author="O'Sullivan, Ronan James" w:date="2023-07-04T16:29:00Z">
        <w:r>
          <w:rPr>
            <w:rFonts w:ascii="Cambria Math" w:hAnsi="Cambria Math" w:cs="Times New Roman"/>
            <w:sz w:val="24"/>
            <w:szCs w:val="24"/>
          </w:rPr>
          <w:t xml:space="preserve">3. </w:t>
        </w:r>
      </w:ins>
    </w:p>
    <w:p w14:paraId="6A50DFA0" w14:textId="57A907E7" w:rsidR="006E6FC8" w:rsidRDefault="006E6FC8" w:rsidP="006E6FC8">
      <w:pPr>
        <w:suppressAutoHyphens/>
        <w:spacing w:after="0" w:line="480" w:lineRule="auto"/>
        <w:ind w:left="360"/>
        <w:jc w:val="both"/>
        <w:rPr>
          <w:ins w:id="40" w:author="O'Sullivan, Ronan James" w:date="2023-07-04T16:30:00Z"/>
          <w:rFonts w:ascii="Cambria Math" w:hAnsi="Cambria Math" w:cs="Times New Roman"/>
          <w:sz w:val="24"/>
          <w:szCs w:val="24"/>
        </w:rPr>
      </w:pPr>
      <w:ins w:id="41" w:author="O'Sullivan, Ronan James" w:date="2023-07-04T16:29:00Z">
        <w:r>
          <w:rPr>
            <w:rFonts w:ascii="Cambria Math" w:hAnsi="Cambria Math" w:cs="Times New Roman"/>
            <w:sz w:val="24"/>
            <w:szCs w:val="24"/>
          </w:rPr>
          <w:t>4.</w:t>
        </w:r>
      </w:ins>
      <w:ins w:id="42" w:author="O'Sullivan, Ronan James" w:date="2023-07-04T16:30:00Z">
        <w:r w:rsidRPr="006E6FC8">
          <w:rPr>
            <w:rFonts w:ascii="Cambria Math" w:hAnsi="Cambria Math" w:cs="Times New Roman"/>
            <w:sz w:val="24"/>
            <w:szCs w:val="24"/>
          </w:rPr>
          <w:t xml:space="preserve"> </w:t>
        </w:r>
        <w:r w:rsidRPr="002E39F7">
          <w:rPr>
            <w:rFonts w:ascii="Cambria Math" w:hAnsi="Cambria Math" w:cs="Times New Roman"/>
            <w:sz w:val="24"/>
            <w:szCs w:val="24"/>
          </w:rPr>
          <w:t>Human Diversity Consortium, University of Turku, Finland</w:t>
        </w:r>
      </w:ins>
    </w:p>
    <w:p w14:paraId="0AA112F2" w14:textId="375AE450" w:rsidR="006E6FC8" w:rsidRPr="00741DF3" w:rsidRDefault="006E6FC8" w:rsidP="006E6FC8">
      <w:pPr>
        <w:suppressAutoHyphens/>
        <w:spacing w:after="0" w:line="480" w:lineRule="auto"/>
        <w:ind w:left="360"/>
        <w:jc w:val="both"/>
        <w:rPr>
          <w:ins w:id="43" w:author="O'Sullivan, Ronan James" w:date="2023-07-04T16:30:00Z"/>
          <w:rFonts w:ascii="Cambria Math" w:hAnsi="Cambria Math" w:cs="Times New Roman"/>
          <w:sz w:val="18"/>
          <w:szCs w:val="24"/>
          <w:rPrChange w:id="44" w:author="O'Sullivan, Ronan James" w:date="2023-07-04T16:31:00Z">
            <w:rPr>
              <w:ins w:id="45" w:author="O'Sullivan, Ronan James" w:date="2023-07-04T16:30:00Z"/>
              <w:rFonts w:ascii="Cambria Math" w:hAnsi="Cambria Math" w:cs="Times New Roman"/>
              <w:sz w:val="24"/>
              <w:szCs w:val="24"/>
            </w:rPr>
          </w:rPrChange>
        </w:rPr>
      </w:pPr>
      <w:ins w:id="46" w:author="O'Sullivan, Ronan James" w:date="2023-07-04T16:30:00Z">
        <w:r w:rsidRPr="00741DF3">
          <w:rPr>
            <w:rFonts w:ascii="Cambria Math" w:hAnsi="Cambria Math" w:cs="Times New Roman"/>
            <w:sz w:val="18"/>
            <w:szCs w:val="24"/>
            <w:rPrChange w:id="47" w:author="O'Sullivan, Ronan James" w:date="2023-07-04T16:31:00Z">
              <w:rPr>
                <w:rFonts w:ascii="Cambria Math" w:hAnsi="Cambria Math" w:cs="Times New Roman"/>
                <w:sz w:val="24"/>
                <w:szCs w:val="24"/>
              </w:rPr>
            </w:rPrChange>
          </w:rPr>
          <w:t>*These authors contributed equally</w:t>
        </w:r>
      </w:ins>
    </w:p>
    <w:p w14:paraId="63534119" w14:textId="41E7E38F" w:rsidR="006E6FC8" w:rsidRPr="00741DF3" w:rsidRDefault="006E6FC8" w:rsidP="006E6FC8">
      <w:pPr>
        <w:suppressAutoHyphens/>
        <w:spacing w:after="0" w:line="480" w:lineRule="auto"/>
        <w:ind w:left="360"/>
        <w:jc w:val="both"/>
        <w:rPr>
          <w:ins w:id="48" w:author="O'Sullivan, Ronan James" w:date="2023-07-04T16:30:00Z"/>
          <w:rFonts w:ascii="Cambria Math" w:hAnsi="Cambria Math" w:cs="Times New Roman"/>
          <w:sz w:val="18"/>
          <w:szCs w:val="24"/>
          <w:rPrChange w:id="49" w:author="O'Sullivan, Ronan James" w:date="2023-07-04T16:31:00Z">
            <w:rPr>
              <w:ins w:id="50" w:author="O'Sullivan, Ronan James" w:date="2023-07-04T16:30:00Z"/>
              <w:rFonts w:ascii="Cambria Math" w:hAnsi="Cambria Math" w:cs="Times New Roman"/>
              <w:sz w:val="24"/>
              <w:szCs w:val="24"/>
            </w:rPr>
          </w:rPrChange>
        </w:rPr>
      </w:pPr>
      <w:ins w:id="51" w:author="O'Sullivan, Ronan James" w:date="2023-07-04T16:30:00Z">
        <w:r w:rsidRPr="00741DF3">
          <w:rPr>
            <w:rFonts w:ascii="Cambria Math" w:hAnsi="Cambria Math" w:cs="Times New Roman"/>
            <w:sz w:val="18"/>
            <w:szCs w:val="24"/>
            <w:rPrChange w:id="52" w:author="O'Sullivan, Ronan James" w:date="2023-07-04T16:31:00Z">
              <w:rPr>
                <w:rFonts w:ascii="Cambria Math" w:hAnsi="Cambria Math" w:cs="Times New Roman"/>
                <w:sz w:val="24"/>
                <w:szCs w:val="24"/>
              </w:rPr>
            </w:rPrChange>
          </w:rPr>
          <w:t>°Senior author</w:t>
        </w:r>
      </w:ins>
    </w:p>
    <w:p w14:paraId="22BA5F30" w14:textId="5A8E7A55" w:rsidR="006E6FC8" w:rsidRPr="006E6FC8" w:rsidRDefault="006E6FC8">
      <w:pPr>
        <w:suppressAutoHyphens/>
        <w:spacing w:after="0" w:line="480" w:lineRule="auto"/>
        <w:ind w:left="360"/>
        <w:jc w:val="both"/>
        <w:rPr>
          <w:ins w:id="53" w:author="O'Sullivan, Ronan James" w:date="2023-07-04T16:25:00Z"/>
          <w:rFonts w:ascii="Cambria Math" w:hAnsi="Cambria Math" w:cs="Times New Roman"/>
          <w:sz w:val="24"/>
          <w:szCs w:val="24"/>
          <w:rPrChange w:id="54" w:author="O'Sullivan, Ronan James" w:date="2023-07-04T16:29:00Z">
            <w:rPr>
              <w:ins w:id="55" w:author="O'Sullivan, Ronan James" w:date="2023-07-04T16:25:00Z"/>
            </w:rPr>
          </w:rPrChange>
        </w:rPr>
        <w:pPrChange w:id="56" w:author="O'Sullivan, Ronan James" w:date="2023-07-04T16:29:00Z">
          <w:pPr>
            <w:pStyle w:val="ListParagraph"/>
            <w:numPr>
              <w:numId w:val="2"/>
            </w:numPr>
            <w:tabs>
              <w:tab w:val="num" w:pos="0"/>
            </w:tabs>
            <w:suppressAutoHyphens/>
            <w:spacing w:after="0" w:line="480" w:lineRule="auto"/>
            <w:ind w:hanging="360"/>
            <w:jc w:val="both"/>
          </w:pPr>
        </w:pPrChange>
      </w:pPr>
    </w:p>
    <w:p w14:paraId="7C1F62B6" w14:textId="422C3A91" w:rsidR="006E6FC8" w:rsidRPr="006E6FC8" w:rsidRDefault="006E6FC8" w:rsidP="006E6FC8">
      <w:pPr>
        <w:spacing w:line="480" w:lineRule="auto"/>
        <w:jc w:val="both"/>
        <w:rPr>
          <w:ins w:id="57" w:author="O'Sullivan, Ronan James" w:date="2023-07-04T16:25:00Z"/>
          <w:rFonts w:ascii="Cambria Math" w:hAnsi="Cambria Math"/>
          <w:sz w:val="24"/>
          <w:szCs w:val="24"/>
          <w:rPrChange w:id="58" w:author="O'Sullivan, Ronan James" w:date="2023-07-04T16:29:00Z">
            <w:rPr>
              <w:ins w:id="59" w:author="O'Sullivan, Ronan James" w:date="2023-07-04T16:25:00Z"/>
              <w:rFonts w:ascii="Cambria Math" w:hAnsi="Cambria Math"/>
              <w:sz w:val="24"/>
              <w:szCs w:val="24"/>
              <w:lang w:val="en-GB"/>
            </w:rPr>
          </w:rPrChange>
        </w:rPr>
      </w:pPr>
    </w:p>
    <w:p w14:paraId="5B1AD24E" w14:textId="21AE5121" w:rsidR="006E6FC8" w:rsidRDefault="006E6FC8" w:rsidP="006E6FC8">
      <w:pPr>
        <w:spacing w:line="480" w:lineRule="auto"/>
        <w:jc w:val="both"/>
        <w:rPr>
          <w:ins w:id="60" w:author="O'Sullivan, Ronan James" w:date="2023-07-04T16:25:00Z"/>
          <w:rFonts w:ascii="Cambria Math" w:hAnsi="Cambria Math"/>
          <w:sz w:val="24"/>
          <w:szCs w:val="24"/>
          <w:lang w:val="en-US"/>
        </w:rPr>
      </w:pPr>
      <w:ins w:id="61" w:author="O'Sullivan, Ronan James" w:date="2023-07-04T16:25:00Z">
        <w:r>
          <w:rPr>
            <w:rFonts w:ascii="Cambria Math" w:hAnsi="Cambria Math"/>
            <w:b/>
            <w:sz w:val="24"/>
            <w:szCs w:val="24"/>
            <w:lang w:val="en-US"/>
          </w:rPr>
          <w:t xml:space="preserve">Keywords: </w:t>
        </w:r>
      </w:ins>
    </w:p>
    <w:p w14:paraId="311AF922" w14:textId="77777777" w:rsidR="006E6FC8" w:rsidRPr="006E6FC8" w:rsidRDefault="006E6FC8" w:rsidP="006D081A">
      <w:pPr>
        <w:spacing w:line="480" w:lineRule="auto"/>
        <w:jc w:val="both"/>
        <w:rPr>
          <w:ins w:id="62" w:author="O'Sullivan, Ronan James" w:date="2023-07-04T16:25:00Z"/>
          <w:rFonts w:ascii="Times New Roman" w:hAnsi="Times New Roman" w:cs="Times New Roman"/>
          <w:b/>
          <w:bCs/>
          <w:sz w:val="24"/>
          <w:szCs w:val="24"/>
          <w:lang w:val="en-US"/>
          <w:rPrChange w:id="63" w:author="O'Sullivan, Ronan James" w:date="2023-07-04T16:25:00Z">
            <w:rPr>
              <w:ins w:id="64" w:author="O'Sullivan, Ronan James" w:date="2023-07-04T16:25:00Z"/>
              <w:rFonts w:ascii="Times New Roman" w:hAnsi="Times New Roman" w:cs="Times New Roman"/>
              <w:b/>
              <w:bCs/>
              <w:sz w:val="24"/>
              <w:szCs w:val="24"/>
            </w:rPr>
          </w:rPrChange>
        </w:rPr>
      </w:pPr>
    </w:p>
    <w:p w14:paraId="7E8B562C" w14:textId="77777777" w:rsidR="006E6FC8" w:rsidRDefault="006E6FC8" w:rsidP="006D081A">
      <w:pPr>
        <w:spacing w:line="480" w:lineRule="auto"/>
        <w:jc w:val="both"/>
        <w:rPr>
          <w:ins w:id="65" w:author="O'Sullivan, Ronan James" w:date="2023-07-04T16:25:00Z"/>
          <w:rFonts w:ascii="Times New Roman" w:hAnsi="Times New Roman" w:cs="Times New Roman"/>
          <w:b/>
          <w:bCs/>
          <w:sz w:val="24"/>
          <w:szCs w:val="24"/>
        </w:rPr>
      </w:pPr>
    </w:p>
    <w:p w14:paraId="1CD8E871" w14:textId="77777777" w:rsidR="006E6FC8" w:rsidRDefault="006E6FC8" w:rsidP="006D081A">
      <w:pPr>
        <w:spacing w:line="480" w:lineRule="auto"/>
        <w:jc w:val="both"/>
        <w:rPr>
          <w:ins w:id="66" w:author="O'Sullivan, Ronan James" w:date="2023-07-04T16:25:00Z"/>
          <w:rFonts w:ascii="Times New Roman" w:hAnsi="Times New Roman" w:cs="Times New Roman"/>
          <w:b/>
          <w:bCs/>
          <w:sz w:val="24"/>
          <w:szCs w:val="24"/>
        </w:rPr>
      </w:pPr>
    </w:p>
    <w:p w14:paraId="5C8D1086" w14:textId="77777777" w:rsidR="006E6FC8" w:rsidRDefault="006E6FC8" w:rsidP="006D081A">
      <w:pPr>
        <w:spacing w:line="480" w:lineRule="auto"/>
        <w:jc w:val="both"/>
        <w:rPr>
          <w:ins w:id="67" w:author="O'Sullivan, Ronan James" w:date="2023-07-04T16:25:00Z"/>
          <w:rFonts w:ascii="Times New Roman" w:hAnsi="Times New Roman" w:cs="Times New Roman"/>
          <w:b/>
          <w:bCs/>
          <w:sz w:val="24"/>
          <w:szCs w:val="24"/>
        </w:rPr>
      </w:pPr>
    </w:p>
    <w:p w14:paraId="6D687C53" w14:textId="77777777" w:rsidR="006E6FC8" w:rsidRDefault="006E6FC8" w:rsidP="006D081A">
      <w:pPr>
        <w:spacing w:line="480" w:lineRule="auto"/>
        <w:jc w:val="both"/>
        <w:rPr>
          <w:ins w:id="68" w:author="O'Sullivan, Ronan James" w:date="2023-07-04T16:25:00Z"/>
          <w:rFonts w:ascii="Times New Roman" w:hAnsi="Times New Roman" w:cs="Times New Roman"/>
          <w:b/>
          <w:bCs/>
          <w:sz w:val="24"/>
          <w:szCs w:val="24"/>
        </w:rPr>
      </w:pPr>
    </w:p>
    <w:p w14:paraId="3ECB2CF8" w14:textId="77777777" w:rsidR="006E6FC8" w:rsidRDefault="006E6FC8" w:rsidP="006D081A">
      <w:pPr>
        <w:spacing w:line="480" w:lineRule="auto"/>
        <w:jc w:val="both"/>
        <w:rPr>
          <w:ins w:id="69" w:author="O'Sullivan, Ronan James" w:date="2023-07-04T16:26:00Z"/>
          <w:rFonts w:ascii="Times New Roman" w:hAnsi="Times New Roman" w:cs="Times New Roman"/>
          <w:b/>
          <w:bCs/>
          <w:sz w:val="24"/>
          <w:szCs w:val="24"/>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01E0340A"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ins w:id="70" w:author="O'Sullivan, Ronan James" w:date="2023-07-03T11:22:00Z">
        <w:r w:rsidR="006D081A">
          <w:rPr>
            <w:rFonts w:ascii="Times New Roman" w:hAnsi="Times New Roman" w:cs="Times New Roman"/>
          </w:rPr>
          <w:t>es</w:t>
        </w:r>
      </w:ins>
      <w:del w:id="71" w:author="O'Sullivan, Ronan James" w:date="2023-07-03T11:22:00Z">
        <w:r w:rsidDel="006D081A">
          <w:rPr>
            <w:rFonts w:ascii="Times New Roman" w:hAnsi="Times New Roman" w:cs="Times New Roman"/>
          </w:rPr>
          <w:delText>ed individuals</w:delText>
        </w:r>
      </w:del>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w:t>
      </w:r>
      <w:del w:id="72" w:author="O'Sullivan, Ronan James" w:date="2023-07-03T11:22:00Z">
        <w:r w:rsidR="00257748" w:rsidDel="006D081A">
          <w:rPr>
            <w:rFonts w:ascii="Times New Roman" w:hAnsi="Times New Roman" w:cs="Times New Roman"/>
          </w:rPr>
          <w:delText>/fisheries</w:delText>
        </w:r>
      </w:del>
      <w:r w:rsidR="00257748">
        <w:rPr>
          <w:rFonts w:ascii="Times New Roman" w:hAnsi="Times New Roman" w:cs="Times New Roman"/>
        </w:rPr>
        <w:t xml:space="preserve"> management.</w:t>
      </w:r>
      <w:r w:rsidR="00D30C61">
        <w:rPr>
          <w:rFonts w:ascii="Times New Roman" w:hAnsi="Times New Roman" w:cs="Times New Roman"/>
        </w:rPr>
        <w:t xml:space="preserve"> </w:t>
      </w:r>
      <w:ins w:id="73" w:author="O'Sullivan, Ronan James" w:date="2023-07-03T11:25:00Z">
        <w:r w:rsidR="006D081A">
          <w:rPr>
            <w:rFonts w:ascii="Times New Roman" w:hAnsi="Times New Roman" w:cs="Times New Roman"/>
          </w:rPr>
          <w:t xml:space="preserve">The </w:t>
        </w:r>
      </w:ins>
      <w:del w:id="74" w:author="O'Sullivan, Ronan James" w:date="2023-07-03T11:25:00Z">
        <w:r w:rsidR="00EE732A" w:rsidDel="006D081A">
          <w:rPr>
            <w:rFonts w:ascii="Times New Roman" w:hAnsi="Times New Roman" w:cs="Times New Roman"/>
          </w:rPr>
          <w:delText>R</w:delText>
        </w:r>
      </w:del>
      <w:ins w:id="75" w:author="O'Sullivan, Ronan James" w:date="2023-07-03T11:25:00Z">
        <w:r w:rsidR="006D081A">
          <w:rPr>
            <w:rFonts w:ascii="Times New Roman" w:hAnsi="Times New Roman" w:cs="Times New Roman"/>
          </w:rPr>
          <w:t>r</w:t>
        </w:r>
      </w:ins>
      <w:r w:rsidR="00EE732A">
        <w:rPr>
          <w:rFonts w:ascii="Times New Roman" w:hAnsi="Times New Roman" w:cs="Times New Roman"/>
        </w:rPr>
        <w:t>ate</w:t>
      </w:r>
      <w:del w:id="76" w:author="O'Sullivan, Ronan James" w:date="2023-07-03T11:25:00Z">
        <w:r w:rsidR="00EE732A" w:rsidDel="006D081A">
          <w:rPr>
            <w:rFonts w:ascii="Times New Roman" w:hAnsi="Times New Roman" w:cs="Times New Roman"/>
          </w:rPr>
          <w:delText>s</w:delText>
        </w:r>
      </w:del>
      <w:r w:rsidR="00EE732A">
        <w:rPr>
          <w:rFonts w:ascii="Times New Roman" w:hAnsi="Times New Roman" w:cs="Times New Roman"/>
        </w:rPr>
        <w:t xml:space="preserve"> of introgression and the </w:t>
      </w:r>
      <w:r w:rsidR="00BA657C">
        <w:rPr>
          <w:rFonts w:ascii="Times New Roman" w:hAnsi="Times New Roman" w:cs="Times New Roman"/>
        </w:rPr>
        <w:t>magnitude</w:t>
      </w:r>
      <w:r w:rsidR="00EE732A">
        <w:rPr>
          <w:rFonts w:ascii="Times New Roman" w:hAnsi="Times New Roman" w:cs="Times New Roman"/>
        </w:rPr>
        <w:t xml:space="preserve"> of </w:t>
      </w:r>
      <w:del w:id="77" w:author="O'Sullivan, Ronan James" w:date="2023-07-03T11:25:00Z">
        <w:r w:rsidR="00EE732A" w:rsidDel="006D081A">
          <w:rPr>
            <w:rFonts w:ascii="Times New Roman" w:hAnsi="Times New Roman" w:cs="Times New Roman"/>
          </w:rPr>
          <w:delText>any associated</w:delText>
        </w:r>
      </w:del>
      <w:ins w:id="78" w:author="O'Sullivan, Ronan James" w:date="2023-07-03T11:25:00Z">
        <w:r w:rsidR="006D081A">
          <w:rPr>
            <w:rFonts w:ascii="Times New Roman" w:hAnsi="Times New Roman" w:cs="Times New Roman"/>
          </w:rPr>
          <w:t>its</w:t>
        </w:r>
      </w:ins>
      <w:r w:rsidR="00EE732A">
        <w:rPr>
          <w:rFonts w:ascii="Times New Roman" w:hAnsi="Times New Roman" w:cs="Times New Roman"/>
        </w:rPr>
        <w:t xml:space="preserve"> demographic impacts vary widely across ecological contexts</w:t>
      </w:r>
      <w:ins w:id="79" w:author="O'Sullivan, Ronan James" w:date="2023-07-03T11:25:00Z">
        <w:r w:rsidR="006D081A">
          <w:rPr>
            <w:rFonts w:ascii="Times New Roman" w:hAnsi="Times New Roman" w:cs="Times New Roman"/>
          </w:rPr>
          <w:t>.</w:t>
        </w:r>
      </w:ins>
      <w:del w:id="80" w:author="O'Sullivan, Ronan James" w:date="2023-07-03T11:25:00Z">
        <w:r w:rsidR="00EE732A" w:rsidDel="006D081A">
          <w:rPr>
            <w:rFonts w:ascii="Times New Roman" w:hAnsi="Times New Roman" w:cs="Times New Roman"/>
          </w:rPr>
          <w:delText>,</w:delText>
        </w:r>
      </w:del>
      <w:r w:rsidR="00EE732A">
        <w:rPr>
          <w:rFonts w:ascii="Times New Roman" w:hAnsi="Times New Roman" w:cs="Times New Roman"/>
        </w:rPr>
        <w:t xml:space="preserve"> </w:t>
      </w:r>
      <w:ins w:id="81" w:author="O'Sullivan, Ronan James" w:date="2023-07-03T11:25:00Z">
        <w:r w:rsidR="006D081A">
          <w:rPr>
            <w:rFonts w:ascii="Times New Roman" w:hAnsi="Times New Roman" w:cs="Times New Roman"/>
          </w:rPr>
          <w:t>Ho</w:t>
        </w:r>
      </w:ins>
      <w:del w:id="82" w:author="O'Sullivan, Ronan James" w:date="2023-07-03T11:25:00Z">
        <w:r w:rsidR="00EE732A" w:rsidDel="006D081A">
          <w:rPr>
            <w:rFonts w:ascii="Times New Roman" w:hAnsi="Times New Roman" w:cs="Times New Roman"/>
          </w:rPr>
          <w:delText>h</w:delText>
        </w:r>
      </w:del>
      <w:del w:id="83" w:author="O'Sullivan, Ronan James" w:date="2023-07-04T14:28:00Z">
        <w:r w:rsidR="00EE732A" w:rsidDel="00556EF8">
          <w:rPr>
            <w:rFonts w:ascii="Times New Roman" w:hAnsi="Times New Roman" w:cs="Times New Roman"/>
          </w:rPr>
          <w:delText>o</w:delText>
        </w:r>
      </w:del>
      <w:r w:rsidR="00EE732A">
        <w:rPr>
          <w:rFonts w:ascii="Times New Roman" w:hAnsi="Times New Roman" w:cs="Times New Roman"/>
        </w:rPr>
        <w:t xml:space="preserve">wever, </w:t>
      </w:r>
      <w:del w:id="84" w:author="O'Sullivan, Ronan James" w:date="2023-07-03T11:25:00Z">
        <w:r w:rsidR="00EE732A" w:rsidDel="006D081A">
          <w:rPr>
            <w:rFonts w:ascii="Times New Roman" w:hAnsi="Times New Roman" w:cs="Times New Roman"/>
          </w:rPr>
          <w:delText xml:space="preserve">for </w:delText>
        </w:r>
      </w:del>
      <w:ins w:id="85" w:author="O'Sullivan, Ronan James" w:date="2023-07-03T11:25:00Z">
        <w:r w:rsidR="006D081A">
          <w:rPr>
            <w:rFonts w:ascii="Times New Roman" w:hAnsi="Times New Roman" w:cs="Times New Roman"/>
          </w:rPr>
          <w:t xml:space="preserve">the </w:t>
        </w:r>
      </w:ins>
      <w:r w:rsidR="00EE732A">
        <w:rPr>
          <w:rFonts w:ascii="Times New Roman" w:hAnsi="Times New Roman" w:cs="Times New Roman"/>
        </w:rPr>
        <w:t>reasons</w:t>
      </w:r>
      <w:ins w:id="86" w:author="O'Sullivan, Ronan James" w:date="2023-07-03T11:25:00Z">
        <w:r w:rsidR="006D081A">
          <w:rPr>
            <w:rFonts w:ascii="Times New Roman" w:hAnsi="Times New Roman" w:cs="Times New Roman"/>
          </w:rPr>
          <w:t xml:space="preserve"> for this variation</w:t>
        </w:r>
      </w:ins>
      <w:del w:id="87" w:author="O'Sullivan, Ronan James" w:date="2023-07-03T11:26:00Z">
        <w:r w:rsidR="00EE732A" w:rsidDel="006D081A">
          <w:rPr>
            <w:rFonts w:ascii="Times New Roman" w:hAnsi="Times New Roman" w:cs="Times New Roman"/>
          </w:rPr>
          <w:delText xml:space="preserve"> that</w:delText>
        </w:r>
      </w:del>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that likely plays a key role in mediating eco-evolutionary outcomes is soft selection, wherein relative rather than absolute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del w:id="88" w:author="O'Sullivan, Ronan James" w:date="2023-07-03T11:27:00Z">
        <w:r w:rsidR="007B0B5B" w:rsidDel="006D081A">
          <w:rPr>
            <w:rFonts w:ascii="Times New Roman" w:hAnsi="Times New Roman" w:cs="Times New Roman"/>
          </w:rPr>
          <w:delText xml:space="preserve">role </w:delText>
        </w:r>
      </w:del>
      <w:ins w:id="89" w:author="O'Sullivan, Ronan James" w:date="2023-07-03T11:27:00Z">
        <w:r w:rsidR="006D081A">
          <w:rPr>
            <w:rFonts w:ascii="Times New Roman" w:hAnsi="Times New Roman" w:cs="Times New Roman"/>
          </w:rPr>
          <w:t>influence</w:t>
        </w:r>
      </w:ins>
      <w:del w:id="90" w:author="O'Sullivan, Ronan James" w:date="2023-07-03T11:27:00Z">
        <w:r w:rsidR="007B0B5B" w:rsidDel="006D081A">
          <w:rPr>
            <w:rFonts w:ascii="Times New Roman" w:hAnsi="Times New Roman" w:cs="Times New Roman"/>
          </w:rPr>
          <w:delText xml:space="preserve">of </w:delText>
        </w:r>
      </w:del>
      <w:ins w:id="91" w:author="O'Sullivan, Ronan James" w:date="2023-07-03T11:27:00Z">
        <w:r w:rsidR="006D081A">
          <w:rPr>
            <w:rFonts w:ascii="Times New Roman" w:hAnsi="Times New Roman" w:cs="Times New Roman"/>
          </w:rPr>
          <w:t xml:space="preserve"> </w:t>
        </w:r>
      </w:ins>
      <w:r w:rsidR="007B0B5B">
        <w:rPr>
          <w:rFonts w:ascii="Times New Roman" w:hAnsi="Times New Roman" w:cs="Times New Roman"/>
        </w:rPr>
        <w:t xml:space="preserve">soft selection </w:t>
      </w:r>
      <w:ins w:id="92" w:author="O'Sullivan, Ronan James" w:date="2023-07-03T11:29:00Z">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ins>
      <w:del w:id="93" w:author="O'Sullivan, Ronan James" w:date="2023-07-03T11:27:00Z">
        <w:r w:rsidR="007B0B5B" w:rsidDel="006D081A">
          <w:rPr>
            <w:rFonts w:ascii="Times New Roman" w:hAnsi="Times New Roman" w:cs="Times New Roman"/>
          </w:rPr>
          <w:delText>in influencing how sudden or continuous</w:delText>
        </w:r>
      </w:del>
      <w:ins w:id="94" w:author="O'Sullivan, Ronan James" w:date="2023-07-03T11:29:00Z">
        <w:r w:rsidR="00785512">
          <w:rPr>
            <w:rFonts w:ascii="Times New Roman" w:hAnsi="Times New Roman" w:cs="Times New Roman"/>
          </w:rPr>
          <w:t>of</w:t>
        </w:r>
      </w:ins>
      <w:ins w:id="95" w:author="O'Sullivan, Ronan James" w:date="2023-07-03T11:30:00Z">
        <w:r w:rsidR="00785512">
          <w:rPr>
            <w:rFonts w:ascii="Times New Roman" w:hAnsi="Times New Roman" w:cs="Times New Roman"/>
          </w:rPr>
          <w:t xml:space="preserve"> wild</w:t>
        </w:r>
      </w:ins>
      <w:ins w:id="96" w:author="O'Sullivan, Ronan James" w:date="2023-07-03T11:29:00Z">
        <w:r w:rsidR="00785512">
          <w:rPr>
            <w:rFonts w:ascii="Times New Roman" w:hAnsi="Times New Roman" w:cs="Times New Roman"/>
          </w:rPr>
          <w:t xml:space="preserve"> populations experiencing </w:t>
        </w:r>
      </w:ins>
      <w:del w:id="97" w:author="O'Sullivan, Ronan James" w:date="2023-07-03T11:27:00Z">
        <w:r w:rsidR="007B0B5B" w:rsidDel="006D081A">
          <w:rPr>
            <w:rFonts w:ascii="Times New Roman" w:hAnsi="Times New Roman" w:cs="Times New Roman"/>
          </w:rPr>
          <w:delText xml:space="preserve"> </w:delText>
        </w:r>
      </w:del>
      <w:r w:rsidR="007B0B5B">
        <w:rPr>
          <w:rFonts w:ascii="Times New Roman" w:hAnsi="Times New Roman" w:cs="Times New Roman"/>
        </w:rPr>
        <w:t xml:space="preserve">intrusion </w:t>
      </w:r>
      <w:del w:id="98" w:author="O'Sullivan, Ronan James" w:date="2023-07-03T11:30:00Z">
        <w:r w:rsidR="007B0B5B" w:rsidDel="00785512">
          <w:rPr>
            <w:rFonts w:ascii="Times New Roman" w:hAnsi="Times New Roman" w:cs="Times New Roman"/>
          </w:rPr>
          <w:delText xml:space="preserve">of </w:delText>
        </w:r>
      </w:del>
      <w:ins w:id="99" w:author="O'Sullivan, Ronan James" w:date="2023-07-03T11:30:00Z">
        <w:r w:rsidR="00785512">
          <w:rPr>
            <w:rFonts w:ascii="Times New Roman" w:hAnsi="Times New Roman" w:cs="Times New Roman"/>
          </w:rPr>
          <w:t xml:space="preserve">form </w:t>
        </w:r>
      </w:ins>
      <w:r w:rsidR="007B0B5B">
        <w:rPr>
          <w:rFonts w:ascii="Times New Roman" w:hAnsi="Times New Roman" w:cs="Times New Roman"/>
        </w:rPr>
        <w:t xml:space="preserve">foreign/domesticated </w:t>
      </w:r>
      <w:del w:id="100" w:author="O'Sullivan, Ronan James" w:date="2023-07-03T11:28:00Z">
        <w:r w:rsidR="007B0B5B" w:rsidDel="006D081A">
          <w:rPr>
            <w:rFonts w:ascii="Times New Roman" w:hAnsi="Times New Roman" w:cs="Times New Roman"/>
          </w:rPr>
          <w:delText xml:space="preserve">individuals </w:delText>
        </w:r>
      </w:del>
      <w:ins w:id="101" w:author="O'Sullivan, Ronan James" w:date="2023-07-03T11:30:00Z">
        <w:r w:rsidR="00785512">
          <w:rPr>
            <w:rFonts w:ascii="Times New Roman" w:hAnsi="Times New Roman" w:cs="Times New Roman"/>
          </w:rPr>
          <w:t>individuals</w:t>
        </w:r>
      </w:ins>
      <w:del w:id="102" w:author="O'Sullivan, Ronan James" w:date="2023-07-03T11:30:00Z">
        <w:r w:rsidR="007B0B5B" w:rsidDel="00785512">
          <w:rPr>
            <w:rFonts w:ascii="Times New Roman" w:hAnsi="Times New Roman" w:cs="Times New Roman"/>
          </w:rPr>
          <w:delText>into a wild population</w:delText>
        </w:r>
        <w:r w:rsidR="007B0B5B" w:rsidRPr="007B0B5B" w:rsidDel="00785512">
          <w:rPr>
            <w:rFonts w:ascii="Times New Roman" w:hAnsi="Times New Roman" w:cs="Times New Roman"/>
          </w:rPr>
          <w:delText xml:space="preserve"> </w:delText>
        </w:r>
        <w:r w:rsidR="007B0B5B" w:rsidDel="00785512">
          <w:rPr>
            <w:rFonts w:ascii="Times New Roman" w:hAnsi="Times New Roman" w:cs="Times New Roman"/>
          </w:rPr>
          <w:delText>affects</w:delText>
        </w:r>
      </w:del>
      <w:del w:id="103" w:author="O'Sullivan, Ronan James" w:date="2023-07-03T11:29:00Z">
        <w:r w:rsidR="007B0B5B" w:rsidDel="00785512">
          <w:rPr>
            <w:rFonts w:ascii="Times New Roman" w:hAnsi="Times New Roman" w:cs="Times New Roman"/>
          </w:rPr>
          <w:delText xml:space="preserve"> </w:delText>
        </w:r>
        <w:r w:rsidR="00F67DF1" w:rsidDel="00785512">
          <w:rPr>
            <w:rFonts w:ascii="Times New Roman" w:hAnsi="Times New Roman" w:cs="Times New Roman"/>
          </w:rPr>
          <w:delText>the evolutionary</w:delText>
        </w:r>
        <w:r w:rsidR="007B0B5B" w:rsidDel="00785512">
          <w:rPr>
            <w:rFonts w:ascii="Times New Roman" w:hAnsi="Times New Roman" w:cs="Times New Roman"/>
          </w:rPr>
          <w:delText xml:space="preserve"> and population dynamics</w:delText>
        </w:r>
      </w:del>
      <w:r w:rsidR="007B0B5B">
        <w:rPr>
          <w:rFonts w:ascii="Times New Roman" w:hAnsi="Times New Roman" w:cs="Times New Roman"/>
        </w:rPr>
        <w:t>.</w:t>
      </w:r>
      <w:ins w:id="104" w:author="O'Sullivan, Ronan James" w:date="2023-07-03T11:31:00Z">
        <w:r w:rsidR="00785512">
          <w:rPr>
            <w:rFonts w:ascii="Times New Roman" w:hAnsi="Times New Roman" w:cs="Times New Roman"/>
          </w:rPr>
          <w:t xml:space="preserve"> </w:t>
        </w:r>
      </w:ins>
      <w:ins w:id="105" w:author="O'Sullivan, Ronan James" w:date="2023-07-04T14:23:00Z">
        <w:r w:rsidR="00556EF8">
          <w:rPr>
            <w:rFonts w:ascii="Times New Roman" w:hAnsi="Times New Roman" w:cs="Times New Roman"/>
          </w:rPr>
          <w:t>While based on a general</w:t>
        </w:r>
      </w:ins>
      <w:ins w:id="106" w:author="O'Sullivan, Ronan James" w:date="2023-07-04T14:24:00Z">
        <w:r w:rsidR="00556EF8">
          <w:rPr>
            <w:rFonts w:ascii="Times New Roman" w:hAnsi="Times New Roman" w:cs="Times New Roman"/>
          </w:rPr>
          <w:t>ised</w:t>
        </w:r>
      </w:ins>
      <w:ins w:id="107" w:author="O'Sullivan, Ronan James" w:date="2023-07-04T14:23:00Z">
        <w:r w:rsidR="00556EF8">
          <w:rPr>
            <w:rFonts w:ascii="Times New Roman" w:hAnsi="Times New Roman" w:cs="Times New Roman"/>
          </w:rPr>
          <w:t xml:space="preserve"> salmonine lifecycle</w:t>
        </w:r>
      </w:ins>
      <w:ins w:id="108" w:author="O'Sullivan, Ronan James" w:date="2023-07-04T14:24:00Z">
        <w:r w:rsidR="00556EF8">
          <w:rPr>
            <w:rFonts w:ascii="Times New Roman" w:hAnsi="Times New Roman" w:cs="Times New Roman"/>
          </w:rPr>
          <w:t xml:space="preserve">, </w:t>
        </w:r>
      </w:ins>
      <w:del w:id="109" w:author="O'Sullivan, Ronan James" w:date="2023-07-03T11:31:00Z">
        <w:r w:rsidR="007B0B5B" w:rsidDel="00785512">
          <w:rPr>
            <w:rFonts w:ascii="Times New Roman" w:hAnsi="Times New Roman" w:cs="Times New Roman"/>
          </w:rPr>
          <w:delText xml:space="preserve"> </w:delText>
        </w:r>
      </w:del>
      <w:del w:id="110" w:author="O'Sullivan, Ronan James" w:date="2023-07-04T14:24:00Z">
        <w:r w:rsidR="007B0B5B" w:rsidDel="00556EF8">
          <w:rPr>
            <w:rFonts w:ascii="Times New Roman" w:hAnsi="Times New Roman" w:cs="Times New Roman"/>
          </w:rPr>
          <w:delText>T</w:delText>
        </w:r>
      </w:del>
      <w:ins w:id="111" w:author="O'Sullivan, Ronan James" w:date="2023-07-04T14:24:00Z">
        <w:r w:rsidR="00556EF8">
          <w:rPr>
            <w:rFonts w:ascii="Times New Roman" w:hAnsi="Times New Roman" w:cs="Times New Roman"/>
          </w:rPr>
          <w:t>t</w:t>
        </w:r>
      </w:ins>
      <w:r w:rsidR="007B0B5B">
        <w:rPr>
          <w:rFonts w:ascii="Times New Roman" w:hAnsi="Times New Roman" w:cs="Times New Roman"/>
        </w:rPr>
        <w:t xml:space="preserve">he model </w:t>
      </w:r>
      <w:ins w:id="112" w:author="O'Sullivan, Ronan James" w:date="2023-07-03T11:31:00Z">
        <w:r w:rsidR="00785512">
          <w:rPr>
            <w:rFonts w:ascii="Times New Roman" w:hAnsi="Times New Roman" w:cs="Times New Roman"/>
          </w:rPr>
          <w:t xml:space="preserve">is </w:t>
        </w:r>
      </w:ins>
      <w:del w:id="113" w:author="O'Sullivan, Ronan James" w:date="2023-07-03T11:31:00Z">
        <w:r w:rsidR="007B0B5B" w:rsidDel="00785512">
          <w:rPr>
            <w:rFonts w:ascii="Times New Roman" w:hAnsi="Times New Roman" w:cs="Times New Roman"/>
          </w:rPr>
          <w:delText xml:space="preserve">is loosely based on a salmonid fish but is </w:delText>
        </w:r>
      </w:del>
      <w:del w:id="114" w:author="O'Sullivan, Ronan James" w:date="2023-07-04T14:24:00Z">
        <w:r w:rsidR="007B0B5B" w:rsidDel="00556EF8">
          <w:rPr>
            <w:rFonts w:ascii="Times New Roman" w:hAnsi="Times New Roman" w:cs="Times New Roman"/>
          </w:rPr>
          <w:delText xml:space="preserve">generally </w:delText>
        </w:r>
      </w:del>
      <w:r w:rsidR="007B0B5B">
        <w:rPr>
          <w:rFonts w:ascii="Times New Roman" w:hAnsi="Times New Roman" w:cs="Times New Roman"/>
        </w:rPr>
        <w:t xml:space="preserve">applicable to any </w:t>
      </w:r>
      <w:del w:id="115" w:author="O'Sullivan, Ronan James" w:date="2023-07-03T11:31:00Z">
        <w:r w:rsidR="007B0B5B" w:rsidDel="00785512">
          <w:rPr>
            <w:rFonts w:ascii="Times New Roman" w:hAnsi="Times New Roman" w:cs="Times New Roman"/>
          </w:rPr>
          <w:delText xml:space="preserve">species </w:delText>
        </w:r>
      </w:del>
      <w:ins w:id="116" w:author="O'Sullivan, Ronan James" w:date="2023-07-03T11:31:00Z">
        <w:r w:rsidR="00785512">
          <w:rPr>
            <w:rFonts w:ascii="Times New Roman" w:hAnsi="Times New Roman" w:cs="Times New Roman"/>
          </w:rPr>
          <w:t xml:space="preserve">taxon </w:t>
        </w:r>
      </w:ins>
      <w:r w:rsidR="007B0B5B">
        <w:rPr>
          <w:rFonts w:ascii="Times New Roman" w:hAnsi="Times New Roman" w:cs="Times New Roman"/>
        </w:rPr>
        <w:t>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w:t>
      </w:r>
      <w:ins w:id="117" w:author="O'Sullivan, Ronan James" w:date="2023-07-03T11:31:00Z">
        <w:r w:rsidR="00785512">
          <w:rPr>
            <w:rFonts w:ascii="Times New Roman" w:hAnsi="Times New Roman" w:cs="Times New Roman"/>
          </w:rPr>
          <w:t xml:space="preserve">, in addition to </w:t>
        </w:r>
      </w:ins>
      <w:del w:id="118" w:author="O'Sullivan, Ronan James" w:date="2023-07-03T11:31:00Z">
        <w:r w:rsidR="00376EF3" w:rsidDel="00785512">
          <w:rPr>
            <w:rFonts w:ascii="Times New Roman" w:hAnsi="Times New Roman" w:cs="Times New Roman"/>
          </w:rPr>
          <w:delText xml:space="preserve"> plus </w:delText>
        </w:r>
      </w:del>
      <w:r w:rsidR="00376EF3">
        <w:rPr>
          <w:rFonts w:ascii="Times New Roman" w:hAnsi="Times New Roman" w:cs="Times New Roman"/>
        </w:rPr>
        <w:t>phenotype-dependent competition for a limiting resource (e.g., breeding sites</w:t>
      </w:r>
      <w:ins w:id="119" w:author="O'Sullivan, Ronan James" w:date="2023-07-03T11:31:00Z">
        <w:r w:rsidR="00785512">
          <w:rPr>
            <w:rFonts w:ascii="Times New Roman" w:hAnsi="Times New Roman" w:cs="Times New Roman"/>
          </w:rPr>
          <w:t xml:space="preserve">, </w:t>
        </w:r>
      </w:ins>
      <w:del w:id="120" w:author="O'Sullivan, Ronan James" w:date="2023-07-03T11:31:00Z">
        <w:r w:rsidR="00376EF3" w:rsidDel="00785512">
          <w:rPr>
            <w:rFonts w:ascii="Times New Roman" w:hAnsi="Times New Roman" w:cs="Times New Roman"/>
          </w:rPr>
          <w:delText xml:space="preserve"> or </w:delText>
        </w:r>
      </w:del>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del w:id="121" w:author="O'Sullivan, Ronan James" w:date="2023-07-11T11:27:00Z">
        <w:r w:rsidR="0020609B" w:rsidDel="00DD7F86">
          <w:rPr>
            <w:rFonts w:ascii="Times New Roman" w:hAnsi="Times New Roman" w:cs="Times New Roman"/>
          </w:rPr>
          <w:delText>one-off</w:delText>
        </w:r>
      </w:del>
      <w:ins w:id="122" w:author="O'Sullivan, Ronan James" w:date="2023-07-11T11:27:00Z">
        <w:r w:rsidR="00DD7F86">
          <w:rPr>
            <w:rFonts w:ascii="Times New Roman" w:hAnsi="Times New Roman" w:cs="Times New Roman"/>
          </w:rPr>
          <w:t>acute</w:t>
        </w:r>
      </w:ins>
      <w:r w:rsidR="0020609B">
        <w:rPr>
          <w:rFonts w:ascii="Times New Roman" w:hAnsi="Times New Roman" w:cs="Times New Roman"/>
        </w:rPr>
        <w:t xml:space="preserve"> and continuous intrusion events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ins w:id="123" w:author="O'Sullivan, Ronan James" w:date="2023-07-04T14:24:00Z">
        <w:r w:rsidR="00556EF8">
          <w:rPr>
            <w:rFonts w:ascii="Times New Roman" w:hAnsi="Times New Roman" w:cs="Times New Roman"/>
          </w:rPr>
          <w:t xml:space="preserve">or </w:t>
        </w:r>
      </w:ins>
      <w:del w:id="124" w:author="O'Sullivan, Ronan James" w:date="2023-07-04T14:24:00Z">
        <w:r w:rsidR="00FB2761" w:rsidDel="00556EF8">
          <w:rPr>
            <w:rFonts w:ascii="Times New Roman" w:hAnsi="Times New Roman" w:cs="Times New Roman"/>
          </w:rPr>
          <w:delText xml:space="preserve">or </w:delText>
        </w:r>
      </w:del>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ins w:id="125" w:author="O'Sullivan, Ronan James" w:date="2023-07-03T11:32:00Z">
        <w:r w:rsidR="00785512">
          <w:rPr>
            <w:rFonts w:ascii="Times New Roman" w:hAnsi="Times New Roman" w:cs="Times New Roman"/>
          </w:rPr>
          <w:t>ad</w:t>
        </w:r>
      </w:ins>
      <w:r w:rsidR="00216B07">
        <w:rPr>
          <w:rFonts w:ascii="Times New Roman" w:hAnsi="Times New Roman" w:cs="Times New Roman"/>
        </w:rPr>
        <w:t>mixed population</w:t>
      </w:r>
      <w:ins w:id="126" w:author="O'Sullivan, Ronan James" w:date="2023-07-03T11:32:00Z">
        <w:r w:rsidR="00785512">
          <w:rPr>
            <w:rFonts w:ascii="Times New Roman" w:hAnsi="Times New Roman" w:cs="Times New Roman"/>
          </w:rPr>
          <w:t>. This had</w:t>
        </w:r>
      </w:ins>
      <w:del w:id="127" w:author="O'Sullivan, Ronan James" w:date="2023-07-03T11:32:00Z">
        <w:r w:rsidR="00216B07" w:rsidDel="00785512">
          <w:rPr>
            <w:rFonts w:ascii="Times New Roman" w:hAnsi="Times New Roman" w:cs="Times New Roman"/>
          </w:rPr>
          <w:delText>,</w:delText>
        </w:r>
        <w:r w:rsidR="006A51FA" w:rsidDel="00785512">
          <w:rPr>
            <w:rFonts w:ascii="Times New Roman" w:hAnsi="Times New Roman" w:cs="Times New Roman"/>
          </w:rPr>
          <w:delText xml:space="preserve"> with</w:delText>
        </w:r>
      </w:del>
      <w:r w:rsidR="006A51FA">
        <w:rPr>
          <w:rFonts w:ascii="Times New Roman" w:hAnsi="Times New Roman" w:cs="Times New Roman"/>
        </w:rPr>
        <w:t xml:space="preserve"> </w:t>
      </w:r>
      <w:r w:rsidR="00216B07">
        <w:rPr>
          <w:rFonts w:ascii="Times New Roman" w:hAnsi="Times New Roman" w:cs="Times New Roman"/>
        </w:rPr>
        <w:t>negative consequences for population size and</w:t>
      </w:r>
      <w:ins w:id="128" w:author="O'Sullivan, Ronan James" w:date="2023-07-03T11:32:00Z">
        <w:r w:rsidR="00785512">
          <w:rPr>
            <w:rFonts w:ascii="Times New Roman" w:hAnsi="Times New Roman" w:cs="Times New Roman"/>
          </w:rPr>
          <w:t xml:space="preserve"> population</w:t>
        </w:r>
      </w:ins>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and </w:t>
      </w:r>
      <w:commentRangeStart w:id="129"/>
      <w:r w:rsidR="001C0902">
        <w:rPr>
          <w:rFonts w:ascii="Times New Roman" w:hAnsi="Times New Roman" w:cs="Times New Roman"/>
        </w:rPr>
        <w:t xml:space="preserve">hard selection, </w:t>
      </w:r>
      <w:commentRangeEnd w:id="129"/>
      <w:r w:rsidR="00785512">
        <w:rPr>
          <w:rStyle w:val="CommentReference"/>
        </w:rPr>
        <w:commentReference w:id="129"/>
      </w:r>
      <w:r w:rsidR="001C0902">
        <w:rPr>
          <w:rFonts w:ascii="Times New Roman" w:hAnsi="Times New Roman" w:cs="Times New Roman"/>
        </w:rPr>
        <w:t xml:space="preserve">which may be critical to determining the impacts of captive breeding programmes and </w:t>
      </w:r>
      <w:del w:id="130" w:author="O'Sullivan, Ronan James" w:date="2023-07-04T14:25:00Z">
        <w:r w:rsidR="001C0902" w:rsidDel="00556EF8">
          <w:rPr>
            <w:rFonts w:ascii="Times New Roman" w:hAnsi="Times New Roman" w:cs="Times New Roman"/>
          </w:rPr>
          <w:delText xml:space="preserve">farm </w:delText>
        </w:r>
      </w:del>
      <w:ins w:id="131" w:author="O'Sullivan, Ronan James" w:date="2023-07-04T14:25:00Z">
        <w:r w:rsidR="00556EF8">
          <w:rPr>
            <w:rFonts w:ascii="Times New Roman" w:hAnsi="Times New Roman" w:cs="Times New Roman"/>
          </w:rPr>
          <w:t xml:space="preserve">domesticated </w:t>
        </w:r>
      </w:ins>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ins w:id="132" w:author="O'Sullivan, Ronan James" w:date="2023-07-04T16:24:00Z"/>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Introduction</w:t>
      </w:r>
    </w:p>
    <w:p w14:paraId="2252B1BF" w14:textId="38728FFC"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del w:id="133" w:author="O'Sullivan, Ronan James" w:date="2023-07-04T14:26:00Z">
        <w:r w:rsidRPr="009F769B" w:rsidDel="00556EF8">
          <w:rPr>
            <w:rFonts w:ascii="Times New Roman" w:hAnsi="Times New Roman" w:cs="Times New Roman"/>
          </w:rPr>
          <w:delText>This l</w:delText>
        </w:r>
      </w:del>
      <w:ins w:id="134" w:author="O'Sullivan, Ronan James" w:date="2023-07-04T14:26:00Z">
        <w:r w:rsidR="00556EF8">
          <w:rPr>
            <w:rFonts w:ascii="Times New Roman" w:hAnsi="Times New Roman" w:cs="Times New Roman"/>
          </w:rPr>
          <w:t>L</w:t>
        </w:r>
      </w:ins>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w:t>
      </w:r>
      <w:del w:id="135" w:author="O'Sullivan, Ronan James" w:date="2023-07-04T14:26:00Z">
        <w:r w:rsidR="000E63E0" w:rsidRPr="009F769B" w:rsidDel="00556EF8">
          <w:rPr>
            <w:rFonts w:ascii="Times New Roman" w:hAnsi="Times New Roman" w:cs="Times New Roman"/>
          </w:rPr>
          <w:delText xml:space="preserve">types </w:delText>
        </w:r>
        <w:r w:rsidRPr="009F769B" w:rsidDel="00556EF8">
          <w:rPr>
            <w:rFonts w:ascii="Times New Roman" w:hAnsi="Times New Roman" w:cs="Times New Roman"/>
          </w:rPr>
          <w:delText xml:space="preserve">of </w:delText>
        </w:r>
      </w:del>
      <w:r w:rsidRPr="009F769B">
        <w:rPr>
          <w:rFonts w:ascii="Times New Roman" w:hAnsi="Times New Roman" w:cs="Times New Roman"/>
        </w:rPr>
        <w:t xml:space="preserve">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w:t>
      </w:r>
      <w:ins w:id="136" w:author="O'Sullivan, Ronan James" w:date="2023-07-04T14:26:00Z">
        <w:r w:rsidR="00556EF8">
          <w:rPr>
            <w:rFonts w:ascii="Times New Roman" w:hAnsi="Times New Roman" w:cs="Times New Roman"/>
          </w:rPr>
          <w:t xml:space="preserve">may </w:t>
        </w:r>
      </w:ins>
      <w:del w:id="137" w:author="O'Sullivan, Ronan James" w:date="2023-07-03T11:37:00Z">
        <w:r w:rsidR="000E63E0" w:rsidRPr="009F769B" w:rsidDel="00785512">
          <w:rPr>
            <w:rFonts w:ascii="Times New Roman" w:hAnsi="Times New Roman" w:cs="Times New Roman"/>
          </w:rPr>
          <w:delText xml:space="preserve">can </w:delText>
        </w:r>
      </w:del>
      <w:r w:rsidR="000E63E0" w:rsidRPr="009F769B">
        <w:rPr>
          <w:rFonts w:ascii="Times New Roman" w:hAnsi="Times New Roman" w:cs="Times New Roman"/>
        </w:rPr>
        <w:t xml:space="preserve">induce maladaptation by affecting the </w:t>
      </w:r>
      <w:r w:rsidR="00AB2EBF" w:rsidRPr="009F769B">
        <w:rPr>
          <w:rFonts w:ascii="Times New Roman" w:hAnsi="Times New Roman" w:cs="Times New Roman"/>
        </w:rPr>
        <w:t>abiotic</w:t>
      </w:r>
      <w:del w:id="138" w:author="O'Sullivan, Ronan James" w:date="2023-07-04T14:26:00Z">
        <w:r w:rsidR="00AB2EBF" w:rsidRPr="009F769B" w:rsidDel="00556EF8">
          <w:rPr>
            <w:rFonts w:ascii="Times New Roman" w:hAnsi="Times New Roman" w:cs="Times New Roman"/>
          </w:rPr>
          <w:delText xml:space="preserve"> or </w:delText>
        </w:r>
      </w:del>
      <w:ins w:id="139" w:author="O'Sullivan, Ronan James" w:date="2023-07-04T14:26:00Z">
        <w:r w:rsidR="00556EF8">
          <w:rPr>
            <w:rFonts w:ascii="Times New Roman" w:hAnsi="Times New Roman" w:cs="Times New Roman"/>
          </w:rPr>
          <w:t>/</w:t>
        </w:r>
      </w:ins>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del w:id="140" w:author="O'Sullivan, Ronan James" w:date="2023-07-03T11:37:00Z">
        <w:r w:rsidR="00AB2EBF" w:rsidRPr="009F769B" w:rsidDel="00785512">
          <w:rPr>
            <w:rFonts w:ascii="Times New Roman" w:hAnsi="Times New Roman" w:cs="Times New Roman"/>
          </w:rPr>
          <w:delText>environment</w:delText>
        </w:r>
        <w:r w:rsidR="00AD36C7" w:rsidRPr="009F769B" w:rsidDel="00785512">
          <w:rPr>
            <w:rFonts w:ascii="Times New Roman" w:hAnsi="Times New Roman" w:cs="Times New Roman"/>
          </w:rPr>
          <w:delText xml:space="preserve"> </w:delText>
        </w:r>
      </w:del>
      <w:ins w:id="141" w:author="O'Sullivan, Ronan James" w:date="2023-07-03T11:37:00Z">
        <w:r w:rsidR="00785512">
          <w:rPr>
            <w:rFonts w:ascii="Times New Roman" w:hAnsi="Times New Roman" w:cs="Times New Roman"/>
          </w:rPr>
          <w:t>landscape</w:t>
        </w:r>
      </w:ins>
      <w:ins w:id="142" w:author="O'Sullivan, Ronan James" w:date="2023-07-04T14:26:00Z">
        <w:r w:rsidR="00556EF8">
          <w:rPr>
            <w:rFonts w:ascii="Times New Roman" w:hAnsi="Times New Roman" w:cs="Times New Roman"/>
          </w:rPr>
          <w:t>s</w:t>
        </w:r>
      </w:ins>
      <w:ins w:id="143" w:author="O'Sullivan, Ronan James" w:date="2023-07-03T11:37:00Z">
        <w:r w:rsidR="00785512" w:rsidRPr="009F769B">
          <w:rPr>
            <w:rFonts w:ascii="Times New Roman" w:hAnsi="Times New Roman" w:cs="Times New Roman"/>
          </w:rPr>
          <w:t xml:space="preserve"> </w:t>
        </w:r>
      </w:ins>
      <w:del w:id="144" w:author="O'Sullivan, Ronan James" w:date="2023-07-04T14:26:00Z">
        <w:r w:rsidR="00AD36C7" w:rsidRPr="009F769B" w:rsidDel="00556EF8">
          <w:rPr>
            <w:rFonts w:ascii="Times New Roman" w:hAnsi="Times New Roman" w:cs="Times New Roman"/>
          </w:rPr>
          <w:delText>directly</w:delText>
        </w:r>
        <w:r w:rsidR="00DD4605" w:rsidDel="00556EF8">
          <w:rPr>
            <w:rFonts w:ascii="Times New Roman" w:hAnsi="Times New Roman" w:cs="Times New Roman"/>
          </w:rPr>
          <w:delText xml:space="preserve"> </w:delText>
        </w:r>
      </w:del>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w:t>
      </w:r>
      <w:ins w:id="145" w:author="O'Sullivan, Ronan James" w:date="2023-07-04T14:27:00Z">
        <w:r w:rsidR="00556EF8">
          <w:rPr>
            <w:rFonts w:ascii="Times New Roman" w:hAnsi="Times New Roman" w:cs="Times New Roman"/>
          </w:rPr>
          <w:t>trait</w:t>
        </w:r>
      </w:ins>
      <w:ins w:id="146" w:author="O'Sullivan, Ronan James" w:date="2023-07-03T11:38:00Z">
        <w:r w:rsidR="00785512">
          <w:rPr>
            <w:rFonts w:ascii="Times New Roman" w:hAnsi="Times New Roman" w:cs="Times New Roman"/>
          </w:rPr>
          <w:t xml:space="preserve"> optima</w:t>
        </w:r>
      </w:ins>
      <w:ins w:id="147" w:author="O'Sullivan, Ronan James" w:date="2023-07-04T14:27:00Z">
        <w:r w:rsidR="00556EF8">
          <w:rPr>
            <w:rFonts w:ascii="Times New Roman" w:hAnsi="Times New Roman" w:cs="Times New Roman"/>
          </w:rPr>
          <w:t xml:space="preserve"> </w:t>
        </w:r>
      </w:ins>
      <w:del w:id="148" w:author="O'Sullivan, Ronan James" w:date="2023-07-04T14:27:00Z">
        <w:r w:rsidR="000E63E0" w:rsidRPr="009F769B" w:rsidDel="00556EF8">
          <w:rPr>
            <w:rFonts w:ascii="Times New Roman" w:hAnsi="Times New Roman" w:cs="Times New Roman"/>
          </w:rPr>
          <w:delText>adaptive landscape</w:delText>
        </w:r>
        <w:r w:rsidR="00DC7FDE" w:rsidRPr="009F769B" w:rsidDel="00556EF8">
          <w:rPr>
            <w:rFonts w:ascii="Times New Roman" w:hAnsi="Times New Roman" w:cs="Times New Roman"/>
          </w:rPr>
          <w:delText xml:space="preserve"> </w:delText>
        </w:r>
      </w:del>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(Chevin, Lande,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trait optima (extrinsic outbreeding depression) or lead to a breakdown of </w:t>
      </w:r>
      <w:commentRangeStart w:id="149"/>
      <w:del w:id="150" w:author="O'Sullivan, Ronan James" w:date="2023-07-03T11:38:00Z">
        <w:r w:rsidR="00DD4605" w:rsidDel="00785512">
          <w:rPr>
            <w:rFonts w:ascii="Times New Roman" w:hAnsi="Times New Roman" w:cs="Times New Roman"/>
          </w:rPr>
          <w:delText>coadapted gene complexe</w:delText>
        </w:r>
      </w:del>
      <w:commentRangeEnd w:id="149"/>
      <w:r w:rsidR="007D7D69">
        <w:rPr>
          <w:rStyle w:val="CommentReference"/>
        </w:rPr>
        <w:commentReference w:id="149"/>
      </w:r>
      <w:del w:id="151" w:author="O'Sullivan, Ronan James" w:date="2023-07-03T11:38:00Z">
        <w:r w:rsidR="00DD4605" w:rsidDel="00785512">
          <w:rPr>
            <w:rFonts w:ascii="Times New Roman" w:hAnsi="Times New Roman" w:cs="Times New Roman"/>
          </w:rPr>
          <w:delText>s</w:delText>
        </w:r>
      </w:del>
      <w:ins w:id="152" w:author="O'Sullivan, Ronan James" w:date="2023-07-03T11:38:00Z">
        <w:r w:rsidR="00785512">
          <w:rPr>
            <w:rFonts w:ascii="Times New Roman" w:hAnsi="Times New Roman" w:cs="Times New Roman"/>
          </w:rPr>
          <w:t>adaptive linkage disequilibrium</w:t>
        </w:r>
      </w:ins>
      <w:r w:rsidR="00DD4605">
        <w:rPr>
          <w:rFonts w:ascii="Times New Roman" w:hAnsi="Times New Roman" w:cs="Times New Roman"/>
        </w:rPr>
        <w:t xml:space="preserve"> (intrinsic outbreeding depression</w:t>
      </w:r>
      <w:ins w:id="153" w:author="O'Sullivan, Ronan James" w:date="2023-07-04T14:47:00Z">
        <w:r w:rsidR="004C7A5F">
          <w:rPr>
            <w:rFonts w:ascii="Times New Roman" w:hAnsi="Times New Roman" w:cs="Times New Roman"/>
          </w:rPr>
          <w:t xml:space="preserve"> -</w:t>
        </w:r>
      </w:ins>
      <w:del w:id="154" w:author="O'Sullivan, Ronan James" w:date="2023-07-04T14:47:00Z">
        <w:r w:rsidR="00DD4605" w:rsidDel="004C7A5F">
          <w:rPr>
            <w:rFonts w:ascii="Times New Roman" w:hAnsi="Times New Roman" w:cs="Times New Roman"/>
          </w:rPr>
          <w:delText>)</w:delText>
        </w:r>
      </w:del>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del w:id="155" w:author="O'Sullivan, Ronan James" w:date="2023-07-04T14:47:00Z">
        <w:r w:rsidR="0068776E" w:rsidRPr="009F769B" w:rsidDel="004C7A5F">
          <w:rPr>
            <w:rFonts w:ascii="Times New Roman" w:hAnsi="Times New Roman" w:cs="Times New Roman"/>
          </w:rPr>
          <w:delText>(</w:delText>
        </w:r>
      </w:del>
      <w:r w:rsidR="0068776E" w:rsidRPr="009F769B">
        <w:rPr>
          <w:rFonts w:ascii="Times New Roman" w:hAnsi="Times New Roman" w:cs="Times New Roman"/>
        </w:rPr>
        <w:t>Grabenstein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such introgressive hybridisation has increased in the Anthropocene, as </w:t>
      </w:r>
      <w:del w:id="156" w:author="O'Sullivan, Ronan James" w:date="2023-07-03T11:41:00Z">
        <w:r w:rsidR="0068776E" w:rsidRPr="009F769B" w:rsidDel="007D7D69">
          <w:rPr>
            <w:rFonts w:ascii="Times New Roman" w:hAnsi="Times New Roman" w:cs="Times New Roman"/>
          </w:rPr>
          <w:delText xml:space="preserve">species </w:delText>
        </w:r>
      </w:del>
      <w:ins w:id="157" w:author="O'Sullivan, Ronan James" w:date="2023-07-03T11:41:00Z">
        <w:r w:rsidR="007D7D69">
          <w:rPr>
            <w:rFonts w:ascii="Times New Roman" w:hAnsi="Times New Roman" w:cs="Times New Roman"/>
          </w:rPr>
          <w:t>taxa</w:t>
        </w:r>
        <w:r w:rsidR="007D7D69" w:rsidRPr="009F769B">
          <w:rPr>
            <w:rFonts w:ascii="Times New Roman" w:hAnsi="Times New Roman" w:cs="Times New Roman"/>
          </w:rPr>
          <w:t xml:space="preserve"> </w:t>
        </w:r>
      </w:ins>
      <w:r w:rsidR="0068776E" w:rsidRPr="009F769B">
        <w:rPr>
          <w:rFonts w:ascii="Times New Roman" w:hAnsi="Times New Roman" w:cs="Times New Roman"/>
        </w:rPr>
        <w:t>shift their distributions in response to climate change, intentional introductions/translocations occur, or domesticated individuals escape</w:t>
      </w:r>
      <w:ins w:id="158" w:author="O'Sullivan, Ronan James" w:date="2023-07-04T14:28:00Z">
        <w:r w:rsidR="00556EF8">
          <w:rPr>
            <w:rFonts w:ascii="Times New Roman" w:hAnsi="Times New Roman" w:cs="Times New Roman"/>
          </w:rPr>
          <w:t xml:space="preserve"> into wild populations</w:t>
        </w:r>
      </w:ins>
      <w:ins w:id="159" w:author="O'Sullivan, Ronan James" w:date="2023-07-04T14:29:00Z">
        <w:r w:rsidR="00556EF8">
          <w:rPr>
            <w:rFonts w:ascii="Times New Roman" w:hAnsi="Times New Roman" w:cs="Times New Roman"/>
          </w:rPr>
          <w:t xml:space="preserve"> </w:t>
        </w:r>
        <w:r w:rsidR="00556EF8" w:rsidRPr="009F769B">
          <w:rPr>
            <w:rFonts w:ascii="Times New Roman" w:hAnsi="Times New Roman" w:cs="Times New Roman"/>
          </w:rPr>
          <w:fldChar w:fldCharType="begin"/>
        </w:r>
        <w:r w:rsidR="00556EF8"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556EF8" w:rsidRPr="009F769B">
          <w:rPr>
            <w:rFonts w:ascii="Times New Roman" w:hAnsi="Times New Roman" w:cs="Times New Roman"/>
          </w:rPr>
          <w:t>(Wayne and Shaffer 2016; Brennan et al. 2015)</w:t>
        </w:r>
        <w:r w:rsidR="00556EF8" w:rsidRPr="009F769B">
          <w:rPr>
            <w:rFonts w:ascii="Times New Roman" w:hAnsi="Times New Roman" w:cs="Times New Roman"/>
          </w:rPr>
          <w:fldChar w:fldCharType="end"/>
        </w:r>
      </w:ins>
      <w:ins w:id="160" w:author="O'Sullivan, Ronan James" w:date="2023-07-03T11:42:00Z">
        <w:r w:rsidR="007D7D69">
          <w:rPr>
            <w:rFonts w:ascii="Times New Roman" w:hAnsi="Times New Roman" w:cs="Times New Roman"/>
          </w:rPr>
          <w:t>.</w:t>
        </w:r>
      </w:ins>
      <w:del w:id="161" w:author="O'Sullivan, Ronan James" w:date="2023-07-03T11:42:00Z">
        <w:r w:rsidR="0068776E" w:rsidRPr="009F769B" w:rsidDel="007D7D69">
          <w:rPr>
            <w:rFonts w:ascii="Times New Roman" w:hAnsi="Times New Roman" w:cs="Times New Roman"/>
          </w:rPr>
          <w:delText xml:space="preserve"> </w:delText>
        </w:r>
        <w:commentRangeStart w:id="162"/>
        <w:r w:rsidR="0068776E" w:rsidRPr="009F769B" w:rsidDel="007D7D69">
          <w:rPr>
            <w:rFonts w:ascii="Times New Roman" w:hAnsi="Times New Roman" w:cs="Times New Roman"/>
          </w:rPr>
          <w:delText>from captivity</w:delText>
        </w:r>
      </w:del>
      <w:del w:id="163" w:author="O'Sullivan, Ronan James" w:date="2023-07-04T14:28:00Z">
        <w:r w:rsidR="0068776E" w:rsidRPr="009F769B" w:rsidDel="00556EF8">
          <w:rPr>
            <w:rFonts w:ascii="Times New Roman" w:hAnsi="Times New Roman" w:cs="Times New Roman"/>
          </w:rPr>
          <w:delText>,</w:delText>
        </w:r>
      </w:del>
      <w:ins w:id="164" w:author="O'Sullivan, Ronan James" w:date="2023-07-03T11:42:00Z">
        <w:r w:rsidR="007D7D69">
          <w:rPr>
            <w:rFonts w:ascii="Times New Roman" w:hAnsi="Times New Roman" w:cs="Times New Roman"/>
          </w:rPr>
          <w:t xml:space="preserve"> </w:t>
        </w:r>
      </w:ins>
      <w:del w:id="165" w:author="O'Sullivan, Ronan James" w:date="2023-07-03T11:42:00Z">
        <w:r w:rsidR="0068776E" w:rsidRPr="009F769B" w:rsidDel="007D7D69">
          <w:rPr>
            <w:rFonts w:ascii="Times New Roman" w:hAnsi="Times New Roman" w:cs="Times New Roman"/>
          </w:rPr>
          <w:delText xml:space="preserve"> such that </w:delText>
        </w:r>
      </w:del>
      <w:del w:id="166" w:author="O'Sullivan, Ronan James" w:date="2023-07-04T14:29:00Z">
        <w:r w:rsidR="0068776E" w:rsidRPr="009F769B" w:rsidDel="00556EF8">
          <w:rPr>
            <w:rFonts w:ascii="Times New Roman" w:hAnsi="Times New Roman" w:cs="Times New Roman"/>
          </w:rPr>
          <w:delText xml:space="preserve">previously reproductively isolated populations </w:delText>
        </w:r>
      </w:del>
      <w:del w:id="167" w:author="O'Sullivan, Ronan James" w:date="2023-07-03T11:42:00Z">
        <w:r w:rsidR="0068776E" w:rsidRPr="009F769B" w:rsidDel="007D7D69">
          <w:rPr>
            <w:rFonts w:ascii="Times New Roman" w:hAnsi="Times New Roman" w:cs="Times New Roman"/>
          </w:rPr>
          <w:delText xml:space="preserve">or species </w:delText>
        </w:r>
      </w:del>
      <w:del w:id="168" w:author="O'Sullivan, Ronan James" w:date="2023-07-04T14:29:00Z">
        <w:r w:rsidR="0068776E" w:rsidRPr="009F769B" w:rsidDel="00556EF8">
          <w:rPr>
            <w:rFonts w:ascii="Times New Roman" w:hAnsi="Times New Roman" w:cs="Times New Roman"/>
          </w:rPr>
          <w:delText>come into contact</w:delText>
        </w:r>
        <w:r w:rsidR="0068776E" w:rsidDel="00556EF8">
          <w:rPr>
            <w:rFonts w:ascii="Times New Roman" w:hAnsi="Times New Roman" w:cs="Times New Roman"/>
          </w:rPr>
          <w:delText xml:space="preserve"> </w:delText>
        </w:r>
        <w:r w:rsidR="0068776E" w:rsidRPr="009F769B" w:rsidDel="00556EF8">
          <w:rPr>
            <w:rFonts w:ascii="Times New Roman" w:hAnsi="Times New Roman" w:cs="Times New Roman"/>
          </w:rPr>
          <w:fldChar w:fldCharType="begin"/>
        </w:r>
        <w:r w:rsidR="0068776E" w:rsidRPr="009F769B" w:rsidDel="00556EF8">
          <w:rPr>
            <w:rFonts w:ascii="Times New Roman" w:hAnsi="Times New Roman" w:cs="Times New Roman"/>
          </w:rPr>
          <w:del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delInstrText>
        </w:r>
        <w:r w:rsidR="0068776E" w:rsidRPr="009F769B" w:rsidDel="00556EF8">
          <w:rPr>
            <w:rFonts w:ascii="Times New Roman" w:hAnsi="Times New Roman" w:cs="Times New Roman"/>
          </w:rPr>
          <w:fldChar w:fldCharType="separate"/>
        </w:r>
        <w:r w:rsidR="0068776E" w:rsidRPr="009F769B" w:rsidDel="00556EF8">
          <w:rPr>
            <w:rFonts w:ascii="Times New Roman" w:hAnsi="Times New Roman" w:cs="Times New Roman"/>
          </w:rPr>
          <w:delText>(Wayne and Shaffer 2016; Brennan et al. 2015)</w:delText>
        </w:r>
        <w:r w:rsidR="0068776E" w:rsidRPr="009F769B" w:rsidDel="00556EF8">
          <w:rPr>
            <w:rFonts w:ascii="Times New Roman" w:hAnsi="Times New Roman" w:cs="Times New Roman"/>
          </w:rPr>
          <w:fldChar w:fldCharType="end"/>
        </w:r>
        <w:r w:rsidR="0068776E" w:rsidRPr="009F769B" w:rsidDel="00556EF8">
          <w:rPr>
            <w:rFonts w:ascii="Times New Roman" w:hAnsi="Times New Roman" w:cs="Times New Roman"/>
          </w:rPr>
          <w:delText>.</w:delText>
        </w:r>
        <w:r w:rsidR="00DD4605" w:rsidDel="00556EF8">
          <w:rPr>
            <w:rFonts w:ascii="Times New Roman" w:hAnsi="Times New Roman" w:cs="Times New Roman"/>
          </w:rPr>
          <w:delText xml:space="preserve"> </w:delText>
        </w:r>
      </w:del>
      <w:commentRangeEnd w:id="162"/>
      <w:r w:rsidR="00556EF8">
        <w:rPr>
          <w:rStyle w:val="CommentReference"/>
        </w:rPr>
        <w:commentReference w:id="162"/>
      </w:r>
      <w:r w:rsidR="002F72AF" w:rsidRPr="009F769B">
        <w:rPr>
          <w:rFonts w:ascii="Times New Roman" w:hAnsi="Times New Roman" w:cs="Times New Roman"/>
        </w:rPr>
        <w:t>A major challenge for conservation biology is</w:t>
      </w:r>
      <w:ins w:id="169" w:author="O'Sullivan, Ronan James" w:date="2023-07-03T11:42:00Z">
        <w:r w:rsidR="007D7D69">
          <w:rPr>
            <w:rFonts w:ascii="Times New Roman" w:hAnsi="Times New Roman" w:cs="Times New Roman"/>
          </w:rPr>
          <w:t>,</w:t>
        </w:r>
      </w:ins>
      <w:r w:rsidR="002F72AF" w:rsidRPr="009F769B">
        <w:rPr>
          <w:rFonts w:ascii="Times New Roman" w:hAnsi="Times New Roman" w:cs="Times New Roman"/>
        </w:rPr>
        <w:t xml:space="preserve"> t</w:t>
      </w:r>
      <w:r w:rsidR="0068776E">
        <w:rPr>
          <w:rFonts w:ascii="Times New Roman" w:hAnsi="Times New Roman" w:cs="Times New Roman"/>
        </w:rPr>
        <w:t>hus</w:t>
      </w:r>
      <w:ins w:id="170" w:author="O'Sullivan, Ronan James" w:date="2023-07-03T11:42:00Z">
        <w:r w:rsidR="007D7D69">
          <w:rPr>
            <w:rFonts w:ascii="Times New Roman" w:hAnsi="Times New Roman" w:cs="Times New Roman"/>
          </w:rPr>
          <w:t>,</w:t>
        </w:r>
      </w:ins>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23E61BDF"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he release of captive-reared individuals has 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del w:id="171" w:author="O'Sullivan, Ronan James" w:date="2023-07-04T14:36:00Z">
        <w:r w:rsidR="00AF749F" w:rsidRPr="009F769B" w:rsidDel="0008745B">
          <w:rPr>
            <w:rFonts w:ascii="Times New Roman" w:hAnsi="Times New Roman" w:cs="Times New Roman"/>
          </w:rPr>
          <w:delText xml:space="preserve">depleted </w:delText>
        </w:r>
      </w:del>
      <w:ins w:id="172" w:author="O'Sullivan, Ronan James" w:date="2023-07-04T14:36:00Z">
        <w:r w:rsidR="0008745B">
          <w:rPr>
            <w:rFonts w:ascii="Times New Roman" w:hAnsi="Times New Roman" w:cs="Times New Roman"/>
          </w:rPr>
          <w:t>beleaguered</w:t>
        </w:r>
        <w:r w:rsidR="0008745B" w:rsidRPr="009F769B">
          <w:rPr>
            <w:rFonts w:ascii="Times New Roman" w:hAnsi="Times New Roman" w:cs="Times New Roman"/>
          </w:rPr>
          <w:t xml:space="preserve"> </w:t>
        </w:r>
      </w:ins>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del w:id="173" w:author="O'Sullivan, Ronan James" w:date="2023-07-04T14:53:00Z">
        <w:r w:rsidR="00AF749F" w:rsidRPr="009F769B" w:rsidDel="00CE39A5">
          <w:rPr>
            <w:rFonts w:ascii="Times New Roman" w:hAnsi="Times New Roman" w:cs="Times New Roman"/>
          </w:rPr>
          <w:delText>or a</w:delText>
        </w:r>
      </w:del>
      <w:ins w:id="174" w:author="O'Sullivan, Ronan James" w:date="2023-07-04T14:53:00Z">
        <w:r w:rsidR="00CE39A5">
          <w:rPr>
            <w:rFonts w:ascii="Times New Roman" w:hAnsi="Times New Roman" w:cs="Times New Roman"/>
          </w:rPr>
          <w:t>as well as a wildlife</w:t>
        </w:r>
      </w:ins>
      <w:r w:rsidR="00AF749F" w:rsidRPr="009F769B">
        <w:rPr>
          <w:rFonts w:ascii="Times New Roman" w:hAnsi="Times New Roman" w:cs="Times New Roman"/>
        </w:rPr>
        <w:t xml:space="preserve"> management tool to </w:t>
      </w:r>
      <w:del w:id="175" w:author="O'Sullivan, Ronan James" w:date="2023-07-04T14:37:00Z">
        <w:r w:rsidR="00AF749F" w:rsidRPr="009F769B" w:rsidDel="0008745B">
          <w:rPr>
            <w:rFonts w:ascii="Times New Roman" w:hAnsi="Times New Roman" w:cs="Times New Roman"/>
          </w:rPr>
          <w:delText xml:space="preserve">augment natural production </w:delText>
        </w:r>
        <w:r w:rsidR="008817EE" w:rsidRPr="009F769B" w:rsidDel="0008745B">
          <w:rPr>
            <w:rFonts w:ascii="Times New Roman" w:hAnsi="Times New Roman" w:cs="Times New Roman"/>
          </w:rPr>
          <w:delText>and</w:delText>
        </w:r>
        <w:r w:rsidR="00AF749F" w:rsidRPr="009F769B" w:rsidDel="0008745B">
          <w:rPr>
            <w:rFonts w:ascii="Times New Roman" w:hAnsi="Times New Roman" w:cs="Times New Roman"/>
          </w:rPr>
          <w:delText xml:space="preserve"> </w:delText>
        </w:r>
      </w:del>
      <w:r w:rsidR="00AF749F" w:rsidRPr="009F769B">
        <w:rPr>
          <w:rFonts w:ascii="Times New Roman" w:hAnsi="Times New Roman" w:cs="Times New Roman"/>
        </w:rPr>
        <w:t xml:space="preserve">increase the number of individuals available for </w:t>
      </w:r>
      <w:del w:id="176" w:author="O'Sullivan, Ronan James" w:date="2023-07-04T14:37:00Z">
        <w:r w:rsidR="008A00BF" w:rsidDel="0008745B">
          <w:rPr>
            <w:rFonts w:ascii="Times New Roman" w:hAnsi="Times New Roman" w:cs="Times New Roman"/>
          </w:rPr>
          <w:delText xml:space="preserve">commercial </w:delText>
        </w:r>
        <w:r w:rsidR="00AF749F" w:rsidRPr="009F769B" w:rsidDel="0008745B">
          <w:rPr>
            <w:rFonts w:ascii="Times New Roman" w:hAnsi="Times New Roman" w:cs="Times New Roman"/>
          </w:rPr>
          <w:delText>harves</w:delText>
        </w:r>
        <w:r w:rsidR="004E09BC" w:rsidRPr="009F769B" w:rsidDel="0008745B">
          <w:rPr>
            <w:rFonts w:ascii="Times New Roman" w:hAnsi="Times New Roman" w:cs="Times New Roman"/>
          </w:rPr>
          <w:delText xml:space="preserve">t </w:delText>
        </w:r>
        <w:r w:rsidR="008A00BF" w:rsidDel="0008745B">
          <w:rPr>
            <w:rFonts w:ascii="Times New Roman" w:hAnsi="Times New Roman" w:cs="Times New Roman"/>
          </w:rPr>
          <w:delText>or recreational angling/shooting</w:delText>
        </w:r>
      </w:del>
      <w:ins w:id="177" w:author="O'Sullivan, Ronan James" w:date="2023-07-04T14:37:00Z">
        <w:r w:rsidR="0008745B">
          <w:rPr>
            <w:rFonts w:ascii="Times New Roman" w:hAnsi="Times New Roman" w:cs="Times New Roman"/>
          </w:rPr>
          <w:t>harvest</w:t>
        </w:r>
      </w:ins>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(Claussen and Philipp 2022; Barbanera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ins w:id="178" w:author="O'Sullivan, Ronan James" w:date="2023-07-04T14:48:00Z">
        <w:r w:rsidR="004C7A5F">
          <w:rPr>
            <w:rFonts w:ascii="Times New Roman" w:hAnsi="Times New Roman" w:cs="Times New Roman"/>
          </w:rPr>
          <w:t xml:space="preserve"> </w:t>
        </w:r>
      </w:ins>
      <w:del w:id="179" w:author="O'Sullivan, Ronan James" w:date="2023-07-04T14:48:00Z">
        <w:r w:rsidR="009D651D" w:rsidRPr="009F769B" w:rsidDel="004C7A5F">
          <w:rPr>
            <w:rFonts w:ascii="Times New Roman" w:hAnsi="Times New Roman" w:cs="Times New Roman"/>
          </w:rPr>
          <w:delText xml:space="preserve"> </w:delText>
        </w:r>
      </w:del>
      <w:ins w:id="180" w:author="O'Sullivan, Ronan James" w:date="2023-07-04T14:52:00Z">
        <w:r w:rsidR="00CE39A5">
          <w:rPr>
            <w:rFonts w:ascii="Times New Roman" w:hAnsi="Times New Roman" w:cs="Times New Roman"/>
          </w:rPr>
          <w:t>Captive-rear</w:t>
        </w:r>
      </w:ins>
      <w:ins w:id="181" w:author="O'Sullivan, Ronan James" w:date="2023-07-04T14:54:00Z">
        <w:r w:rsidR="00CE39A5">
          <w:rPr>
            <w:rFonts w:ascii="Times New Roman" w:hAnsi="Times New Roman" w:cs="Times New Roman"/>
          </w:rPr>
          <w:t>ing is</w:t>
        </w:r>
      </w:ins>
      <w:ins w:id="182" w:author="O'Sullivan, Ronan James" w:date="2023-07-04T14:52:00Z">
        <w:r w:rsidR="00CE39A5">
          <w:rPr>
            <w:rFonts w:ascii="Times New Roman" w:hAnsi="Times New Roman" w:cs="Times New Roman"/>
          </w:rPr>
          <w:t xml:space="preserve"> particularly common among salmonine fishes</w:t>
        </w:r>
      </w:ins>
      <w:ins w:id="183" w:author="O'Sullivan, Ronan James" w:date="2023-07-04T14:54:00Z">
        <w:r w:rsidR="00CE39A5">
          <w:rPr>
            <w:rFonts w:ascii="Times New Roman" w:hAnsi="Times New Roman" w:cs="Times New Roman"/>
          </w:rPr>
          <w:t xml:space="preserve"> (salmon, trout, </w:t>
        </w:r>
        <w:proofErr w:type="spellStart"/>
        <w:r w:rsidR="00CE39A5">
          <w:rPr>
            <w:rFonts w:ascii="Times New Roman" w:hAnsi="Times New Roman" w:cs="Times New Roman"/>
          </w:rPr>
          <w:t>charr</w:t>
        </w:r>
        <w:proofErr w:type="spellEnd"/>
        <w:r w:rsidR="00CE39A5">
          <w:rPr>
            <w:rFonts w:ascii="Times New Roman" w:hAnsi="Times New Roman" w:cs="Times New Roman"/>
          </w:rPr>
          <w:t>)</w:t>
        </w:r>
      </w:ins>
      <w:ins w:id="184" w:author="O'Sullivan, Ronan James" w:date="2023-07-04T14:52:00Z">
        <w:r w:rsidR="00CE39A5">
          <w:rPr>
            <w:rFonts w:ascii="Times New Roman" w:hAnsi="Times New Roman" w:cs="Times New Roman"/>
          </w:rPr>
          <w:t>.</w:t>
        </w:r>
      </w:ins>
      <w:ins w:id="185" w:author="O'Sullivan, Ronan James" w:date="2023-07-04T14:49:00Z">
        <w:r w:rsidR="004C7A5F">
          <w:rPr>
            <w:rFonts w:ascii="Times New Roman" w:hAnsi="Times New Roman" w:cs="Times New Roman"/>
          </w:rPr>
          <w:t xml:space="preserve"> </w:t>
        </w:r>
      </w:ins>
      <w:r>
        <w:rPr>
          <w:rFonts w:ascii="Times New Roman" w:hAnsi="Times New Roman" w:cs="Times New Roman"/>
        </w:rPr>
        <w:t xml:space="preserve">However, </w:t>
      </w:r>
      <w:del w:id="186" w:author="O'Sullivan, Ronan James" w:date="2023-07-04T14:49:00Z">
        <w:r w:rsidDel="004C7A5F">
          <w:rPr>
            <w:rFonts w:ascii="Times New Roman" w:hAnsi="Times New Roman" w:cs="Times New Roman"/>
          </w:rPr>
          <w:delText>s</w:delText>
        </w:r>
        <w:r w:rsidR="00E66EFA" w:rsidDel="004C7A5F">
          <w:rPr>
            <w:rFonts w:ascii="Times New Roman" w:hAnsi="Times New Roman" w:cs="Times New Roman"/>
          </w:rPr>
          <w:delText>uch</w:delText>
        </w:r>
        <w:r w:rsidR="009D651D" w:rsidRPr="009F769B" w:rsidDel="004C7A5F">
          <w:rPr>
            <w:rFonts w:ascii="Times New Roman" w:hAnsi="Times New Roman" w:cs="Times New Roman"/>
          </w:rPr>
          <w:delText xml:space="preserve"> </w:delText>
        </w:r>
      </w:del>
      <w:ins w:id="187" w:author="O'Sullivan, Ronan James" w:date="2023-07-04T14:52:00Z">
        <w:r w:rsidR="00CE39A5">
          <w:rPr>
            <w:rFonts w:ascii="Times New Roman" w:hAnsi="Times New Roman" w:cs="Times New Roman"/>
          </w:rPr>
          <w:t xml:space="preserve">the </w:t>
        </w:r>
      </w:ins>
      <w:r w:rsidR="009D651D" w:rsidRPr="009F769B">
        <w:rPr>
          <w:rFonts w:ascii="Times New Roman" w:hAnsi="Times New Roman" w:cs="Times New Roman"/>
        </w:rPr>
        <w:t xml:space="preserve">supplemental stocking </w:t>
      </w:r>
      <w:ins w:id="188" w:author="O'Sullivan, Ronan James" w:date="2023-07-04T14:55:00Z">
        <w:r w:rsidR="00CE39A5">
          <w:rPr>
            <w:rFonts w:ascii="Times New Roman" w:hAnsi="Times New Roman" w:cs="Times New Roman"/>
          </w:rPr>
          <w:t xml:space="preserve">of many of these fishes </w:t>
        </w:r>
      </w:ins>
      <w:del w:id="189" w:author="O'Sullivan, Ronan James" w:date="2023-07-03T11:43:00Z">
        <w:r w:rsidR="009D651D" w:rsidRPr="009F769B" w:rsidDel="007D7D69">
          <w:rPr>
            <w:rFonts w:ascii="Times New Roman" w:hAnsi="Times New Roman" w:cs="Times New Roman"/>
          </w:rPr>
          <w:delText xml:space="preserve">may </w:delText>
        </w:r>
      </w:del>
      <w:r w:rsidR="00E66EFA">
        <w:rPr>
          <w:rFonts w:ascii="Times New Roman" w:hAnsi="Times New Roman" w:cs="Times New Roman"/>
        </w:rPr>
        <w:t xml:space="preserve">often </w:t>
      </w:r>
      <w:r w:rsidR="009D651D" w:rsidRPr="009F769B">
        <w:rPr>
          <w:rFonts w:ascii="Times New Roman" w:hAnsi="Times New Roman" w:cs="Times New Roman"/>
        </w:rPr>
        <w:t>fail</w:t>
      </w:r>
      <w:ins w:id="190" w:author="O'Sullivan, Ronan James" w:date="2023-07-03T11:43:00Z">
        <w:r w:rsidR="007D7D69">
          <w:rPr>
            <w:rFonts w:ascii="Times New Roman" w:hAnsi="Times New Roman" w:cs="Times New Roman"/>
          </w:rPr>
          <w:t>s</w:t>
        </w:r>
      </w:ins>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ins w:id="191" w:author="O'Sullivan, Ronan James" w:date="2023-07-04T14:41:00Z">
        <w:r w:rsidR="004C7A5F">
          <w:rPr>
            <w:rFonts w:ascii="Times New Roman" w:hAnsi="Times New Roman" w:cs="Times New Roman"/>
          </w:rPr>
          <w:t xml:space="preserve">, and in some scenarios, can lead to </w:t>
        </w:r>
        <w:r w:rsidR="004C7A5F" w:rsidRPr="009F769B">
          <w:rPr>
            <w:rFonts w:ascii="Times New Roman" w:hAnsi="Times New Roman" w:cs="Times New Roman"/>
          </w:rPr>
          <w:t>genetic homogenisation</w:t>
        </w:r>
      </w:ins>
      <w:ins w:id="192" w:author="O'Sullivan, Ronan James" w:date="2023-07-04T14:42:00Z">
        <w:r w:rsidR="004C7A5F">
          <w:rPr>
            <w:rFonts w:ascii="Times New Roman" w:hAnsi="Times New Roman" w:cs="Times New Roman"/>
          </w:rPr>
          <w:t xml:space="preserve"> (</w:t>
        </w:r>
      </w:ins>
      <w:proofErr w:type="spellStart"/>
      <w:ins w:id="193" w:author="O'Sullivan, Ronan James" w:date="2023-07-04T14:43:00Z">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ins>
      <w:ins w:id="194" w:author="O'Sullivan, Ronan James" w:date="2023-07-04T14:41:00Z">
        <w:r w:rsidR="004C7A5F" w:rsidRPr="009F769B">
          <w:rPr>
            <w:rFonts w:ascii="Times New Roman" w:hAnsi="Times New Roman" w:cs="Times New Roman"/>
          </w:rPr>
          <w:t xml:space="preserve"> and reduced fitness of hatchery fish and their hybrids in wild environments </w:t>
        </w:r>
        <w:r w:rsidR="004C7A5F" w:rsidRPr="009F769B">
          <w:rPr>
            <w:rFonts w:ascii="Times New Roman" w:hAnsi="Times New Roman" w:cs="Times New Roman"/>
          </w:rPr>
          <w:fldChar w:fldCharType="begin"/>
        </w:r>
        <w:r w:rsidR="004C7A5F">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4C7A5F" w:rsidRPr="009447C2">
          <w:rPr>
            <w:rFonts w:ascii="Times New Roman" w:hAnsi="Times New Roman" w:cs="Times New Roman"/>
            <w:kern w:val="0"/>
            <w:szCs w:val="24"/>
          </w:rPr>
          <w:t>(O’Sullivan et al. 2020)</w:t>
        </w:r>
        <w:r w:rsidR="004C7A5F" w:rsidRPr="009F769B">
          <w:rPr>
            <w:rFonts w:ascii="Times New Roman" w:hAnsi="Times New Roman" w:cs="Times New Roman"/>
          </w:rPr>
          <w:fldChar w:fldCharType="end"/>
        </w:r>
      </w:ins>
      <w:r w:rsidR="00C8186B" w:rsidRPr="009F769B">
        <w:rPr>
          <w:rFonts w:ascii="Times New Roman" w:hAnsi="Times New Roman" w:cs="Times New Roman"/>
        </w:rPr>
        <w:t xml:space="preserve">. For example, stocking of </w:t>
      </w:r>
      <w:r w:rsidR="00C8186B" w:rsidRPr="009F769B">
        <w:rPr>
          <w:rFonts w:ascii="Times New Roman" w:hAnsi="Times New Roman" w:cs="Times New Roman"/>
        </w:rPr>
        <w:lastRenderedPageBreak/>
        <w:t xml:space="preserve">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del w:id="195" w:author="O'Sullivan, Ronan James" w:date="2023-07-03T11:43:00Z">
        <w:r w:rsidR="00986789" w:rsidRPr="009F769B" w:rsidDel="007D7D69">
          <w:rPr>
            <w:rFonts w:ascii="Times New Roman" w:hAnsi="Times New Roman" w:cs="Times New Roman"/>
          </w:rPr>
          <w:delText xml:space="preserve">in </w:delText>
        </w:r>
      </w:del>
      <w:ins w:id="196" w:author="O'Sullivan, Ronan James" w:date="2023-07-03T11:43:00Z">
        <w:r w:rsidR="007D7D69">
          <w:rPr>
            <w:rFonts w:ascii="Times New Roman" w:hAnsi="Times New Roman" w:cs="Times New Roman"/>
          </w:rPr>
          <w:t>for</w:t>
        </w:r>
        <w:r w:rsidR="007D7D69" w:rsidRPr="009F769B">
          <w:rPr>
            <w:rFonts w:ascii="Times New Roman" w:hAnsi="Times New Roman" w:cs="Times New Roman"/>
          </w:rPr>
          <w:t xml:space="preserve"> </w:t>
        </w:r>
      </w:ins>
      <w:r w:rsidR="00986789" w:rsidRPr="009F769B">
        <w:rPr>
          <w:rFonts w:ascii="Times New Roman" w:hAnsi="Times New Roman" w:cs="Times New Roman"/>
        </w:rPr>
        <w:t xml:space="preserve">many </w:t>
      </w:r>
      <w:del w:id="197" w:author="O'Sullivan, Ronan James" w:date="2023-07-04T14:55:00Z">
        <w:r w:rsidR="00986789" w:rsidRPr="009F769B" w:rsidDel="00CE39A5">
          <w:rPr>
            <w:rFonts w:ascii="Times New Roman" w:hAnsi="Times New Roman" w:cs="Times New Roman"/>
          </w:rPr>
          <w:delText>fishes</w:delText>
        </w:r>
      </w:del>
      <w:ins w:id="198" w:author="O'Sullivan, Ronan James" w:date="2023-07-04T14:55:00Z">
        <w:r w:rsidR="00CE39A5">
          <w:rPr>
            <w:rFonts w:ascii="Times New Roman" w:hAnsi="Times New Roman" w:cs="Times New Roman"/>
          </w:rPr>
          <w:t xml:space="preserve">among </w:t>
        </w:r>
        <w:proofErr w:type="spellStart"/>
        <w:r w:rsidR="00CE39A5">
          <w:rPr>
            <w:rFonts w:ascii="Times New Roman" w:hAnsi="Times New Roman" w:cs="Times New Roman"/>
          </w:rPr>
          <w:t>salmonines</w:t>
        </w:r>
      </w:ins>
      <w:proofErr w:type="spellEnd"/>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sp.)</w:t>
      </w:r>
      <w:ins w:id="199" w:author="O'Sullivan, Ronan James" w:date="2023-07-04T14:55:00Z">
        <w:r w:rsidR="00CE39A5">
          <w:rPr>
            <w:rFonts w:ascii="Times New Roman" w:hAnsi="Times New Roman" w:cs="Times New Roman"/>
          </w:rPr>
          <w:t>,</w:t>
        </w:r>
      </w:ins>
      <w:r w:rsidR="007F352A">
        <w:rPr>
          <w:rFonts w:ascii="Times New Roman" w:hAnsi="Times New Roman" w:cs="Times New Roman"/>
        </w:rPr>
        <w:t xml:space="preserve"> </w:t>
      </w:r>
      <w:r w:rsidR="00986789" w:rsidRPr="009F769B">
        <w:rPr>
          <w:rFonts w:ascii="Times New Roman" w:hAnsi="Times New Roman" w:cs="Times New Roman"/>
        </w:rPr>
        <w:t xml:space="preserve">where </w:t>
      </w:r>
      <w:del w:id="200" w:author="O'Sullivan, Ronan James" w:date="2023-07-03T11:43:00Z">
        <w:r w:rsidR="00986789" w:rsidRPr="009F769B" w:rsidDel="007D7D69">
          <w:rPr>
            <w:rFonts w:ascii="Times New Roman" w:hAnsi="Times New Roman" w:cs="Times New Roman"/>
          </w:rPr>
          <w:delText xml:space="preserve">huge </w:delText>
        </w:r>
      </w:del>
      <w:ins w:id="201" w:author="O'Sullivan, Ronan James" w:date="2023-07-03T11:43:00Z">
        <w:r w:rsidR="007D7D69">
          <w:rPr>
            <w:rFonts w:ascii="Times New Roman" w:hAnsi="Times New Roman" w:cs="Times New Roman"/>
          </w:rPr>
          <w:t>in</w:t>
        </w:r>
      </w:ins>
      <w:ins w:id="202" w:author="O'Sullivan, Ronan James" w:date="2023-07-03T11:44:00Z">
        <w:r w:rsidR="007D7D69">
          <w:rPr>
            <w:rFonts w:ascii="Times New Roman" w:hAnsi="Times New Roman" w:cs="Times New Roman"/>
          </w:rPr>
          <w:t>dustrial</w:t>
        </w:r>
      </w:ins>
      <w:ins w:id="203" w:author="O'Sullivan, Ronan James" w:date="2023-07-04T14:39:00Z">
        <w:r w:rsidR="0008745B">
          <w:rPr>
            <w:rFonts w:ascii="Times New Roman" w:hAnsi="Times New Roman" w:cs="Times New Roman"/>
          </w:rPr>
          <w:t xml:space="preserve">-scale </w:t>
        </w:r>
      </w:ins>
      <w:r w:rsidR="00986789" w:rsidRPr="009F769B">
        <w:rPr>
          <w:rFonts w:ascii="Times New Roman" w:hAnsi="Times New Roman" w:cs="Times New Roman"/>
        </w:rPr>
        <w:t xml:space="preserve">hatchery programmes exist for the purposes of enhancing fisheries or </w:t>
      </w:r>
      <w:del w:id="204" w:author="O'Sullivan, Ronan James" w:date="2023-07-03T11:44:00Z">
        <w:r w:rsidR="00986789" w:rsidRPr="009F769B" w:rsidDel="007D7D69">
          <w:rPr>
            <w:rFonts w:ascii="Times New Roman" w:hAnsi="Times New Roman" w:cs="Times New Roman"/>
          </w:rPr>
          <w:delText xml:space="preserve">recovering </w:delText>
        </w:r>
      </w:del>
      <w:ins w:id="205" w:author="O'Sullivan, Ronan James" w:date="2023-07-03T11:44:00Z">
        <w:r w:rsidR="007D7D69">
          <w:rPr>
            <w:rFonts w:ascii="Times New Roman" w:hAnsi="Times New Roman" w:cs="Times New Roman"/>
          </w:rPr>
          <w:t>augmenting</w:t>
        </w:r>
      </w:ins>
      <w:ins w:id="206" w:author="O'Sullivan, Ronan James" w:date="2023-07-04T14:39:00Z">
        <w:r w:rsidR="0008745B">
          <w:rPr>
            <w:rFonts w:ascii="Times New Roman" w:hAnsi="Times New Roman" w:cs="Times New Roman"/>
          </w:rPr>
          <w:t xml:space="preserve"> </w:t>
        </w:r>
      </w:ins>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ins w:id="207" w:author="O'Sullivan, Ronan James" w:date="2023-07-04T14:51:00Z">
        <w:r w:rsidR="00CE39A5">
          <w:rPr>
            <w:rFonts w:ascii="Times New Roman" w:hAnsi="Times New Roman" w:cs="Times New Roman"/>
          </w:rPr>
          <w:t xml:space="preserve"> The reduced fitness of captive</w:t>
        </w:r>
      </w:ins>
      <w:ins w:id="208" w:author="O'Sullivan, Ronan James" w:date="2023-07-04T14:56:00Z">
        <w:r w:rsidR="00CE39A5">
          <w:rPr>
            <w:rFonts w:ascii="Times New Roman" w:hAnsi="Times New Roman" w:cs="Times New Roman"/>
          </w:rPr>
          <w:t xml:space="preserve">-reared fish in the wild is </w:t>
        </w:r>
      </w:ins>
      <w:ins w:id="209" w:author="O'Sullivan, Ronan James" w:date="2023-07-04T14:57:00Z">
        <w:r w:rsidR="00CE39A5">
          <w:rPr>
            <w:rFonts w:ascii="Times New Roman" w:hAnsi="Times New Roman" w:cs="Times New Roman"/>
          </w:rPr>
          <w:t>likely due to various</w:t>
        </w:r>
      </w:ins>
      <w:del w:id="210" w:author="O'Sullivan, Ronan James" w:date="2023-07-04T14:56:00Z">
        <w:r w:rsidR="001D2354" w:rsidRPr="009F769B" w:rsidDel="00CE39A5">
          <w:rPr>
            <w:rFonts w:ascii="Times New Roman" w:hAnsi="Times New Roman" w:cs="Times New Roman"/>
          </w:rPr>
          <w:delText xml:space="preserve"> A </w:delText>
        </w:r>
      </w:del>
      <w:del w:id="211" w:author="O'Sullivan, Ronan James" w:date="2023-07-04T14:57:00Z">
        <w:r w:rsidR="001D2354" w:rsidRPr="009F769B" w:rsidDel="00CE39A5">
          <w:rPr>
            <w:rFonts w:ascii="Times New Roman" w:hAnsi="Times New Roman" w:cs="Times New Roman"/>
          </w:rPr>
          <w:delText>range of</w:delText>
        </w:r>
      </w:del>
      <w:r w:rsidR="001D2354" w:rsidRPr="009F769B">
        <w:rPr>
          <w:rFonts w:ascii="Times New Roman" w:hAnsi="Times New Roman" w:cs="Times New Roman"/>
        </w:rPr>
        <w:t xml:space="preserve"> genetic </w:t>
      </w:r>
      <w:r w:rsidR="00137527" w:rsidRPr="009F769B">
        <w:rPr>
          <w:rFonts w:ascii="Times New Roman" w:hAnsi="Times New Roman" w:cs="Times New Roman"/>
        </w:rPr>
        <w:t xml:space="preserve">and demographic </w:t>
      </w:r>
      <w:del w:id="212" w:author="O'Sullivan, Ronan James" w:date="2023-07-04T14:58:00Z">
        <w:r w:rsidR="001D2354" w:rsidRPr="009F769B" w:rsidDel="00CE39A5">
          <w:rPr>
            <w:rFonts w:ascii="Times New Roman" w:hAnsi="Times New Roman" w:cs="Times New Roman"/>
          </w:rPr>
          <w:delText>interactions</w:delText>
        </w:r>
      </w:del>
      <w:del w:id="213" w:author="O'Sullivan, Ronan James" w:date="2023-07-04T14:57:00Z">
        <w:r w:rsidR="001D2354" w:rsidRPr="009F769B" w:rsidDel="00CE39A5">
          <w:rPr>
            <w:rFonts w:ascii="Times New Roman" w:hAnsi="Times New Roman" w:cs="Times New Roman"/>
          </w:rPr>
          <w:delText xml:space="preserve"> between hatchery and wild populations </w:delText>
        </w:r>
      </w:del>
      <w:del w:id="214" w:author="O'Sullivan, Ronan James" w:date="2023-07-04T14:40:00Z">
        <w:r w:rsidR="001D2354" w:rsidRPr="009F769B" w:rsidDel="004C7A5F">
          <w:rPr>
            <w:rFonts w:ascii="Times New Roman" w:hAnsi="Times New Roman" w:cs="Times New Roman"/>
          </w:rPr>
          <w:delText xml:space="preserve">can </w:delText>
        </w:r>
      </w:del>
      <w:del w:id="215" w:author="O'Sullivan, Ronan James" w:date="2023-07-04T14:57:00Z">
        <w:r w:rsidR="001D2354" w:rsidRPr="009F769B" w:rsidDel="00CE39A5">
          <w:rPr>
            <w:rFonts w:ascii="Times New Roman" w:hAnsi="Times New Roman" w:cs="Times New Roman"/>
          </w:rPr>
          <w:delText>occur</w:delText>
        </w:r>
      </w:del>
      <w:del w:id="216" w:author="O'Sullivan, Ronan James" w:date="2023-07-04T14:58:00Z">
        <w:r w:rsidR="001D2354" w:rsidRPr="009F769B" w:rsidDel="00CE39A5">
          <w:rPr>
            <w:rFonts w:ascii="Times New Roman" w:hAnsi="Times New Roman" w:cs="Times New Roman"/>
          </w:rPr>
          <w:delText xml:space="preserve"> </w:delText>
        </w:r>
      </w:del>
      <w:ins w:id="217" w:author="O'Sullivan, Ronan James" w:date="2023-07-04T14:58:00Z">
        <w:r w:rsidR="00CE39A5">
          <w:rPr>
            <w:rFonts w:ascii="Times New Roman" w:hAnsi="Times New Roman" w:cs="Times New Roman"/>
          </w:rPr>
          <w:t xml:space="preserve">mechanisms </w:t>
        </w:r>
      </w:ins>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(Waples 1991; Fraser 2008)</w:t>
      </w:r>
      <w:r w:rsidR="001D2354" w:rsidRPr="009F769B">
        <w:rPr>
          <w:rFonts w:ascii="Times New Roman" w:hAnsi="Times New Roman" w:cs="Times New Roman"/>
        </w:rPr>
        <w:fldChar w:fldCharType="end"/>
      </w:r>
      <w:ins w:id="218" w:author="O'Sullivan, Ronan James" w:date="2023-07-04T14:58:00Z">
        <w:r w:rsidR="00CE39A5">
          <w:rPr>
            <w:rFonts w:ascii="Times New Roman" w:hAnsi="Times New Roman" w:cs="Times New Roman"/>
          </w:rPr>
          <w:t xml:space="preserve"> that arise</w:t>
        </w:r>
      </w:ins>
      <w:del w:id="219" w:author="O'Sullivan, Ronan James" w:date="2023-07-04T14:40:00Z">
        <w:r w:rsidR="00137527" w:rsidRPr="009F769B" w:rsidDel="004C7A5F">
          <w:rPr>
            <w:rFonts w:ascii="Times New Roman" w:hAnsi="Times New Roman" w:cs="Times New Roman"/>
          </w:rPr>
          <w:delText xml:space="preserve">, </w:delText>
        </w:r>
      </w:del>
      <w:del w:id="220" w:author="O'Sullivan, Ronan James" w:date="2023-07-04T14:46:00Z">
        <w:r w:rsidR="00511569" w:rsidRPr="009F769B" w:rsidDel="004C7A5F">
          <w:rPr>
            <w:rFonts w:ascii="Times New Roman" w:hAnsi="Times New Roman" w:cs="Times New Roman"/>
          </w:rPr>
          <w:delText xml:space="preserve">with </w:delText>
        </w:r>
      </w:del>
      <w:del w:id="221" w:author="O'Sullivan, Ronan James" w:date="2023-07-03T11:47:00Z">
        <w:r w:rsidR="003A5011" w:rsidDel="007D7D69">
          <w:rPr>
            <w:rFonts w:ascii="Times New Roman" w:hAnsi="Times New Roman" w:cs="Times New Roman"/>
          </w:rPr>
          <w:delText xml:space="preserve">any </w:delText>
        </w:r>
      </w:del>
      <w:del w:id="222" w:author="O'Sullivan, Ronan James" w:date="2023-07-04T14:46:00Z">
        <w:r w:rsidR="00511569" w:rsidRPr="009F769B" w:rsidDel="004C7A5F">
          <w:rPr>
            <w:rFonts w:ascii="Times New Roman" w:hAnsi="Times New Roman" w:cs="Times New Roman"/>
          </w:rPr>
          <w:delText xml:space="preserve">potential demographic benefits of stocking being </w:delText>
        </w:r>
      </w:del>
      <w:del w:id="223" w:author="O'Sullivan, Ronan James" w:date="2023-07-03T11:47:00Z">
        <w:r w:rsidR="00511569" w:rsidRPr="009F769B" w:rsidDel="007D7D69">
          <w:rPr>
            <w:rFonts w:ascii="Times New Roman" w:hAnsi="Times New Roman" w:cs="Times New Roman"/>
          </w:rPr>
          <w:delText xml:space="preserve">offset </w:delText>
        </w:r>
      </w:del>
      <w:del w:id="224" w:author="O'Sullivan, Ronan James" w:date="2023-07-04T14:46:00Z">
        <w:r w:rsidR="00511569" w:rsidRPr="009F769B" w:rsidDel="004C7A5F">
          <w:rPr>
            <w:rFonts w:ascii="Times New Roman" w:hAnsi="Times New Roman" w:cs="Times New Roman"/>
          </w:rPr>
          <w:delText xml:space="preserve">by </w:delText>
        </w:r>
      </w:del>
      <w:del w:id="225" w:author="O'Sullivan, Ronan James" w:date="2023-07-04T14:41:00Z">
        <w:r w:rsidR="00511569" w:rsidRPr="009F769B" w:rsidDel="004C7A5F">
          <w:rPr>
            <w:rFonts w:ascii="Times New Roman" w:hAnsi="Times New Roman" w:cs="Times New Roman"/>
          </w:rPr>
          <w:delText>genetic homogenisation and reduced fitness of hatchery</w:delText>
        </w:r>
        <w:r w:rsidR="00925A32" w:rsidRPr="009F769B" w:rsidDel="004C7A5F">
          <w:rPr>
            <w:rFonts w:ascii="Times New Roman" w:hAnsi="Times New Roman" w:cs="Times New Roman"/>
          </w:rPr>
          <w:delText xml:space="preserve"> fish and their</w:delText>
        </w:r>
        <w:r w:rsidR="00511569" w:rsidRPr="009F769B" w:rsidDel="004C7A5F">
          <w:rPr>
            <w:rFonts w:ascii="Times New Roman" w:hAnsi="Times New Roman" w:cs="Times New Roman"/>
          </w:rPr>
          <w:delText xml:space="preserve"> hybrids </w:delText>
        </w:r>
        <w:r w:rsidR="00925A32" w:rsidRPr="009F769B" w:rsidDel="004C7A5F">
          <w:rPr>
            <w:rFonts w:ascii="Times New Roman" w:hAnsi="Times New Roman" w:cs="Times New Roman"/>
          </w:rPr>
          <w:delText xml:space="preserve">in wild environments </w:delText>
        </w:r>
        <w:r w:rsidR="00925A32" w:rsidRPr="009F769B" w:rsidDel="004C7A5F">
          <w:rPr>
            <w:rFonts w:ascii="Times New Roman" w:hAnsi="Times New Roman" w:cs="Times New Roman"/>
          </w:rPr>
          <w:fldChar w:fldCharType="begin"/>
        </w:r>
        <w:r w:rsidR="009447C2" w:rsidDel="004C7A5F">
          <w:rPr>
            <w:rFonts w:ascii="Times New Roman" w:hAnsi="Times New Roman" w:cs="Times New Roman"/>
          </w:rPr>
          <w:del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delInstrText>
        </w:r>
        <w:r w:rsidR="00925A32" w:rsidRPr="009F769B" w:rsidDel="004C7A5F">
          <w:rPr>
            <w:rFonts w:ascii="Times New Roman" w:hAnsi="Times New Roman" w:cs="Times New Roman"/>
          </w:rPr>
          <w:fldChar w:fldCharType="separate"/>
        </w:r>
        <w:r w:rsidR="009447C2" w:rsidRPr="009447C2" w:rsidDel="004C7A5F">
          <w:rPr>
            <w:rFonts w:ascii="Times New Roman" w:hAnsi="Times New Roman" w:cs="Times New Roman"/>
            <w:kern w:val="0"/>
            <w:szCs w:val="24"/>
          </w:rPr>
          <w:delText>(</w:delText>
        </w:r>
      </w:del>
      <w:del w:id="226" w:author="O'Sullivan, Ronan James" w:date="2023-07-03T11:47:00Z">
        <w:r w:rsidR="009447C2" w:rsidRPr="009447C2" w:rsidDel="007D7D69">
          <w:rPr>
            <w:rFonts w:ascii="Times New Roman" w:hAnsi="Times New Roman" w:cs="Times New Roman"/>
            <w:kern w:val="0"/>
            <w:szCs w:val="24"/>
          </w:rPr>
          <w:delText>Araki et al. 2008;</w:delText>
        </w:r>
      </w:del>
      <w:del w:id="227" w:author="O'Sullivan, Ronan James" w:date="2023-07-04T14:41:00Z">
        <w:r w:rsidR="009447C2" w:rsidRPr="009447C2" w:rsidDel="004C7A5F">
          <w:rPr>
            <w:rFonts w:ascii="Times New Roman" w:hAnsi="Times New Roman" w:cs="Times New Roman"/>
            <w:kern w:val="0"/>
            <w:szCs w:val="24"/>
          </w:rPr>
          <w:delText xml:space="preserve"> O’Sullivan et al. 2020)</w:delText>
        </w:r>
        <w:r w:rsidR="00925A32" w:rsidRPr="009F769B" w:rsidDel="004C7A5F">
          <w:rPr>
            <w:rFonts w:ascii="Times New Roman" w:hAnsi="Times New Roman" w:cs="Times New Roman"/>
          </w:rPr>
          <w:fldChar w:fldCharType="end"/>
        </w:r>
        <w:r w:rsidR="00925A32" w:rsidRPr="009F769B" w:rsidDel="004C7A5F">
          <w:rPr>
            <w:rFonts w:ascii="Times New Roman" w:hAnsi="Times New Roman" w:cs="Times New Roman"/>
          </w:rPr>
          <w:delText xml:space="preserve"> </w:delText>
        </w:r>
      </w:del>
      <w:del w:id="228" w:author="O'Sullivan, Ronan James" w:date="2023-07-04T14:58:00Z">
        <w:r w:rsidR="00511569" w:rsidRPr="009F769B" w:rsidDel="00CE39A5">
          <w:rPr>
            <w:rFonts w:ascii="Times New Roman" w:hAnsi="Times New Roman" w:cs="Times New Roman"/>
          </w:rPr>
          <w:delText>as</w:delText>
        </w:r>
      </w:del>
      <w:r w:rsidR="00511569" w:rsidRPr="009F769B">
        <w:rPr>
          <w:rFonts w:ascii="Times New Roman" w:hAnsi="Times New Roman" w:cs="Times New Roman"/>
        </w:rPr>
        <w:t xml:space="preserve"> a result of adaptation</w:t>
      </w:r>
      <w:ins w:id="229" w:author="O'Sullivan, Ronan James" w:date="2023-07-04T14:58:00Z">
        <w:r w:rsidR="00CE39A5">
          <w:rPr>
            <w:rFonts w:ascii="Times New Roman" w:hAnsi="Times New Roman" w:cs="Times New Roman"/>
          </w:rPr>
          <w:t>/acclimation</w:t>
        </w:r>
      </w:ins>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w:t>
      </w:r>
      <w:del w:id="230" w:author="O'Sullivan, Ronan James" w:date="2023-07-03T11:48:00Z">
        <w:r w:rsidR="00384AD1" w:rsidRPr="009F769B" w:rsidDel="007D7D69">
          <w:rPr>
            <w:rFonts w:ascii="Times New Roman" w:hAnsi="Times New Roman" w:cs="Times New Roman"/>
          </w:rPr>
          <w:delText xml:space="preserve">Araki, Cooper, and Blouin 2007; </w:delText>
        </w:r>
      </w:del>
      <w:r w:rsidR="00384AD1" w:rsidRPr="009F769B">
        <w:rPr>
          <w:rFonts w:ascii="Times New Roman" w:hAnsi="Times New Roman" w:cs="Times New Roman"/>
        </w:rPr>
        <w:t>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 xml:space="preserve">divergence between hatchery and wild fish, given the </w:t>
      </w:r>
      <w:del w:id="231" w:author="O'Sullivan, Ronan James" w:date="2023-07-03T11:52:00Z">
        <w:r w:rsidR="00E92388" w:rsidRPr="009F769B" w:rsidDel="00F25DD6">
          <w:rPr>
            <w:rFonts w:ascii="Times New Roman" w:hAnsi="Times New Roman" w:cs="Times New Roman"/>
          </w:rPr>
          <w:delText xml:space="preserve">starkly </w:delText>
        </w:r>
      </w:del>
      <w:ins w:id="232" w:author="O'Sullivan, Ronan James" w:date="2023-07-03T11:52:00Z">
        <w:r w:rsidR="00F25DD6">
          <w:rPr>
            <w:rFonts w:ascii="Times New Roman" w:hAnsi="Times New Roman" w:cs="Times New Roman"/>
          </w:rPr>
          <w:t>markedly</w:t>
        </w:r>
        <w:r w:rsidR="00F25DD6" w:rsidRPr="009F769B">
          <w:rPr>
            <w:rFonts w:ascii="Times New Roman" w:hAnsi="Times New Roman" w:cs="Times New Roman"/>
          </w:rPr>
          <w:t xml:space="preserve"> </w:t>
        </w:r>
      </w:ins>
      <w:r w:rsidR="00E92388" w:rsidRPr="009F769B">
        <w:rPr>
          <w:rFonts w:ascii="Times New Roman" w:hAnsi="Times New Roman" w:cs="Times New Roman"/>
        </w:rPr>
        <w:t xml:space="preserve">different selective </w:t>
      </w:r>
      <w:del w:id="233" w:author="O'Sullivan, Ronan James" w:date="2023-07-03T11:52:00Z">
        <w:r w:rsidR="00E92388" w:rsidRPr="009F769B" w:rsidDel="00F25DD6">
          <w:rPr>
            <w:rFonts w:ascii="Times New Roman" w:hAnsi="Times New Roman" w:cs="Times New Roman"/>
          </w:rPr>
          <w:delText>environments</w:delText>
        </w:r>
        <w:r w:rsidR="0086359F" w:rsidRPr="009F769B" w:rsidDel="00F25DD6">
          <w:rPr>
            <w:rFonts w:ascii="Times New Roman" w:hAnsi="Times New Roman" w:cs="Times New Roman"/>
          </w:rPr>
          <w:delText xml:space="preserve"> </w:delText>
        </w:r>
      </w:del>
      <w:ins w:id="234" w:author="O'Sullivan, Ronan James" w:date="2023-07-03T11:52:00Z">
        <w:r w:rsidR="00F25DD6">
          <w:rPr>
            <w:rFonts w:ascii="Times New Roman" w:hAnsi="Times New Roman" w:cs="Times New Roman"/>
          </w:rPr>
          <w:t>landscapes</w:t>
        </w:r>
        <w:r w:rsidR="00F25DD6" w:rsidRPr="009F769B">
          <w:rPr>
            <w:rFonts w:ascii="Times New Roman" w:hAnsi="Times New Roman" w:cs="Times New Roman"/>
          </w:rPr>
          <w:t xml:space="preserve"> </w:t>
        </w:r>
      </w:ins>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w:t>
      </w:r>
      <w:del w:id="235" w:author="O'Sullivan, Ronan James" w:date="2023-07-03T11:53:00Z">
        <w:r w:rsidR="0086359F" w:rsidRPr="009F769B" w:rsidDel="00F25DD6">
          <w:rPr>
            <w:rFonts w:ascii="Times New Roman" w:hAnsi="Times New Roman" w:cs="Times New Roman"/>
          </w:rPr>
          <w:delText xml:space="preserve">key </w:delText>
        </w:r>
      </w:del>
      <w:r w:rsidR="0086359F" w:rsidRPr="009F769B">
        <w:rPr>
          <w:rFonts w:ascii="Times New Roman" w:hAnsi="Times New Roman" w:cs="Times New Roman"/>
        </w:rPr>
        <w:t xml:space="preserve">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7600100E" w:rsidR="003A4B32" w:rsidRPr="009F769B" w:rsidDel="0008745B" w:rsidRDefault="003D19FC" w:rsidP="006D081A">
      <w:pPr>
        <w:spacing w:line="480" w:lineRule="auto"/>
        <w:jc w:val="both"/>
        <w:rPr>
          <w:del w:id="236" w:author="O'Sullivan, Ronan James" w:date="2023-07-04T14:31:00Z"/>
          <w:rFonts w:ascii="Times New Roman" w:hAnsi="Times New Roman" w:cs="Times New Roman"/>
        </w:rPr>
      </w:pPr>
      <w:del w:id="237" w:author="O'Sullivan, Ronan James" w:date="2023-07-04T14:31:00Z">
        <w:r w:rsidRPr="009F769B" w:rsidDel="0008745B">
          <w:rPr>
            <w:rFonts w:ascii="Times New Roman" w:hAnsi="Times New Roman" w:cs="Times New Roman"/>
          </w:rPr>
          <w:delText xml:space="preserve">Another major pressure in salmonids, in particular Atlantic salmon, is the escape of farmed fish into wild populations. Farmed salmon are </w:delText>
        </w:r>
        <w:r w:rsidR="005F15F1" w:rsidDel="0008745B">
          <w:rPr>
            <w:rFonts w:ascii="Times New Roman" w:hAnsi="Times New Roman" w:cs="Times New Roman"/>
          </w:rPr>
          <w:delText>genetically</w:delText>
        </w:r>
        <w:r w:rsidRPr="009F769B" w:rsidDel="0008745B">
          <w:rPr>
            <w:rFonts w:ascii="Times New Roman" w:hAnsi="Times New Roman" w:cs="Times New Roman"/>
          </w:rPr>
          <w:delText xml:space="preserve"> divergent from wild salmon</w:delText>
        </w:r>
      </w:del>
      <w:del w:id="238" w:author="O'Sullivan, Ronan James" w:date="2023-07-03T11:53:00Z">
        <w:r w:rsidRPr="009F769B" w:rsidDel="00F25DD6">
          <w:rPr>
            <w:rFonts w:ascii="Times New Roman" w:hAnsi="Times New Roman" w:cs="Times New Roman"/>
          </w:rPr>
          <w:delText xml:space="preserve"> in a range of traits</w:delText>
        </w:r>
      </w:del>
      <w:del w:id="239" w:author="O'Sullivan, Ronan James" w:date="2023-07-04T14:31:00Z">
        <w:r w:rsidRPr="009F769B" w:rsidDel="0008745B">
          <w:rPr>
            <w:rFonts w:ascii="Times New Roman" w:hAnsi="Times New Roman" w:cs="Times New Roman"/>
          </w:rPr>
          <w:delText xml:space="preserve">, owing to </w:delText>
        </w:r>
        <w:r w:rsidR="0030245C" w:rsidRPr="009F769B" w:rsidDel="0008745B">
          <w:rPr>
            <w:rFonts w:ascii="Times New Roman" w:hAnsi="Times New Roman" w:cs="Times New Roman"/>
          </w:rPr>
          <w:delText xml:space="preserve">intentional artificial selection for commercially important </w:delText>
        </w:r>
        <w:r w:rsidR="00AC3F1E" w:rsidDel="0008745B">
          <w:rPr>
            <w:rFonts w:ascii="Times New Roman" w:hAnsi="Times New Roman" w:cs="Times New Roman"/>
          </w:rPr>
          <w:delText>characteristics</w:delText>
        </w:r>
        <w:r w:rsidR="0030245C" w:rsidRPr="009F769B" w:rsidDel="0008745B">
          <w:rPr>
            <w:rFonts w:ascii="Times New Roman" w:hAnsi="Times New Roman" w:cs="Times New Roman"/>
          </w:rPr>
          <w:delText>, relaxed</w:delText>
        </w:r>
        <w:r w:rsidR="00AC3F1E" w:rsidDel="0008745B">
          <w:rPr>
            <w:rFonts w:ascii="Times New Roman" w:hAnsi="Times New Roman" w:cs="Times New Roman"/>
          </w:rPr>
          <w:delText>/domestication selection in captivity</w:delText>
        </w:r>
        <w:r w:rsidR="0030245C" w:rsidRPr="009F769B" w:rsidDel="0008745B">
          <w:rPr>
            <w:rFonts w:ascii="Times New Roman" w:hAnsi="Times New Roman" w:cs="Times New Roman"/>
          </w:rPr>
          <w:delText>, founder effects</w:delText>
        </w:r>
        <w:r w:rsidR="0071481E" w:rsidDel="0008745B">
          <w:rPr>
            <w:rFonts w:ascii="Times New Roman" w:hAnsi="Times New Roman" w:cs="Times New Roman"/>
          </w:rPr>
          <w:delText>,</w:delText>
        </w:r>
        <w:r w:rsidR="0030245C" w:rsidRPr="009F769B" w:rsidDel="0008745B">
          <w:rPr>
            <w:rFonts w:ascii="Times New Roman" w:hAnsi="Times New Roman" w:cs="Times New Roman"/>
          </w:rPr>
          <w:delText xml:space="preserve"> and genetic drift</w:delText>
        </w:r>
        <w:r w:rsidR="003A4B32" w:rsidRPr="009F769B" w:rsidDel="0008745B">
          <w:rPr>
            <w:rFonts w:ascii="Times New Roman" w:hAnsi="Times New Roman" w:cs="Times New Roman"/>
          </w:rPr>
          <w:delText xml:space="preserve"> </w:delText>
        </w:r>
        <w:r w:rsidR="003A4B32" w:rsidRPr="009F769B" w:rsidDel="0008745B">
          <w:rPr>
            <w:rFonts w:ascii="Times New Roman" w:hAnsi="Times New Roman" w:cs="Times New Roman"/>
          </w:rPr>
          <w:fldChar w:fldCharType="begin"/>
        </w:r>
        <w:r w:rsidR="003A4B32" w:rsidRPr="009F769B" w:rsidDel="0008745B">
          <w:rPr>
            <w:rFonts w:ascii="Times New Roman" w:hAnsi="Times New Roman" w:cs="Times New Roman"/>
          </w:rPr>
          <w:del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delInstrText>
        </w:r>
        <w:r w:rsidR="003A4B32" w:rsidRPr="009F769B" w:rsidDel="0008745B">
          <w:rPr>
            <w:rFonts w:ascii="Times New Roman" w:hAnsi="Times New Roman" w:cs="Times New Roman"/>
          </w:rPr>
          <w:fldChar w:fldCharType="separate"/>
        </w:r>
        <w:r w:rsidR="003A4B32" w:rsidRPr="009F769B" w:rsidDel="0008745B">
          <w:rPr>
            <w:rFonts w:ascii="Times New Roman" w:hAnsi="Times New Roman" w:cs="Times New Roman"/>
            <w:kern w:val="0"/>
            <w:szCs w:val="24"/>
          </w:rPr>
          <w:delText>(Gjøen and Bentsen 1997; Gjedrem, Gjøen, and Gjerde 1991)</w:delText>
        </w:r>
        <w:r w:rsidR="003A4B32" w:rsidRPr="009F769B" w:rsidDel="0008745B">
          <w:rPr>
            <w:rFonts w:ascii="Times New Roman" w:hAnsi="Times New Roman" w:cs="Times New Roman"/>
          </w:rPr>
          <w:fldChar w:fldCharType="end"/>
        </w:r>
        <w:r w:rsidR="003A4B32" w:rsidRPr="009F769B" w:rsidDel="0008745B">
          <w:rPr>
            <w:rFonts w:ascii="Times New Roman" w:hAnsi="Times New Roman" w:cs="Times New Roman"/>
          </w:rPr>
          <w:delText>.</w:delText>
        </w:r>
        <w:r w:rsidR="008745E5" w:rsidRPr="009F769B" w:rsidDel="0008745B">
          <w:rPr>
            <w:rFonts w:ascii="Times New Roman" w:hAnsi="Times New Roman" w:cs="Times New Roman"/>
          </w:rPr>
          <w:delText xml:space="preserve"> </w:delText>
        </w:r>
        <w:r w:rsidR="002F2A7B" w:rsidRPr="009F769B" w:rsidDel="0008745B">
          <w:rPr>
            <w:rFonts w:ascii="Times New Roman" w:hAnsi="Times New Roman" w:cs="Times New Roman"/>
          </w:rPr>
          <w:delText xml:space="preserve">Escapes from </w:delText>
        </w:r>
        <w:r w:rsidR="00486AEC" w:rsidDel="0008745B">
          <w:rPr>
            <w:rFonts w:ascii="Times New Roman" w:hAnsi="Times New Roman" w:cs="Times New Roman"/>
          </w:rPr>
          <w:delText xml:space="preserve">marine </w:delText>
        </w:r>
        <w:r w:rsidR="002F2A7B" w:rsidRPr="009F769B" w:rsidDel="0008745B">
          <w:rPr>
            <w:rFonts w:ascii="Times New Roman" w:hAnsi="Times New Roman" w:cs="Times New Roman"/>
          </w:rPr>
          <w:delText xml:space="preserve">fish farms </w:delText>
        </w:r>
        <w:r w:rsidR="00486AEC" w:rsidDel="0008745B">
          <w:rPr>
            <w:rFonts w:ascii="Times New Roman" w:hAnsi="Times New Roman" w:cs="Times New Roman"/>
          </w:rPr>
          <w:delText xml:space="preserve">or land-based hatchery units </w:delText>
        </w:r>
        <w:r w:rsidR="002F2A7B" w:rsidRPr="009F769B" w:rsidDel="0008745B">
          <w:rPr>
            <w:rFonts w:ascii="Times New Roman" w:hAnsi="Times New Roman" w:cs="Times New Roman"/>
          </w:rPr>
          <w:delText xml:space="preserve">are frequent </w:delText>
        </w:r>
        <w:r w:rsidR="002F2A7B" w:rsidRPr="009F769B" w:rsidDel="0008745B">
          <w:rPr>
            <w:rFonts w:ascii="Times New Roman" w:hAnsi="Times New Roman" w:cs="Times New Roman"/>
          </w:rPr>
          <w:fldChar w:fldCharType="begin"/>
        </w:r>
        <w:r w:rsidR="002F2A7B" w:rsidRPr="009F769B" w:rsidDel="0008745B">
          <w:rPr>
            <w:rFonts w:ascii="Times New Roman" w:hAnsi="Times New Roman" w:cs="Times New Roman"/>
          </w:rPr>
          <w:del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delInstrText>
        </w:r>
        <w:r w:rsidR="002F2A7B" w:rsidRPr="009F769B" w:rsidDel="0008745B">
          <w:rPr>
            <w:rFonts w:ascii="Times New Roman" w:hAnsi="Times New Roman" w:cs="Times New Roman"/>
          </w:rPr>
          <w:fldChar w:fldCharType="separate"/>
        </w:r>
        <w:r w:rsidR="002F2A7B" w:rsidRPr="009F769B" w:rsidDel="0008745B">
          <w:rPr>
            <w:rFonts w:ascii="Times New Roman" w:hAnsi="Times New Roman" w:cs="Times New Roman"/>
          </w:rPr>
          <w:delText>(Jensen et al. 2010; Naylor et al. 2005)</w:delText>
        </w:r>
        <w:r w:rsidR="002F2A7B" w:rsidRPr="009F769B" w:rsidDel="0008745B">
          <w:rPr>
            <w:rFonts w:ascii="Times New Roman" w:hAnsi="Times New Roman" w:cs="Times New Roman"/>
          </w:rPr>
          <w:fldChar w:fldCharType="end"/>
        </w:r>
        <w:r w:rsidR="00486AEC" w:rsidDel="0008745B">
          <w:rPr>
            <w:rFonts w:ascii="Times New Roman" w:hAnsi="Times New Roman" w:cs="Times New Roman"/>
          </w:rPr>
          <w:delText>.</w:delText>
        </w:r>
        <w:r w:rsidR="00991A34" w:rsidRPr="009F769B" w:rsidDel="0008745B">
          <w:rPr>
            <w:rFonts w:ascii="Times New Roman" w:hAnsi="Times New Roman" w:cs="Times New Roman"/>
          </w:rPr>
          <w:delText xml:space="preserve"> </w:delText>
        </w:r>
        <w:r w:rsidR="00486AEC" w:rsidDel="0008745B">
          <w:rPr>
            <w:rFonts w:ascii="Times New Roman" w:hAnsi="Times New Roman" w:cs="Times New Roman"/>
          </w:rPr>
          <w:delText>Fa</w:delText>
        </w:r>
        <w:r w:rsidR="00186122" w:rsidRPr="009F769B" w:rsidDel="0008745B">
          <w:rPr>
            <w:rFonts w:ascii="Times New Roman" w:hAnsi="Times New Roman" w:cs="Times New Roman"/>
          </w:rPr>
          <w:delText xml:space="preserve">rmed fish and their hybrids can have substantially reduced fitness in the wild </w:delText>
        </w:r>
        <w:r w:rsidR="00186122" w:rsidRPr="009F769B" w:rsidDel="0008745B">
          <w:rPr>
            <w:rFonts w:ascii="Times New Roman" w:hAnsi="Times New Roman" w:cs="Times New Roman"/>
          </w:rPr>
          <w:fldChar w:fldCharType="begin"/>
        </w:r>
        <w:r w:rsidR="00C56ED0" w:rsidDel="0008745B">
          <w:rPr>
            <w:rFonts w:ascii="Times New Roman" w:hAnsi="Times New Roman" w:cs="Times New Roman"/>
          </w:rPr>
          <w:del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delInstrText>
        </w:r>
        <w:r w:rsidR="00186122" w:rsidRPr="009F769B" w:rsidDel="0008745B">
          <w:rPr>
            <w:rFonts w:ascii="Times New Roman" w:hAnsi="Times New Roman" w:cs="Times New Roman"/>
          </w:rPr>
          <w:fldChar w:fldCharType="separate"/>
        </w:r>
        <w:r w:rsidR="00C56ED0" w:rsidRPr="00C56ED0" w:rsidDel="0008745B">
          <w:rPr>
            <w:rFonts w:ascii="Times New Roman" w:hAnsi="Times New Roman" w:cs="Times New Roman"/>
          </w:rPr>
          <w:delText>(McGinnity et al. 2003; Skaala et al. 2012; Reed et al. 2015)</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threatening the genetic integrity and viability of wild populations experiencing introgression </w:delText>
        </w:r>
        <w:r w:rsidR="00186122" w:rsidRPr="009F769B" w:rsidDel="0008745B">
          <w:rPr>
            <w:rFonts w:ascii="Times New Roman" w:hAnsi="Times New Roman" w:cs="Times New Roman"/>
          </w:rPr>
          <w:fldChar w:fldCharType="begin"/>
        </w:r>
        <w:r w:rsidR="00186122" w:rsidRPr="009F769B" w:rsidDel="0008745B">
          <w:rPr>
            <w:rFonts w:ascii="Times New Roman" w:hAnsi="Times New Roman" w:cs="Times New Roman"/>
          </w:rPr>
          <w:del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delInstrText>
        </w:r>
        <w:r w:rsidR="00186122" w:rsidRPr="009F769B" w:rsidDel="0008745B">
          <w:rPr>
            <w:rFonts w:ascii="Times New Roman" w:hAnsi="Times New Roman" w:cs="Times New Roman"/>
          </w:rPr>
          <w:fldChar w:fldCharType="separate"/>
        </w:r>
        <w:r w:rsidR="00186122" w:rsidRPr="009F769B" w:rsidDel="0008745B">
          <w:rPr>
            <w:rFonts w:ascii="Times New Roman" w:hAnsi="Times New Roman" w:cs="Times New Roman"/>
          </w:rPr>
          <w:delText>(Glover et al. 2017)</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w:delText>
        </w:r>
        <w:r w:rsidR="00320F7E" w:rsidRPr="009F769B" w:rsidDel="0008745B">
          <w:rPr>
            <w:rFonts w:ascii="Times New Roman" w:hAnsi="Times New Roman" w:cs="Times New Roman"/>
          </w:rPr>
          <w:delText xml:space="preserve">and altering their life histories </w:delText>
        </w:r>
        <w:r w:rsidR="00320F7E" w:rsidRPr="009F769B" w:rsidDel="0008745B">
          <w:rPr>
            <w:rFonts w:ascii="Times New Roman" w:hAnsi="Times New Roman" w:cs="Times New Roman"/>
          </w:rPr>
          <w:fldChar w:fldCharType="begin"/>
        </w:r>
        <w:r w:rsidR="00320F7E" w:rsidRPr="009F769B" w:rsidDel="0008745B">
          <w:rPr>
            <w:rFonts w:ascii="Times New Roman" w:hAnsi="Times New Roman" w:cs="Times New Roman"/>
          </w:rPr>
          <w:del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delInstrText>
        </w:r>
        <w:r w:rsidR="00320F7E" w:rsidRPr="009F769B" w:rsidDel="0008745B">
          <w:rPr>
            <w:rFonts w:ascii="Times New Roman" w:hAnsi="Times New Roman" w:cs="Times New Roman"/>
          </w:rPr>
          <w:fldChar w:fldCharType="separate"/>
        </w:r>
        <w:r w:rsidR="00320F7E" w:rsidRPr="009F769B" w:rsidDel="0008745B">
          <w:rPr>
            <w:rFonts w:ascii="Times New Roman" w:hAnsi="Times New Roman" w:cs="Times New Roman"/>
          </w:rPr>
          <w:delText>(Bolstad et al. 2017; 2021)</w:delText>
        </w:r>
        <w:r w:rsidR="00320F7E" w:rsidRPr="009F769B" w:rsidDel="0008745B">
          <w:rPr>
            <w:rFonts w:ascii="Times New Roman" w:hAnsi="Times New Roman" w:cs="Times New Roman"/>
          </w:rPr>
          <w:fldChar w:fldCharType="end"/>
        </w:r>
        <w:r w:rsidR="00320F7E" w:rsidRPr="009F769B" w:rsidDel="0008745B">
          <w:rPr>
            <w:rFonts w:ascii="Times New Roman" w:hAnsi="Times New Roman" w:cs="Times New Roman"/>
          </w:rPr>
          <w:delText xml:space="preserve">. </w:delText>
        </w:r>
      </w:del>
    </w:p>
    <w:p w14:paraId="1916A378" w14:textId="12AB639A"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 xml:space="preserve">considerable variation exists across ecological contexts in the extent of introgression and the magnitude of any </w:t>
      </w:r>
      <w:r w:rsidR="00072BA2">
        <w:rPr>
          <w:rFonts w:ascii="Times New Roman" w:hAnsi="Times New Roman" w:cs="Times New Roman"/>
        </w:rPr>
        <w:lastRenderedPageBreak/>
        <w:t>associated demographic impacts</w:t>
      </w:r>
      <w:ins w:id="240" w:author="O'Sullivan, Ronan James" w:date="2023-07-04T14:58:00Z">
        <w:r w:rsidR="00CE39A5">
          <w:rPr>
            <w:rFonts w:ascii="Times New Roman" w:hAnsi="Times New Roman" w:cs="Times New Roman"/>
          </w:rPr>
          <w:t xml:space="preserve"> </w:t>
        </w:r>
      </w:ins>
      <w:del w:id="241" w:author="O'Sullivan, Ronan James" w:date="2023-07-03T11:54:00Z">
        <w:r w:rsidR="00072BA2" w:rsidDel="00F25DD6">
          <w:rPr>
            <w:rFonts w:ascii="Times New Roman" w:hAnsi="Times New Roman" w:cs="Times New Roman"/>
          </w:rPr>
          <w:delText>, for reasons that remain unclear</w:delText>
        </w:r>
        <w:r w:rsidRPr="009F769B" w:rsidDel="00F25DD6">
          <w:rPr>
            <w:rFonts w:ascii="Times New Roman" w:hAnsi="Times New Roman" w:cs="Times New Roman"/>
          </w:rPr>
          <w:delText xml:space="preserve"> </w:delText>
        </w:r>
      </w:del>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ins w:id="242" w:author="O'Sullivan, Ronan James" w:date="2023-07-03T11:55:00Z">
        <w:r w:rsidR="00F25DD6">
          <w:rPr>
            <w:rFonts w:ascii="Times New Roman" w:hAnsi="Times New Roman" w:cs="Times New Roman"/>
          </w:rPr>
          <w:t>-</w:t>
        </w:r>
      </w:ins>
      <w:r w:rsidRPr="009F769B">
        <w:rPr>
          <w:rFonts w:ascii="Times New Roman" w:hAnsi="Times New Roman" w:cs="Times New Roman"/>
        </w:rPr>
        <w:t xml:space="preserve"> </w:t>
      </w:r>
      <w:r w:rsidR="008B0E89">
        <w:rPr>
          <w:rFonts w:ascii="Times New Roman" w:hAnsi="Times New Roman" w:cs="Times New Roman"/>
        </w:rPr>
        <w:t>and frequency</w:t>
      </w:r>
      <w:ins w:id="243" w:author="O'Sullivan, Ronan James" w:date="2023-07-03T11:55:00Z">
        <w:r w:rsidR="00F25DD6">
          <w:rPr>
            <w:rFonts w:ascii="Times New Roman" w:hAnsi="Times New Roman" w:cs="Times New Roman"/>
          </w:rPr>
          <w:t>-</w:t>
        </w:r>
      </w:ins>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del w:id="244" w:author="O'Sullivan, Ronan James" w:date="2023-07-04T14:59:00Z">
        <w:r w:rsidR="008B0E89" w:rsidDel="00CE39A5">
          <w:rPr>
            <w:rFonts w:ascii="Times New Roman" w:hAnsi="Times New Roman" w:cs="Times New Roman"/>
          </w:rPr>
          <w:delText>here</w:delText>
        </w:r>
      </w:del>
      <w:ins w:id="245" w:author="O'Sullivan, Ronan James" w:date="2023-07-04T14:59:00Z">
        <w:r w:rsidR="00CE39A5">
          <w:rPr>
            <w:rFonts w:ascii="Times New Roman" w:hAnsi="Times New Roman" w:cs="Times New Roman"/>
          </w:rPr>
          <w:t>to mediating the effects of intrusion/introgression</w:t>
        </w:r>
      </w:ins>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w:t>
      </w:r>
      <w:del w:id="246" w:author="O'Sullivan, Ronan James" w:date="2023-07-04T14:59:00Z">
        <w:r w:rsidR="00253953" w:rsidRPr="009F769B" w:rsidDel="00CE39A5">
          <w:rPr>
            <w:rFonts w:ascii="Times New Roman" w:hAnsi="Times New Roman" w:cs="Times New Roman"/>
          </w:rPr>
          <w:delText xml:space="preserve">are </w:delText>
        </w:r>
      </w:del>
      <w:r w:rsidR="00253953" w:rsidRPr="009F769B">
        <w:rPr>
          <w:rFonts w:ascii="Times New Roman" w:hAnsi="Times New Roman" w:cs="Times New Roman"/>
        </w:rPr>
        <w:t xml:space="preserve">rarely considered explicitly. </w:t>
      </w:r>
      <w:r w:rsidR="009F769B" w:rsidRPr="009F769B">
        <w:rPr>
          <w:rFonts w:ascii="Times New Roman" w:hAnsi="Times New Roman" w:cs="Times New Roman"/>
        </w:rPr>
        <w:t>Hard selection refers to situations where the absolute fitness of an individual de</w:t>
      </w:r>
      <w:commentRangeStart w:id="247"/>
      <w:r w:rsidR="009F769B" w:rsidRPr="009F769B">
        <w:rPr>
          <w:rFonts w:ascii="Times New Roman" w:hAnsi="Times New Roman" w:cs="Times New Roman"/>
        </w:rPr>
        <w:t xml:space="preserve">pends on its phenotype in </w:t>
      </w:r>
      <w:del w:id="248" w:author="O'Sullivan, Ronan James" w:date="2023-07-04T15:00:00Z">
        <w:r w:rsidR="009F769B" w:rsidRPr="009F769B" w:rsidDel="00DB31BD">
          <w:rPr>
            <w:rFonts w:ascii="Times New Roman" w:hAnsi="Times New Roman" w:cs="Times New Roman"/>
          </w:rPr>
          <w:delText>absolute terms</w:delText>
        </w:r>
        <w:r w:rsidR="00C81CFA" w:rsidDel="00DB31BD">
          <w:rPr>
            <w:rFonts w:ascii="Times New Roman" w:hAnsi="Times New Roman" w:cs="Times New Roman"/>
          </w:rPr>
          <w:delText xml:space="preserve">, </w:delText>
        </w:r>
        <w:r w:rsidR="00E764A2" w:rsidDel="00DB31BD">
          <w:rPr>
            <w:rFonts w:ascii="Times New Roman" w:hAnsi="Times New Roman" w:cs="Times New Roman"/>
          </w:rPr>
          <w:delText>e.g</w:delText>
        </w:r>
        <w:r w:rsidR="00C81CFA" w:rsidDel="00DB31BD">
          <w:rPr>
            <w:rFonts w:ascii="Times New Roman" w:hAnsi="Times New Roman" w:cs="Times New Roman"/>
          </w:rPr>
          <w:delText>., the extent to which its trait value matches an</w:delText>
        </w:r>
      </w:del>
      <w:ins w:id="249" w:author="O'Sullivan, Ronan James" w:date="2023-07-04T15:00:00Z">
        <w:r w:rsidR="00DB31BD">
          <w:rPr>
            <w:rFonts w:ascii="Times New Roman" w:hAnsi="Times New Roman" w:cs="Times New Roman"/>
          </w:rPr>
          <w:t>with respect to some</w:t>
        </w:r>
      </w:ins>
      <w:r w:rsidR="00C81CFA">
        <w:rPr>
          <w:rFonts w:ascii="Times New Roman" w:hAnsi="Times New Roman" w:cs="Times New Roman"/>
        </w:rPr>
        <w:t xml:space="preserve"> environmentally determined optimum. </w:t>
      </w:r>
      <w:commentRangeEnd w:id="247"/>
      <w:r w:rsidR="00DB31BD">
        <w:rPr>
          <w:rStyle w:val="CommentReference"/>
        </w:rPr>
        <w:commentReference w:id="247"/>
      </w:r>
      <w:commentRangeStart w:id="250"/>
      <w:r w:rsidR="00C81CFA">
        <w:rPr>
          <w:rFonts w:ascii="Times New Roman" w:hAnsi="Times New Roman" w:cs="Times New Roman"/>
        </w:rPr>
        <w:t xml:space="preserve">Soft selection, in contrast, occurs when </w:t>
      </w:r>
      <w:r w:rsidR="00C81CFA" w:rsidRPr="009F769B">
        <w:rPr>
          <w:rFonts w:ascii="Times New Roman" w:hAnsi="Times New Roman" w:cs="Times New Roman"/>
        </w:rPr>
        <w:t xml:space="preserve">the absolute fitness of an individual depends on its phenotype </w:t>
      </w:r>
      <w:r w:rsidR="00C81CFA" w:rsidRPr="00F25DD6">
        <w:rPr>
          <w:rFonts w:ascii="Times New Roman" w:hAnsi="Times New Roman" w:cs="Times New Roman"/>
          <w:iCs/>
          <w:rPrChange w:id="251" w:author="O'Sullivan, Ronan James" w:date="2023-07-03T11:55:00Z">
            <w:rPr>
              <w:rFonts w:ascii="Times New Roman" w:hAnsi="Times New Roman" w:cs="Times New Roman"/>
              <w:i/>
              <w:iCs/>
            </w:rPr>
          </w:rPrChange>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ins w:id="252" w:author="O'Sullivan, Ronan James" w:date="2023-07-04T15:07:00Z">
        <w:r w:rsidR="00DB31BD">
          <w:rPr>
            <w:rFonts w:ascii="Times New Roman" w:hAnsi="Times New Roman" w:cs="Times New Roman"/>
          </w:rPr>
          <w:t xml:space="preserve">. </w:t>
        </w:r>
      </w:ins>
      <w:del w:id="253" w:author="O'Sullivan, Ronan James" w:date="2023-07-04T15:07:00Z">
        <w:r w:rsidR="00C81CFA" w:rsidDel="00DB31BD">
          <w:rPr>
            <w:rFonts w:ascii="Times New Roman" w:hAnsi="Times New Roman" w:cs="Times New Roman"/>
          </w:rPr>
          <w:delText>.</w:delText>
        </w:r>
      </w:del>
      <w:ins w:id="254" w:author="O'Sullivan, Ronan James" w:date="2023-07-04T15:07:00Z">
        <w:r w:rsidR="00DB31BD">
          <w:rPr>
            <w:rFonts w:ascii="Times New Roman" w:hAnsi="Times New Roman" w:cs="Times New Roman"/>
          </w:rPr>
          <w:t xml:space="preserve">To understand soft selection, it is useful to conceive of the environment as containing a limited number of “ecological vacancies”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DB31BD" w:rsidRPr="009B6896">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xml:space="preserve">. </w:t>
        </w:r>
      </w:ins>
      <w:ins w:id="255" w:author="O'Sullivan, Ronan James" w:date="2023-07-04T15:09:00Z">
        <w:r w:rsidR="00DB31BD">
          <w:rPr>
            <w:rFonts w:ascii="Times New Roman" w:hAnsi="Times New Roman" w:cs="Times New Roman"/>
          </w:rPr>
          <w:t>In order to</w:t>
        </w:r>
      </w:ins>
      <w:ins w:id="256" w:author="O'Sullivan, Ronan James" w:date="2023-07-04T15:07:00Z">
        <w:r w:rsidR="00DB31BD">
          <w:rPr>
            <w:rFonts w:ascii="Times New Roman" w:hAnsi="Times New Roman" w:cs="Times New Roman"/>
          </w:rPr>
          <w:t xml:space="preserve"> survive or reproduce, an individual must acquire one of these vacancies, with relative rather than absolute trait values determining which individuals ‘fill’ the vacanc</w:t>
        </w:r>
      </w:ins>
      <w:ins w:id="257" w:author="O'Sullivan, Ronan James" w:date="2023-07-04T15:12:00Z">
        <w:r w:rsidR="00B9592C">
          <w:rPr>
            <w:rFonts w:ascii="Times New Roman" w:hAnsi="Times New Roman" w:cs="Times New Roman"/>
          </w:rPr>
          <w:t>ies</w:t>
        </w:r>
      </w:ins>
      <w:ins w:id="258" w:author="O'Sullivan, Ronan James" w:date="2023-07-04T15:07:00Z">
        <w:r w:rsidR="00DB31BD">
          <w:rPr>
            <w:rFonts w:ascii="Times New Roman" w:hAnsi="Times New Roman" w:cs="Times New Roman"/>
          </w:rPr>
          <w:t xml:space="preserve">. </w:t>
        </w:r>
      </w:ins>
      <w:del w:id="259" w:author="O'Sullivan, Ronan James" w:date="2023-07-04T15:10:00Z">
        <w:r w:rsidR="00A22C5B" w:rsidDel="00B9592C">
          <w:rPr>
            <w:rFonts w:ascii="Times New Roman" w:hAnsi="Times New Roman" w:cs="Times New Roman"/>
          </w:rPr>
          <w:delText xml:space="preserve"> </w:delText>
        </w:r>
      </w:del>
      <w:del w:id="260" w:author="O'Sullivan, Ronan James" w:date="2023-07-04T15:03:00Z">
        <w:r w:rsidR="000F5AA3" w:rsidDel="00DB31BD">
          <w:rPr>
            <w:rFonts w:ascii="Times New Roman" w:hAnsi="Times New Roman" w:cs="Times New Roman"/>
          </w:rPr>
          <w:delText>For example</w:delText>
        </w:r>
      </w:del>
      <w:ins w:id="261" w:author="O'Sullivan, Ronan James" w:date="2023-07-04T15:09:00Z">
        <w:r w:rsidR="00DB31BD">
          <w:rPr>
            <w:rFonts w:ascii="Times New Roman" w:hAnsi="Times New Roman" w:cs="Times New Roman"/>
          </w:rPr>
          <w:t xml:space="preserve">A given trait can be under pure hard selection, pure soft selection, or some combination of the two if both forms of selection affect fitness via multiple routes. Hard selection is independent of, whilst soft selection is dependent upon, the population density and phenotypic composition of </w:t>
        </w:r>
      </w:ins>
      <w:ins w:id="262" w:author="O'Sullivan, Ronan James" w:date="2023-07-04T15:12:00Z">
        <w:r w:rsidR="00B9592C">
          <w:rPr>
            <w:rFonts w:ascii="Times New Roman" w:hAnsi="Times New Roman" w:cs="Times New Roman"/>
          </w:rPr>
          <w:t>the</w:t>
        </w:r>
      </w:ins>
      <w:ins w:id="263" w:author="O'Sullivan, Ronan James" w:date="2023-07-04T15:09:00Z">
        <w:r w:rsidR="00DB31BD">
          <w:rPr>
            <w:rFonts w:ascii="Times New Roman" w:hAnsi="Times New Roman" w:cs="Times New Roman"/>
          </w:rPr>
          <w:t xml:space="preserve"> population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DB31BD" w:rsidRPr="00C81CFA">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xml:space="preserve">. To illustrate, </w:t>
        </w:r>
      </w:ins>
      <w:del w:id="264" w:author="O'Sullivan, Ronan James" w:date="2023-07-04T15:08:00Z">
        <w:r w:rsidR="000F5AA3" w:rsidDel="00DB31BD">
          <w:rPr>
            <w:rFonts w:ascii="Times New Roman" w:hAnsi="Times New Roman" w:cs="Times New Roman"/>
          </w:rPr>
          <w:delText>,</w:delText>
        </w:r>
      </w:del>
      <w:ins w:id="265" w:author="O'Sullivan, Ronan James" w:date="2023-07-04T15:03:00Z">
        <w:r w:rsidR="00DB31BD">
          <w:rPr>
            <w:rFonts w:ascii="Times New Roman" w:hAnsi="Times New Roman" w:cs="Times New Roman"/>
          </w:rPr>
          <w:t>consider that</w:t>
        </w:r>
      </w:ins>
      <w:r w:rsidR="000F5AA3">
        <w:rPr>
          <w:rFonts w:ascii="Times New Roman" w:hAnsi="Times New Roman" w:cs="Times New Roman"/>
        </w:rPr>
        <w:t xml:space="preserve"> body size could be under hard selection if absolute body size determines the </w:t>
      </w:r>
      <w:del w:id="266" w:author="O'Sullivan, Ronan James" w:date="2023-07-03T11:56:00Z">
        <w:r w:rsidR="000F5AA3" w:rsidDel="00F25DD6">
          <w:rPr>
            <w:rFonts w:ascii="Times New Roman" w:hAnsi="Times New Roman" w:cs="Times New Roman"/>
          </w:rPr>
          <w:delText xml:space="preserve">fit </w:delText>
        </w:r>
      </w:del>
      <w:ins w:id="267" w:author="O'Sullivan, Ronan James" w:date="2023-07-03T11:56:00Z">
        <w:r w:rsidR="00F25DD6">
          <w:rPr>
            <w:rFonts w:ascii="Times New Roman" w:hAnsi="Times New Roman" w:cs="Times New Roman"/>
          </w:rPr>
          <w:t xml:space="preserve">match </w:t>
        </w:r>
      </w:ins>
      <w:r w:rsidR="000F5AA3">
        <w:rPr>
          <w:rFonts w:ascii="Times New Roman" w:hAnsi="Times New Roman" w:cs="Times New Roman"/>
        </w:rPr>
        <w:t>between phenotype and environment</w:t>
      </w:r>
      <w:r w:rsidR="005F48E1">
        <w:rPr>
          <w:rFonts w:ascii="Times New Roman" w:hAnsi="Times New Roman" w:cs="Times New Roman"/>
        </w:rPr>
        <w:t xml:space="preserve"> (e.g., </w:t>
      </w:r>
      <w:del w:id="268" w:author="O'Sullivan, Ronan James" w:date="2023-07-03T11:56:00Z">
        <w:r w:rsidR="005F48E1" w:rsidDel="00F25DD6">
          <w:rPr>
            <w:rFonts w:ascii="Times New Roman" w:hAnsi="Times New Roman" w:cs="Times New Roman"/>
          </w:rPr>
          <w:delText xml:space="preserve">the effectiveness of </w:delText>
        </w:r>
      </w:del>
      <w:r w:rsidR="005F48E1">
        <w:rPr>
          <w:rFonts w:ascii="Times New Roman" w:hAnsi="Times New Roman" w:cs="Times New Roman"/>
        </w:rPr>
        <w:t>thermoregulat</w:t>
      </w:r>
      <w:ins w:id="269" w:author="O'Sullivan, Ronan James" w:date="2023-07-03T11:56:00Z">
        <w:r w:rsidR="00F25DD6">
          <w:rPr>
            <w:rFonts w:ascii="Times New Roman" w:hAnsi="Times New Roman" w:cs="Times New Roman"/>
          </w:rPr>
          <w:t>ory ability</w:t>
        </w:r>
      </w:ins>
      <w:del w:id="270" w:author="O'Sullivan, Ronan James" w:date="2023-07-03T11:56:00Z">
        <w:r w:rsidR="005F48E1" w:rsidDel="00F25DD6">
          <w:rPr>
            <w:rFonts w:ascii="Times New Roman" w:hAnsi="Times New Roman" w:cs="Times New Roman"/>
          </w:rPr>
          <w:delText>ion</w:delText>
        </w:r>
      </w:del>
      <w:r w:rsidR="005F48E1">
        <w:rPr>
          <w:rFonts w:ascii="Times New Roman" w:hAnsi="Times New Roman" w:cs="Times New Roman"/>
        </w:rPr>
        <w:t>)</w:t>
      </w:r>
      <w:r w:rsidR="000F5AA3">
        <w:rPr>
          <w:rFonts w:ascii="Times New Roman" w:hAnsi="Times New Roman" w:cs="Times New Roman"/>
        </w:rPr>
        <w:t>, 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ins w:id="271" w:author="O'Sullivan, Ronan James" w:date="2023-07-04T15:04:00Z">
        <w:r w:rsidR="00DB31BD">
          <w:rPr>
            <w:rFonts w:ascii="Times New Roman" w:hAnsi="Times New Roman" w:cs="Times New Roman"/>
          </w:rPr>
          <w:t xml:space="preserve">some </w:t>
        </w:r>
      </w:ins>
      <w:r w:rsidR="000F5AA3">
        <w:rPr>
          <w:rFonts w:ascii="Times New Roman" w:hAnsi="Times New Roman" w:cs="Times New Roman"/>
        </w:rPr>
        <w:t>intraspecific competition</w:t>
      </w:r>
      <w:ins w:id="272" w:author="O'Sullivan, Ronan James" w:date="2023-07-04T15:04:00Z">
        <w:r w:rsidR="00DB31BD">
          <w:rPr>
            <w:rFonts w:ascii="Times New Roman" w:hAnsi="Times New Roman" w:cs="Times New Roman"/>
          </w:rPr>
          <w:t xml:space="preserve"> (e.g., resource defen</w:t>
        </w:r>
      </w:ins>
      <w:ins w:id="273" w:author="O'Sullivan, Ronan James" w:date="2023-07-04T15:06:00Z">
        <w:r w:rsidR="00DB31BD">
          <w:rPr>
            <w:rFonts w:ascii="Times New Roman" w:hAnsi="Times New Roman" w:cs="Times New Roman"/>
          </w:rPr>
          <w:t>ce</w:t>
        </w:r>
      </w:ins>
      <w:ins w:id="274" w:author="O'Sullivan, Ronan James" w:date="2023-07-04T15:04:00Z">
        <w:r w:rsidR="00DB31BD">
          <w:rPr>
            <w:rFonts w:ascii="Times New Roman" w:hAnsi="Times New Roman" w:cs="Times New Roman"/>
          </w:rPr>
          <w:t>)</w:t>
        </w:r>
      </w:ins>
      <w:del w:id="275" w:author="O'Sullivan, Ronan James" w:date="2023-07-04T15:12:00Z">
        <w:r w:rsidR="005F48E1" w:rsidDel="00B9592C">
          <w:rPr>
            <w:rFonts w:ascii="Times New Roman" w:hAnsi="Times New Roman" w:cs="Times New Roman"/>
          </w:rPr>
          <w:delText>.</w:delText>
        </w:r>
        <w:commentRangeEnd w:id="250"/>
        <w:r w:rsidR="00B9592C" w:rsidDel="00B9592C">
          <w:rPr>
            <w:rStyle w:val="CommentReference"/>
          </w:rPr>
          <w:commentReference w:id="250"/>
        </w:r>
      </w:del>
      <w:del w:id="276" w:author="O'Sullivan, Ronan James" w:date="2023-07-04T15:09:00Z">
        <w:r w:rsidR="005F48E1" w:rsidDel="00DB31BD">
          <w:rPr>
            <w:rFonts w:ascii="Times New Roman" w:hAnsi="Times New Roman" w:cs="Times New Roman"/>
          </w:rPr>
          <w:delText xml:space="preserve"> </w:delText>
        </w:r>
        <w:r w:rsidR="00E2518D" w:rsidDel="00DB31BD">
          <w:rPr>
            <w:rFonts w:ascii="Times New Roman" w:hAnsi="Times New Roman" w:cs="Times New Roman"/>
          </w:rPr>
          <w:delText xml:space="preserve">A given trait </w:delText>
        </w:r>
      </w:del>
      <w:del w:id="277" w:author="O'Sullivan, Ronan James" w:date="2023-07-04T15:08:00Z">
        <w:r w:rsidR="00E2518D" w:rsidDel="00DB31BD">
          <w:rPr>
            <w:rFonts w:ascii="Times New Roman" w:hAnsi="Times New Roman" w:cs="Times New Roman"/>
          </w:rPr>
          <w:delText xml:space="preserve">could </w:delText>
        </w:r>
      </w:del>
      <w:del w:id="278" w:author="O'Sullivan, Ronan James" w:date="2023-07-04T15:09:00Z">
        <w:r w:rsidR="00E2518D" w:rsidDel="00DB31BD">
          <w:rPr>
            <w:rFonts w:ascii="Times New Roman" w:hAnsi="Times New Roman" w:cs="Times New Roman"/>
          </w:rPr>
          <w:delText xml:space="preserve">be under pure hard selection, pure soft, or some </w:delText>
        </w:r>
      </w:del>
      <w:del w:id="279" w:author="O'Sullivan, Ronan James" w:date="2023-07-03T11:56:00Z">
        <w:r w:rsidR="00E2518D" w:rsidDel="00F25DD6">
          <w:rPr>
            <w:rFonts w:ascii="Times New Roman" w:hAnsi="Times New Roman" w:cs="Times New Roman"/>
          </w:rPr>
          <w:delText xml:space="preserve">mix </w:delText>
        </w:r>
      </w:del>
      <w:del w:id="280" w:author="O'Sullivan, Ronan James" w:date="2023-07-04T15:09:00Z">
        <w:r w:rsidR="00E2518D" w:rsidDel="00DB31BD">
          <w:rPr>
            <w:rFonts w:ascii="Times New Roman" w:hAnsi="Times New Roman" w:cs="Times New Roman"/>
          </w:rPr>
          <w:delText xml:space="preserve">of the two if </w:delText>
        </w:r>
      </w:del>
      <w:del w:id="281" w:author="O'Sullivan, Ronan James" w:date="2023-07-03T11:56:00Z">
        <w:r w:rsidR="00E2518D" w:rsidDel="00F25DD6">
          <w:rPr>
            <w:rFonts w:ascii="Times New Roman" w:hAnsi="Times New Roman" w:cs="Times New Roman"/>
          </w:rPr>
          <w:delText>it</w:delText>
        </w:r>
      </w:del>
      <w:del w:id="282" w:author="O'Sullivan, Ronan James" w:date="2023-07-04T15:09:00Z">
        <w:r w:rsidR="00E2518D" w:rsidDel="00DB31BD">
          <w:rPr>
            <w:rFonts w:ascii="Times New Roman" w:hAnsi="Times New Roman" w:cs="Times New Roman"/>
          </w:rPr>
          <w:delText xml:space="preserve"> affect</w:delText>
        </w:r>
      </w:del>
      <w:del w:id="283" w:author="O'Sullivan, Ronan James" w:date="2023-07-03T11:56:00Z">
        <w:r w:rsidR="00E2518D" w:rsidDel="00F25DD6">
          <w:rPr>
            <w:rFonts w:ascii="Times New Roman" w:hAnsi="Times New Roman" w:cs="Times New Roman"/>
          </w:rPr>
          <w:delText>s</w:delText>
        </w:r>
      </w:del>
      <w:del w:id="284" w:author="O'Sullivan, Ronan James" w:date="2023-07-04T15:09:00Z">
        <w:r w:rsidR="00E2518D" w:rsidDel="00DB31BD">
          <w:rPr>
            <w:rFonts w:ascii="Times New Roman" w:hAnsi="Times New Roman" w:cs="Times New Roman"/>
          </w:rPr>
          <w:delText xml:space="preserve"> fitness via </w:delText>
        </w:r>
        <w:r w:rsidR="005F48E1" w:rsidDel="00DB31BD">
          <w:rPr>
            <w:rFonts w:ascii="Times New Roman" w:hAnsi="Times New Roman" w:cs="Times New Roman"/>
          </w:rPr>
          <w:delText>multiple routes</w:delText>
        </w:r>
        <w:r w:rsidR="00930EBC" w:rsidDel="00DB31BD">
          <w:rPr>
            <w:rFonts w:ascii="Times New Roman" w:hAnsi="Times New Roman" w:cs="Times New Roman"/>
          </w:rPr>
          <w:delText>.</w:delText>
        </w:r>
        <w:r w:rsidR="007D605B" w:rsidDel="00DB31BD">
          <w:rPr>
            <w:rFonts w:ascii="Times New Roman" w:hAnsi="Times New Roman" w:cs="Times New Roman"/>
          </w:rPr>
          <w:delText xml:space="preserve"> </w:delText>
        </w:r>
        <w:r w:rsidR="00A22C5B" w:rsidDel="00DB31BD">
          <w:rPr>
            <w:rFonts w:ascii="Times New Roman" w:hAnsi="Times New Roman" w:cs="Times New Roman"/>
          </w:rPr>
          <w:delText xml:space="preserve">Hard selection </w:delText>
        </w:r>
        <w:r w:rsidR="007957B3" w:rsidDel="00DB31BD">
          <w:rPr>
            <w:rFonts w:ascii="Times New Roman" w:hAnsi="Times New Roman" w:cs="Times New Roman"/>
          </w:rPr>
          <w:delText>is</w:delText>
        </w:r>
        <w:r w:rsidR="00C81CFA" w:rsidDel="00DB31BD">
          <w:rPr>
            <w:rFonts w:ascii="Times New Roman" w:hAnsi="Times New Roman" w:cs="Times New Roman"/>
          </w:rPr>
          <w:delText xml:space="preserve"> </w:delText>
        </w:r>
        <w:r w:rsidR="00A22C5B" w:rsidDel="00DB31BD">
          <w:rPr>
            <w:rFonts w:ascii="Times New Roman" w:hAnsi="Times New Roman" w:cs="Times New Roman"/>
          </w:rPr>
          <w:delText>independent of</w:delText>
        </w:r>
        <w:r w:rsidR="007957B3" w:rsidDel="00DB31BD">
          <w:rPr>
            <w:rFonts w:ascii="Times New Roman" w:hAnsi="Times New Roman" w:cs="Times New Roman"/>
          </w:rPr>
          <w:delText xml:space="preserve">, whilst </w:delText>
        </w:r>
        <w:r w:rsidR="00A22C5B" w:rsidDel="00DB31BD">
          <w:rPr>
            <w:rFonts w:ascii="Times New Roman" w:hAnsi="Times New Roman" w:cs="Times New Roman"/>
          </w:rPr>
          <w:delText xml:space="preserve">soft selection </w:delText>
        </w:r>
        <w:r w:rsidR="007957B3" w:rsidDel="00DB31BD">
          <w:rPr>
            <w:rFonts w:ascii="Times New Roman" w:hAnsi="Times New Roman" w:cs="Times New Roman"/>
          </w:rPr>
          <w:delText xml:space="preserve">is </w:delText>
        </w:r>
        <w:r w:rsidR="00A22C5B" w:rsidDel="00DB31BD">
          <w:rPr>
            <w:rFonts w:ascii="Times New Roman" w:hAnsi="Times New Roman" w:cs="Times New Roman"/>
          </w:rPr>
          <w:delText>depend</w:delText>
        </w:r>
        <w:r w:rsidR="007957B3" w:rsidDel="00DB31BD">
          <w:rPr>
            <w:rFonts w:ascii="Times New Roman" w:hAnsi="Times New Roman" w:cs="Times New Roman"/>
          </w:rPr>
          <w:delText>ent</w:delText>
        </w:r>
        <w:r w:rsidR="00A22C5B" w:rsidDel="00DB31BD">
          <w:rPr>
            <w:rFonts w:ascii="Times New Roman" w:hAnsi="Times New Roman" w:cs="Times New Roman"/>
          </w:rPr>
          <w:delText xml:space="preserve"> on</w:delText>
        </w:r>
        <w:r w:rsidR="007957B3" w:rsidDel="00DB31BD">
          <w:rPr>
            <w:rFonts w:ascii="Times New Roman" w:hAnsi="Times New Roman" w:cs="Times New Roman"/>
          </w:rPr>
          <w:delText>,</w:delText>
        </w:r>
        <w:r w:rsidR="00A22C5B" w:rsidDel="00DB31BD">
          <w:rPr>
            <w:rFonts w:ascii="Times New Roman" w:hAnsi="Times New Roman" w:cs="Times New Roman"/>
          </w:rPr>
          <w:delText xml:space="preserve"> </w:delText>
        </w:r>
        <w:r w:rsidR="007957B3" w:rsidDel="00DB31BD">
          <w:rPr>
            <w:rFonts w:ascii="Times New Roman" w:hAnsi="Times New Roman" w:cs="Times New Roman"/>
          </w:rPr>
          <w:delText xml:space="preserve">population </w:delText>
        </w:r>
        <w:r w:rsidR="00A22C5B" w:rsidDel="00DB31BD">
          <w:rPr>
            <w:rFonts w:ascii="Times New Roman" w:hAnsi="Times New Roman" w:cs="Times New Roman"/>
          </w:rPr>
          <w:delText xml:space="preserve">density and phenotypic composition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delInstrText>
        </w:r>
        <w:r w:rsidR="00A22C5B" w:rsidDel="00DB31BD">
          <w:rPr>
            <w:rFonts w:ascii="Times New Roman" w:hAnsi="Times New Roman" w:cs="Times New Roman"/>
          </w:rPr>
          <w:fldChar w:fldCharType="separate"/>
        </w:r>
        <w:r w:rsidR="00A22C5B" w:rsidRPr="00C81CFA" w:rsidDel="00DB31BD">
          <w:rPr>
            <w:rFonts w:ascii="Times New Roman" w:hAnsi="Times New Roman" w:cs="Times New Roman"/>
          </w:rPr>
          <w:delText>(Bell et al. 2021)</w:delText>
        </w:r>
        <w:r w:rsidR="00A22C5B" w:rsidDel="00DB31BD">
          <w:rPr>
            <w:rFonts w:ascii="Times New Roman" w:hAnsi="Times New Roman" w:cs="Times New Roman"/>
          </w:rPr>
          <w:fldChar w:fldCharType="end"/>
        </w:r>
      </w:del>
      <w:del w:id="285" w:author="O'Sullivan, Ronan James" w:date="2023-07-04T15:10:00Z">
        <w:r w:rsidR="00A22C5B" w:rsidDel="00B9592C">
          <w:rPr>
            <w:rFonts w:ascii="Times New Roman" w:hAnsi="Times New Roman" w:cs="Times New Roman"/>
          </w:rPr>
          <w:delText xml:space="preserve">. </w:delText>
        </w:r>
      </w:del>
      <w:del w:id="286" w:author="O'Sullivan, Ronan James" w:date="2023-07-04T15:07:00Z">
        <w:r w:rsidR="00A22C5B" w:rsidDel="00DB31BD">
          <w:rPr>
            <w:rFonts w:ascii="Times New Roman" w:hAnsi="Times New Roman" w:cs="Times New Roman"/>
          </w:rPr>
          <w:delText xml:space="preserve">To understand </w:delText>
        </w:r>
        <w:r w:rsidR="007957B3" w:rsidDel="00DB31BD">
          <w:rPr>
            <w:rFonts w:ascii="Times New Roman" w:hAnsi="Times New Roman" w:cs="Times New Roman"/>
          </w:rPr>
          <w:delText>soft selection</w:delText>
        </w:r>
        <w:r w:rsidR="00A22C5B" w:rsidDel="00DB31BD">
          <w:rPr>
            <w:rFonts w:ascii="Times New Roman" w:hAnsi="Times New Roman" w:cs="Times New Roman"/>
          </w:rPr>
          <w:delText xml:space="preserve">, it is </w:delText>
        </w:r>
        <w:r w:rsidR="00245320" w:rsidDel="00DB31BD">
          <w:rPr>
            <w:rFonts w:ascii="Times New Roman" w:hAnsi="Times New Roman" w:cs="Times New Roman"/>
          </w:rPr>
          <w:delText>useful</w:delText>
        </w:r>
        <w:r w:rsidR="00A22C5B" w:rsidDel="00DB31BD">
          <w:rPr>
            <w:rFonts w:ascii="Times New Roman" w:hAnsi="Times New Roman" w:cs="Times New Roman"/>
          </w:rPr>
          <w:delText xml:space="preserve"> to conceive of </w:delText>
        </w:r>
        <w:r w:rsidR="009B6896" w:rsidDel="00DB31BD">
          <w:rPr>
            <w:rFonts w:ascii="Times New Roman" w:hAnsi="Times New Roman" w:cs="Times New Roman"/>
          </w:rPr>
          <w:delText>the</w:delText>
        </w:r>
        <w:r w:rsidR="00A22C5B" w:rsidDel="00DB31BD">
          <w:rPr>
            <w:rFonts w:ascii="Times New Roman" w:hAnsi="Times New Roman" w:cs="Times New Roman"/>
          </w:rPr>
          <w:delText xml:space="preserve"> environment </w:delText>
        </w:r>
        <w:r w:rsidR="00245320" w:rsidDel="00DB31BD">
          <w:rPr>
            <w:rFonts w:ascii="Times New Roman" w:hAnsi="Times New Roman" w:cs="Times New Roman"/>
          </w:rPr>
          <w:delText xml:space="preserve">as </w:delText>
        </w:r>
        <w:r w:rsidR="00A22C5B" w:rsidDel="00DB31BD">
          <w:rPr>
            <w:rFonts w:ascii="Times New Roman" w:hAnsi="Times New Roman" w:cs="Times New Roman"/>
          </w:rPr>
          <w:delText xml:space="preserve">containing a limited number of “ecological vacancies”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delInstrText>
        </w:r>
        <w:r w:rsidR="00A22C5B" w:rsidDel="00DB31BD">
          <w:rPr>
            <w:rFonts w:ascii="Times New Roman" w:hAnsi="Times New Roman" w:cs="Times New Roman"/>
          </w:rPr>
          <w:fldChar w:fldCharType="separate"/>
        </w:r>
        <w:r w:rsidR="009B6896" w:rsidRPr="009B6896" w:rsidDel="00DB31BD">
          <w:rPr>
            <w:rFonts w:ascii="Times New Roman" w:hAnsi="Times New Roman" w:cs="Times New Roman"/>
          </w:rPr>
          <w:delText>(Reznick 2016)</w:delText>
        </w:r>
        <w:r w:rsidR="00A22C5B" w:rsidDel="00DB31BD">
          <w:rPr>
            <w:rFonts w:ascii="Times New Roman" w:hAnsi="Times New Roman" w:cs="Times New Roman"/>
          </w:rPr>
          <w:fldChar w:fldCharType="end"/>
        </w:r>
        <w:r w:rsidR="00245320" w:rsidDel="00DB31BD">
          <w:rPr>
            <w:rFonts w:ascii="Times New Roman" w:hAnsi="Times New Roman" w:cs="Times New Roman"/>
          </w:rPr>
          <w:delText>.</w:delText>
        </w:r>
        <w:r w:rsidR="00A55B8B" w:rsidDel="00DB31BD">
          <w:rPr>
            <w:rFonts w:ascii="Times New Roman" w:hAnsi="Times New Roman" w:cs="Times New Roman"/>
          </w:rPr>
          <w:delText xml:space="preserve"> To survive or reproduce, an individual must acquire one of these vacancies, with relative </w:delText>
        </w:r>
        <w:r w:rsidR="007957B3" w:rsidDel="00DB31BD">
          <w:rPr>
            <w:rFonts w:ascii="Times New Roman" w:hAnsi="Times New Roman" w:cs="Times New Roman"/>
          </w:rPr>
          <w:delText xml:space="preserve">rather than absolute </w:delText>
        </w:r>
        <w:r w:rsidR="00A55B8B" w:rsidDel="00DB31BD">
          <w:rPr>
            <w:rFonts w:ascii="Times New Roman" w:hAnsi="Times New Roman" w:cs="Times New Roman"/>
          </w:rPr>
          <w:delText xml:space="preserve">trait values determining which individuals </w:delText>
        </w:r>
        <w:r w:rsidR="00B110AE" w:rsidDel="00DB31BD">
          <w:rPr>
            <w:rFonts w:ascii="Times New Roman" w:hAnsi="Times New Roman" w:cs="Times New Roman"/>
          </w:rPr>
          <w:delText xml:space="preserve">fill </w:delText>
        </w:r>
      </w:del>
      <w:del w:id="287" w:author="O'Sullivan, Ronan James" w:date="2023-07-04T15:06:00Z">
        <w:r w:rsidR="00B110AE" w:rsidDel="00DB31BD">
          <w:rPr>
            <w:rFonts w:ascii="Times New Roman" w:hAnsi="Times New Roman" w:cs="Times New Roman"/>
          </w:rPr>
          <w:delText>them</w:delText>
        </w:r>
      </w:del>
      <w:del w:id="288" w:author="O'Sullivan, Ronan James" w:date="2023-07-04T15:07:00Z">
        <w:r w:rsidR="00B110AE" w:rsidDel="00DB31BD">
          <w:rPr>
            <w:rFonts w:ascii="Times New Roman" w:hAnsi="Times New Roman" w:cs="Times New Roman"/>
          </w:rPr>
          <w:delText xml:space="preserve">. </w:delText>
        </w:r>
      </w:del>
      <w:del w:id="289" w:author="O'Sullivan, Ronan James" w:date="2023-07-04T15:10:00Z">
        <w:r w:rsidR="003315EE" w:rsidDel="00B9592C">
          <w:rPr>
            <w:rFonts w:ascii="Times New Roman" w:hAnsi="Times New Roman" w:cs="Times New Roman"/>
          </w:rPr>
          <w:delText xml:space="preserve">So long as </w:delText>
        </w:r>
        <w:r w:rsidR="00A540B1" w:rsidDel="00B9592C">
          <w:rPr>
            <w:rFonts w:ascii="Times New Roman" w:hAnsi="Times New Roman" w:cs="Times New Roman"/>
          </w:rPr>
          <w:delText xml:space="preserve">there are more individuals than ecological vacancies, all vacancies will be filled regardless of the phenotypic composition of the population, but soft selection will occur in a density and frequency dependent manner when individuals differ in </w:delText>
        </w:r>
        <w:r w:rsidR="00816741" w:rsidDel="00B9592C">
          <w:rPr>
            <w:rFonts w:ascii="Times New Roman" w:hAnsi="Times New Roman" w:cs="Times New Roman"/>
          </w:rPr>
          <w:delText>competitive abilities</w:delText>
        </w:r>
        <w:r w:rsidR="00EF0B73" w:rsidDel="00B9592C">
          <w:rPr>
            <w:rFonts w:ascii="Times New Roman" w:hAnsi="Times New Roman" w:cs="Times New Roman"/>
          </w:rPr>
          <w:delText>.</w:delText>
        </w:r>
      </w:del>
      <w:ins w:id="290" w:author="O'Sullivan, Ronan James" w:date="2023-07-04T15:12:00Z">
        <w:r w:rsidR="00B9592C">
          <w:rPr>
            <w:rFonts w:ascii="Times New Roman" w:hAnsi="Times New Roman" w:cs="Times New Roman"/>
          </w:rPr>
          <w:t xml:space="preserve"> and there are more competing individuals than there are vacancies. </w:t>
        </w:r>
      </w:ins>
    </w:p>
    <w:p w14:paraId="602A734D" w14:textId="11391863"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lastRenderedPageBreak/>
        <w:t xml:space="preserve">Here we present an eco-genetic </w:t>
      </w:r>
      <w:commentRangeStart w:id="291"/>
      <w:del w:id="292" w:author="O'Sullivan, Ronan James" w:date="2023-07-03T11:58:00Z">
        <w:r w:rsidDel="00A706C2">
          <w:rPr>
            <w:rFonts w:ascii="Times New Roman" w:hAnsi="Times New Roman" w:cs="Times New Roman"/>
          </w:rPr>
          <w:delText xml:space="preserve">(or “demo-genetic”) </w:delText>
        </w:r>
      </w:del>
      <w:commentRangeEnd w:id="291"/>
      <w:r w:rsidR="00B9592C">
        <w:rPr>
          <w:rStyle w:val="CommentReference"/>
        </w:rPr>
        <w:commentReference w:id="291"/>
      </w:r>
      <w:r>
        <w:rPr>
          <w:rFonts w:ascii="Times New Roman" w:hAnsi="Times New Roman" w:cs="Times New Roman"/>
        </w:rPr>
        <w:t xml:space="preserve">model to explore the </w:t>
      </w:r>
      <w:del w:id="293" w:author="O'Sullivan, Ronan James" w:date="2023-07-04T15:17:00Z">
        <w:r w:rsidDel="00B9592C">
          <w:rPr>
            <w:rFonts w:ascii="Times New Roman" w:hAnsi="Times New Roman" w:cs="Times New Roman"/>
          </w:rPr>
          <w:delText>ecological and</w:delText>
        </w:r>
      </w:del>
      <w:ins w:id="294" w:author="O'Sullivan, Ronan James" w:date="2023-07-04T15:17:00Z">
        <w:r w:rsidR="00B9592C">
          <w:rPr>
            <w:rFonts w:ascii="Times New Roman" w:hAnsi="Times New Roman" w:cs="Times New Roman"/>
          </w:rPr>
          <w:t>eco-</w:t>
        </w:r>
      </w:ins>
      <w:del w:id="295"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 xml:space="preserve">evolutionary consequences </w:t>
      </w:r>
      <w:del w:id="296" w:author="O'Sullivan, Ronan James" w:date="2023-07-03T12:53:00Z">
        <w:r w:rsidDel="00A34058">
          <w:rPr>
            <w:rFonts w:ascii="Times New Roman" w:hAnsi="Times New Roman" w:cs="Times New Roman"/>
          </w:rPr>
          <w:delText xml:space="preserve">for a single wild population </w:delText>
        </w:r>
      </w:del>
      <w:r>
        <w:rPr>
          <w:rFonts w:ascii="Times New Roman" w:hAnsi="Times New Roman" w:cs="Times New Roman"/>
        </w:rPr>
        <w:t xml:space="preserve">of </w:t>
      </w:r>
      <w:del w:id="297" w:author="O'Sullivan, Ronan James" w:date="2023-07-04T15:17:00Z">
        <w:r w:rsidDel="00B9592C">
          <w:rPr>
            <w:rFonts w:ascii="Times New Roman" w:hAnsi="Times New Roman" w:cs="Times New Roman"/>
          </w:rPr>
          <w:delText>one-off</w:delText>
        </w:r>
      </w:del>
      <w:proofErr w:type="spellStart"/>
      <w:ins w:id="298" w:author="O'Sullivan, Ronan James" w:date="2023-07-11T11:27:00Z">
        <w:r w:rsidR="00DD7F86">
          <w:rPr>
            <w:rFonts w:ascii="Times New Roman" w:hAnsi="Times New Roman" w:cs="Times New Roman"/>
          </w:rPr>
          <w:t>acute</w:t>
        </w:r>
      </w:ins>
      <w:ins w:id="299" w:author="O'Sullivan, Ronan James" w:date="2023-07-04T15:17:00Z">
        <w:r w:rsidR="00B9592C">
          <w:rPr>
            <w:rFonts w:ascii="Times New Roman" w:hAnsi="Times New Roman" w:cs="Times New Roman"/>
          </w:rPr>
          <w:t>acute</w:t>
        </w:r>
      </w:ins>
      <w:proofErr w:type="spellEnd"/>
      <w:r>
        <w:rPr>
          <w:rFonts w:ascii="Times New Roman" w:hAnsi="Times New Roman" w:cs="Times New Roman"/>
        </w:rPr>
        <w:t xml:space="preserve"> or </w:t>
      </w:r>
      <w:del w:id="300" w:author="O'Sullivan, Ronan James" w:date="2023-07-04T15:17:00Z">
        <w:r w:rsidDel="00B9592C">
          <w:rPr>
            <w:rFonts w:ascii="Times New Roman" w:hAnsi="Times New Roman" w:cs="Times New Roman"/>
          </w:rPr>
          <w:delText xml:space="preserve">continuous </w:delText>
        </w:r>
      </w:del>
      <w:ins w:id="301" w:author="O'Sullivan, Ronan James" w:date="2023-07-04T15:17:00Z">
        <w:r w:rsidR="00B9592C">
          <w:rPr>
            <w:rFonts w:ascii="Times New Roman" w:hAnsi="Times New Roman" w:cs="Times New Roman"/>
          </w:rPr>
          <w:t xml:space="preserve">chronic </w:t>
        </w:r>
      </w:ins>
      <w:r>
        <w:rPr>
          <w:rFonts w:ascii="Times New Roman" w:hAnsi="Times New Roman" w:cs="Times New Roman"/>
        </w:rPr>
        <w:t>intrusion</w:t>
      </w:r>
      <w:ins w:id="302" w:author="O'Sullivan, Ronan James" w:date="2023-07-04T15:17:00Z">
        <w:r w:rsidR="00B9592C">
          <w:rPr>
            <w:rFonts w:ascii="Times New Roman" w:hAnsi="Times New Roman" w:cs="Times New Roman"/>
          </w:rPr>
          <w:t xml:space="preserve"> events</w:t>
        </w:r>
      </w:ins>
      <w:ins w:id="303" w:author="O'Sullivan, Ronan James" w:date="2023-07-03T12:53:00Z">
        <w:r w:rsidR="008B0C33">
          <w:rPr>
            <w:rFonts w:ascii="Times New Roman" w:hAnsi="Times New Roman" w:cs="Times New Roman"/>
          </w:rPr>
          <w:t xml:space="preserve"> </w:t>
        </w:r>
      </w:ins>
      <w:del w:id="304"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by foreign/domesticated individuals</w:t>
      </w:r>
      <w:ins w:id="305" w:author="O'Sullivan, Ronan James" w:date="2023-07-04T15:17:00Z">
        <w:r w:rsidR="00B9592C">
          <w:rPr>
            <w:rFonts w:ascii="Times New Roman" w:hAnsi="Times New Roman" w:cs="Times New Roman"/>
          </w:rPr>
          <w:t xml:space="preserve"> in</w:t>
        </w:r>
      </w:ins>
      <w:del w:id="306" w:author="O'Sullivan, Ronan James" w:date="2023-07-04T15:17:00Z">
        <w:r w:rsidR="00EE7DF4" w:rsidDel="00B9592C">
          <w:rPr>
            <w:rFonts w:ascii="Times New Roman" w:hAnsi="Times New Roman" w:cs="Times New Roman"/>
          </w:rPr>
          <w:delText>,</w:delText>
        </w:r>
      </w:del>
      <w:ins w:id="307" w:author="O'Sullivan, Ronan James" w:date="2023-07-04T15:17:00Z">
        <w:r w:rsidR="00B9592C">
          <w:rPr>
            <w:rFonts w:ascii="Times New Roman" w:hAnsi="Times New Roman" w:cs="Times New Roman"/>
          </w:rPr>
          <w:t>to a wild population. We sp</w:t>
        </w:r>
      </w:ins>
      <w:ins w:id="308" w:author="O'Sullivan, Ronan James" w:date="2023-07-04T15:18:00Z">
        <w:r w:rsidR="00B9592C">
          <w:rPr>
            <w:rFonts w:ascii="Times New Roman" w:hAnsi="Times New Roman" w:cs="Times New Roman"/>
          </w:rPr>
          <w:t>ecifically</w:t>
        </w:r>
      </w:ins>
      <w:del w:id="309" w:author="O'Sullivan, Ronan James" w:date="2023-07-04T15:17:00Z">
        <w:r w:rsidR="00EE7DF4" w:rsidDel="00B9592C">
          <w:rPr>
            <w:rFonts w:ascii="Times New Roman" w:hAnsi="Times New Roman" w:cs="Times New Roman"/>
          </w:rPr>
          <w:delText xml:space="preserve"> </w:delText>
        </w:r>
      </w:del>
      <w:del w:id="310" w:author="O'Sullivan, Ronan James" w:date="2023-07-04T15:18:00Z">
        <w:r w:rsidR="00EE7DF4" w:rsidDel="00B9592C">
          <w:rPr>
            <w:rFonts w:ascii="Times New Roman" w:hAnsi="Times New Roman" w:cs="Times New Roman"/>
          </w:rPr>
          <w:delText>with a specific</w:delText>
        </w:r>
      </w:del>
      <w:r w:rsidR="00EE7DF4">
        <w:rPr>
          <w:rFonts w:ascii="Times New Roman" w:hAnsi="Times New Roman" w:cs="Times New Roman"/>
        </w:rPr>
        <w:t xml:space="preserve"> focus on the role of soft selection in </w:t>
      </w:r>
      <w:del w:id="311" w:author="O'Sullivan, Ronan James" w:date="2023-07-03T12:53:00Z">
        <w:r w:rsidR="00EE7DF4" w:rsidDel="008B0C33">
          <w:rPr>
            <w:rFonts w:ascii="Times New Roman" w:hAnsi="Times New Roman" w:cs="Times New Roman"/>
          </w:rPr>
          <w:delText xml:space="preserve">modulating </w:delText>
        </w:r>
      </w:del>
      <w:ins w:id="312" w:author="O'Sullivan, Ronan James" w:date="2023-07-03T12:53:00Z">
        <w:r w:rsidR="008B0C33">
          <w:rPr>
            <w:rFonts w:ascii="Times New Roman" w:hAnsi="Times New Roman" w:cs="Times New Roman"/>
          </w:rPr>
          <w:t xml:space="preserve">mediating </w:t>
        </w:r>
      </w:ins>
      <w:del w:id="313" w:author="O'Sullivan, Ronan James" w:date="2023-07-04T15:18:00Z">
        <w:r w:rsidR="00EE7DF4" w:rsidDel="00B9592C">
          <w:rPr>
            <w:rFonts w:ascii="Times New Roman" w:hAnsi="Times New Roman" w:cs="Times New Roman"/>
          </w:rPr>
          <w:delText xml:space="preserve">the </w:delText>
        </w:r>
      </w:del>
      <w:ins w:id="314" w:author="O'Sullivan, Ronan James" w:date="2023-07-04T15:18:00Z">
        <w:r w:rsidR="00B9592C">
          <w:rPr>
            <w:rFonts w:ascii="Times New Roman" w:hAnsi="Times New Roman" w:cs="Times New Roman"/>
          </w:rPr>
          <w:t xml:space="preserve">such </w:t>
        </w:r>
      </w:ins>
      <w:r w:rsidR="00EE7DF4">
        <w:rPr>
          <w:rFonts w:ascii="Times New Roman" w:hAnsi="Times New Roman" w:cs="Times New Roman"/>
        </w:rPr>
        <w:t xml:space="preserve">outcomes. </w:t>
      </w:r>
      <w:ins w:id="315" w:author="O'Sullivan, Ronan James" w:date="2023-07-04T15:18:00Z">
        <w:r w:rsidR="00B9592C">
          <w:rPr>
            <w:rFonts w:ascii="Times New Roman" w:hAnsi="Times New Roman" w:cs="Times New Roman"/>
          </w:rPr>
          <w:t>Though loose</w:t>
        </w:r>
      </w:ins>
      <w:ins w:id="316" w:author="O'Sullivan, Ronan James" w:date="2023-07-04T15:19:00Z">
        <w:r w:rsidR="00B9592C">
          <w:rPr>
            <w:rFonts w:ascii="Times New Roman" w:hAnsi="Times New Roman" w:cs="Times New Roman"/>
          </w:rPr>
          <w:t xml:space="preserve">ly based on a salmonine lifecycle, </w:t>
        </w:r>
      </w:ins>
      <w:del w:id="317" w:author="O'Sullivan, Ronan James" w:date="2023-07-04T15:19:00Z">
        <w:r w:rsidR="00C667A2" w:rsidDel="00B9592C">
          <w:rPr>
            <w:rFonts w:ascii="Times New Roman" w:hAnsi="Times New Roman" w:cs="Times New Roman"/>
          </w:rPr>
          <w:delText>T</w:delText>
        </w:r>
      </w:del>
      <w:ins w:id="318" w:author="O'Sullivan, Ronan James" w:date="2023-07-04T15:19:00Z">
        <w:r w:rsidR="00B9592C">
          <w:rPr>
            <w:rFonts w:ascii="Times New Roman" w:hAnsi="Times New Roman" w:cs="Times New Roman"/>
          </w:rPr>
          <w:t>t</w:t>
        </w:r>
      </w:ins>
      <w:r w:rsidR="00C667A2">
        <w:rPr>
          <w:rFonts w:ascii="Times New Roman" w:hAnsi="Times New Roman" w:cs="Times New Roman"/>
        </w:rPr>
        <w:t xml:space="preserve">he model </w:t>
      </w:r>
      <w:ins w:id="319" w:author="O'Sullivan, Ronan James" w:date="2023-07-03T12:55:00Z">
        <w:r w:rsidR="008B0C33">
          <w:rPr>
            <w:rFonts w:ascii="Times New Roman" w:hAnsi="Times New Roman" w:cs="Times New Roman"/>
          </w:rPr>
          <w:t xml:space="preserve">is </w:t>
        </w:r>
      </w:ins>
      <w:del w:id="320" w:author="O'Sullivan, Ronan James" w:date="2023-07-03T12:55:00Z">
        <w:r w:rsidR="00C667A2" w:rsidDel="008B0C33">
          <w:rPr>
            <w:rFonts w:ascii="Times New Roman" w:hAnsi="Times New Roman" w:cs="Times New Roman"/>
          </w:rPr>
          <w:delText>is loosely based on a salmonid fish</w:delText>
        </w:r>
        <w:r w:rsidR="00894CDA" w:rsidDel="008B0C33">
          <w:rPr>
            <w:rFonts w:ascii="Times New Roman" w:hAnsi="Times New Roman" w:cs="Times New Roman"/>
          </w:rPr>
          <w:delText xml:space="preserve"> </w:delText>
        </w:r>
        <w:r w:rsidR="00C667A2" w:rsidDel="008B0C33">
          <w:rPr>
            <w:rFonts w:ascii="Times New Roman" w:hAnsi="Times New Roman" w:cs="Times New Roman"/>
          </w:rPr>
          <w:delText xml:space="preserve">but is </w:delText>
        </w:r>
      </w:del>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del w:id="321" w:author="O'Sullivan, Ronan James" w:date="2023-07-03T12:54:00Z">
        <w:r w:rsidR="00C667A2" w:rsidDel="008B0C33">
          <w:rPr>
            <w:rFonts w:ascii="Times New Roman" w:hAnsi="Times New Roman" w:cs="Times New Roman"/>
          </w:rPr>
          <w:delText>species</w:delText>
        </w:r>
        <w:r w:rsidR="00C55768" w:rsidDel="008B0C33">
          <w:rPr>
            <w:rFonts w:ascii="Times New Roman" w:hAnsi="Times New Roman" w:cs="Times New Roman"/>
          </w:rPr>
          <w:delText xml:space="preserve"> </w:delText>
        </w:r>
      </w:del>
      <w:ins w:id="322" w:author="O'Sullivan, Ronan James" w:date="2023-07-03T12:54:00Z">
        <w:r w:rsidR="008B0C33">
          <w:rPr>
            <w:rFonts w:ascii="Times New Roman" w:hAnsi="Times New Roman" w:cs="Times New Roman"/>
          </w:rPr>
          <w:t xml:space="preserve">taxon </w:t>
        </w:r>
      </w:ins>
      <w:r w:rsidR="00C55768">
        <w:rPr>
          <w:rFonts w:ascii="Times New Roman" w:hAnsi="Times New Roman" w:cs="Times New Roman"/>
        </w:rPr>
        <w:t xml:space="preserve">that </w:t>
      </w:r>
      <w:ins w:id="323" w:author="O'Sullivan, Ronan James" w:date="2023-07-04T15:18:00Z">
        <w:r w:rsidR="00B9592C">
          <w:rPr>
            <w:rFonts w:ascii="Times New Roman" w:hAnsi="Times New Roman" w:cs="Times New Roman"/>
          </w:rPr>
          <w:t xml:space="preserve">could </w:t>
        </w:r>
      </w:ins>
      <w:r w:rsidR="00C55768">
        <w:rPr>
          <w:rFonts w:ascii="Times New Roman" w:hAnsi="Times New Roman" w:cs="Times New Roman"/>
        </w:rPr>
        <w:t>experience</w:t>
      </w:r>
      <w:del w:id="324" w:author="O'Sullivan, Ronan James" w:date="2023-07-04T15:19:00Z">
        <w:r w:rsidR="00C55768" w:rsidDel="00B9592C">
          <w:rPr>
            <w:rFonts w:ascii="Times New Roman" w:hAnsi="Times New Roman" w:cs="Times New Roman"/>
          </w:rPr>
          <w:delText>s</w:delText>
        </w:r>
      </w:del>
      <w:r w:rsidR="00C55768">
        <w:rPr>
          <w:rFonts w:ascii="Times New Roman" w:hAnsi="Times New Roman" w:cs="Times New Roman"/>
        </w:rPr>
        <w:t xml:space="preserve"> </w:t>
      </w:r>
      <w:r w:rsidR="00EB3B2A">
        <w:rPr>
          <w:rFonts w:ascii="Times New Roman" w:hAnsi="Times New Roman" w:cs="Times New Roman"/>
        </w:rPr>
        <w:t>sequential soft and hard selection</w:t>
      </w:r>
      <w:ins w:id="325" w:author="O'Sullivan, Ronan James" w:date="2023-07-03T12:54:00Z">
        <w:r w:rsidR="008B0C33">
          <w:rPr>
            <w:rFonts w:ascii="Times New Roman" w:hAnsi="Times New Roman" w:cs="Times New Roman"/>
          </w:rPr>
          <w:t xml:space="preserve"> </w:t>
        </w:r>
      </w:ins>
      <w:ins w:id="326" w:author="O'Sullivan, Ronan James" w:date="2023-07-04T15:18:00Z">
        <w:r w:rsidR="00B9592C">
          <w:rPr>
            <w:rFonts w:ascii="Times New Roman" w:hAnsi="Times New Roman" w:cs="Times New Roman"/>
          </w:rPr>
          <w:t xml:space="preserve">events, </w:t>
        </w:r>
      </w:ins>
      <w:ins w:id="327" w:author="O'Sullivan, Ronan James" w:date="2023-07-03T12:54:00Z">
        <w:r w:rsidR="008B0C33">
          <w:rPr>
            <w:rFonts w:ascii="Times New Roman" w:hAnsi="Times New Roman" w:cs="Times New Roman"/>
          </w:rPr>
          <w:t>as well as</w:t>
        </w:r>
      </w:ins>
      <w:del w:id="328" w:author="O'Sullivan, Ronan James" w:date="2023-07-03T12:54:00Z">
        <w:r w:rsidR="00EB3B2A" w:rsidDel="008B0C33">
          <w:rPr>
            <w:rFonts w:ascii="Times New Roman" w:hAnsi="Times New Roman" w:cs="Times New Roman"/>
          </w:rPr>
          <w:delText xml:space="preserve">, </w:delText>
        </w:r>
        <w:r w:rsidR="00A94263" w:rsidDel="008B0C33">
          <w:rPr>
            <w:rFonts w:ascii="Times New Roman" w:hAnsi="Times New Roman" w:cs="Times New Roman"/>
          </w:rPr>
          <w:delText>plus</w:delText>
        </w:r>
      </w:del>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ins w:id="329" w:author="O'Sullivan, Ronan James" w:date="2023-07-04T15:19:00Z">
        <w:r w:rsidR="00B9592C">
          <w:rPr>
            <w:rFonts w:ascii="Times New Roman" w:hAnsi="Times New Roman" w:cs="Times New Roman"/>
          </w:rPr>
          <w:t xml:space="preserve">In our model, </w:t>
        </w:r>
      </w:ins>
      <w:del w:id="330" w:author="O'Sullivan, Ronan James" w:date="2023-07-04T15:19:00Z">
        <w:r w:rsidR="00894CDA" w:rsidDel="00B9592C">
          <w:rPr>
            <w:rFonts w:ascii="Times New Roman" w:hAnsi="Times New Roman" w:cs="Times New Roman"/>
          </w:rPr>
          <w:delText>I</w:delText>
        </w:r>
      </w:del>
      <w:ins w:id="331" w:author="O'Sullivan, Ronan James" w:date="2023-07-04T15:19:00Z">
        <w:r w:rsidR="00B9592C">
          <w:rPr>
            <w:rFonts w:ascii="Times New Roman" w:hAnsi="Times New Roman" w:cs="Times New Roman"/>
          </w:rPr>
          <w:t>i</w:t>
        </w:r>
      </w:ins>
      <w:r w:rsidR="00894CDA">
        <w:rPr>
          <w:rFonts w:ascii="Times New Roman" w:hAnsi="Times New Roman" w:cs="Times New Roman"/>
        </w:rPr>
        <w:t xml:space="preserve">ndividuals compete each generation for a limited number of </w:t>
      </w:r>
      <w:ins w:id="332" w:author="O'Sullivan, Ronan James" w:date="2023-07-04T15:19:00Z">
        <w:r w:rsidR="00B9592C">
          <w:rPr>
            <w:rFonts w:ascii="Times New Roman" w:hAnsi="Times New Roman" w:cs="Times New Roman"/>
          </w:rPr>
          <w:t>‘</w:t>
        </w:r>
      </w:ins>
      <w:del w:id="333" w:author="O'Sullivan, Ronan James" w:date="2023-07-04T15:19:00Z">
        <w:r w:rsidR="00894CDA" w:rsidDel="00B9592C">
          <w:rPr>
            <w:rFonts w:ascii="Times New Roman" w:hAnsi="Times New Roman" w:cs="Times New Roman"/>
          </w:rPr>
          <w:delText>“</w:delText>
        </w:r>
      </w:del>
      <w:r w:rsidR="00894CDA">
        <w:rPr>
          <w:rFonts w:ascii="Times New Roman" w:hAnsi="Times New Roman" w:cs="Times New Roman"/>
        </w:rPr>
        <w:t>spawning slots</w:t>
      </w:r>
      <w:ins w:id="334" w:author="O'Sullivan, Ronan James" w:date="2023-07-04T15:19:00Z">
        <w:r w:rsidR="00B9592C">
          <w:rPr>
            <w:rFonts w:ascii="Times New Roman" w:hAnsi="Times New Roman" w:cs="Times New Roman"/>
          </w:rPr>
          <w:t>’</w:t>
        </w:r>
      </w:ins>
      <w:del w:id="335" w:author="O'Sullivan, Ronan James" w:date="2023-07-04T15:19:00Z">
        <w:r w:rsidR="00894CDA" w:rsidDel="00B9592C">
          <w:rPr>
            <w:rFonts w:ascii="Times New Roman" w:hAnsi="Times New Roman" w:cs="Times New Roman"/>
          </w:rPr>
          <w:delText>”</w:delText>
        </w:r>
      </w:del>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xml:space="preserve">, with success </w:t>
      </w:r>
      <w:del w:id="336" w:author="O'Sullivan, Ronan James" w:date="2023-07-03T12:54:00Z">
        <w:r w:rsidR="00ED446E" w:rsidDel="008B0C33">
          <w:rPr>
            <w:rFonts w:ascii="Times New Roman" w:hAnsi="Times New Roman" w:cs="Times New Roman"/>
          </w:rPr>
          <w:delText xml:space="preserve">in this intraspecific competition </w:delText>
        </w:r>
      </w:del>
      <w:r w:rsidR="00ED446E">
        <w:rPr>
          <w:rFonts w:ascii="Times New Roman" w:hAnsi="Times New Roman" w:cs="Times New Roman"/>
        </w:rPr>
        <w:t>determined by a single</w:t>
      </w:r>
      <w:ins w:id="337" w:author="O'Sullivan, Ronan James" w:date="2023-07-04T15:20:00Z">
        <w:r w:rsidR="00B9592C">
          <w:rPr>
            <w:rFonts w:ascii="Times New Roman" w:hAnsi="Times New Roman" w:cs="Times New Roman"/>
          </w:rPr>
          <w:t xml:space="preserve"> </w:t>
        </w:r>
      </w:ins>
      <w:del w:id="338" w:author="O'Sullivan, Ronan James" w:date="2023-07-04T15:20:00Z">
        <w:r w:rsidR="00ED446E" w:rsidDel="00B9592C">
          <w:rPr>
            <w:rFonts w:ascii="Times New Roman" w:hAnsi="Times New Roman" w:cs="Times New Roman"/>
          </w:rPr>
          <w:delText xml:space="preserve"> s</w:delText>
        </w:r>
      </w:del>
      <w:del w:id="339" w:author="O'Sullivan, Ronan James" w:date="2023-07-04T15:19:00Z">
        <w:r w:rsidR="00ED446E" w:rsidDel="00B9592C">
          <w:rPr>
            <w:rFonts w:ascii="Times New Roman" w:hAnsi="Times New Roman" w:cs="Times New Roman"/>
          </w:rPr>
          <w:delText xml:space="preserve">oft-selected </w:delText>
        </w:r>
      </w:del>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ins w:id="340" w:author="O'Sullivan, Ronan James" w:date="2023-07-04T15:20:00Z">
        <w:r w:rsidR="00B9592C">
          <w:rPr>
            <w:rFonts w:ascii="Times New Roman" w:eastAsiaTheme="minorEastAsia" w:hAnsi="Times New Roman" w:cs="Times New Roman"/>
            <w:iCs/>
          </w:rPr>
          <w:t>, that is subject to soft selec</w:t>
        </w:r>
        <w:r w:rsidR="00206294">
          <w:rPr>
            <w:rFonts w:ascii="Times New Roman" w:eastAsiaTheme="minorEastAsia" w:hAnsi="Times New Roman" w:cs="Times New Roman"/>
            <w:iCs/>
          </w:rPr>
          <w:t>tion.</w:t>
        </w:r>
      </w:ins>
      <w:del w:id="341" w:author="O'Sullivan, Ronan James" w:date="2023-07-04T15:20:00Z">
        <w:r w:rsidR="00ED446E" w:rsidDel="00B9592C">
          <w:rPr>
            <w:rFonts w:ascii="Times New Roman" w:eastAsiaTheme="minorEastAsia" w:hAnsi="Times New Roman" w:cs="Times New Roman"/>
            <w:iCs/>
          </w:rPr>
          <w:delText>.</w:delText>
        </w:r>
      </w:del>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del w:id="342" w:author="O'Sullivan, Ronan James" w:date="2023-07-04T15:20:00Z">
        <w:r w:rsidR="00213B19" w:rsidDel="00206294">
          <w:rPr>
            <w:rFonts w:ascii="Times New Roman" w:eastAsiaTheme="minorEastAsia" w:hAnsi="Times New Roman" w:cs="Times New Roman"/>
            <w:iCs/>
          </w:rPr>
          <w:delText>are subjected to</w:delText>
        </w:r>
      </w:del>
      <w:ins w:id="343" w:author="O'Sullivan, Ronan James" w:date="2023-07-04T15:20:00Z">
        <w:r w:rsidR="00206294">
          <w:rPr>
            <w:rFonts w:ascii="Times New Roman" w:eastAsiaTheme="minorEastAsia" w:hAnsi="Times New Roman" w:cs="Times New Roman"/>
            <w:iCs/>
          </w:rPr>
          <w:t>experience</w:t>
        </w:r>
      </w:ins>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ins w:id="344" w:author="O'Sullivan, Ronan James" w:date="2023-07-04T15:20:00Z">
        <w:r w:rsidR="00206294">
          <w:rPr>
            <w:rFonts w:ascii="Times New Roman" w:eastAsiaTheme="minorEastAsia" w:hAnsi="Times New Roman" w:cs="Times New Roman"/>
            <w:iCs/>
          </w:rPr>
          <w:t>-</w:t>
        </w:r>
      </w:ins>
      <w:del w:id="345" w:author="O'Sullivan, Ronan James" w:date="2023-07-04T15:20:00Z">
        <w:r w:rsidR="00B23F9B" w:rsidDel="00206294">
          <w:rPr>
            <w:rFonts w:ascii="Times New Roman" w:eastAsiaTheme="minorEastAsia" w:hAnsi="Times New Roman" w:cs="Times New Roman"/>
            <w:iCs/>
          </w:rPr>
          <w:delText xml:space="preserve"> </w:delText>
        </w:r>
      </w:del>
      <w:r w:rsidR="00213B19">
        <w:rPr>
          <w:rFonts w:ascii="Times New Roman" w:eastAsiaTheme="minorEastAsia" w:hAnsi="Times New Roman" w:cs="Times New Roman"/>
          <w:iCs/>
        </w:rPr>
        <w:t xml:space="preserve">determined </w:t>
      </w:r>
      <w:ins w:id="346" w:author="O'Sullivan, Ronan James" w:date="2023-07-04T15:21:00Z">
        <w:r w:rsidR="00206294">
          <w:rPr>
            <w:rFonts w:ascii="Times New Roman" w:eastAsiaTheme="minorEastAsia" w:hAnsi="Times New Roman" w:cs="Times New Roman"/>
            <w:iCs/>
          </w:rPr>
          <w:t xml:space="preserve">trait </w:t>
        </w:r>
      </w:ins>
      <w:r w:rsidR="00213B19">
        <w:rPr>
          <w:rFonts w:ascii="Times New Roman" w:eastAsiaTheme="minorEastAsia" w:hAnsi="Times New Roman" w:cs="Times New Roman"/>
          <w:iCs/>
        </w:rPr>
        <w:t>optimum</w:t>
      </w:r>
      <w:ins w:id="347" w:author="O'Sullivan, Ronan James" w:date="2023-07-03T12:55:00Z">
        <w:r w:rsidR="008B0C33">
          <w:rPr>
            <w:rFonts w:ascii="Times New Roman" w:eastAsiaTheme="minorEastAsia" w:hAnsi="Times New Roman" w:cs="Times New Roman"/>
            <w:iCs/>
          </w:rPr>
          <w:t xml:space="preserve"> (</w:t>
        </w:r>
      </w:ins>
      <w:del w:id="348" w:author="O'Sullivan, Ronan James" w:date="2023-07-03T12:55:00Z">
        <w:r w:rsidR="00EF0B73" w:rsidDel="008B0C33">
          <w:rPr>
            <w:rFonts w:ascii="Times New Roman" w:eastAsiaTheme="minorEastAsia" w:hAnsi="Times New Roman" w:cs="Times New Roman"/>
            <w:iCs/>
          </w:rPr>
          <w:delText xml:space="preserve">, </w:delText>
        </w:r>
      </w:del>
      <w:r w:rsidR="00EF0B73">
        <w:rPr>
          <w:rFonts w:ascii="Times New Roman" w:eastAsiaTheme="minorEastAsia" w:hAnsi="Times New Roman" w:cs="Times New Roman"/>
          <w:iCs/>
        </w:rPr>
        <w:t>with locals assumed to be well-adapted and intruders maladapted</w:t>
      </w:r>
      <w:ins w:id="349" w:author="O'Sullivan, Ronan James" w:date="2023-07-03T12:55:00Z">
        <w:r w:rsidR="008B0C33">
          <w:rPr>
            <w:rFonts w:ascii="Times New Roman" w:eastAsiaTheme="minorEastAsia" w:hAnsi="Times New Roman" w:cs="Times New Roman"/>
            <w:iCs/>
          </w:rPr>
          <w:t>)</w:t>
        </w:r>
      </w:ins>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del w:id="350" w:author="O'Sullivan, Ronan James" w:date="2023-07-04T15:21:00Z">
        <w:r w:rsidR="00DB7FE5" w:rsidDel="00206294">
          <w:rPr>
            <w:rFonts w:ascii="Times New Roman" w:eastAsiaTheme="minorEastAsia" w:hAnsi="Times New Roman" w:cs="Times New Roman"/>
            <w:iCs/>
          </w:rPr>
          <w:delText xml:space="preserve">intruders </w:delText>
        </w:r>
      </w:del>
      <w:ins w:id="351" w:author="O'Sullivan, Ronan James" w:date="2023-07-04T15:21:00Z">
        <w:r w:rsidR="00206294">
          <w:rPr>
            <w:rFonts w:ascii="Times New Roman" w:eastAsiaTheme="minorEastAsia" w:hAnsi="Times New Roman" w:cs="Times New Roman"/>
            <w:iCs/>
          </w:rPr>
          <w:t xml:space="preserve">locals </w:t>
        </w:r>
      </w:ins>
      <w:r w:rsidR="00DB7FE5">
        <w:rPr>
          <w:rFonts w:ascii="Times New Roman" w:eastAsiaTheme="minorEastAsia" w:hAnsi="Times New Roman" w:cs="Times New Roman"/>
          <w:iCs/>
        </w:rPr>
        <w:t xml:space="preserve">versus </w:t>
      </w:r>
      <w:del w:id="352" w:author="O'Sullivan, Ronan James" w:date="2023-07-04T15:21:00Z">
        <w:r w:rsidR="00DB7FE5" w:rsidDel="00206294">
          <w:rPr>
            <w:rFonts w:ascii="Times New Roman" w:eastAsiaTheme="minorEastAsia" w:hAnsi="Times New Roman" w:cs="Times New Roman"/>
            <w:iCs/>
          </w:rPr>
          <w:delText>locals</w:delText>
        </w:r>
      </w:del>
      <w:ins w:id="353" w:author="O'Sullivan, Ronan James" w:date="2023-07-04T15:21:00Z">
        <w:r w:rsidR="00206294">
          <w:rPr>
            <w:rFonts w:ascii="Times New Roman" w:eastAsiaTheme="minorEastAsia" w:hAnsi="Times New Roman" w:cs="Times New Roman"/>
            <w:iCs/>
          </w:rPr>
          <w:t>intruders</w:t>
        </w:r>
      </w:ins>
      <w:r w:rsidR="00DB7FE5">
        <w:rPr>
          <w:rFonts w:ascii="Times New Roman" w:eastAsiaTheme="minorEastAsia" w:hAnsi="Times New Roman" w:cs="Times New Roman"/>
          <w:iCs/>
        </w:rPr>
        <w:t>, i.e., how divergent the</w:t>
      </w:r>
      <w:ins w:id="354" w:author="O'Sullivan, Ronan James" w:date="2023-07-04T15:21:00Z">
        <w:r w:rsidR="00206294">
          <w:rPr>
            <w:rFonts w:ascii="Times New Roman" w:eastAsiaTheme="minorEastAsia" w:hAnsi="Times New Roman" w:cs="Times New Roman"/>
            <w:iCs/>
          </w:rPr>
          <w:t xml:space="preserve"> two forms</w:t>
        </w:r>
      </w:ins>
      <w:del w:id="355" w:author="O'Sullivan, Ronan James" w:date="2023-07-04T15:21:00Z">
        <w:r w:rsidR="00DB7FE5" w:rsidDel="00206294">
          <w:rPr>
            <w:rFonts w:ascii="Times New Roman" w:eastAsiaTheme="minorEastAsia" w:hAnsi="Times New Roman" w:cs="Times New Roman"/>
            <w:iCs/>
          </w:rPr>
          <w:delText>y</w:delText>
        </w:r>
      </w:del>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competitively inferior to locals, which could correspond to a captive-release</w:t>
      </w:r>
      <w:del w:id="356" w:author="O'Sullivan, Ronan James" w:date="2023-07-04T15:22:00Z">
        <w:r w:rsidR="00737507" w:rsidRPr="00206294" w:rsidDel="00206294">
          <w:rPr>
            <w:rFonts w:ascii="Times New Roman" w:eastAsiaTheme="minorEastAsia" w:hAnsi="Times New Roman" w:cs="Times New Roman"/>
            <w:iCs/>
          </w:rPr>
          <w:delText>s</w:delText>
        </w:r>
      </w:del>
      <w:r w:rsidR="00737507" w:rsidRPr="00206294">
        <w:rPr>
          <w:rFonts w:ascii="Times New Roman" w:eastAsiaTheme="minorEastAsia" w:hAnsi="Times New Roman" w:cs="Times New Roman"/>
          <w:iCs/>
        </w:rPr>
        <w:t xml:space="preserve"> scenario</w:t>
      </w:r>
      <w:r w:rsidR="00976985" w:rsidRPr="00206294">
        <w:rPr>
          <w:rFonts w:ascii="Times New Roman" w:eastAsiaTheme="minorEastAsia" w:hAnsi="Times New Roman" w:cs="Times New Roman"/>
          <w:iCs/>
        </w:rPr>
        <w:t>, given that experimental studies</w:t>
      </w:r>
      <w:r w:rsidR="005552E1" w:rsidRPr="00206294">
        <w:rPr>
          <w:rFonts w:ascii="Times New Roman" w:eastAsiaTheme="minorEastAsia" w:hAnsi="Times New Roman" w:cs="Times New Roman"/>
          <w:iCs/>
        </w:rPr>
        <w:t xml:space="preserve"> in salmonids</w:t>
      </w:r>
      <w:r w:rsidR="00976985" w:rsidRPr="00206294">
        <w:rPr>
          <w:rFonts w:ascii="Times New Roman" w:eastAsiaTheme="minorEastAsia" w:hAnsi="Times New Roman" w:cs="Times New Roman"/>
          <w:iCs/>
        </w:rPr>
        <w:t xml:space="preserve"> have shown hatchery-born females to be at a competitive disadvantage relative to wild-b</w:t>
      </w:r>
      <w:ins w:id="357" w:author="O'Sullivan, Ronan James" w:date="2023-07-04T15:22:00Z">
        <w:r w:rsidR="00206294">
          <w:rPr>
            <w:rFonts w:ascii="Times New Roman" w:eastAsiaTheme="minorEastAsia" w:hAnsi="Times New Roman" w:cs="Times New Roman"/>
            <w:iCs/>
          </w:rPr>
          <w:t xml:space="preserve">red </w:t>
        </w:r>
      </w:ins>
      <w:del w:id="358" w:author="O'Sullivan, Ronan James" w:date="2023-07-04T15:22:00Z">
        <w:r w:rsidR="00976985" w:rsidRPr="00206294" w:rsidDel="00206294">
          <w:rPr>
            <w:rFonts w:ascii="Times New Roman" w:eastAsiaTheme="minorEastAsia" w:hAnsi="Times New Roman" w:cs="Times New Roman"/>
            <w:iCs/>
          </w:rPr>
          <w:delText xml:space="preserve">orn </w:delText>
        </w:r>
      </w:del>
      <w:r w:rsidR="00976985" w:rsidRPr="00206294">
        <w:rPr>
          <w:rFonts w:ascii="Times New Roman" w:eastAsiaTheme="minorEastAsia" w:hAnsi="Times New Roman" w:cs="Times New Roman"/>
          <w:iCs/>
        </w:rPr>
        <w:t>females at acquiring and defending breeding sites, and hatchery-</w:t>
      </w:r>
      <w:ins w:id="359" w:author="O'Sullivan, Ronan James" w:date="2023-07-04T15:22:00Z">
        <w:r w:rsidR="00206294">
          <w:rPr>
            <w:rFonts w:ascii="Times New Roman" w:eastAsiaTheme="minorEastAsia" w:hAnsi="Times New Roman" w:cs="Times New Roman"/>
            <w:iCs/>
          </w:rPr>
          <w:t>bred</w:t>
        </w:r>
      </w:ins>
      <w:del w:id="360" w:author="O'Sullivan, Ronan James" w:date="2023-07-04T15:22:00Z">
        <w:r w:rsidR="00976985" w:rsidRPr="00206294" w:rsidDel="00206294">
          <w:rPr>
            <w:rFonts w:ascii="Times New Roman" w:eastAsiaTheme="minorEastAsia" w:hAnsi="Times New Roman" w:cs="Times New Roman"/>
            <w:iCs/>
          </w:rPr>
          <w:delText>born</w:delText>
        </w:r>
      </w:del>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19769C" w:rsidRPr="00206294">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19769C" w:rsidRPr="00206294">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to locals, which could correspond to a farm escape</w:t>
      </w:r>
      <w:del w:id="361" w:author="O'Sullivan, Ronan James" w:date="2023-07-04T15:22:00Z">
        <w:r w:rsidR="007C77E3" w:rsidRPr="00206294" w:rsidDel="00206294">
          <w:rPr>
            <w:rFonts w:ascii="Times New Roman" w:eastAsiaTheme="minorEastAsia" w:hAnsi="Times New Roman" w:cs="Times New Roman"/>
            <w:iCs/>
          </w:rPr>
          <w:delText>s</w:delText>
        </w:r>
      </w:del>
      <w:r w:rsidR="007C77E3" w:rsidRPr="00206294">
        <w:rPr>
          <w:rFonts w:ascii="Times New Roman" w:eastAsiaTheme="minorEastAsia" w:hAnsi="Times New Roman" w:cs="Times New Roman"/>
          <w:iCs/>
        </w:rPr>
        <w:t xml:space="preserve"> scenari</w:t>
      </w:r>
      <w:ins w:id="362" w:author="O'Sullivan, Ronan James" w:date="2023-07-04T15:24:00Z">
        <w:r w:rsidR="00206294">
          <w:rPr>
            <w:rFonts w:ascii="Times New Roman" w:eastAsiaTheme="minorEastAsia" w:hAnsi="Times New Roman" w:cs="Times New Roman"/>
            <w:iCs/>
          </w:rPr>
          <w:t xml:space="preserve">o: </w:t>
        </w:r>
      </w:ins>
      <w:del w:id="363" w:author="O'Sullivan, Ronan James" w:date="2023-07-04T15:24:00Z">
        <w:r w:rsidR="007C77E3" w:rsidRPr="00206294" w:rsidDel="00206294">
          <w:rPr>
            <w:rFonts w:ascii="Times New Roman" w:eastAsiaTheme="minorEastAsia" w:hAnsi="Times New Roman" w:cs="Times New Roman"/>
            <w:iCs/>
          </w:rPr>
          <w:delText xml:space="preserve">o in which </w:delText>
        </w:r>
      </w:del>
      <w:del w:id="364" w:author="O'Sullivan, Ronan James" w:date="2023-07-04T15:23:00Z">
        <w:r w:rsidR="007C77E3" w:rsidRPr="00206294" w:rsidDel="00206294">
          <w:rPr>
            <w:rFonts w:ascii="Times New Roman" w:eastAsiaTheme="minorEastAsia" w:hAnsi="Times New Roman" w:cs="Times New Roman"/>
            <w:iCs/>
          </w:rPr>
          <w:delText xml:space="preserve">farmed </w:delText>
        </w:r>
      </w:del>
      <w:ins w:id="365" w:author="O'Sullivan, Ronan James" w:date="2023-07-04T15:23:00Z">
        <w:r w:rsidR="00206294">
          <w:rPr>
            <w:rFonts w:ascii="Times New Roman" w:eastAsiaTheme="minorEastAsia" w:hAnsi="Times New Roman" w:cs="Times New Roman"/>
            <w:iCs/>
          </w:rPr>
          <w:t>domesticated Atlantic salmon</w:t>
        </w:r>
        <w:r w:rsidR="00206294" w:rsidRPr="00206294">
          <w:rPr>
            <w:rFonts w:ascii="Times New Roman" w:eastAsiaTheme="minorEastAsia" w:hAnsi="Times New Roman" w:cs="Times New Roman"/>
            <w:iCs/>
          </w:rPr>
          <w:t xml:space="preserve"> </w:t>
        </w:r>
      </w:ins>
      <w:r w:rsidR="007C77E3" w:rsidRPr="00206294">
        <w:rPr>
          <w:rFonts w:ascii="Times New Roman" w:eastAsiaTheme="minorEastAsia" w:hAnsi="Times New Roman" w:cs="Times New Roman"/>
          <w:iCs/>
        </w:rPr>
        <w:t xml:space="preserve">individuals are </w:t>
      </w:r>
      <w:del w:id="366" w:author="O'Sullivan, Ronan James" w:date="2023-07-04T15:24:00Z">
        <w:r w:rsidR="007C77E3" w:rsidRPr="00206294" w:rsidDel="00206294">
          <w:rPr>
            <w:rFonts w:ascii="Times New Roman" w:eastAsiaTheme="minorEastAsia" w:hAnsi="Times New Roman" w:cs="Times New Roman"/>
            <w:iCs/>
          </w:rPr>
          <w:delText xml:space="preserve">for example </w:delText>
        </w:r>
      </w:del>
      <w:r w:rsidR="007C77E3" w:rsidRPr="00206294">
        <w:rPr>
          <w:rFonts w:ascii="Times New Roman" w:eastAsiaTheme="minorEastAsia" w:hAnsi="Times New Roman" w:cs="Times New Roman"/>
          <w:iCs/>
        </w:rPr>
        <w:t>larger, and</w:t>
      </w:r>
      <w:ins w:id="367" w:author="O'Sullivan, Ronan James" w:date="2023-07-04T15:24:00Z">
        <w:r w:rsidR="00206294">
          <w:rPr>
            <w:rFonts w:ascii="Times New Roman" w:eastAsiaTheme="minorEastAsia" w:hAnsi="Times New Roman" w:cs="Times New Roman"/>
            <w:iCs/>
          </w:rPr>
          <w:t>,</w:t>
        </w:r>
      </w:ins>
      <w:r w:rsidR="007C77E3" w:rsidRPr="00206294">
        <w:rPr>
          <w:rFonts w:ascii="Times New Roman" w:eastAsiaTheme="minorEastAsia" w:hAnsi="Times New Roman" w:cs="Times New Roman"/>
          <w:iCs/>
        </w:rPr>
        <w:t xml:space="preserve"> </w:t>
      </w:r>
      <w:del w:id="368" w:author="O'Sullivan, Ronan James" w:date="2023-07-04T15:24:00Z">
        <w:r w:rsidR="007C77E3" w:rsidRPr="00206294" w:rsidDel="00206294">
          <w:rPr>
            <w:rFonts w:ascii="Times New Roman" w:eastAsiaTheme="minorEastAsia" w:hAnsi="Times New Roman" w:cs="Times New Roman"/>
            <w:iCs/>
          </w:rPr>
          <w:delText>hence</w:delText>
        </w:r>
      </w:del>
      <w:ins w:id="369" w:author="O'Sullivan, Ronan James" w:date="2023-07-04T15:24:00Z">
        <w:r w:rsidR="00206294">
          <w:rPr>
            <w:rFonts w:ascii="Times New Roman" w:eastAsiaTheme="minorEastAsia" w:hAnsi="Times New Roman" w:cs="Times New Roman"/>
            <w:iCs/>
          </w:rPr>
          <w:t>thus,</w:t>
        </w:r>
      </w:ins>
      <w:r w:rsidR="007C77E3" w:rsidRPr="00206294">
        <w:rPr>
          <w:rFonts w:ascii="Times New Roman" w:eastAsiaTheme="minorEastAsia" w:hAnsi="Times New Roman" w:cs="Times New Roman"/>
          <w:iCs/>
        </w:rPr>
        <w:t xml:space="preserve"> more likely to acquire and defend a spawning slot or be chosen as a mate. </w:t>
      </w:r>
      <w:r w:rsidR="009A45A2" w:rsidRPr="00206294">
        <w:rPr>
          <w:rFonts w:ascii="Times New Roman" w:eastAsiaTheme="minorEastAsia" w:hAnsi="Times New Roman" w:cs="Times New Roman"/>
          <w:iCs/>
        </w:rPr>
        <w:t xml:space="preserve">Another, perhaps more likely, </w:t>
      </w:r>
      <w:r w:rsidR="00AA4873" w:rsidRPr="00206294">
        <w:rPr>
          <w:rFonts w:ascii="Times New Roman" w:eastAsiaTheme="minorEastAsia" w:hAnsi="Times New Roman" w:cs="Times New Roman"/>
          <w:iCs/>
        </w:rPr>
        <w:t>scenario</w:t>
      </w:r>
      <w:r w:rsidR="009A45A2" w:rsidRPr="00206294">
        <w:rPr>
          <w:rFonts w:ascii="Times New Roman" w:eastAsiaTheme="minorEastAsia" w:hAnsi="Times New Roman" w:cs="Times New Roman"/>
          <w:iCs/>
        </w:rPr>
        <w:t xml:space="preserve"> is that farm-origin fry are competitively superior to local wild fry and displace them from feeding territories under high densities </w:t>
      </w:r>
      <w:r w:rsidR="009A45A2" w:rsidRPr="00206294">
        <w:rPr>
          <w:rFonts w:ascii="Times New Roman" w:eastAsiaTheme="minorEastAsia" w:hAnsi="Times New Roman" w:cs="Times New Roman"/>
          <w:iCs/>
        </w:rPr>
        <w:fldChar w:fldCharType="begin"/>
      </w:r>
      <w:r w:rsidR="009A45A2" w:rsidRPr="00206294">
        <w:rPr>
          <w:rFonts w:ascii="Times New Roman" w:eastAsiaTheme="minorEastAsia" w:hAnsi="Times New Roman" w:cs="Times New Roman"/>
          <w:iCs/>
        </w:rPr>
        <w: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9A45A2" w:rsidRPr="00206294">
        <w:rPr>
          <w:rFonts w:ascii="Times New Roman" w:eastAsiaTheme="minorEastAsia" w:hAnsi="Times New Roman" w:cs="Times New Roman"/>
          <w:iCs/>
        </w:rPr>
        <w:fldChar w:fldCharType="separate"/>
      </w:r>
      <w:r w:rsidR="009A45A2" w:rsidRPr="00206294">
        <w:rPr>
          <w:rFonts w:ascii="Times New Roman" w:hAnsi="Times New Roman" w:cs="Times New Roman"/>
        </w:rPr>
        <w:t>(McGinnity et al. 2003)</w:t>
      </w:r>
      <w:r w:rsidR="009A45A2" w:rsidRPr="00206294">
        <w:rPr>
          <w:rFonts w:ascii="Times New Roman" w:eastAsiaTheme="minorEastAsia" w:hAnsi="Times New Roman" w:cs="Times New Roman"/>
          <w:iCs/>
        </w:rPr>
        <w:fldChar w:fldCharType="end"/>
      </w:r>
      <w:r w:rsidR="009A45A2" w:rsidRPr="00206294">
        <w:rPr>
          <w:rFonts w:ascii="Times New Roman" w:eastAsiaTheme="minorEastAsia" w:hAnsi="Times New Roman" w:cs="Times New Roman"/>
          <w:iCs/>
        </w:rPr>
        <w:t>.</w:t>
      </w:r>
      <w:r w:rsidR="009A45A2">
        <w:rPr>
          <w:rFonts w:ascii="Times New Roman" w:eastAsiaTheme="minorEastAsia" w:hAnsi="Times New Roman" w:cs="Times New Roman"/>
          <w:iCs/>
        </w:rPr>
        <w:t xml:space="preserve"> </w:t>
      </w:r>
      <w:r w:rsidR="00AB2544">
        <w:rPr>
          <w:rFonts w:ascii="Times New Roman" w:eastAsiaTheme="minorEastAsia" w:hAnsi="Times New Roman" w:cs="Times New Roman"/>
          <w:iCs/>
        </w:rPr>
        <w:t>Whilst our model assumes that soft selection occurs at the spawning stage, shifting soft selection to the fry stage</w:t>
      </w:r>
      <w:r w:rsidR="00B155CF">
        <w:rPr>
          <w:rFonts w:ascii="Times New Roman" w:eastAsiaTheme="minorEastAsia" w:hAnsi="Times New Roman" w:cs="Times New Roman"/>
          <w:iCs/>
        </w:rPr>
        <w:t xml:space="preserve"> (i.e.,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155CF">
        <w:rPr>
          <w:rFonts w:ascii="Times New Roman" w:eastAsiaTheme="minorEastAsia" w:hAnsi="Times New Roman" w:cs="Times New Roman"/>
          <w:iCs/>
        </w:rPr>
        <w:t xml:space="preserve"> determines success in competition for limited fry territories</w:t>
      </w:r>
      <w:r w:rsidR="00AA4873">
        <w:rPr>
          <w:rFonts w:ascii="Times New Roman" w:eastAsiaTheme="minorEastAsia" w:hAnsi="Times New Roman" w:cs="Times New Roman"/>
          <w:iCs/>
        </w:rPr>
        <w:t>, rather than limited spawning sites</w:t>
      </w:r>
      <w:r w:rsidR="00B155CF">
        <w:rPr>
          <w:rFonts w:ascii="Times New Roman" w:eastAsiaTheme="minorEastAsia" w:hAnsi="Times New Roman" w:cs="Times New Roman"/>
          <w:iCs/>
        </w:rPr>
        <w:t xml:space="preserve">) </w:t>
      </w:r>
      <w:r w:rsidR="00AB2544">
        <w:rPr>
          <w:rFonts w:ascii="Times New Roman" w:eastAsiaTheme="minorEastAsia" w:hAnsi="Times New Roman" w:cs="Times New Roman"/>
          <w:iCs/>
        </w:rPr>
        <w:t>would presumably have similar eco-evolutionary consequences</w:t>
      </w:r>
      <w:ins w:id="370" w:author="O'Sullivan, Ronan James" w:date="2023-07-04T15:25:00Z">
        <w:r w:rsidR="00206294">
          <w:rPr>
            <w:rFonts w:ascii="Times New Roman" w:eastAsiaTheme="minorEastAsia" w:hAnsi="Times New Roman" w:cs="Times New Roman"/>
            <w:iCs/>
          </w:rPr>
          <w:t>. We</w:t>
        </w:r>
      </w:ins>
      <w:del w:id="371" w:author="O'Sullivan, Ronan James" w:date="2023-07-04T15:25:00Z">
        <w:r w:rsidR="00B155CF" w:rsidDel="00206294">
          <w:rPr>
            <w:rFonts w:ascii="Times New Roman" w:eastAsiaTheme="minorEastAsia" w:hAnsi="Times New Roman" w:cs="Times New Roman"/>
            <w:iCs/>
          </w:rPr>
          <w:delText>, a point to which we return in the discussion</w:delText>
        </w:r>
      </w:del>
      <w:ins w:id="372" w:author="O'Sullivan, Ronan James" w:date="2023-07-04T15:25:00Z">
        <w:r w:rsidR="00206294">
          <w:rPr>
            <w:rFonts w:ascii="Times New Roman" w:eastAsiaTheme="minorEastAsia" w:hAnsi="Times New Roman" w:cs="Times New Roman"/>
            <w:iCs/>
          </w:rPr>
          <w:t xml:space="preserve"> address this aforementioned point in detail in the Discussion</w:t>
        </w:r>
      </w:ins>
      <w:r w:rsidR="00AB2544">
        <w:rPr>
          <w:rFonts w:ascii="Times New Roman" w:eastAsiaTheme="minorEastAsia" w:hAnsi="Times New Roman" w:cs="Times New Roman"/>
          <w:iCs/>
        </w:rPr>
        <w:t>.</w:t>
      </w:r>
      <w:r w:rsidR="00401911">
        <w:rPr>
          <w:rFonts w:ascii="Times New Roman" w:eastAsiaTheme="minorEastAsia" w:hAnsi="Times New Roman" w:cs="Times New Roman"/>
          <w:iCs/>
        </w:rPr>
        <w:t xml:space="preserve"> Whilst previous eco-genetic </w:t>
      </w:r>
      <w:r w:rsidR="00401911">
        <w:rPr>
          <w:rFonts w:ascii="Times New Roman" w:eastAsiaTheme="minorEastAsia" w:hAnsi="Times New Roman" w:cs="Times New Roman"/>
          <w:iCs/>
        </w:rPr>
        <w:lastRenderedPageBreak/>
        <w:t>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w:t>
      </w:r>
      <w:del w:id="373" w:author="O'Sullivan, Ronan James" w:date="2023-07-04T15:26:00Z">
        <w:r w:rsidR="00401911" w:rsidDel="00206294">
          <w:rPr>
            <w:rFonts w:ascii="Times New Roman" w:eastAsiaTheme="minorEastAsia" w:hAnsi="Times New Roman" w:cs="Times New Roman"/>
            <w:iCs/>
          </w:rPr>
          <w:delText>outcomes</w:delText>
        </w:r>
      </w:del>
      <w:ins w:id="374" w:author="O'Sullivan, Ronan James" w:date="2023-07-04T15:26:00Z">
        <w:r w:rsidR="00206294">
          <w:rPr>
            <w:rFonts w:ascii="Times New Roman" w:eastAsiaTheme="minorEastAsia" w:hAnsi="Times New Roman" w:cs="Times New Roman"/>
            <w:iCs/>
          </w:rPr>
          <w:t>dynamics</w:t>
        </w:r>
      </w:ins>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72BA58D6"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del w:id="375" w:author="O'Sullivan, Ronan James" w:date="2023-07-04T15:32:00Z">
        <w:r w:rsidRPr="009F769B" w:rsidDel="0092793D">
          <w:rPr>
            <w:rFonts w:ascii="Times New Roman" w:hAnsi="Times New Roman" w:cs="Times New Roman"/>
          </w:rPr>
          <w:delText xml:space="preserve">inspired </w:delText>
        </w:r>
      </w:del>
      <w:ins w:id="376" w:author="O'Sullivan, Ronan James" w:date="2023-07-04T15:32:00Z">
        <w:r w:rsidR="0092793D">
          <w:rPr>
            <w:rFonts w:ascii="Times New Roman" w:hAnsi="Times New Roman" w:cs="Times New Roman"/>
          </w:rPr>
          <w:t>based on</w:t>
        </w:r>
      </w:ins>
      <w:del w:id="377" w:author="O'Sullivan, Ronan James" w:date="2023-07-04T15:32:00Z">
        <w:r w:rsidRPr="009F769B" w:rsidDel="0092793D">
          <w:rPr>
            <w:rFonts w:ascii="Times New Roman" w:hAnsi="Times New Roman" w:cs="Times New Roman"/>
          </w:rPr>
          <w:delText xml:space="preserve">by </w:delText>
        </w:r>
      </w:del>
      <w:ins w:id="378" w:author="O'Sullivan, Ronan James" w:date="2023-07-04T15:32:00Z">
        <w:r w:rsidR="0092793D">
          <w:rPr>
            <w:rFonts w:ascii="Times New Roman" w:hAnsi="Times New Roman" w:cs="Times New Roman"/>
          </w:rPr>
          <w:t xml:space="preserve"> </w:t>
        </w:r>
      </w:ins>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del w:id="379" w:author="O'Sullivan, Ronan James" w:date="2023-07-04T15:32:00Z">
        <w:r w:rsidRPr="009F769B" w:rsidDel="0092793D">
          <w:rPr>
            <w:rFonts w:ascii="Times New Roman" w:hAnsi="Times New Roman" w:cs="Times New Roman"/>
          </w:rPr>
          <w:delText xml:space="preserve">salmonid </w:delText>
        </w:r>
      </w:del>
      <w:ins w:id="380" w:author="O'Sullivan, Ronan James" w:date="2023-07-04T15:32:00Z">
        <w:r w:rsidR="0092793D">
          <w:rPr>
            <w:rFonts w:ascii="Times New Roman" w:hAnsi="Times New Roman" w:cs="Times New Roman"/>
          </w:rPr>
          <w:t>salmonine</w:t>
        </w:r>
        <w:r w:rsidR="0092793D" w:rsidRPr="009F769B">
          <w:rPr>
            <w:rFonts w:ascii="Times New Roman" w:hAnsi="Times New Roman" w:cs="Times New Roman"/>
          </w:rPr>
          <w:t xml:space="preserve"> </w:t>
        </w:r>
      </w:ins>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 xml:space="preserve">freshwater and saltwater phases of the life history are </w:t>
      </w:r>
      <w:del w:id="381" w:author="O'Sullivan, Ronan James" w:date="2023-07-04T15:32:00Z">
        <w:r w:rsidR="000706CB" w:rsidDel="0092793D">
          <w:rPr>
            <w:rFonts w:ascii="Times New Roman" w:hAnsi="Times New Roman" w:cs="Times New Roman"/>
          </w:rPr>
          <w:delText xml:space="preserve">rather </w:delText>
        </w:r>
      </w:del>
      <w:r w:rsidRPr="009F769B">
        <w:rPr>
          <w:rFonts w:ascii="Times New Roman" w:hAnsi="Times New Roman" w:cs="Times New Roman"/>
        </w:rPr>
        <w:t>implicit. The life history is also</w:t>
      </w:r>
      <w:ins w:id="382" w:author="O'Sullivan, Ronan James" w:date="2023-07-04T15:33:00Z">
        <w:r w:rsidR="0092793D">
          <w:rPr>
            <w:rFonts w:ascii="Times New Roman" w:hAnsi="Times New Roman" w:cs="Times New Roman"/>
          </w:rPr>
          <w:t xml:space="preserve"> greatly</w:t>
        </w:r>
      </w:ins>
      <w:r w:rsidRPr="009F769B">
        <w:rPr>
          <w:rFonts w:ascii="Times New Roman" w:hAnsi="Times New Roman" w:cs="Times New Roman"/>
        </w:rPr>
        <w:t xml:space="preserve"> simplified</w:t>
      </w:r>
      <w:del w:id="383" w:author="O'Sullivan, Ronan James" w:date="2023-07-04T15:33:00Z">
        <w:r w:rsidRPr="009F769B" w:rsidDel="0092793D">
          <w:rPr>
            <w:rFonts w:ascii="Times New Roman" w:hAnsi="Times New Roman" w:cs="Times New Roman"/>
          </w:rPr>
          <w:delText xml:space="preserve"> greatly</w:delText>
        </w:r>
      </w:del>
      <w:r w:rsidRPr="009F769B">
        <w:rPr>
          <w:rFonts w:ascii="Times New Roman" w:hAnsi="Times New Roman" w:cs="Times New Roman"/>
        </w:rPr>
        <w:t>,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ins w:id="384" w:author="O'Sullivan, Ronan James" w:date="2023-07-04T15:33:00Z">
        <w:r w:rsidR="0092793D">
          <w:rPr>
            <w:rFonts w:ascii="Times New Roman" w:hAnsi="Times New Roman" w:cs="Times New Roman"/>
          </w:rPr>
          <w:t xml:space="preserve">model </w:t>
        </w:r>
      </w:ins>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4B189861"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DA68EE" w:rsidRPr="009F769B">
        <w:rPr>
          <w:rFonts w:ascii="Times New Roman" w:eastAsiaTheme="minorEastAsia" w:hAnsi="Times New Roman" w:cs="Times New Roman"/>
          <w:iCs/>
        </w:rPr>
        <w:t xml:space="preserve"> </w:t>
      </w:r>
      <w:commentRangeStart w:id="385"/>
      <w:r w:rsidR="00177130" w:rsidRPr="0092793D">
        <w:rPr>
          <w:rFonts w:ascii="Times New Roman" w:eastAsiaTheme="minorEastAsia" w:hAnsi="Times New Roman" w:cs="Times New Roman"/>
          <w:iCs/>
          <w:strike/>
          <w:rPrChange w:id="386" w:author="O'Sullivan, Ronan James" w:date="2023-07-04T15:38:00Z">
            <w:rPr>
              <w:rFonts w:ascii="Times New Roman" w:eastAsiaTheme="minorEastAsia" w:hAnsi="Times New Roman" w:cs="Times New Roman"/>
              <w:iCs/>
            </w:rPr>
          </w:rPrChange>
        </w:rPr>
        <w:t xml:space="preserve">The model includes an option to allow for some number of loci to overlap between both traits, i.e., loci with pleiotropic effects on </w:t>
      </w:r>
      <m:oMath>
        <m:sSub>
          <m:sSubPr>
            <m:ctrlPr>
              <w:rPr>
                <w:rFonts w:ascii="Cambria Math" w:hAnsi="Cambria Math" w:cs="Times New Roman"/>
                <w:i/>
                <w:iCs/>
                <w:strike/>
              </w:rPr>
            </m:ctrlPr>
          </m:sSubPr>
          <m:e>
            <m:r>
              <w:rPr>
                <w:rFonts w:ascii="Cambria Math" w:hAnsi="Cambria Math" w:cs="Times New Roman"/>
                <w:strike/>
                <w:rPrChange w:id="387" w:author="O'Sullivan, Ronan James" w:date="2023-07-04T15:38:00Z">
                  <w:rPr>
                    <w:rFonts w:ascii="Cambria Math" w:hAnsi="Cambria Math" w:cs="Times New Roman"/>
                  </w:rPr>
                </w:rPrChange>
              </w:rPr>
              <m:t>Z</m:t>
            </m:r>
          </m:e>
          <m:sub>
            <m:r>
              <w:rPr>
                <w:rFonts w:ascii="Cambria Math" w:hAnsi="Cambria Math" w:cs="Times New Roman"/>
                <w:strike/>
                <w:rPrChange w:id="388" w:author="O'Sullivan, Ronan James" w:date="2023-07-04T15:38:00Z">
                  <w:rPr>
                    <w:rFonts w:ascii="Cambria Math" w:hAnsi="Cambria Math" w:cs="Times New Roman"/>
                  </w:rPr>
                </w:rPrChange>
              </w:rPr>
              <m:t>SOFT</m:t>
            </m:r>
          </m:sub>
        </m:sSub>
      </m:oMath>
      <w:r w:rsidR="00177130" w:rsidRPr="0092793D">
        <w:rPr>
          <w:rFonts w:ascii="Times New Roman" w:eastAsiaTheme="minorEastAsia" w:hAnsi="Times New Roman" w:cs="Times New Roman"/>
          <w:iCs/>
          <w:strike/>
          <w:rPrChange w:id="389" w:author="O'Sullivan, Ronan James" w:date="2023-07-04T15:38:00Z">
            <w:rPr>
              <w:rFonts w:ascii="Times New Roman" w:eastAsiaTheme="minorEastAsia" w:hAnsi="Times New Roman" w:cs="Times New Roman"/>
              <w:iCs/>
            </w:rPr>
          </w:rPrChange>
        </w:rPr>
        <w:t xml:space="preserve"> and </w:t>
      </w:r>
      <m:oMath>
        <m:sSub>
          <m:sSubPr>
            <m:ctrlPr>
              <w:rPr>
                <w:rFonts w:ascii="Cambria Math" w:hAnsi="Cambria Math" w:cs="Times New Roman"/>
                <w:i/>
                <w:iCs/>
                <w:strike/>
              </w:rPr>
            </m:ctrlPr>
          </m:sSubPr>
          <m:e>
            <m:r>
              <w:rPr>
                <w:rFonts w:ascii="Cambria Math" w:hAnsi="Cambria Math" w:cs="Times New Roman"/>
                <w:strike/>
                <w:rPrChange w:id="390" w:author="O'Sullivan, Ronan James" w:date="2023-07-04T15:38:00Z">
                  <w:rPr>
                    <w:rFonts w:ascii="Cambria Math" w:hAnsi="Cambria Math" w:cs="Times New Roman"/>
                  </w:rPr>
                </w:rPrChange>
              </w:rPr>
              <m:t>Z</m:t>
            </m:r>
          </m:e>
          <m:sub>
            <m:r>
              <w:rPr>
                <w:rFonts w:ascii="Cambria Math" w:hAnsi="Cambria Math" w:cs="Times New Roman"/>
                <w:strike/>
                <w:rPrChange w:id="391" w:author="O'Sullivan, Ronan James" w:date="2023-07-04T15:38:00Z">
                  <w:rPr>
                    <w:rFonts w:ascii="Cambria Math" w:hAnsi="Cambria Math" w:cs="Times New Roman"/>
                  </w:rPr>
                </w:rPrChange>
              </w:rPr>
              <m:t>HARD</m:t>
            </m:r>
          </m:sub>
        </m:sSub>
      </m:oMath>
      <w:r w:rsidR="00177130" w:rsidRPr="0092793D">
        <w:rPr>
          <w:rFonts w:ascii="Times New Roman" w:eastAsiaTheme="minorEastAsia" w:hAnsi="Times New Roman" w:cs="Times New Roman"/>
          <w:iCs/>
          <w:strike/>
          <w:rPrChange w:id="392" w:author="O'Sullivan, Ronan James" w:date="2023-07-04T15:38:00Z">
            <w:rPr>
              <w:rFonts w:ascii="Times New Roman" w:eastAsiaTheme="minorEastAsia" w:hAnsi="Times New Roman" w:cs="Times New Roman"/>
              <w:iCs/>
            </w:rPr>
          </w:rPrChange>
        </w:rPr>
        <w:t>, but this functionality i</w:t>
      </w:r>
      <w:ins w:id="393" w:author="O'Sullivan, Ronan James" w:date="2023-07-04T15:35:00Z">
        <w:r w:rsidR="0092793D" w:rsidRPr="0092793D">
          <w:rPr>
            <w:rFonts w:ascii="Times New Roman" w:eastAsiaTheme="minorEastAsia" w:hAnsi="Times New Roman" w:cs="Times New Roman"/>
            <w:iCs/>
            <w:strike/>
            <w:rPrChange w:id="394" w:author="O'Sullivan, Ronan James" w:date="2023-07-04T15:38:00Z">
              <w:rPr>
                <w:rFonts w:ascii="Times New Roman" w:eastAsiaTheme="minorEastAsia" w:hAnsi="Times New Roman" w:cs="Times New Roman"/>
                <w:iCs/>
              </w:rPr>
            </w:rPrChange>
          </w:rPr>
          <w:t>n this</w:t>
        </w:r>
      </w:ins>
      <w:ins w:id="395" w:author="O'Sullivan, Ronan James" w:date="2023-07-04T15:37:00Z">
        <w:r w:rsidR="0092793D" w:rsidRPr="0092793D">
          <w:rPr>
            <w:rFonts w:ascii="Times New Roman" w:eastAsiaTheme="minorEastAsia" w:hAnsi="Times New Roman" w:cs="Times New Roman"/>
            <w:iCs/>
            <w:strike/>
            <w:rPrChange w:id="396" w:author="O'Sullivan, Ronan James" w:date="2023-07-04T15:38:00Z">
              <w:rPr>
                <w:rFonts w:ascii="Times New Roman" w:eastAsiaTheme="minorEastAsia" w:hAnsi="Times New Roman" w:cs="Times New Roman"/>
                <w:iCs/>
              </w:rPr>
            </w:rPrChange>
          </w:rPr>
          <w:t xml:space="preserve"> explored further</w:t>
        </w:r>
      </w:ins>
      <w:ins w:id="397" w:author="O'Sullivan, Ronan James" w:date="2023-07-04T15:35:00Z">
        <w:r w:rsidR="0092793D" w:rsidRPr="0092793D">
          <w:rPr>
            <w:rFonts w:ascii="Times New Roman" w:eastAsiaTheme="minorEastAsia" w:hAnsi="Times New Roman" w:cs="Times New Roman"/>
            <w:iCs/>
            <w:strike/>
            <w:rPrChange w:id="398" w:author="O'Sullivan, Ronan James" w:date="2023-07-04T15:38:00Z">
              <w:rPr>
                <w:rFonts w:ascii="Times New Roman" w:eastAsiaTheme="minorEastAsia" w:hAnsi="Times New Roman" w:cs="Times New Roman"/>
                <w:iCs/>
              </w:rPr>
            </w:rPrChange>
          </w:rPr>
          <w:t xml:space="preserve"> </w:t>
        </w:r>
        <w:r w:rsidR="0092793D" w:rsidRPr="0092793D">
          <w:rPr>
            <w:rFonts w:ascii="Times New Roman" w:eastAsiaTheme="minorEastAsia" w:hAnsi="Times New Roman" w:cs="Times New Roman"/>
            <w:iCs/>
            <w:strike/>
            <w:rPrChange w:id="399" w:author="O'Sullivan, Ronan James" w:date="2023-07-04T15:38:00Z">
              <w:rPr>
                <w:rFonts w:ascii="Times New Roman" w:eastAsiaTheme="minorEastAsia" w:hAnsi="Times New Roman" w:cs="Times New Roman"/>
                <w:iCs/>
              </w:rPr>
            </w:rPrChange>
          </w:rPr>
          <w:lastRenderedPageBreak/>
          <w:t>study</w:t>
        </w:r>
      </w:ins>
      <w:commentRangeEnd w:id="385"/>
      <w:ins w:id="400" w:author="O'Sullivan, Ronan James" w:date="2023-07-04T15:36:00Z">
        <w:r w:rsidR="0092793D" w:rsidRPr="0092793D">
          <w:rPr>
            <w:rStyle w:val="CommentReference"/>
            <w:strike/>
            <w:rPrChange w:id="401" w:author="O'Sullivan, Ronan James" w:date="2023-07-04T15:38:00Z">
              <w:rPr>
                <w:rStyle w:val="CommentReference"/>
              </w:rPr>
            </w:rPrChange>
          </w:rPr>
          <w:commentReference w:id="385"/>
        </w:r>
      </w:ins>
      <w:del w:id="402" w:author="O'Sullivan, Ronan James" w:date="2023-07-04T15:35:00Z">
        <w:r w:rsidR="00177130" w:rsidRPr="0092793D" w:rsidDel="0092793D">
          <w:rPr>
            <w:rFonts w:ascii="Times New Roman" w:eastAsiaTheme="minorEastAsia" w:hAnsi="Times New Roman" w:cs="Times New Roman"/>
            <w:iCs/>
            <w:strike/>
            <w:rPrChange w:id="403" w:author="O'Sullivan, Ronan James" w:date="2023-07-04T15:38:00Z">
              <w:rPr>
                <w:rFonts w:ascii="Times New Roman" w:eastAsiaTheme="minorEastAsia" w:hAnsi="Times New Roman" w:cs="Times New Roman"/>
                <w:iCs/>
              </w:rPr>
            </w:rPrChange>
          </w:rPr>
          <w:delText>s not explored in the current paper</w:delText>
        </w:r>
      </w:del>
      <w:r w:rsidR="009404D8" w:rsidRPr="0092793D">
        <w:rPr>
          <w:rFonts w:ascii="Times New Roman" w:eastAsiaTheme="minorEastAsia" w:hAnsi="Times New Roman" w:cs="Times New Roman"/>
          <w:iCs/>
          <w:strike/>
          <w:rPrChange w:id="404" w:author="O'Sullivan, Ronan James" w:date="2023-07-04T15:38:00Z">
            <w:rPr>
              <w:rFonts w:ascii="Times New Roman" w:eastAsiaTheme="minorEastAsia" w:hAnsi="Times New Roman" w:cs="Times New Roman"/>
              <w:iCs/>
            </w:rPr>
          </w:rPrChange>
        </w:rPr>
        <w:t>.</w:t>
      </w:r>
      <w:r w:rsidR="009404D8">
        <w:rPr>
          <w:rFonts w:ascii="Times New Roman" w:eastAsiaTheme="minorEastAsia" w:hAnsi="Times New Roman" w:cs="Times New Roman"/>
          <w:iCs/>
        </w:rPr>
        <w:t xml:space="preserve"> T</w:t>
      </w:r>
      <w:del w:id="405" w:author="O'Sullivan, Ronan James" w:date="2023-07-04T15:38:00Z">
        <w:r w:rsidR="009404D8" w:rsidDel="0092793D">
          <w:rPr>
            <w:rFonts w:ascii="Times New Roman" w:eastAsiaTheme="minorEastAsia" w:hAnsi="Times New Roman" w:cs="Times New Roman"/>
            <w:iCs/>
          </w:rPr>
          <w:delText xml:space="preserve">hat is, </w:delText>
        </w:r>
        <w:r w:rsidR="00177130" w:rsidRPr="009F769B" w:rsidDel="0092793D">
          <w:rPr>
            <w:rFonts w:ascii="Times New Roman" w:eastAsiaTheme="minorEastAsia" w:hAnsi="Times New Roman" w:cs="Times New Roman"/>
            <w:iCs/>
          </w:rPr>
          <w:delText>t</w:delText>
        </w:r>
      </w:del>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ins w:id="406" w:author="O'Sullivan, Ronan James" w:date="2023-07-04T15:39:00Z">
        <w:r w:rsidR="0092793D">
          <w:rPr>
            <w:rFonts w:ascii="Times New Roman" w:eastAsiaTheme="minorEastAsia" w:hAnsi="Times New Roman" w:cs="Times New Roman"/>
            <w:iCs/>
          </w:rPr>
          <w:t>b</w:t>
        </w:r>
      </w:ins>
      <w:del w:id="407" w:author="O'Sullivan, Ronan James" w:date="2023-07-04T15:39:00Z">
        <w:r w:rsidR="007A75F7" w:rsidRPr="009F769B" w:rsidDel="0092793D">
          <w:rPr>
            <w:rFonts w:ascii="Times New Roman" w:eastAsiaTheme="minorEastAsia" w:hAnsi="Times New Roman" w:cs="Times New Roman"/>
            <w:iCs/>
          </w:rPr>
          <w:delText>d</w:delText>
        </w:r>
      </w:del>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This facilitates the tracking of introgression of foreig</w:t>
      </w:r>
      <w:ins w:id="408" w:author="O'Sullivan, Ronan James" w:date="2023-07-04T15:39:00Z">
        <w:r w:rsidR="0092793D">
          <w:rPr>
            <w:rFonts w:ascii="Times New Roman" w:eastAsiaTheme="minorEastAsia" w:hAnsi="Times New Roman" w:cs="Times New Roman"/>
            <w:iCs/>
          </w:rPr>
          <w:t>n</w:t>
        </w:r>
      </w:ins>
      <w:del w:id="409" w:author="O'Sullivan, Ronan James" w:date="2023-07-04T15:39:00Z">
        <w:r w:rsidR="007A75F7" w:rsidRPr="009F769B" w:rsidDel="0092793D">
          <w:rPr>
            <w:rFonts w:ascii="Times New Roman" w:eastAsiaTheme="minorEastAsia" w:hAnsi="Times New Roman" w:cs="Times New Roman"/>
            <w:iCs/>
          </w:rPr>
          <w:delText>n/domesticated</w:delText>
        </w:r>
      </w:del>
      <w:r w:rsidR="007A75F7" w:rsidRPr="009F769B">
        <w:rPr>
          <w:rFonts w:ascii="Times New Roman" w:eastAsiaTheme="minorEastAsia" w:hAnsi="Times New Roman" w:cs="Times New Roman"/>
          <w:iCs/>
        </w:rPr>
        <w:t xml:space="preserve"> alleles into the mixed population over time</w:t>
      </w:r>
      <w:ins w:id="410" w:author="O'Sullivan, Ronan James" w:date="2023-07-04T15:39:00Z">
        <w:r w:rsidR="0092793D">
          <w:rPr>
            <w:rFonts w:ascii="Times New Roman" w:eastAsiaTheme="minorEastAsia" w:hAnsi="Times New Roman" w:cs="Times New Roman"/>
            <w:iCs/>
          </w:rPr>
          <w:t xml:space="preserve"> (i.e. are the</w:t>
        </w:r>
      </w:ins>
      <w:ins w:id="411" w:author="O'Sullivan, Ronan James" w:date="2023-07-04T15:40:00Z">
        <w:r w:rsidR="0092793D">
          <w:rPr>
            <w:rFonts w:ascii="Times New Roman" w:eastAsiaTheme="minorEastAsia" w:hAnsi="Times New Roman" w:cs="Times New Roman"/>
            <w:iCs/>
          </w:rPr>
          <w:t xml:space="preserve"> evolutionary</w:t>
        </w:r>
      </w:ins>
      <w:ins w:id="412" w:author="O'Sullivan, Ronan James" w:date="2023-07-04T15:39:00Z">
        <w:r w:rsidR="0092793D">
          <w:rPr>
            <w:rFonts w:ascii="Times New Roman" w:eastAsiaTheme="minorEastAsia" w:hAnsi="Times New Roman" w:cs="Times New Roman"/>
            <w:iCs/>
          </w:rPr>
          <w:t xml:space="preserve"> patterns we observe different from </w:t>
        </w:r>
      </w:ins>
      <w:ins w:id="413" w:author="O'Sullivan, Ronan James" w:date="2023-07-04T15:40:00Z">
        <w:r w:rsidR="0092793D">
          <w:rPr>
            <w:rFonts w:ascii="Times New Roman" w:eastAsiaTheme="minorEastAsia" w:hAnsi="Times New Roman" w:cs="Times New Roman"/>
            <w:iCs/>
          </w:rPr>
          <w:t>a scenario of genetic drift?</w:t>
        </w:r>
      </w:ins>
      <w:ins w:id="414" w:author="O'Sullivan, Ronan James" w:date="2023-07-04T15:39:00Z">
        <w:r w:rsidR="0092793D">
          <w:rPr>
            <w:rFonts w:ascii="Times New Roman" w:eastAsiaTheme="minorEastAsia" w:hAnsi="Times New Roman" w:cs="Times New Roman"/>
            <w:iCs/>
          </w:rPr>
          <w:t>)</w:t>
        </w:r>
      </w:ins>
      <w:r w:rsidR="007A75F7" w:rsidRPr="009F769B">
        <w:rPr>
          <w:rFonts w:ascii="Times New Roman" w:eastAsiaTheme="minorEastAsia" w:hAnsi="Times New Roman" w:cs="Times New Roman"/>
          <w:iCs/>
        </w:rPr>
        <w:t xml:space="preserve">. </w:t>
      </w:r>
    </w:p>
    <w:p w14:paraId="3CAAD6F8" w14:textId="73593C00"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w:t>
      </w:r>
      <w:del w:id="415" w:author="O'Sullivan, Ronan James" w:date="2023-07-04T15:41:00Z">
        <w:r w:rsidR="00CC4CC4" w:rsidDel="004E4C5D">
          <w:rPr>
            <w:rFonts w:ascii="Times New Roman" w:eastAsiaTheme="minorEastAsia" w:hAnsi="Times New Roman" w:cs="Times New Roman"/>
            <w:iCs/>
          </w:rPr>
          <w:delText>o</w:delText>
        </w:r>
        <w:r w:rsidRPr="009F769B" w:rsidDel="004E4C5D">
          <w:rPr>
            <w:rFonts w:ascii="Times New Roman" w:eastAsiaTheme="minorEastAsia" w:hAnsi="Times New Roman" w:cs="Times New Roman"/>
            <w:iCs/>
          </w:rPr>
          <w:delText xml:space="preserve">f dimension </w:delText>
        </w:r>
      </w:del>
      <w:r w:rsidR="00CC4CC4">
        <w:rPr>
          <w:rFonts w:ascii="Times New Roman" w:eastAsiaTheme="minorEastAsia" w:hAnsi="Times New Roman" w:cs="Times New Roman"/>
          <w:iCs/>
        </w:rPr>
        <w:t xml:space="preserve">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ins w:id="416" w:author="O'Sullivan, Ronan James" w:date="2023-07-04T15:41:00Z">
        <w:r w:rsidR="004E4C5D">
          <w:rPr>
            <w:rFonts w:ascii="Times New Roman" w:eastAsiaTheme="minorEastAsia" w:hAnsi="Times New Roman" w:cs="Times New Roman"/>
            <w:iCs/>
          </w:rPr>
          <w:t xml:space="preserve"> in dimension.</w:t>
        </w:r>
      </w:ins>
      <w:del w:id="417" w:author="O'Sullivan, Ronan James" w:date="2023-07-04T15:41:00Z">
        <w:r w:rsidR="00CC4CC4" w:rsidDel="004E4C5D">
          <w:rPr>
            <w:rFonts w:ascii="Times New Roman" w:eastAsiaTheme="minorEastAsia" w:hAnsi="Times New Roman" w:cs="Times New Roman"/>
            <w:iCs/>
          </w:rPr>
          <w:delText>, where</w:delText>
        </w:r>
      </w:del>
      <w:r w:rsidR="00CC4CC4">
        <w:rPr>
          <w:rFonts w:ascii="Times New Roman" w:eastAsiaTheme="minorEastAsia" w:hAnsi="Times New Roman" w:cs="Times New Roman"/>
          <w:iCs/>
        </w:rPr>
        <w:t xml:space="preserve"> </w:t>
      </w:r>
      <w:del w:id="418" w:author="O'Sullivan, Ronan James" w:date="2023-07-04T15:41:00Z">
        <w:r w:rsidR="00CC4CC4" w:rsidDel="004E4C5D">
          <w:rPr>
            <w:rFonts w:ascii="Times New Roman" w:eastAsiaTheme="minorEastAsia" w:hAnsi="Times New Roman" w:cs="Times New Roman"/>
            <w:iCs/>
          </w:rPr>
          <w:delText>r</w:delText>
        </w:r>
      </w:del>
      <w:ins w:id="419" w:author="O'Sullivan, Ronan James" w:date="2023-07-04T15:41:00Z">
        <w:r w:rsidR="004E4C5D">
          <w:rPr>
            <w:rFonts w:ascii="Times New Roman" w:eastAsiaTheme="minorEastAsia" w:hAnsi="Times New Roman" w:cs="Times New Roman"/>
            <w:iCs/>
          </w:rPr>
          <w:t>R</w:t>
        </w:r>
      </w:ins>
      <w:r w:rsidR="00CC4CC4">
        <w:rPr>
          <w:rFonts w:ascii="Times New Roman" w:eastAsiaTheme="minorEastAsia" w:hAnsi="Times New Roman" w:cs="Times New Roman"/>
          <w:iCs/>
        </w:rPr>
        <w:t>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commentRangeStart w:id="420"/>
      <w:del w:id="421" w:author="O'Sullivan, Ronan James" w:date="2023-07-04T15:42:00Z">
        <w:r w:rsidR="00830B03" w:rsidRPr="009F769B" w:rsidDel="004E4C5D">
          <w:rPr>
            <w:rFonts w:ascii="Times New Roman" w:eastAsiaTheme="minorEastAsia" w:hAnsi="Times New Roman" w:cs="Times New Roman"/>
            <w:iCs/>
          </w:rPr>
          <w:delText xml:space="preserve">cell </w:delText>
        </w:r>
      </w:del>
      <w:ins w:id="422" w:author="O'Sullivan, Ronan James" w:date="2023-07-04T15:42:00Z">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commentRangeEnd w:id="420"/>
        <w:r w:rsidR="004E4C5D">
          <w:rPr>
            <w:rStyle w:val="CommentReference"/>
          </w:rPr>
          <w:commentReference w:id="420"/>
        </w:r>
      </w:ins>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423"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423"/>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 xml:space="preserve">The genotype matrix for the neutral trait for local individuals </w:t>
      </w:r>
      <w:del w:id="424" w:author="O'Sullivan, Ronan James" w:date="2023-07-04T15:44:00Z">
        <w:r w:rsidR="00C87431" w:rsidRPr="009F769B" w:rsidDel="004E4C5D">
          <w:rPr>
            <w:rFonts w:ascii="Times New Roman" w:eastAsiaTheme="minorEastAsia" w:hAnsi="Times New Roman" w:cs="Times New Roman"/>
            <w:iCs/>
          </w:rPr>
          <w:delText>was of dimension</w:delText>
        </w:r>
        <w:r w:rsidR="00F42180" w:rsidDel="004E4C5D">
          <w:rPr>
            <w:rFonts w:ascii="Times New Roman" w:eastAsiaTheme="minorEastAsia" w:hAnsi="Times New Roman" w:cs="Times New Roman"/>
            <w:iCs/>
          </w:rPr>
          <w:delText xml:space="preserve"> 500 </w:delText>
        </w:r>
        <w:r w:rsidR="00C87431" w:rsidRPr="009F769B" w:rsidDel="004E4C5D">
          <w:rPr>
            <w:rFonts w:ascii="Times New Roman" w:eastAsiaTheme="minorEastAsia" w:hAnsi="Times New Roman" w:cs="Times New Roman"/>
            <w:iCs/>
          </w:rPr>
          <w:delText>rows</w:delText>
        </w:r>
        <w:r w:rsidR="00F42180" w:rsidDel="004E4C5D">
          <w:rPr>
            <w:rFonts w:ascii="Times New Roman" w:eastAsiaTheme="minorEastAsia" w:hAnsi="Times New Roman" w:cs="Times New Roman"/>
            <w:iCs/>
          </w:rPr>
          <w:delText xml:space="preserve"> (individuals)</w:delText>
        </w:r>
        <w:r w:rsidR="00C87431" w:rsidRPr="009F769B" w:rsidDel="004E4C5D">
          <w:rPr>
            <w:rFonts w:ascii="Times New Roman" w:eastAsiaTheme="minorEastAsia" w:hAnsi="Times New Roman" w:cs="Times New Roman"/>
            <w:iCs/>
          </w:rPr>
          <w:delText xml:space="preserve"> by 2 columns</w:delText>
        </w:r>
        <w:r w:rsidR="00F42180" w:rsidDel="004E4C5D">
          <w:rPr>
            <w:rFonts w:ascii="Times New Roman" w:eastAsiaTheme="minorEastAsia" w:hAnsi="Times New Roman" w:cs="Times New Roman"/>
            <w:iCs/>
          </w:rPr>
          <w:delText xml:space="preserve"> (alleles</w:delText>
        </w:r>
      </w:del>
      <w:ins w:id="425" w:author="O'Sullivan, Ronan James" w:date="2023-07-04T15:44:00Z">
        <w:r w:rsidR="004E4C5D">
          <w:rPr>
            <w:rFonts w:ascii="Times New Roman" w:eastAsiaTheme="minorEastAsia" w:hAnsi="Times New Roman" w:cs="Times New Roman"/>
            <w:iCs/>
          </w:rPr>
          <w:t>had the same</w:t>
        </w:r>
      </w:ins>
      <w:del w:id="426" w:author="O'Sullivan, Ronan James" w:date="2023-07-04T15:44:00Z">
        <w:r w:rsidR="00F42180" w:rsidDel="004E4C5D">
          <w:rPr>
            <w:rFonts w:ascii="Times New Roman" w:eastAsiaTheme="minorEastAsia" w:hAnsi="Times New Roman" w:cs="Times New Roman"/>
            <w:iCs/>
          </w:rPr>
          <w:delText>)</w:delText>
        </w:r>
      </w:del>
      <w:ins w:id="427" w:author="O'Sullivan, Ronan James" w:date="2023-07-04T15:44:00Z">
        <w:r w:rsidR="004E4C5D">
          <w:rPr>
            <w:rFonts w:ascii="Times New Roman" w:eastAsiaTheme="minorEastAsia" w:hAnsi="Times New Roman" w:cs="Times New Roman"/>
            <w:iCs/>
          </w:rPr>
          <w:t xml:space="preserve"> dimensions 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4E4C5D">
          <w:rPr>
            <w:rFonts w:ascii="Times New Roman" w:eastAsiaTheme="minorEastAsia" w:hAnsi="Times New Roman" w:cs="Times New Roman"/>
            <w:iCs/>
          </w:rPr>
          <w:t xml:space="preserve"> and </w:t>
        </w:r>
      </w:ins>
      <m:oMath>
        <m:sSub>
          <m:sSubPr>
            <m:ctrlPr>
              <w:ins w:id="428" w:author="O'Sullivan, Ronan James" w:date="2023-07-04T15:45:00Z">
                <w:rPr>
                  <w:rFonts w:ascii="Cambria Math" w:hAnsi="Cambria Math" w:cs="Times New Roman"/>
                  <w:i/>
                  <w:iCs/>
                </w:rPr>
              </w:ins>
            </m:ctrlPr>
          </m:sSubPr>
          <m:e>
            <m:r>
              <w:ins w:id="429" w:author="O'Sullivan, Ronan James" w:date="2023-07-04T15:45:00Z">
                <w:rPr>
                  <w:rFonts w:ascii="Cambria Math" w:hAnsi="Cambria Math" w:cs="Times New Roman"/>
                </w:rPr>
                <m:t>p</m:t>
              </w:ins>
            </m:r>
          </m:e>
          <m:sub>
            <m:r>
              <w:ins w:id="430" w:author="O'Sullivan, Ronan James" w:date="2023-07-04T15:45:00Z">
                <w:rPr>
                  <w:rFonts w:ascii="Cambria Math" w:hAnsi="Cambria Math" w:cs="Times New Roman"/>
                </w:rPr>
                <m:t>HARD</m:t>
              </w:ins>
            </m:r>
          </m:sub>
        </m:sSub>
        <m:r>
          <w:ins w:id="431" w:author="O'Sullivan, Ronan James" w:date="2023-07-04T15:45:00Z">
            <w:rPr>
              <w:rFonts w:ascii="Cambria Math" w:hAnsi="Cambria Math" w:cs="Times New Roman"/>
            </w:rPr>
            <m:t>(locals)</m:t>
          </w:ins>
        </m:r>
      </m:oMath>
      <w:ins w:id="432" w:author="O'Sullivan, Ronan James" w:date="2023-07-04T15:45:00Z">
        <w:r w:rsidR="004E4C5D">
          <w:rPr>
            <w:rFonts w:ascii="Times New Roman" w:eastAsiaTheme="minorEastAsia" w:hAnsi="Times New Roman" w:cs="Times New Roman"/>
            <w:iCs/>
          </w:rPr>
          <w:t xml:space="preserve"> and all </w:t>
        </w:r>
      </w:ins>
      <w:del w:id="433" w:author="O'Sullivan, Ronan James" w:date="2023-07-04T15:44:00Z">
        <w:r w:rsidR="00C87431" w:rsidRPr="009F769B" w:rsidDel="004E4C5D">
          <w:rPr>
            <w:rFonts w:ascii="Times New Roman" w:eastAsiaTheme="minorEastAsia" w:hAnsi="Times New Roman" w:cs="Times New Roman"/>
            <w:iCs/>
          </w:rPr>
          <w:delText>.</w:delText>
        </w:r>
      </w:del>
      <w:del w:id="434" w:author="O'Sullivan, Ronan James" w:date="2023-07-04T15:45:00Z">
        <w:r w:rsidR="00C87431" w:rsidRPr="009F769B" w:rsidDel="004E4C5D">
          <w:rPr>
            <w:rFonts w:ascii="Times New Roman" w:eastAsiaTheme="minorEastAsia" w:hAnsi="Times New Roman" w:cs="Times New Roman"/>
            <w:iCs/>
          </w:rPr>
          <w:delText xml:space="preserve"> </w:delText>
        </w:r>
        <w:r w:rsidR="00CB3959" w:rsidRPr="009F769B" w:rsidDel="004E4C5D">
          <w:rPr>
            <w:rFonts w:ascii="Times New Roman" w:eastAsiaTheme="minorEastAsia" w:hAnsi="Times New Roman" w:cs="Times New Roman"/>
            <w:iCs/>
          </w:rPr>
          <w:delText xml:space="preserve">Local </w:delText>
        </w:r>
      </w:del>
      <w:r w:rsidR="00CB3959" w:rsidRPr="009F769B">
        <w:rPr>
          <w:rFonts w:ascii="Times New Roman" w:eastAsiaTheme="minorEastAsia" w:hAnsi="Times New Roman" w:cs="Times New Roman"/>
          <w:iCs/>
        </w:rPr>
        <w:t xml:space="preserve">individuals </w:t>
      </w:r>
      <w:del w:id="435" w:author="O'Sullivan, Ronan James" w:date="2023-07-04T15:45:00Z">
        <w:r w:rsidR="00CB3959" w:rsidRPr="009F769B" w:rsidDel="004E4C5D">
          <w:rPr>
            <w:rFonts w:ascii="Times New Roman" w:eastAsiaTheme="minorEastAsia" w:hAnsi="Times New Roman" w:cs="Times New Roman"/>
            <w:iCs/>
          </w:rPr>
          <w:delText xml:space="preserve">all </w:delText>
        </w:r>
      </w:del>
      <w:r w:rsidR="00CB3959" w:rsidRPr="009F769B">
        <w:rPr>
          <w:rFonts w:ascii="Times New Roman" w:eastAsiaTheme="minorEastAsia" w:hAnsi="Times New Roman" w:cs="Times New Roman"/>
          <w:iCs/>
        </w:rPr>
        <w:t xml:space="preserve">had a genotype of {0,0} </w:t>
      </w:r>
      <w:ins w:id="436" w:author="O'Sullivan, Ronan James" w:date="2023-07-04T15:46:00Z">
        <w:r w:rsidR="004E4C5D">
          <w:rPr>
            <w:rFonts w:ascii="Times New Roman" w:eastAsiaTheme="minorEastAsia" w:hAnsi="Times New Roman" w:cs="Times New Roman"/>
            <w:iCs/>
          </w:rPr>
          <w:t>for this</w:t>
        </w:r>
      </w:ins>
      <w:del w:id="437" w:author="O'Sullivan, Ronan James" w:date="2023-07-04T15:46:00Z">
        <w:r w:rsidR="00CB3959" w:rsidRPr="009F769B" w:rsidDel="004E4C5D">
          <w:rPr>
            <w:rFonts w:ascii="Times New Roman" w:eastAsiaTheme="minorEastAsia" w:hAnsi="Times New Roman" w:cs="Times New Roman"/>
            <w:iCs/>
          </w:rPr>
          <w:delText>at this neutral diagnostic</w:delText>
        </w:r>
      </w:del>
      <w:r w:rsidR="00CB3959" w:rsidRPr="009F769B">
        <w:rPr>
          <w:rFonts w:ascii="Times New Roman" w:eastAsiaTheme="minorEastAsia" w:hAnsi="Times New Roman" w:cs="Times New Roman"/>
          <w:iCs/>
        </w:rPr>
        <w:t xml:space="preserve"> locus. </w:t>
      </w:r>
    </w:p>
    <w:p w14:paraId="23CCB989" w14:textId="56693CA5"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del w:id="438" w:author="O'Sullivan, Ronan James" w:date="2023-07-04T15:46:00Z">
        <w:r w:rsidRPr="009F769B" w:rsidDel="004E4C5D">
          <w:rPr>
            <w:rFonts w:ascii="Times New Roman" w:eastAsiaTheme="minorEastAsia" w:hAnsi="Times New Roman" w:cs="Times New Roman"/>
            <w:iCs/>
          </w:rPr>
          <w:delText>one-off</w:delText>
        </w:r>
      </w:del>
      <w:proofErr w:type="spellStart"/>
      <w:ins w:id="439" w:author="O'Sullivan, Ronan James" w:date="2023-07-11T11:27:00Z">
        <w:r w:rsidR="00DD7F86">
          <w:rPr>
            <w:rFonts w:ascii="Times New Roman" w:eastAsiaTheme="minorEastAsia" w:hAnsi="Times New Roman" w:cs="Times New Roman"/>
            <w:iCs/>
          </w:rPr>
          <w:t>acute</w:t>
        </w:r>
      </w:ins>
      <w:ins w:id="440" w:author="O'Sullivan, Ronan James" w:date="2023-07-04T15:46:00Z">
        <w:r w:rsidR="004E4C5D">
          <w:rPr>
            <w:rFonts w:ascii="Times New Roman" w:eastAsiaTheme="minorEastAsia" w:hAnsi="Times New Roman" w:cs="Times New Roman"/>
            <w:iCs/>
          </w:rPr>
          <w:t>acute</w:t>
        </w:r>
      </w:ins>
      <w:proofErr w:type="spellEnd"/>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del w:id="441" w:author="O'Sullivan, Ronan James" w:date="2023-07-04T15:47:00Z">
        <w:r w:rsidR="008A1A7C" w:rsidRPr="009F769B" w:rsidDel="004E4C5D">
          <w:rPr>
            <w:rFonts w:ascii="Times New Roman" w:eastAsiaTheme="minorEastAsia" w:hAnsi="Times New Roman" w:cs="Times New Roman"/>
            <w:iCs/>
          </w:rPr>
          <w:delText xml:space="preserve">continuous </w:delText>
        </w:r>
      </w:del>
      <w:ins w:id="442" w:author="O'Sullivan, Ronan James" w:date="2023-07-04T15:47:00Z">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ins>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 xml:space="preserve">Intruders all had a genotype of {1,1} at </w:t>
      </w:r>
      <w:r w:rsidR="00364186" w:rsidRPr="009F769B">
        <w:rPr>
          <w:rFonts w:ascii="Times New Roman" w:eastAsiaTheme="minorEastAsia" w:hAnsi="Times New Roman" w:cs="Times New Roman"/>
          <w:iCs/>
        </w:rPr>
        <w:lastRenderedPageBreak/>
        <w:t>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4B3D2056"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del w:id="443" w:author="O'Sullivan, Ronan James" w:date="2023-07-04T15:49:00Z">
        <w:r w:rsidR="00CA4DA0" w:rsidRPr="009F769B" w:rsidDel="004E4C5D">
          <w:rPr>
            <w:rFonts w:ascii="Times New Roman" w:eastAsiaTheme="minorEastAsia" w:hAnsi="Times New Roman" w:cs="Times New Roman"/>
            <w:iCs/>
          </w:rPr>
          <w:delText xml:space="preserve">0, for individuals with a {0,0} genotype at all loci, to </w:delText>
        </w:r>
        <w:r w:rsidR="006336E5" w:rsidDel="004E4C5D">
          <w:rPr>
            <w:rFonts w:ascii="Times New Roman" w:eastAsiaTheme="minorEastAsia" w:hAnsi="Times New Roman" w:cs="Times New Roman"/>
            <w:iCs/>
          </w:rPr>
          <w:delText>6</w:delText>
        </w:r>
        <w:r w:rsidR="00CA4DA0" w:rsidRPr="009F769B" w:rsidDel="004E4C5D">
          <w:rPr>
            <w:rFonts w:ascii="Times New Roman" w:eastAsiaTheme="minorEastAsia" w:hAnsi="Times New Roman" w:cs="Times New Roman"/>
            <w:iCs/>
          </w:rPr>
          <w:delText>0, for individuals with a {1,1} genotype at all loci</w:delText>
        </w:r>
      </w:del>
      <w:ins w:id="444" w:author="O'Sullivan, Ronan James" w:date="2023-07-04T15:49:00Z">
        <w:r w:rsidR="004E4C5D">
          <w:rPr>
            <w:rFonts w:ascii="Times New Roman" w:eastAsiaTheme="minorEastAsia" w:hAnsi="Times New Roman" w:cs="Times New Roman"/>
            <w:iCs/>
          </w:rPr>
          <w:t>0 to 60</w:t>
        </w:r>
      </w:ins>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0C0AA9A9" w:rsidR="0073331E" w:rsidRDefault="00EF4F28" w:rsidP="006D081A">
      <w:pPr>
        <w:spacing w:line="480" w:lineRule="auto"/>
        <w:jc w:val="both"/>
        <w:rPr>
          <w:ins w:id="445"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Mutation was assumed to be absent, which is reasonable on the evolutionary timescales of 100 to 150 generations under consideration</w:t>
      </w:r>
      <w:ins w:id="446" w:author="O'Sullivan, Ronan James" w:date="2023-07-04T15:51:00Z">
        <w:r w:rsidR="005534B5">
          <w:rPr>
            <w:rFonts w:ascii="Times New Roman" w:eastAsiaTheme="minorEastAsia" w:hAnsi="Times New Roman" w:cs="Times New Roman"/>
            <w:iCs/>
          </w:rPr>
          <w:t xml:space="preserve"> (REFERENCE?)</w:t>
        </w:r>
      </w:ins>
      <w:r w:rsidR="000321AD" w:rsidRPr="009F769B">
        <w:rPr>
          <w:rFonts w:ascii="Times New Roman" w:eastAsiaTheme="minorEastAsia" w:hAnsi="Times New Roman" w:cs="Times New Roman"/>
          <w:iCs/>
        </w:rPr>
        <w:t xml:space="preserve">.  </w:t>
      </w:r>
    </w:p>
    <w:p w14:paraId="101B7517" w14:textId="77777777" w:rsidR="00F72438" w:rsidRPr="009F769B" w:rsidRDefault="00F72438" w:rsidP="006D081A">
      <w:pPr>
        <w:spacing w:line="480" w:lineRule="auto"/>
        <w:jc w:val="both"/>
        <w:rPr>
          <w:rFonts w:ascii="Times New Roman" w:eastAsiaTheme="minorEastAsia" w:hAnsi="Times New Roman" w:cs="Times New Roman"/>
          <w:iCs/>
        </w:rPr>
      </w:pP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1E487D01"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lastRenderedPageBreak/>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del w:id="447" w:author="O'Sullivan, Ronan James" w:date="2023-07-04T15:52:00Z">
        <w:r w:rsidRPr="009F769B" w:rsidDel="005534B5">
          <w:rPr>
            <w:rFonts w:ascii="Times New Roman" w:eastAsiaTheme="minorEastAsia" w:hAnsi="Times New Roman" w:cs="Times New Roman"/>
            <w:iCs/>
          </w:rPr>
          <w:delText>the one-off</w:delText>
        </w:r>
      </w:del>
      <w:proofErr w:type="spellStart"/>
      <w:ins w:id="448" w:author="O'Sullivan, Ronan James" w:date="2023-07-11T11:27:00Z">
        <w:r w:rsidR="00DD7F86">
          <w:rPr>
            <w:rFonts w:ascii="Times New Roman" w:eastAsiaTheme="minorEastAsia" w:hAnsi="Times New Roman" w:cs="Times New Roman"/>
            <w:iCs/>
          </w:rPr>
          <w:t>acute</w:t>
        </w:r>
      </w:ins>
      <w:ins w:id="449" w:author="O'Sullivan, Ronan James" w:date="2023-07-04T15:52:00Z">
        <w:r w:rsidR="005534B5">
          <w:rPr>
            <w:rFonts w:ascii="Times New Roman" w:eastAsiaTheme="minorEastAsia" w:hAnsi="Times New Roman" w:cs="Times New Roman"/>
            <w:iCs/>
          </w:rPr>
          <w:t>the</w:t>
        </w:r>
        <w:proofErr w:type="spellEnd"/>
        <w:r w:rsidR="005534B5">
          <w:rPr>
            <w:rFonts w:ascii="Times New Roman" w:eastAsiaTheme="minorEastAsia" w:hAnsi="Times New Roman" w:cs="Times New Roman"/>
            <w:iCs/>
          </w:rPr>
          <w:t xml:space="preserve"> acute</w:t>
        </w:r>
      </w:ins>
      <w:r w:rsidRPr="009F769B">
        <w:rPr>
          <w:rFonts w:ascii="Times New Roman" w:eastAsiaTheme="minorEastAsia" w:hAnsi="Times New Roman" w:cs="Times New Roman"/>
          <w:iCs/>
        </w:rPr>
        <w:t xml:space="preserve"> intrusion scenarios, all fish were assumed to be locals from generation 22 onwards, i.e., intrusion of foreign</w:t>
      </w:r>
      <w:del w:id="450" w:author="O'Sullivan, Ronan James" w:date="2023-07-04T15:52:00Z">
        <w:r w:rsidRPr="009F769B" w:rsidDel="005534B5">
          <w:rPr>
            <w:rFonts w:ascii="Times New Roman" w:eastAsiaTheme="minorEastAsia" w:hAnsi="Times New Roman" w:cs="Times New Roman"/>
            <w:iCs/>
          </w:rPr>
          <w:delText>/domesticated</w:delText>
        </w:r>
      </w:del>
      <w:r w:rsidRPr="009F769B">
        <w:rPr>
          <w:rFonts w:ascii="Times New Roman" w:eastAsiaTheme="minorEastAsia" w:hAnsi="Times New Roman" w:cs="Times New Roman"/>
          <w:iCs/>
        </w:rPr>
        <w:t xml:space="preserve">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7DF1CDC2" w:rsidR="007347A6" w:rsidRDefault="007B6CB6" w:rsidP="006D081A">
      <w:pPr>
        <w:spacing w:line="480" w:lineRule="auto"/>
        <w:jc w:val="both"/>
        <w:rPr>
          <w:ins w:id="451" w:author="O'Sullivan, Ronan James" w:date="2023-07-04T16:24:00Z"/>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ins w:id="452" w:author="O'Sullivan, Ronan James" w:date="2023-07-04T15:54:00Z">
        <w:r w:rsidR="005534B5">
          <w:rPr>
            <w:rFonts w:ascii="Times New Roman" w:eastAsiaTheme="minorEastAsia" w:hAnsi="Times New Roman" w:cs="Times New Roman"/>
            <w:iCs/>
          </w:rPr>
          <w:t xml:space="preserve"> and no soft selection occurs</w:t>
        </w:r>
      </w:ins>
      <w:ins w:id="453" w:author="O'Sullivan, Ronan James" w:date="2023-07-04T15:55:00Z">
        <w:r w:rsidR="005534B5">
          <w:rPr>
            <w:rFonts w:ascii="Times New Roman" w:eastAsiaTheme="minorEastAsia" w:hAnsi="Times New Roman" w:cs="Times New Roman"/>
            <w:iCs/>
          </w:rPr>
          <w:t>.</w:t>
        </w:r>
      </w:ins>
      <w:del w:id="454" w:author="O'Sullivan, Ronan James" w:date="2023-07-04T15:54:00Z">
        <w:r w:rsidRPr="009F769B" w:rsidDel="005534B5">
          <w:rPr>
            <w:rFonts w:ascii="Times New Roman" w:eastAsiaTheme="minorEastAsia" w:hAnsi="Times New Roman" w:cs="Times New Roman"/>
            <w:iCs/>
          </w:rPr>
          <w:delText>,</w:delText>
        </w:r>
      </w:del>
      <w:del w:id="455" w:author="O'Sullivan, Ronan James" w:date="2023-07-04T15:55:00Z">
        <w:r w:rsidRPr="009F769B" w:rsidDel="005534B5">
          <w:rPr>
            <w:rFonts w:ascii="Times New Roman" w:eastAsiaTheme="minorEastAsia" w:hAnsi="Times New Roman" w:cs="Times New Roman"/>
            <w:iCs/>
          </w:rPr>
          <w:delText xml:space="preserve"> but</w:delText>
        </w:r>
      </w:del>
      <w:r w:rsidRPr="009F769B">
        <w:rPr>
          <w:rFonts w:ascii="Times New Roman" w:eastAsiaTheme="minorEastAsia" w:hAnsi="Times New Roman" w:cs="Times New Roman"/>
          <w:iCs/>
        </w:rPr>
        <w:t xml:space="preserve"> </w:t>
      </w:r>
      <w:del w:id="456" w:author="O'Sullivan, Ronan James" w:date="2023-07-04T15:55:00Z">
        <w:r w:rsidRPr="009F769B" w:rsidDel="005534B5">
          <w:rPr>
            <w:rFonts w:ascii="Times New Roman" w:eastAsiaTheme="minorEastAsia" w:hAnsi="Times New Roman" w:cs="Times New Roman"/>
            <w:iCs/>
          </w:rPr>
          <w:delText>i</w:delText>
        </w:r>
      </w:del>
      <w:ins w:id="457" w:author="O'Sullivan, Ronan James" w:date="2023-07-04T15:55:00Z">
        <w:r w:rsidR="005534B5">
          <w:rPr>
            <w:rFonts w:ascii="Times New Roman" w:eastAsiaTheme="minorEastAsia" w:hAnsi="Times New Roman" w:cs="Times New Roman"/>
            <w:iCs/>
          </w:rPr>
          <w:t>I</w:t>
        </w:r>
      </w:ins>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 xml:space="preserve">s </w:t>
      </w:r>
      <w:del w:id="458"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reproductive excess</w:t>
      </w:r>
      <w:del w:id="459"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del w:id="460" w:author="O'Sullivan, Ronan James" w:date="2023-07-04T15:52:00Z">
        <w:r w:rsidR="00111CD9" w:rsidRPr="009F769B" w:rsidDel="005534B5">
          <w:rPr>
            <w:rFonts w:ascii="Times New Roman" w:eastAsiaTheme="minorEastAsia" w:hAnsi="Times New Roman" w:cs="Times New Roman"/>
            <w:iCs/>
          </w:rPr>
          <w:delText xml:space="preserve">fish </w:delText>
        </w:r>
      </w:del>
      <w:ins w:id="461" w:author="O'Sullivan, Ronan James" w:date="2023-07-04T15:52:00Z">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ins>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ins w:id="462" w:author="O'Sullivan, Ronan James" w:date="2023-07-04T15:53:00Z">
        <w:r w:rsidR="005534B5">
          <w:rPr>
            <w:rFonts w:ascii="Times New Roman" w:eastAsiaTheme="minorEastAsia" w:hAnsi="Times New Roman" w:cs="Times New Roman"/>
            <w:iCs/>
          </w:rPr>
          <w:t xml:space="preserve">trait values </w:t>
        </w:r>
      </w:ins>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ins w:id="463"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i.e., the more recruits there are relative to spawning slots</w:t>
      </w:r>
      <w:ins w:id="464"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 the stronger the</w:t>
      </w:r>
      <w:ins w:id="465" w:author="O'Sullivan, Ronan James" w:date="2023-07-04T15:54:00Z">
        <w:r w:rsidR="005534B5">
          <w:rPr>
            <w:rFonts w:ascii="Times New Roman" w:eastAsiaTheme="minorEastAsia" w:hAnsi="Times New Roman" w:cs="Times New Roman"/>
            <w:iCs/>
          </w:rPr>
          <w:t xml:space="preserve"> strength of</w:t>
        </w:r>
      </w:ins>
      <w:r w:rsidR="00BC23B2" w:rsidRPr="009F769B">
        <w:rPr>
          <w:rFonts w:ascii="Times New Roman" w:eastAsiaTheme="minorEastAsia" w:hAnsi="Times New Roman" w:cs="Times New Roman"/>
          <w:iCs/>
        </w:rPr>
        <w:t xml:space="preserve"> truncational soft selection. </w:t>
      </w:r>
      <w:del w:id="466" w:author="O'Sullivan, Ronan James" w:date="2023-07-04T15:54:00Z">
        <w:r w:rsidR="0069772C" w:rsidRPr="009F769B" w:rsidDel="005534B5">
          <w:rPr>
            <w:rFonts w:ascii="Times New Roman" w:eastAsiaTheme="minorEastAsia" w:hAnsi="Times New Roman" w:cs="Times New Roman"/>
            <w:iCs/>
          </w:rPr>
          <w:delText xml:space="preserve">No soft selection occurs </w:delText>
        </w:r>
      </w:del>
      <w:r w:rsidR="0069772C" w:rsidRPr="009F769B">
        <w:rPr>
          <w:rFonts w:ascii="Times New Roman" w:eastAsiaTheme="minorEastAsia" w:hAnsi="Times New Roman" w:cs="Times New Roman"/>
          <w:iCs/>
        </w:rPr>
        <w:t xml:space="preserve">when there are fewer recruits than spawning slots. </w:t>
      </w:r>
    </w:p>
    <w:p w14:paraId="406F7C3E" w14:textId="77777777" w:rsidR="00F72438" w:rsidRPr="009F769B" w:rsidRDefault="00F72438" w:rsidP="006D081A">
      <w:pPr>
        <w:spacing w:line="480" w:lineRule="auto"/>
        <w:jc w:val="both"/>
        <w:rPr>
          <w:rFonts w:ascii="Times New Roman" w:hAnsi="Times New Roman" w:cs="Times New Roman"/>
        </w:rPr>
      </w:pP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055DDEAD"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w:t>
      </w:r>
      <w:r w:rsidR="009B0D2A" w:rsidRPr="009F769B">
        <w:rPr>
          <w:rFonts w:ascii="Times New Roman" w:hAnsi="Times New Roman" w:cs="Times New Roman"/>
        </w:rPr>
        <w:lastRenderedPageBreak/>
        <w:t xml:space="preserve">thousands of eggs, depending on female size, but </w:t>
      </w:r>
      <w:del w:id="467" w:author="O'Sullivan, Ronan James" w:date="2023-07-04T15:56:00Z">
        <w:r w:rsidR="009B0D2A" w:rsidRPr="009F769B" w:rsidDel="005534B5">
          <w:rPr>
            <w:rFonts w:ascii="Times New Roman" w:hAnsi="Times New Roman" w:cs="Times New Roman"/>
          </w:rPr>
          <w:delText xml:space="preserve">here </w:delText>
        </w:r>
      </w:del>
      <w:r w:rsidR="009B0D2A" w:rsidRPr="009F769B">
        <w:rPr>
          <w:rFonts w:ascii="Times New Roman" w:hAnsi="Times New Roman" w:cs="Times New Roman"/>
        </w:rPr>
        <w:t>for</w:t>
      </w:r>
      <w:ins w:id="468" w:author="O'Sullivan, Ronan James" w:date="2023-07-04T15:56:00Z">
        <w:r w:rsidR="005534B5">
          <w:rPr>
            <w:rFonts w:ascii="Times New Roman" w:hAnsi="Times New Roman" w:cs="Times New Roman"/>
          </w:rPr>
          <w:t xml:space="preserve"> computational</w:t>
        </w:r>
      </w:ins>
      <w:r w:rsidR="009B0D2A" w:rsidRPr="009F769B">
        <w:rPr>
          <w:rFonts w:ascii="Times New Roman" w:hAnsi="Times New Roman" w:cs="Times New Roman"/>
        </w:rPr>
        <w:t xml:space="preserve"> </w:t>
      </w:r>
      <w:r w:rsidR="00DD6C54">
        <w:rPr>
          <w:rFonts w:ascii="Times New Roman" w:hAnsi="Times New Roman" w:cs="Times New Roman"/>
        </w:rPr>
        <w:t>efficiency</w:t>
      </w:r>
      <w:ins w:id="469" w:author="O'Sullivan, Ronan James" w:date="2023-07-04T15:56:00Z">
        <w:r w:rsidR="005534B5">
          <w:rPr>
            <w:rFonts w:ascii="Times New Roman" w:hAnsi="Times New Roman" w:cs="Times New Roman"/>
          </w:rPr>
          <w:t xml:space="preserve"> we set</w:t>
        </w:r>
      </w:ins>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ins w:id="470" w:author="O'Sullivan, Ronan James" w:date="2023-07-04T15:57:00Z">
        <w:r w:rsidR="005534B5">
          <w:rPr>
            <w:rFonts w:ascii="Times New Roman" w:eastAsiaTheme="minorEastAsia" w:hAnsi="Times New Roman" w:cs="Times New Roman"/>
            <w:iCs/>
          </w:rPr>
          <w:t xml:space="preserve">. In other words, </w:t>
        </w:r>
      </w:ins>
      <w:del w:id="471" w:author="O'Sullivan, Ronan James" w:date="2023-07-04T15:57:00Z">
        <w:r w:rsidR="009B0D2A" w:rsidRPr="009F769B" w:rsidDel="005534B5">
          <w:rPr>
            <w:rFonts w:ascii="Times New Roman" w:eastAsiaTheme="minorEastAsia" w:hAnsi="Times New Roman" w:cs="Times New Roman"/>
            <w:iCs/>
          </w:rPr>
          <w:delText xml:space="preserve">, </w:delText>
        </w:r>
      </w:del>
      <w:del w:id="472" w:author="O'Sullivan, Ronan James" w:date="2023-07-04T15:56:00Z">
        <w:r w:rsidR="009B0D2A" w:rsidRPr="009F769B" w:rsidDel="005534B5">
          <w:rPr>
            <w:rFonts w:ascii="Times New Roman" w:eastAsiaTheme="minorEastAsia" w:hAnsi="Times New Roman" w:cs="Times New Roman"/>
            <w:iCs/>
          </w:rPr>
          <w:delText xml:space="preserve">i.e., </w:delText>
        </w:r>
      </w:del>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2F98D555" w:rsidR="00EC4603" w:rsidRDefault="007535DD" w:rsidP="006D081A">
      <w:pPr>
        <w:spacing w:line="480" w:lineRule="auto"/>
        <w:jc w:val="both"/>
        <w:rPr>
          <w:ins w:id="473" w:author="O'Sullivan, Ronan James" w:date="2023-07-04T16:24:00Z"/>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del w:id="474" w:author="O'Sullivan, Ronan James" w:date="2023-07-04T15:57:00Z">
        <w:r w:rsidR="00105ECC" w:rsidRPr="009F769B" w:rsidDel="005534B5">
          <w:rPr>
            <w:rFonts w:ascii="Times New Roman" w:eastAsiaTheme="minorEastAsia" w:hAnsi="Times New Roman" w:cs="Times New Roman"/>
            <w:iCs/>
          </w:rPr>
          <w:delText xml:space="preserve">was </w:delText>
        </w:r>
      </w:del>
      <w:ins w:id="475" w:author="O'Sullivan, Ronan James" w:date="2023-07-04T15:57:00Z">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ins>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ins w:id="476" w:author="O'Sullivan, Ronan James" w:date="2023-07-04T15:58:00Z">
        <w:r w:rsidR="005534B5">
          <w:rPr>
            <w:rFonts w:ascii="Times New Roman" w:eastAsiaTheme="minorEastAsia" w:hAnsi="Times New Roman" w:cs="Times New Roman"/>
            <w:iCs/>
          </w:rPr>
          <w:t>, th</w:t>
        </w:r>
      </w:ins>
      <w:ins w:id="477" w:author="O'Sullivan, Ronan James" w:date="2023-07-04T15:59:00Z">
        <w:r w:rsidR="005534B5">
          <w:rPr>
            <w:rFonts w:ascii="Times New Roman" w:eastAsiaTheme="minorEastAsia" w:hAnsi="Times New Roman" w:cs="Times New Roman"/>
            <w:iCs/>
          </w:rPr>
          <w:t>us,</w:t>
        </w:r>
      </w:ins>
      <w:r w:rsidR="0004562A" w:rsidRPr="009F769B">
        <w:rPr>
          <w:rFonts w:ascii="Times New Roman" w:eastAsiaTheme="minorEastAsia" w:hAnsi="Times New Roman" w:cs="Times New Roman"/>
          <w:iCs/>
        </w:rPr>
        <w:t xml:space="preserve"> </w:t>
      </w:r>
      <w:del w:id="478" w:author="O'Sullivan, Ronan James" w:date="2023-07-04T15:58:00Z">
        <w:r w:rsidR="0004562A" w:rsidRPr="009F769B" w:rsidDel="005534B5">
          <w:rPr>
            <w:rFonts w:ascii="Times New Roman" w:eastAsiaTheme="minorEastAsia" w:hAnsi="Times New Roman" w:cs="Times New Roman"/>
            <w:iCs/>
          </w:rPr>
          <w:delText xml:space="preserve">thus </w:delText>
        </w:r>
      </w:del>
      <w:r w:rsidR="0004562A" w:rsidRPr="009F769B">
        <w:rPr>
          <w:rFonts w:ascii="Times New Roman" w:eastAsiaTheme="minorEastAsia" w:hAnsi="Times New Roman" w:cs="Times New Roman"/>
          <w:iCs/>
        </w:rPr>
        <w:t xml:space="preserve">simulates </w:t>
      </w:r>
      <w:r w:rsidR="00F64276" w:rsidRPr="009F769B">
        <w:rPr>
          <w:rFonts w:ascii="Times New Roman" w:eastAsiaTheme="minorEastAsia" w:hAnsi="Times New Roman" w:cs="Times New Roman"/>
          <w:iCs/>
        </w:rPr>
        <w:t>random segregation and random assortment of alleles into gametes</w:t>
      </w:r>
      <w:ins w:id="479" w:author="O'Sullivan, Ronan James" w:date="2023-07-04T15:59:00Z">
        <w:r w:rsidR="005534B5">
          <w:rPr>
            <w:rFonts w:ascii="Times New Roman" w:eastAsiaTheme="minorEastAsia" w:hAnsi="Times New Roman" w:cs="Times New Roman"/>
            <w:iCs/>
          </w:rPr>
          <w:t xml:space="preserve"> (</w:t>
        </w:r>
      </w:ins>
      <w:del w:id="480" w:author="O'Sullivan, Ronan James" w:date="2023-07-04T15:59:00Z">
        <w:r w:rsidR="00F64276" w:rsidRPr="009F769B" w:rsidDel="005534B5">
          <w:rPr>
            <w:rFonts w:ascii="Times New Roman" w:eastAsiaTheme="minorEastAsia" w:hAnsi="Times New Roman" w:cs="Times New Roman"/>
            <w:iCs/>
          </w:rPr>
          <w:delText xml:space="preserve">, </w:delText>
        </w:r>
      </w:del>
      <w:r w:rsidR="00F64276" w:rsidRPr="009F769B">
        <w:rPr>
          <w:rFonts w:ascii="Times New Roman" w:eastAsiaTheme="minorEastAsia" w:hAnsi="Times New Roman" w:cs="Times New Roman"/>
          <w:iCs/>
        </w:rPr>
        <w:t>on the assumption that loci are unlinked</w:t>
      </w:r>
      <w:ins w:id="481" w:author="O'Sullivan, Ronan James" w:date="2023-07-04T15:59:00Z">
        <w:r w:rsidR="005534B5">
          <w:rPr>
            <w:rFonts w:ascii="Times New Roman" w:eastAsiaTheme="minorEastAsia" w:hAnsi="Times New Roman" w:cs="Times New Roman"/>
            <w:iCs/>
          </w:rPr>
          <w:t>)</w:t>
        </w:r>
      </w:ins>
      <w:del w:id="482" w:author="O'Sullivan, Ronan James" w:date="2023-07-04T15:58:00Z">
        <w:r w:rsidR="00F64276" w:rsidRPr="009F769B" w:rsidDel="005534B5">
          <w:rPr>
            <w:rFonts w:ascii="Times New Roman" w:eastAsiaTheme="minorEastAsia" w:hAnsi="Times New Roman" w:cs="Times New Roman"/>
            <w:iCs/>
          </w:rPr>
          <w:delText xml:space="preserve"> (on separate chromosomes, or far enough apart on the same chromosome that no recombination occurs)</w:delText>
        </w:r>
        <w:r w:rsidR="00024FF3" w:rsidDel="005534B5">
          <w:rPr>
            <w:rFonts w:ascii="Times New Roman" w:eastAsiaTheme="minorEastAsia" w:hAnsi="Times New Roman" w:cs="Times New Roman"/>
            <w:iCs/>
          </w:rPr>
          <w:delText xml:space="preserve">, followed </w:delText>
        </w:r>
      </w:del>
      <w:ins w:id="483" w:author="O'Sullivan, Ronan James" w:date="2023-07-04T15:59:00Z">
        <w:r w:rsidR="005534B5">
          <w:rPr>
            <w:rFonts w:ascii="Times New Roman" w:eastAsiaTheme="minorEastAsia" w:hAnsi="Times New Roman" w:cs="Times New Roman"/>
            <w:iCs/>
          </w:rPr>
          <w:t>, followed b</w:t>
        </w:r>
      </w:ins>
      <w:del w:id="484" w:author="O'Sullivan, Ronan James" w:date="2023-07-04T15:58:00Z">
        <w:r w:rsidR="00024FF3" w:rsidDel="005534B5">
          <w:rPr>
            <w:rFonts w:ascii="Times New Roman" w:eastAsiaTheme="minorEastAsia" w:hAnsi="Times New Roman" w:cs="Times New Roman"/>
            <w:iCs/>
          </w:rPr>
          <w:delText>b</w:delText>
        </w:r>
      </w:del>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ins w:id="485" w:author="O'Sullivan, Ronan James" w:date="2023-07-04T16:00:00Z">
        <w:r w:rsidR="005534B5">
          <w:rPr>
            <w:rFonts w:ascii="Times New Roman" w:eastAsiaTheme="minorEastAsia" w:hAnsi="Times New Roman" w:cs="Times New Roman"/>
            <w:iCs/>
          </w:rPr>
          <w:t xml:space="preserve">fully </w:t>
        </w:r>
      </w:ins>
      <w:r w:rsidR="004B0B5C" w:rsidRPr="009F769B">
        <w:rPr>
          <w:rFonts w:ascii="Times New Roman" w:eastAsiaTheme="minorEastAsia" w:hAnsi="Times New Roman" w:cs="Times New Roman"/>
          <w:iCs/>
        </w:rPr>
        <w:t xml:space="preserve">populated with 1s and 0s. </w:t>
      </w:r>
    </w:p>
    <w:p w14:paraId="153CE86F" w14:textId="77777777" w:rsidR="00F72438" w:rsidRPr="009F769B" w:rsidRDefault="00F72438" w:rsidP="006D081A">
      <w:pPr>
        <w:spacing w:line="480" w:lineRule="auto"/>
        <w:jc w:val="both"/>
        <w:rPr>
          <w:rFonts w:ascii="Times New Roman" w:hAnsi="Times New Roman" w:cs="Times New Roman"/>
        </w:rPr>
      </w:pP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5E81E6BF"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del w:id="486" w:author="O'Sullivan, Ronan James" w:date="2023-07-04T16:00:00Z">
        <w:r w:rsidR="009F2BFA" w:rsidRPr="009F769B" w:rsidDel="003D7CA1">
          <w:rPr>
            <w:rFonts w:ascii="Times New Roman" w:eastAsiaTheme="minorEastAsia" w:hAnsi="Times New Roman" w:cs="Times New Roman"/>
            <w:iCs/>
          </w:rPr>
          <w:delText xml:space="preserve">Because </w:delText>
        </w:r>
      </w:del>
      <w:ins w:id="487" w:author="O'Sullivan, Ronan James" w:date="2023-07-04T16:00:00Z">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ins>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xml:space="preserve">), notionally corresponding to a scenario </w:t>
      </w:r>
      <w:r w:rsidR="00817AD8">
        <w:rPr>
          <w:rFonts w:ascii="Times New Roman" w:eastAsiaTheme="minorEastAsia" w:hAnsi="Times New Roman" w:cs="Times New Roman"/>
          <w:iCs/>
        </w:rPr>
        <w:lastRenderedPageBreak/>
        <w:t>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9E7156"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but the basic results should be qualitatively robust to this.</w:t>
      </w:r>
    </w:p>
    <w:p w14:paraId="44771D3E" w14:textId="597EED4F"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del w:id="488" w:author="O'Sullivan, Ronan James" w:date="2023-07-04T16:03:00Z">
        <w:r w:rsidR="003446B3" w:rsidDel="00704EEE">
          <w:rPr>
            <w:rFonts w:ascii="Times New Roman" w:eastAsiaTheme="minorEastAsia" w:hAnsi="Times New Roman" w:cs="Times New Roman"/>
            <w:iCs/>
          </w:rPr>
          <w:delText>otherwise</w:delText>
        </w:r>
      </w:del>
      <w:ins w:id="489" w:author="O'Sullivan, Ronan James" w:date="2023-07-04T16:03:00Z">
        <w:r w:rsidR="00704EEE">
          <w:rPr>
            <w:rFonts w:ascii="Times New Roman" w:eastAsiaTheme="minorEastAsia" w:hAnsi="Times New Roman" w:cs="Times New Roman"/>
            <w:iCs/>
          </w:rPr>
          <w:t xml:space="preserve">if the number was less than </w:t>
        </w:r>
      </w:ins>
      <m:oMath>
        <m:sSub>
          <m:sSubPr>
            <m:ctrlPr>
              <w:ins w:id="490" w:author="O'Sullivan, Ronan James" w:date="2023-07-04T16:04:00Z">
                <w:rPr>
                  <w:rFonts w:ascii="Cambria Math" w:eastAsiaTheme="minorEastAsia" w:hAnsi="Cambria Math" w:cs="Times New Roman"/>
                  <w:i/>
                  <w:iCs/>
                </w:rPr>
              </w:ins>
            </m:ctrlPr>
          </m:sSubPr>
          <m:e>
            <m:r>
              <w:ins w:id="491" w:author="O'Sullivan, Ronan James" w:date="2023-07-04T16:04:00Z">
                <w:rPr>
                  <w:rFonts w:ascii="Cambria Math" w:eastAsiaTheme="minorEastAsia" w:hAnsi="Cambria Math" w:cs="Times New Roman"/>
                </w:rPr>
                <m:t>W</m:t>
              </w:ins>
            </m:r>
          </m:e>
          <m:sub>
            <m:r>
              <w:ins w:id="492" w:author="O'Sullivan, Ronan James" w:date="2023-07-04T16:04:00Z">
                <w:rPr>
                  <w:rFonts w:ascii="Cambria Math" w:eastAsiaTheme="minorEastAsia" w:hAnsi="Cambria Math" w:cs="Times New Roman"/>
                </w:rPr>
                <m:t>i</m:t>
              </w:ins>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ins w:id="493" w:author="O'Sullivan, Ronan James" w:date="2023-07-04T16:04:00Z">
        <w:r w:rsidR="00704EEE">
          <w:rPr>
            <w:rFonts w:ascii="Times New Roman" w:eastAsiaTheme="minorEastAsia" w:hAnsi="Times New Roman" w:cs="Times New Roman"/>
            <w:iCs/>
          </w:rPr>
          <w:t xml:space="preserve">-bred </w:t>
        </w:r>
      </w:ins>
      <w:del w:id="494" w:author="O'Sullivan, Ronan James" w:date="2023-07-04T16:04:00Z">
        <w:r w:rsidDel="00704EEE">
          <w:rPr>
            <w:rFonts w:ascii="Times New Roman" w:eastAsiaTheme="minorEastAsia" w:hAnsi="Times New Roman" w:cs="Times New Roman"/>
            <w:iCs/>
          </w:rPr>
          <w:delText xml:space="preserve"> </w:delText>
        </w:r>
        <w:r w:rsidR="001B3E02" w:rsidRPr="009F769B" w:rsidDel="00704EEE">
          <w:rPr>
            <w:rFonts w:ascii="Times New Roman" w:eastAsiaTheme="minorEastAsia" w:hAnsi="Times New Roman" w:cs="Times New Roman"/>
            <w:iCs/>
          </w:rPr>
          <w:delText xml:space="preserve">born </w:delText>
        </w:r>
      </w:del>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w:t>
      </w:r>
      <w:del w:id="495" w:author="O'Sullivan, Ronan James" w:date="2023-07-04T16:04:00Z">
        <w:r w:rsidR="001B3E02" w:rsidRPr="009F769B" w:rsidDel="00704EEE">
          <w:rPr>
            <w:rFonts w:ascii="Times New Roman" w:eastAsiaTheme="minorEastAsia" w:hAnsi="Times New Roman" w:cs="Times New Roman"/>
            <w:iCs/>
          </w:rPr>
          <w:delText xml:space="preserve">up </w:delText>
        </w:r>
      </w:del>
      <w:r w:rsidR="001B3E02" w:rsidRPr="009F769B">
        <w:rPr>
          <w:rFonts w:ascii="Times New Roman" w:eastAsiaTheme="minorEastAsia" w:hAnsi="Times New Roman" w:cs="Times New Roman"/>
          <w:iCs/>
        </w:rPr>
        <w:t>to step 1</w:t>
      </w:r>
      <w:del w:id="496" w:author="O'Sullivan, Ronan James" w:date="2023-07-04T16:04:00Z">
        <w:r w:rsidR="001B3E02" w:rsidRPr="009F769B" w:rsidDel="00704EEE">
          <w:rPr>
            <w:rFonts w:ascii="Times New Roman" w:eastAsiaTheme="minorEastAsia" w:hAnsi="Times New Roman" w:cs="Times New Roman"/>
            <w:iCs/>
          </w:rPr>
          <w:delText xml:space="preserve"> above</w:delText>
        </w:r>
      </w:del>
      <w:r w:rsidR="001B3E02" w:rsidRPr="009F769B">
        <w:rPr>
          <w:rFonts w:ascii="Times New Roman" w:eastAsiaTheme="minorEastAsia" w:hAnsi="Times New Roman" w:cs="Times New Roman"/>
          <w:iCs/>
        </w:rPr>
        <w:t>.</w:t>
      </w:r>
      <w:del w:id="497" w:author="O'Sullivan, Ronan James" w:date="2023-07-04T16:04:00Z">
        <w:r w:rsidR="001B3E02" w:rsidRPr="009F769B" w:rsidDel="00704EEE">
          <w:rPr>
            <w:rFonts w:ascii="Times New Roman" w:eastAsiaTheme="minorEastAsia" w:hAnsi="Times New Roman" w:cs="Times New Roman"/>
            <w:iCs/>
          </w:rPr>
          <w:delText xml:space="preserve"> </w:delText>
        </w:r>
      </w:del>
    </w:p>
    <w:p w14:paraId="49E37EEF" w14:textId="4683D18A"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the additive genetic variance for each, the frequency of the foreign</w:t>
      </w:r>
      <w:del w:id="498" w:author="O'Sullivan, Ronan James" w:date="2023-07-04T16:05:00Z">
        <w:r w:rsidR="00700665" w:rsidRPr="009F769B" w:rsidDel="00704EEE">
          <w:rPr>
            <w:rFonts w:ascii="Times New Roman" w:eastAsiaTheme="minorEastAsia" w:hAnsi="Times New Roman" w:cs="Times New Roman"/>
            <w:iCs/>
          </w:rPr>
          <w:delText>/domesticated</w:delText>
        </w:r>
      </w:del>
      <w:r w:rsidR="00700665" w:rsidRPr="009F769B">
        <w:rPr>
          <w:rFonts w:ascii="Times New Roman" w:eastAsiaTheme="minorEastAsia" w:hAnsi="Times New Roman" w:cs="Times New Roman"/>
          <w:iCs/>
        </w:rPr>
        <w:t xml:space="preserve"> </w:t>
      </w:r>
      <w:ins w:id="499" w:author="O'Sullivan, Ronan James" w:date="2023-07-04T16:05:00Z">
        <w:r w:rsidR="00704EEE">
          <w:rPr>
            <w:rFonts w:ascii="Times New Roman" w:eastAsiaTheme="minorEastAsia" w:hAnsi="Times New Roman" w:cs="Times New Roman"/>
            <w:iCs/>
          </w:rPr>
          <w:t>‘</w:t>
        </w:r>
      </w:ins>
      <w:del w:id="500"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1</w:t>
      </w:r>
      <w:ins w:id="501" w:author="O'Sullivan, Ronan James" w:date="2023-07-04T16:05:00Z">
        <w:r w:rsidR="00704EEE">
          <w:rPr>
            <w:rFonts w:ascii="Times New Roman" w:eastAsiaTheme="minorEastAsia" w:hAnsi="Times New Roman" w:cs="Times New Roman"/>
            <w:iCs/>
          </w:rPr>
          <w:t>’</w:t>
        </w:r>
      </w:ins>
      <w:del w:id="502"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ins w:id="503" w:author="O'Sullivan, Ronan James" w:date="2023-07-04T16:05:00Z">
        <w:r w:rsidR="00704EEE">
          <w:rPr>
            <w:rFonts w:ascii="Times New Roman" w:eastAsiaTheme="minorEastAsia" w:hAnsi="Times New Roman" w:cs="Times New Roman"/>
            <w:iCs/>
          </w:rPr>
          <w:t xml:space="preserve">for </w:t>
        </w:r>
      </w:ins>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1CBDFED1" w:rsidR="00765AC1" w:rsidRDefault="00765AC1" w:rsidP="006D081A">
      <w:pPr>
        <w:spacing w:line="480" w:lineRule="auto"/>
        <w:jc w:val="both"/>
        <w:rPr>
          <w:ins w:id="504"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704EEE">
        <w:rPr>
          <w:rFonts w:ascii="Times New Roman" w:eastAsiaTheme="minorEastAsia" w:hAnsi="Times New Roman" w:cs="Times New Roman"/>
          <w:iCs/>
          <w:highlight w:val="yellow"/>
          <w:rPrChange w:id="505" w:author="O'Sullivan, Ronan James" w:date="2023-07-04T16:06:00Z">
            <w:rPr>
              <w:rFonts w:ascii="Times New Roman" w:eastAsiaTheme="minorEastAsia" w:hAnsi="Times New Roman" w:cs="Times New Roman"/>
              <w:iCs/>
            </w:rPr>
          </w:rPrChange>
        </w:rPr>
        <w:t>R citation</w:t>
      </w:r>
      <w:r w:rsidRPr="009F769B">
        <w:rPr>
          <w:rFonts w:ascii="Times New Roman" w:eastAsiaTheme="minorEastAsia" w:hAnsi="Times New Roman" w:cs="Times New Roman"/>
          <w:iCs/>
        </w:rPr>
        <w:t>) using the RStudio programming environment (</w:t>
      </w:r>
      <w:r w:rsidRPr="00704EEE">
        <w:rPr>
          <w:rFonts w:ascii="Times New Roman" w:eastAsiaTheme="minorEastAsia" w:hAnsi="Times New Roman" w:cs="Times New Roman"/>
          <w:iCs/>
          <w:highlight w:val="yellow"/>
          <w:rPrChange w:id="506" w:author="O'Sullivan, Ronan James" w:date="2023-07-04T16:06:00Z">
            <w:rPr>
              <w:rFonts w:ascii="Times New Roman" w:eastAsiaTheme="minorEastAsia" w:hAnsi="Times New Roman" w:cs="Times New Roman"/>
              <w:iCs/>
            </w:rPr>
          </w:rPrChange>
        </w:rPr>
        <w:t>RStudio citation).</w:t>
      </w:r>
      <w:r w:rsidRPr="009F769B">
        <w:rPr>
          <w:rFonts w:ascii="Times New Roman" w:eastAsiaTheme="minorEastAsia" w:hAnsi="Times New Roman" w:cs="Times New Roman"/>
          <w:iCs/>
        </w:rPr>
        <w:t xml:space="preserve"> All model code is available via </w:t>
      </w:r>
      <w:del w:id="507" w:author="O'Sullivan, Ronan James" w:date="2023-07-04T16:06:00Z">
        <w:r w:rsidRPr="009F769B" w:rsidDel="00704EEE">
          <w:rPr>
            <w:rFonts w:ascii="Times New Roman" w:eastAsiaTheme="minorEastAsia" w:hAnsi="Times New Roman" w:cs="Times New Roman"/>
            <w:iCs/>
          </w:rPr>
          <w:delText xml:space="preserve">a </w:delText>
        </w:r>
      </w:del>
      <w:r w:rsidRPr="009F769B">
        <w:rPr>
          <w:rFonts w:ascii="Times New Roman" w:eastAsiaTheme="minorEastAsia" w:hAnsi="Times New Roman" w:cs="Times New Roman"/>
          <w:iCs/>
        </w:rPr>
        <w:t xml:space="preserve">GitHub </w:t>
      </w:r>
      <w:del w:id="508" w:author="O'Sullivan, Ronan James" w:date="2023-07-04T16:06:00Z">
        <w:r w:rsidRPr="009F769B" w:rsidDel="00704EEE">
          <w:rPr>
            <w:rFonts w:ascii="Times New Roman" w:eastAsiaTheme="minorEastAsia" w:hAnsi="Times New Roman" w:cs="Times New Roman"/>
            <w:iCs/>
          </w:rPr>
          <w:delText xml:space="preserve">repository </w:delText>
        </w:r>
      </w:del>
      <w:r w:rsidRPr="009F769B">
        <w:rPr>
          <w:rFonts w:ascii="Times New Roman" w:eastAsiaTheme="minorEastAsia" w:hAnsi="Times New Roman" w:cs="Times New Roman"/>
          <w:iCs/>
        </w:rPr>
        <w:t xml:space="preserve">(insert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FE54E66" w14:textId="364BA610" w:rsidR="00F72438" w:rsidRDefault="00F72438" w:rsidP="006D081A">
      <w:pPr>
        <w:spacing w:line="480" w:lineRule="auto"/>
        <w:jc w:val="both"/>
        <w:rPr>
          <w:ins w:id="509" w:author="O'Sullivan, Ronan James" w:date="2023-07-04T16:24:00Z"/>
          <w:rFonts w:ascii="Times New Roman" w:eastAsiaTheme="minorEastAsia" w:hAnsi="Times New Roman" w:cs="Times New Roman"/>
          <w:iCs/>
        </w:rPr>
      </w:pPr>
    </w:p>
    <w:p w14:paraId="0F2E8F4E" w14:textId="77777777" w:rsidR="00F72438" w:rsidRPr="009F769B" w:rsidRDefault="00F72438" w:rsidP="006D081A">
      <w:pPr>
        <w:spacing w:line="480" w:lineRule="auto"/>
        <w:jc w:val="both"/>
        <w:rPr>
          <w:rFonts w:ascii="Times New Roman" w:eastAsiaTheme="minorEastAsia" w:hAnsi="Times New Roman" w:cs="Times New Roman"/>
          <w:iCs/>
        </w:rPr>
      </w:pP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51E32010"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domesticated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ins w:id="510" w:author="O'Sullivan, Ronan James" w:date="2023-07-04T16:07:00Z">
        <w:r w:rsidR="00704EEE">
          <w:rPr>
            <w:rFonts w:ascii="Times New Roman" w:eastAsiaTheme="minorEastAsia" w:hAnsi="Times New Roman" w:cs="Times New Roman"/>
          </w:rPr>
          <w:t xml:space="preserve">For simplicity, </w:t>
        </w:r>
      </w:ins>
      <w:del w:id="511" w:author="O'Sullivan, Ronan James" w:date="2023-07-04T16:07:00Z">
        <w:r w:rsidR="00194CAB" w:rsidRPr="009F769B" w:rsidDel="00704EEE">
          <w:rPr>
            <w:rFonts w:ascii="Times New Roman" w:eastAsiaTheme="minorEastAsia" w:hAnsi="Times New Roman" w:cs="Times New Roman"/>
          </w:rPr>
          <w:delText>T</w:delText>
        </w:r>
      </w:del>
      <w:ins w:id="512" w:author="O'Sullivan, Ronan James" w:date="2023-07-04T16:07:00Z">
        <w:r w:rsidR="00704EEE">
          <w:rPr>
            <w:rFonts w:ascii="Times New Roman" w:eastAsiaTheme="minorEastAsia" w:hAnsi="Times New Roman" w:cs="Times New Roman"/>
          </w:rPr>
          <w:t>t</w:t>
        </w:r>
      </w:ins>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del w:id="513" w:author="O'Sullivan, Ronan James" w:date="2023-07-04T16:08:00Z">
        <w:r w:rsidR="00194CAB" w:rsidRPr="009F769B" w:rsidDel="00704EEE">
          <w:rPr>
            <w:rFonts w:ascii="Times New Roman" w:eastAsiaTheme="minorEastAsia" w:hAnsi="Times New Roman" w:cs="Times New Roman"/>
          </w:rPr>
          <w:delText xml:space="preserve">did </w:delText>
        </w:r>
      </w:del>
      <w:ins w:id="514"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194CAB" w:rsidRPr="009F769B">
        <w:rPr>
          <w:rFonts w:ascii="Times New Roman" w:eastAsiaTheme="minorEastAsia" w:hAnsi="Times New Roman" w:cs="Times New Roman"/>
        </w:rPr>
        <w:t>not</w:t>
      </w:r>
      <w:ins w:id="515" w:author="O'Sullivan, Ronan James" w:date="2023-07-04T16:08:00Z">
        <w:r w:rsidR="00704EEE">
          <w:rPr>
            <w:rFonts w:ascii="Times New Roman" w:eastAsiaTheme="minorEastAsia" w:hAnsi="Times New Roman" w:cs="Times New Roman"/>
          </w:rPr>
          <w:t xml:space="preserve"> allowed to</w:t>
        </w:r>
      </w:ins>
      <w:r w:rsidR="00194CAB" w:rsidRPr="009F769B">
        <w:rPr>
          <w:rFonts w:ascii="Times New Roman" w:eastAsiaTheme="minorEastAsia" w:hAnsi="Times New Roman" w:cs="Times New Roman"/>
        </w:rPr>
        <w:t xml:space="preserve"> vary over time in each case</w:t>
      </w:r>
      <w:del w:id="516" w:author="O'Sullivan, Ronan James" w:date="2023-07-04T16:08:00Z">
        <w:r w:rsidR="00194CAB" w:rsidRPr="009F769B" w:rsidDel="00704EEE">
          <w:rPr>
            <w:rFonts w:ascii="Times New Roman" w:eastAsiaTheme="minorEastAsia" w:hAnsi="Times New Roman" w:cs="Times New Roman"/>
          </w:rPr>
          <w:delText>, for simplicity</w:delText>
        </w:r>
      </w:del>
      <w:r w:rsidR="00194CAB" w:rsidRPr="009F769B">
        <w:rPr>
          <w:rFonts w:ascii="Times New Roman" w:eastAsiaTheme="minorEastAsia" w:hAnsi="Times New Roman" w:cs="Times New Roman"/>
        </w:rPr>
        <w:t>.</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1A8349D" w:rsidR="00FB076B" w:rsidRDefault="00940BDD" w:rsidP="006D081A">
      <w:pPr>
        <w:spacing w:line="480" w:lineRule="auto"/>
        <w:jc w:val="both"/>
        <w:rPr>
          <w:ins w:id="517"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del w:id="518" w:author="O'Sullivan, Ronan James" w:date="2023-07-04T16:08:00Z">
        <w:r w:rsidR="006963C6" w:rsidRPr="009F769B" w:rsidDel="00704EEE">
          <w:rPr>
            <w:rFonts w:ascii="Times New Roman" w:eastAsiaTheme="minorEastAsia" w:hAnsi="Times New Roman" w:cs="Times New Roman"/>
          </w:rPr>
          <w:delText>“</w:delText>
        </w:r>
      </w:del>
      <w:r w:rsidR="00842AC7" w:rsidRPr="009F769B">
        <w:rPr>
          <w:rFonts w:ascii="Times New Roman" w:eastAsiaTheme="minorEastAsia" w:hAnsi="Times New Roman" w:cs="Times New Roman"/>
        </w:rPr>
        <w:t>reproductive excess</w:t>
      </w:r>
      <w:del w:id="519" w:author="O'Sullivan, Ronan James" w:date="2023-07-04T16:08:00Z">
        <w:r w:rsidR="006963C6" w:rsidRPr="009F769B" w:rsidDel="00704EEE">
          <w:rPr>
            <w:rFonts w:ascii="Times New Roman" w:eastAsiaTheme="minorEastAsia" w:hAnsi="Times New Roman" w:cs="Times New Roman"/>
          </w:rPr>
          <w:delText>”</w:delText>
        </w:r>
      </w:del>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del w:id="520" w:author="O'Sullivan, Ronan James" w:date="2023-07-04T16:08:00Z">
        <w:r w:rsidR="00A72255" w:rsidDel="00704EEE">
          <w:rPr>
            <w:rFonts w:ascii="Times New Roman" w:eastAsiaTheme="minorEastAsia" w:hAnsi="Times New Roman" w:cs="Times New Roman"/>
          </w:rPr>
          <w:delText>is</w:delText>
        </w:r>
        <w:r w:rsidR="00BD4667" w:rsidRPr="009F769B" w:rsidDel="00704EEE">
          <w:rPr>
            <w:rFonts w:ascii="Times New Roman" w:eastAsiaTheme="minorEastAsia" w:hAnsi="Times New Roman" w:cs="Times New Roman"/>
          </w:rPr>
          <w:delText xml:space="preserve"> </w:delText>
        </w:r>
      </w:del>
      <w:ins w:id="521"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ins w:id="522" w:author="O'Sullivan, Ronan James" w:date="2023-07-04T16:08:00Z">
        <w:r w:rsidR="00704EEE">
          <w:rPr>
            <w:rFonts w:ascii="Times New Roman" w:eastAsiaTheme="minorEastAsia" w:hAnsi="Times New Roman" w:cs="Times New Roman"/>
          </w:rPr>
          <w:t xml:space="preserve">. This was </w:t>
        </w:r>
      </w:ins>
      <w:del w:id="523" w:author="O'Sullivan, Ronan James" w:date="2023-07-04T16:08:00Z">
        <w:r w:rsidR="000573E0" w:rsidDel="00704EEE">
          <w:rPr>
            <w:rFonts w:ascii="Times New Roman" w:eastAsiaTheme="minorEastAsia" w:hAnsi="Times New Roman" w:cs="Times New Roman"/>
          </w:rPr>
          <w:delText xml:space="preserve">, </w:delText>
        </w:r>
      </w:del>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del w:id="524" w:author="O'Sullivan, Ronan James" w:date="2023-07-04T16:09:00Z">
        <w:r w:rsidR="00A72255" w:rsidDel="00704EEE">
          <w:rPr>
            <w:rFonts w:ascii="Times New Roman" w:eastAsiaTheme="minorEastAsia" w:hAnsi="Times New Roman" w:cs="Times New Roman"/>
            <w:iCs/>
          </w:rPr>
          <w:delText>a</w:delText>
        </w:r>
        <w:r w:rsidR="00BD4667" w:rsidRPr="009F769B" w:rsidDel="00704EEE">
          <w:rPr>
            <w:rFonts w:ascii="Times New Roman" w:eastAsiaTheme="minorEastAsia" w:hAnsi="Times New Roman" w:cs="Times New Roman"/>
            <w:iCs/>
          </w:rPr>
          <w:delText xml:space="preserve">re </w:delText>
        </w:r>
      </w:del>
      <w:ins w:id="525"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BD4667" w:rsidRPr="009F769B">
        <w:rPr>
          <w:rFonts w:ascii="Times New Roman" w:eastAsiaTheme="minorEastAsia" w:hAnsi="Times New Roman" w:cs="Times New Roman"/>
          <w:iCs/>
        </w:rPr>
        <w:t xml:space="preserve">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526"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526"/>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ins w:id="527" w:author="O'Sullivan, Ronan James" w:date="2023-07-04T16:09:00Z">
        <w:r w:rsidR="00704EEE">
          <w:rPr>
            <w:rFonts w:ascii="Times New Roman" w:eastAsiaTheme="minorEastAsia" w:hAnsi="Times New Roman" w:cs="Times New Roman"/>
            <w:iCs/>
          </w:rPr>
          <w:t>ed</w:t>
        </w:r>
      </w:ins>
      <w:del w:id="528" w:author="O'Sullivan, Ronan James" w:date="2023-07-04T16:09:00Z">
        <w:r w:rsidR="006963C6" w:rsidRPr="009F769B" w:rsidDel="00704EEE">
          <w:rPr>
            <w:rFonts w:ascii="Times New Roman" w:eastAsiaTheme="minorEastAsia" w:hAnsi="Times New Roman" w:cs="Times New Roman"/>
            <w:iCs/>
          </w:rPr>
          <w:delText>s</w:delText>
        </w:r>
      </w:del>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del w:id="529" w:author="O'Sullivan, Ronan James" w:date="2023-07-04T16:09:00Z">
        <w:r w:rsidR="006963C6" w:rsidRPr="009F769B" w:rsidDel="00704EEE">
          <w:rPr>
            <w:rFonts w:ascii="Times New Roman" w:eastAsiaTheme="minorEastAsia" w:hAnsi="Times New Roman" w:cs="Times New Roman"/>
            <w:iCs/>
          </w:rPr>
          <w:delText xml:space="preserve">is </w:delText>
        </w:r>
      </w:del>
      <w:ins w:id="530"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del w:id="531" w:author="O'Sullivan, Ronan James" w:date="2023-07-04T16:09:00Z">
        <w:r w:rsidR="00FB076B" w:rsidRPr="009F769B" w:rsidDel="00704EEE">
          <w:rPr>
            <w:rFonts w:ascii="Times New Roman" w:eastAsiaTheme="minorEastAsia" w:hAnsi="Times New Roman" w:cs="Times New Roman"/>
            <w:iCs/>
          </w:rPr>
          <w:delText xml:space="preserve">is </w:delText>
        </w:r>
      </w:del>
      <w:ins w:id="532"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del w:id="533" w:author="O'Sullivan, Ronan James" w:date="2023-07-04T16:09:00Z">
        <w:r w:rsidR="006963C6" w:rsidRPr="009F769B" w:rsidDel="00704EEE">
          <w:rPr>
            <w:rFonts w:ascii="Times New Roman" w:eastAsiaTheme="minorEastAsia" w:hAnsi="Times New Roman" w:cs="Times New Roman"/>
            <w:iCs/>
          </w:rPr>
          <w:delText xml:space="preserve">are </w:delText>
        </w:r>
      </w:del>
      <w:ins w:id="534"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w:t>
      </w:r>
      <w:r w:rsidR="00E04A77" w:rsidRPr="009F769B">
        <w:rPr>
          <w:rFonts w:ascii="Times New Roman" w:eastAsiaTheme="minorEastAsia" w:hAnsi="Times New Roman" w:cs="Times New Roman"/>
          <w:iCs/>
        </w:rPr>
        <w:lastRenderedPageBreak/>
        <w:t>reproductive excess)</w:t>
      </w:r>
      <w:r w:rsidR="00E04A77" w:rsidRPr="009F769B">
        <w:rPr>
          <w:rFonts w:ascii="Times New Roman" w:eastAsiaTheme="minorEastAsia" w:hAnsi="Times New Roman" w:cs="Times New Roman"/>
        </w:rPr>
        <w:t>, the competition intensifie</w:t>
      </w:r>
      <w:ins w:id="535" w:author="O'Sullivan, Ronan James" w:date="2023-07-04T16:10:00Z">
        <w:r w:rsidR="00704EEE">
          <w:rPr>
            <w:rFonts w:ascii="Times New Roman" w:eastAsiaTheme="minorEastAsia" w:hAnsi="Times New Roman" w:cs="Times New Roman"/>
          </w:rPr>
          <w:t>d</w:t>
        </w:r>
      </w:ins>
      <w:del w:id="536" w:author="O'Sullivan, Ronan James" w:date="2023-07-04T16:10:00Z">
        <w:r w:rsidR="00E04A77" w:rsidRPr="009F769B" w:rsidDel="00704EEE">
          <w:rPr>
            <w:rFonts w:ascii="Times New Roman" w:eastAsiaTheme="minorEastAsia" w:hAnsi="Times New Roman" w:cs="Times New Roman"/>
          </w:rPr>
          <w:delText>s</w:delText>
        </w:r>
      </w:del>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5CF77101" w14:textId="77777777" w:rsidR="00F72438" w:rsidRPr="009F769B" w:rsidRDefault="00F72438" w:rsidP="006D081A">
      <w:pPr>
        <w:spacing w:line="480" w:lineRule="auto"/>
        <w:jc w:val="both"/>
        <w:rPr>
          <w:rFonts w:ascii="Times New Roman" w:eastAsiaTheme="minorEastAsia" w:hAnsi="Times New Roman" w:cs="Times New Roman"/>
          <w:iCs/>
        </w:rPr>
      </w:pP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481F6EF1" w:rsidR="001C0FF7" w:rsidRDefault="00B96D2A" w:rsidP="006D081A">
      <w:pPr>
        <w:spacing w:line="480" w:lineRule="auto"/>
        <w:jc w:val="both"/>
        <w:rPr>
          <w:ins w:id="537" w:author="O'Sullivan, Ronan James" w:date="2023-07-04T16:12:00Z"/>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del w:id="538" w:author="O'Sullivan, Ronan James" w:date="2023-07-04T16:11:00Z">
        <w:r w:rsidR="00A72255" w:rsidDel="00E857CC">
          <w:rPr>
            <w:rFonts w:ascii="Times New Roman" w:eastAsiaTheme="minorEastAsia" w:hAnsi="Times New Roman" w:cs="Times New Roman"/>
            <w:iCs/>
          </w:rPr>
          <w:delText>i</w:delText>
        </w:r>
        <w:r w:rsidR="00D96B49" w:rsidRPr="009F769B" w:rsidDel="00E857CC">
          <w:rPr>
            <w:rFonts w:ascii="Times New Roman" w:eastAsiaTheme="minorEastAsia" w:hAnsi="Times New Roman" w:cs="Times New Roman"/>
            <w:iCs/>
          </w:rPr>
          <w:delText xml:space="preserve">s </w:delText>
        </w:r>
      </w:del>
      <w:ins w:id="539" w:author="O'Sullivan, Ronan James" w:date="2023-07-04T16:11:00Z">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ins>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540" w:name="_Hlk138243876"/>
      <m:oMath>
        <m:r>
          <w:rPr>
            <w:rFonts w:ascii="Cambria Math" w:eastAsiaTheme="minorEastAsia" w:hAnsi="Cambria Math" w:cs="Times New Roman"/>
          </w:rPr>
          <m:t>θ=0</m:t>
        </m:r>
      </m:oMath>
      <w:bookmarkEnd w:id="540"/>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 xml:space="preserve">he population </w:t>
      </w:r>
      <w:del w:id="541" w:author="O'Sullivan, Ronan James" w:date="2023-07-04T16:11:00Z">
        <w:r w:rsidR="00344C8F" w:rsidRPr="009F769B" w:rsidDel="00E857CC">
          <w:rPr>
            <w:rFonts w:ascii="Times New Roman" w:eastAsiaTheme="minorEastAsia" w:hAnsi="Times New Roman" w:cs="Times New Roman"/>
          </w:rPr>
          <w:delText>will</w:delText>
        </w:r>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initially decline</w:t>
      </w:r>
      <w:ins w:id="542" w:author="O'Sullivan, Ronan James" w:date="2023-07-04T16:11:00Z">
        <w:r w:rsidR="00E857CC">
          <w:rPr>
            <w:rFonts w:ascii="Times New Roman" w:eastAsiaTheme="minorEastAsia" w:hAnsi="Times New Roman" w:cs="Times New Roman"/>
          </w:rPr>
          <w:t>d</w:t>
        </w:r>
      </w:ins>
      <w:r w:rsidR="00F8204B" w:rsidRPr="009F769B">
        <w:rPr>
          <w:rFonts w:ascii="Times New Roman" w:eastAsiaTheme="minorEastAsia" w:hAnsi="Times New Roman" w:cs="Times New Roman"/>
        </w:rPr>
        <w:t xml:space="preserv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ins w:id="543" w:author="O'Sullivan, Ronan James" w:date="2023-07-04T16:11:00Z">
        <w:r w:rsidR="00E857CC">
          <w:rPr>
            <w:rFonts w:ascii="Times New Roman" w:eastAsiaTheme="minorEastAsia" w:hAnsi="Times New Roman" w:cs="Times New Roman"/>
          </w:rPr>
          <w:t xml:space="preserve">ed </w:t>
        </w:r>
      </w:ins>
      <w:del w:id="544" w:author="O'Sullivan, Ronan James" w:date="2023-07-04T16:11:00Z">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del w:id="545" w:author="O'Sullivan, Ronan James" w:date="2023-07-04T16:11:00Z">
        <w:r w:rsidR="00F8204B" w:rsidRPr="009F769B" w:rsidDel="00E857CC">
          <w:rPr>
            <w:rFonts w:ascii="Times New Roman" w:eastAsiaTheme="minorEastAsia" w:hAnsi="Times New Roman" w:cs="Times New Roman"/>
            <w:iCs/>
          </w:rPr>
          <w:delText>s</w:delText>
        </w:r>
      </w:del>
      <w:ins w:id="546" w:author="O'Sullivan, Ronan James" w:date="2023-07-04T16:11:00Z">
        <w:r w:rsidR="00E857CC">
          <w:rPr>
            <w:rFonts w:ascii="Times New Roman" w:eastAsiaTheme="minorEastAsia" w:hAnsi="Times New Roman" w:cs="Times New Roman"/>
            <w:iCs/>
          </w:rPr>
          <w:t>d</w:t>
        </w:r>
      </w:ins>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del w:id="547" w:author="O'Sullivan, Ronan James" w:date="2023-07-04T16:12:00Z">
        <w:r w:rsidR="00B85109" w:rsidRPr="009F769B" w:rsidDel="00E857CC">
          <w:rPr>
            <w:rFonts w:ascii="Times New Roman" w:eastAsiaTheme="minorEastAsia" w:hAnsi="Times New Roman" w:cs="Times New Roman"/>
            <w:iCs/>
          </w:rPr>
          <w:delText xml:space="preserve">everyone </w:delText>
        </w:r>
      </w:del>
      <w:ins w:id="548" w:author="O'Sullivan, Ronan James" w:date="2023-07-04T16:12:00Z">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ins>
      <w:r w:rsidR="00B85109" w:rsidRPr="009F769B">
        <w:rPr>
          <w:rFonts w:ascii="Times New Roman" w:eastAsiaTheme="minorEastAsia" w:hAnsi="Times New Roman" w:cs="Times New Roman"/>
          <w:iCs/>
        </w:rPr>
        <w:t xml:space="preserve">gets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ins w:id="549" w:author="O'Sullivan, Ronan James" w:date="2023-07-04T16:12:00Z">
        <w:r w:rsidR="00E857CC">
          <w:rPr>
            <w:rFonts w:ascii="Times New Roman" w:eastAsiaTheme="minorEastAsia" w:hAnsi="Times New Roman" w:cs="Times New Roman"/>
            <w:iCs/>
          </w:rPr>
          <w:t xml:space="preserve"> is</w:t>
        </w:r>
      </w:ins>
      <w:r w:rsidR="00B85109" w:rsidRPr="009F769B">
        <w:rPr>
          <w:rFonts w:ascii="Times New Roman" w:eastAsiaTheme="minorEastAsia" w:hAnsi="Times New Roman" w:cs="Times New Roman"/>
          <w:iCs/>
        </w:rPr>
        <w:t xml:space="preserve"> </w:t>
      </w:r>
      <w:del w:id="550" w:author="O'Sullivan, Ronan James" w:date="2023-07-04T16:12:00Z">
        <w:r w:rsidR="00344C8F" w:rsidRPr="009F769B" w:rsidDel="00E857CC">
          <w:rPr>
            <w:rFonts w:ascii="Times New Roman" w:eastAsiaTheme="minorEastAsia" w:hAnsi="Times New Roman" w:cs="Times New Roman"/>
            <w:iCs/>
          </w:rPr>
          <w:delText>will kick back in</w:delText>
        </w:r>
      </w:del>
      <w:ins w:id="551" w:author="O'Sullivan, Ronan James" w:date="2023-07-04T16:12:00Z">
        <w:r w:rsidR="00E857CC">
          <w:rPr>
            <w:rFonts w:ascii="Times New Roman" w:eastAsiaTheme="minorEastAsia" w:hAnsi="Times New Roman" w:cs="Times New Roman"/>
            <w:iCs/>
          </w:rPr>
          <w:t>once again manifested</w:t>
        </w:r>
      </w:ins>
      <w:r w:rsidR="00B85109" w:rsidRPr="009F769B">
        <w:rPr>
          <w:rFonts w:ascii="Times New Roman" w:eastAsiaTheme="minorEastAsia" w:hAnsi="Times New Roman" w:cs="Times New Roman"/>
          <w:iCs/>
        </w:rPr>
        <w:t xml:space="preserve">. </w:t>
      </w:r>
    </w:p>
    <w:p w14:paraId="78EFE1EC" w14:textId="1AE24F03" w:rsidR="00E857CC" w:rsidRDefault="00E857CC" w:rsidP="006D081A">
      <w:pPr>
        <w:spacing w:line="480" w:lineRule="auto"/>
        <w:jc w:val="both"/>
        <w:rPr>
          <w:ins w:id="552" w:author="O'Sullivan, Ronan James" w:date="2023-07-04T16:12:00Z"/>
          <w:rFonts w:ascii="Times New Roman" w:eastAsiaTheme="minorEastAsia" w:hAnsi="Times New Roman" w:cs="Times New Roman"/>
          <w:iCs/>
        </w:rPr>
      </w:pPr>
    </w:p>
    <w:p w14:paraId="76FDF908" w14:textId="77777777" w:rsidR="00E857CC" w:rsidRPr="009F769B" w:rsidRDefault="00E857CC" w:rsidP="006D081A">
      <w:pPr>
        <w:spacing w:line="480" w:lineRule="auto"/>
        <w:jc w:val="both"/>
        <w:rPr>
          <w:rFonts w:ascii="Times New Roman" w:eastAsiaTheme="minorEastAsia" w:hAnsi="Times New Roman" w:cs="Times New Roman"/>
          <w:iCs/>
        </w:rPr>
      </w:pPr>
    </w:p>
    <w:p w14:paraId="2C86E59E" w14:textId="5DF05AE4" w:rsidR="0030333D" w:rsidRPr="009F769B" w:rsidRDefault="00A2561A" w:rsidP="006D081A">
      <w:pPr>
        <w:spacing w:line="480" w:lineRule="auto"/>
        <w:jc w:val="both"/>
        <w:rPr>
          <w:rFonts w:ascii="Times New Roman" w:hAnsi="Times New Roman" w:cs="Times New Roman"/>
          <w:b/>
          <w:bCs/>
        </w:rPr>
      </w:pPr>
      <w:del w:id="553" w:author="O'Sullivan, Ronan James" w:date="2023-07-04T16:13:00Z">
        <w:r w:rsidRPr="009F769B" w:rsidDel="00E857CC">
          <w:rPr>
            <w:rFonts w:ascii="Times New Roman" w:hAnsi="Times New Roman" w:cs="Times New Roman"/>
            <w:b/>
            <w:bCs/>
          </w:rPr>
          <w:delText>One-off</w:delText>
        </w:r>
      </w:del>
      <w:proofErr w:type="spellStart"/>
      <w:ins w:id="554" w:author="O'Sullivan, Ronan James" w:date="2023-07-11T11:27:00Z">
        <w:r w:rsidR="00DD7F86">
          <w:rPr>
            <w:rFonts w:ascii="Times New Roman" w:hAnsi="Times New Roman" w:cs="Times New Roman"/>
            <w:b/>
            <w:bCs/>
          </w:rPr>
          <w:t>Acute</w:t>
        </w:r>
      </w:ins>
      <w:ins w:id="555" w:author="O'Sullivan, Ronan James" w:date="2023-07-04T16:13:00Z">
        <w:r w:rsidR="00E857CC">
          <w:rPr>
            <w:rFonts w:ascii="Times New Roman" w:hAnsi="Times New Roman" w:cs="Times New Roman"/>
            <w:b/>
            <w:bCs/>
          </w:rPr>
          <w:t>Acute</w:t>
        </w:r>
      </w:ins>
      <w:proofErr w:type="spellEnd"/>
      <w:r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68DBBA43" w:rsidR="005C456E" w:rsidRPr="009F769B" w:rsidRDefault="005C456E" w:rsidP="006D081A">
      <w:pPr>
        <w:spacing w:line="480" w:lineRule="auto"/>
        <w:jc w:val="both"/>
        <w:rPr>
          <w:rFonts w:ascii="Times New Roman" w:eastAsiaTheme="minorEastAsia" w:hAnsi="Times New Roman" w:cs="Times New Roman"/>
          <w:i/>
          <w:iCs/>
        </w:rPr>
      </w:pPr>
      <w:del w:id="556" w:author="O'Sullivan, Ronan James" w:date="2023-07-04T16:13:00Z">
        <w:r w:rsidRPr="009F769B" w:rsidDel="00E857CC">
          <w:rPr>
            <w:rFonts w:ascii="Times New Roman" w:eastAsiaTheme="minorEastAsia" w:hAnsi="Times New Roman" w:cs="Times New Roman"/>
            <w:i/>
            <w:iCs/>
          </w:rPr>
          <w:delText>One-off</w:delText>
        </w:r>
      </w:del>
      <w:proofErr w:type="spellStart"/>
      <w:ins w:id="557" w:author="O'Sullivan, Ronan James" w:date="2023-07-11T11:27:00Z">
        <w:r w:rsidR="00DD7F86">
          <w:rPr>
            <w:rFonts w:ascii="Times New Roman" w:eastAsiaTheme="minorEastAsia" w:hAnsi="Times New Roman" w:cs="Times New Roman"/>
            <w:i/>
            <w:iCs/>
          </w:rPr>
          <w:t>Acute</w:t>
        </w:r>
      </w:ins>
      <w:ins w:id="558" w:author="O'Sullivan, Ronan James" w:date="2023-07-04T16:13:00Z">
        <w:r w:rsidR="00E857CC">
          <w:rPr>
            <w:rFonts w:ascii="Times New Roman" w:eastAsiaTheme="minorEastAsia" w:hAnsi="Times New Roman" w:cs="Times New Roman"/>
            <w:i/>
            <w:iCs/>
          </w:rPr>
          <w:t>Acute</w:t>
        </w:r>
      </w:ins>
      <w:proofErr w:type="spellEnd"/>
      <w:r w:rsidRPr="009F769B">
        <w:rPr>
          <w:rFonts w:ascii="Times New Roman" w:eastAsiaTheme="minorEastAsia" w:hAnsi="Times New Roman" w:cs="Times New Roman"/>
          <w:i/>
          <w:iCs/>
        </w:rPr>
        <w:t xml:space="preserve"> intrusion simulations set 1:</w:t>
      </w:r>
    </w:p>
    <w:p w14:paraId="7F21C59D" w14:textId="50858996"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r>
              <w:ins w:id="559" w:author="O'Sullivan, Ronan James" w:date="2023-07-04T16:13:00Z">
                <w:rPr>
                  <w:rFonts w:ascii="Cambria Math" w:hAnsi="Cambria Math" w:cs="Times New Roman"/>
                </w:rPr>
                <m:t xml:space="preserve"> </m:t>
              </w:ins>
            </m:r>
          </m:sub>
        </m:sSub>
      </m:oMath>
      <w:r w:rsidRPr="009F769B">
        <w:rPr>
          <w:rFonts w:ascii="Times New Roman" w:eastAsiaTheme="minorEastAsia" w:hAnsi="Times New Roman" w:cs="Times New Roman"/>
          <w:iCs/>
        </w:rPr>
        <w:t>=</w:t>
      </w:r>
      <w:ins w:id="560" w:author="O'Sullivan, Ronan James" w:date="2023-07-04T16:13:00Z">
        <w:r w:rsidR="00E857CC">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ins w:id="561" w:author="O'Sullivan, Ronan James" w:date="2023-07-04T16:13:00Z">
            <w:rPr>
              <w:rFonts w:ascii="Cambria Math" w:eastAsiaTheme="minorEastAsia" w:hAnsi="Cambria Math" w:cs="Times New Roman"/>
            </w:rPr>
            <m:t xml:space="preserve"> </m:t>
          </w:ins>
        </m:r>
      </m:oMath>
      <w:r w:rsidR="00C113FB">
        <w:rPr>
          <w:rFonts w:ascii="Times New Roman" w:eastAsiaTheme="minorEastAsia" w:hAnsi="Times New Roman" w:cs="Times New Roman"/>
          <w:iCs/>
        </w:rPr>
        <w:t>=</w:t>
      </w:r>
      <w:ins w:id="562" w:author="O'Sullivan, Ronan James" w:date="2023-07-04T16:13:00Z">
        <w:r w:rsidR="00E857CC">
          <w:rPr>
            <w:rFonts w:ascii="Times New Roman" w:eastAsiaTheme="minorEastAsia" w:hAnsi="Times New Roman" w:cs="Times New Roman"/>
            <w:iCs/>
          </w:rPr>
          <w:t xml:space="preserve"> </w:t>
        </w:r>
      </w:ins>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w:t>
      </w:r>
      <w:del w:id="563" w:author="O'Sullivan, Ronan James" w:date="2023-07-04T16:14:00Z">
        <w:r w:rsidRPr="009F769B" w:rsidDel="00E857CC">
          <w:rPr>
            <w:rFonts w:ascii="Times New Roman" w:eastAsiaTheme="minorEastAsia" w:hAnsi="Times New Roman" w:cs="Times New Roman"/>
            <w:iCs/>
          </w:rPr>
          <w:delText xml:space="preserve"> absent any intrusion</w:delText>
        </w:r>
      </w:del>
      <w:r w:rsidRPr="009F769B">
        <w:rPr>
          <w:rFonts w:ascii="Times New Roman" w:eastAsiaTheme="minorEastAsia" w:hAnsi="Times New Roman" w:cs="Times New Roman"/>
          <w:iCs/>
        </w:rPr>
        <w:t xml:space="preserve">,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ins w:id="564" w:author="O'Sullivan, Ronan James" w:date="2023-07-04T16:14:00Z">
        <w:r w:rsidR="00E857CC">
          <w:rPr>
            <w:rFonts w:ascii="Times New Roman" w:eastAsiaTheme="minorEastAsia" w:hAnsi="Times New Roman" w:cs="Times New Roman"/>
          </w:rPr>
          <w:t xml:space="preserve">n acute </w:t>
        </w:r>
      </w:ins>
      <w:del w:id="565" w:author="O'Sullivan, Ronan James" w:date="2023-07-04T16:14:00Z">
        <w:r w:rsidRPr="009F769B" w:rsidDel="00E857CC">
          <w:rPr>
            <w:rFonts w:ascii="Times New Roman" w:eastAsiaTheme="minorEastAsia" w:hAnsi="Times New Roman" w:cs="Times New Roman"/>
          </w:rPr>
          <w:delText xml:space="preserve"> one-off</w:delText>
        </w:r>
      </w:del>
      <w:proofErr w:type="spellStart"/>
      <w:ins w:id="566" w:author="O'Sullivan, Ronan James" w:date="2023-07-11T11:27:00Z">
        <w:r w:rsidR="00DD7F86">
          <w:rPr>
            <w:rFonts w:ascii="Times New Roman" w:eastAsiaTheme="minorEastAsia" w:hAnsi="Times New Roman" w:cs="Times New Roman"/>
          </w:rPr>
          <w:t>acute</w:t>
        </w:r>
      </w:ins>
      <w:del w:id="567" w:author="O'Sullivan, Ronan James" w:date="2023-07-04T16:14:00Z">
        <w:r w:rsidRPr="009F769B" w:rsidDel="00E857CC">
          <w:rPr>
            <w:rFonts w:ascii="Times New Roman" w:eastAsiaTheme="minorEastAsia" w:hAnsi="Times New Roman" w:cs="Times New Roman"/>
          </w:rPr>
          <w:delText xml:space="preserve"> </w:delText>
        </w:r>
      </w:del>
      <w:r w:rsidRPr="009F769B">
        <w:rPr>
          <w:rFonts w:ascii="Times New Roman" w:eastAsiaTheme="minorEastAsia" w:hAnsi="Times New Roman" w:cs="Times New Roman"/>
        </w:rPr>
        <w:t>intrusion</w:t>
      </w:r>
      <w:proofErr w:type="spellEnd"/>
      <w:r w:rsidRPr="009F769B">
        <w:rPr>
          <w:rFonts w:ascii="Times New Roman" w:eastAsiaTheme="minorEastAsia" w:hAnsi="Times New Roman" w:cs="Times New Roman"/>
        </w:rPr>
        <w:t xml:space="preserve">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w:t>
      </w:r>
      <w:r w:rsidR="00F272CE" w:rsidRPr="009F769B">
        <w:rPr>
          <w:rFonts w:ascii="Times New Roman" w:eastAsiaTheme="minorEastAsia" w:hAnsi="Times New Roman" w:cs="Times New Roman"/>
        </w:rPr>
        <w:lastRenderedPageBreak/>
        <w:t>locally</w:t>
      </w:r>
      <w:r w:rsidR="00DD7E3A">
        <w:rPr>
          <w:rFonts w:ascii="Times New Roman" w:eastAsiaTheme="minorEastAsia" w:hAnsi="Times New Roman" w:cs="Times New Roman"/>
        </w:rPr>
        <w:t xml:space="preserve"> </w:t>
      </w:r>
      <w:del w:id="568" w:author="O'Sullivan, Ronan James" w:date="2023-07-04T16:15:00Z">
        <w:r w:rsidR="00DD7E3A" w:rsidDel="00E857CC">
          <w:rPr>
            <w:rFonts w:ascii="Times New Roman" w:eastAsiaTheme="minorEastAsia" w:hAnsi="Times New Roman" w:cs="Times New Roman"/>
          </w:rPr>
          <w:delText>born</w:delText>
        </w:r>
      </w:del>
      <w:ins w:id="569" w:author="O'Sullivan, Ronan James" w:date="2023-07-04T16:15:00Z">
        <w:r w:rsidR="00E857CC">
          <w:rPr>
            <w:rFonts w:ascii="Times New Roman" w:eastAsiaTheme="minorEastAsia" w:hAnsi="Times New Roman" w:cs="Times New Roman"/>
          </w:rPr>
          <w:t>bred</w:t>
        </w:r>
      </w:ins>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316E4739" w:rsidR="005C456E" w:rsidRDefault="00C300AD" w:rsidP="006D081A">
      <w:pPr>
        <w:spacing w:line="480" w:lineRule="auto"/>
        <w:jc w:val="both"/>
        <w:rPr>
          <w:ins w:id="570"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571"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571"/>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6EAF2940" w14:textId="77777777" w:rsidR="00F72438" w:rsidRPr="009F769B" w:rsidRDefault="00F72438" w:rsidP="006D081A">
      <w:pPr>
        <w:spacing w:line="480" w:lineRule="auto"/>
        <w:jc w:val="both"/>
        <w:rPr>
          <w:rFonts w:ascii="Times New Roman" w:eastAsiaTheme="minorEastAsia" w:hAnsi="Times New Roman" w:cs="Times New Roman"/>
          <w:iCs/>
        </w:rPr>
      </w:pPr>
    </w:p>
    <w:p w14:paraId="4232F0E8" w14:textId="2DFC12E4" w:rsidR="005C456E" w:rsidRPr="009F769B" w:rsidRDefault="005C456E" w:rsidP="006D081A">
      <w:pPr>
        <w:spacing w:line="480" w:lineRule="auto"/>
        <w:jc w:val="both"/>
        <w:rPr>
          <w:rFonts w:ascii="Times New Roman" w:eastAsiaTheme="minorEastAsia" w:hAnsi="Times New Roman" w:cs="Times New Roman"/>
          <w:i/>
          <w:iCs/>
        </w:rPr>
      </w:pPr>
      <w:del w:id="572" w:author="O'Sullivan, Ronan James" w:date="2023-07-04T16:16:00Z">
        <w:r w:rsidRPr="009F769B" w:rsidDel="00E857CC">
          <w:rPr>
            <w:rFonts w:ascii="Times New Roman" w:eastAsiaTheme="minorEastAsia" w:hAnsi="Times New Roman" w:cs="Times New Roman"/>
            <w:i/>
            <w:iCs/>
          </w:rPr>
          <w:delText>One-off</w:delText>
        </w:r>
      </w:del>
      <w:proofErr w:type="spellStart"/>
      <w:ins w:id="573" w:author="O'Sullivan, Ronan James" w:date="2023-07-11T11:27:00Z">
        <w:r w:rsidR="00DD7F86">
          <w:rPr>
            <w:rFonts w:ascii="Times New Roman" w:eastAsiaTheme="minorEastAsia" w:hAnsi="Times New Roman" w:cs="Times New Roman"/>
            <w:i/>
            <w:iCs/>
          </w:rPr>
          <w:t>Acute</w:t>
        </w:r>
      </w:ins>
      <w:ins w:id="574" w:author="O'Sullivan, Ronan James" w:date="2023-07-04T16:16:00Z">
        <w:r w:rsidR="00E857CC">
          <w:rPr>
            <w:rFonts w:ascii="Times New Roman" w:eastAsiaTheme="minorEastAsia" w:hAnsi="Times New Roman" w:cs="Times New Roman"/>
            <w:i/>
            <w:iCs/>
          </w:rPr>
          <w:t>Acute</w:t>
        </w:r>
      </w:ins>
      <w:proofErr w:type="spellEnd"/>
      <w:r w:rsidRPr="009F769B">
        <w:rPr>
          <w:rFonts w:ascii="Times New Roman" w:eastAsiaTheme="minorEastAsia" w:hAnsi="Times New Roman" w:cs="Times New Roman"/>
          <w:i/>
          <w:iCs/>
        </w:rPr>
        <w:t xml:space="preserve"> intrusion simulations set 2:</w:t>
      </w:r>
    </w:p>
    <w:p w14:paraId="3750BC11" w14:textId="3A6D6EAC"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del w:id="575" w:author="O'Sullivan, Ronan James" w:date="2023-07-04T16:17:00Z">
        <w:r w:rsidR="00795C29" w:rsidRPr="009F769B" w:rsidDel="00E857CC">
          <w:rPr>
            <w:rFonts w:ascii="Times New Roman" w:eastAsiaTheme="minorEastAsia" w:hAnsi="Times New Roman" w:cs="Times New Roman"/>
            <w:i/>
            <w:iCs/>
          </w:rPr>
          <w:delText>one-off</w:delText>
        </w:r>
      </w:del>
      <w:proofErr w:type="spellStart"/>
      <w:ins w:id="576" w:author="O'Sullivan, Ronan James" w:date="2023-07-11T11:27:00Z">
        <w:r w:rsidR="00DD7F86">
          <w:rPr>
            <w:rFonts w:ascii="Times New Roman" w:eastAsiaTheme="minorEastAsia" w:hAnsi="Times New Roman" w:cs="Times New Roman"/>
            <w:i/>
            <w:iCs/>
          </w:rPr>
          <w:t>acute</w:t>
        </w:r>
      </w:ins>
      <w:ins w:id="577" w:author="O'Sullivan, Ronan James" w:date="2023-07-04T16:17:00Z">
        <w:r w:rsidR="00E857CC">
          <w:rPr>
            <w:rFonts w:ascii="Times New Roman" w:eastAsiaTheme="minorEastAsia" w:hAnsi="Times New Roman" w:cs="Times New Roman"/>
            <w:i/>
            <w:iCs/>
          </w:rPr>
          <w:t>Acute</w:t>
        </w:r>
      </w:ins>
      <w:proofErr w:type="spellEnd"/>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133B9F05" w:rsidR="0087442E" w:rsidRDefault="0087442E" w:rsidP="006D081A">
      <w:pPr>
        <w:spacing w:line="480" w:lineRule="auto"/>
        <w:jc w:val="both"/>
        <w:rPr>
          <w:ins w:id="578" w:author="O'Sullivan, Ronan James" w:date="2023-07-04T16:17:00Z"/>
          <w:rFonts w:ascii="Times New Roman" w:eastAsiaTheme="minorEastAsia" w:hAnsi="Times New Roman" w:cs="Times New Roman"/>
          <w:iCs/>
        </w:rPr>
      </w:pPr>
      <w:r w:rsidRPr="009F769B">
        <w:rPr>
          <w:rFonts w:ascii="Times New Roman" w:eastAsiaTheme="minorEastAsia" w:hAnsi="Times New Roman" w:cs="Times New Roman"/>
        </w:rPr>
        <w:lastRenderedPageBreak/>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w:t>
      </w:r>
      <w:ins w:id="579" w:author="O'Sullivan, Ronan James" w:date="2023-07-04T16:18:00Z">
        <w:r w:rsidR="00E857CC">
          <w:rPr>
            <w:rFonts w:ascii="Times New Roman" w:eastAsiaTheme="minorEastAsia" w:hAnsi="Times New Roman" w:cs="Times New Roman"/>
          </w:rPr>
          <w:t>:</w:t>
        </w:r>
      </w:ins>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del w:id="580" w:author="O'Sullivan, Ronan James" w:date="2023-07-11T11:27:00Z">
        <w:r w:rsidR="00277675" w:rsidRPr="009F769B" w:rsidDel="00DD7F86">
          <w:rPr>
            <w:rFonts w:ascii="Times New Roman" w:eastAsiaTheme="minorEastAsia" w:hAnsi="Times New Roman" w:cs="Times New Roman"/>
          </w:rPr>
          <w:delText>one-off</w:delText>
        </w:r>
      </w:del>
      <w:ins w:id="581" w:author="O'Sullivan, Ronan James" w:date="2023-07-11T11:27:00Z">
        <w:r w:rsidR="00DD7F86">
          <w:rPr>
            <w:rFonts w:ascii="Times New Roman" w:eastAsiaTheme="minorEastAsia" w:hAnsi="Times New Roman" w:cs="Times New Roman"/>
          </w:rPr>
          <w:t>acute</w:t>
        </w:r>
      </w:ins>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1AE905E8" w14:textId="77777777" w:rsidR="00E857CC" w:rsidRPr="009F769B" w:rsidRDefault="00E857CC" w:rsidP="006D081A">
      <w:pPr>
        <w:spacing w:line="480" w:lineRule="auto"/>
        <w:jc w:val="both"/>
        <w:rPr>
          <w:rFonts w:ascii="Times New Roman" w:eastAsiaTheme="minorEastAsia" w:hAnsi="Times New Roman" w:cs="Times New Roman"/>
        </w:rPr>
      </w:pPr>
    </w:p>
    <w:p w14:paraId="71041112" w14:textId="621410AD" w:rsidR="00591057" w:rsidRPr="009F769B" w:rsidRDefault="00591057" w:rsidP="006D081A">
      <w:pPr>
        <w:spacing w:line="480" w:lineRule="auto"/>
        <w:jc w:val="both"/>
        <w:rPr>
          <w:rFonts w:ascii="Times New Roman" w:hAnsi="Times New Roman" w:cs="Times New Roman"/>
          <w:b/>
          <w:bCs/>
        </w:rPr>
      </w:pPr>
      <w:del w:id="582" w:author="O'Sullivan, Ronan James" w:date="2023-07-04T16:19:00Z">
        <w:r w:rsidRPr="009F769B" w:rsidDel="001E0FD2">
          <w:rPr>
            <w:rFonts w:ascii="Times New Roman" w:hAnsi="Times New Roman" w:cs="Times New Roman"/>
            <w:b/>
            <w:bCs/>
          </w:rPr>
          <w:delText xml:space="preserve">Continuous </w:delText>
        </w:r>
      </w:del>
      <w:ins w:id="583" w:author="O'Sullivan, Ronan James" w:date="2023-07-04T16:19:00Z">
        <w:r w:rsidR="001E0FD2">
          <w:rPr>
            <w:rFonts w:ascii="Times New Roman" w:hAnsi="Times New Roman" w:cs="Times New Roman"/>
            <w:b/>
            <w:bCs/>
          </w:rPr>
          <w:t>Chronic</w:t>
        </w:r>
        <w:r w:rsidR="001E0FD2" w:rsidRPr="009F769B">
          <w:rPr>
            <w:rFonts w:ascii="Times New Roman" w:hAnsi="Times New Roman" w:cs="Times New Roman"/>
            <w:b/>
            <w:bCs/>
          </w:rPr>
          <w:t xml:space="preserve"> </w:t>
        </w:r>
      </w:ins>
      <w:r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3F950A6" w:rsidR="0030333D" w:rsidRPr="009F769B" w:rsidRDefault="00C15A30" w:rsidP="006D081A">
      <w:pPr>
        <w:spacing w:line="480" w:lineRule="auto"/>
        <w:jc w:val="both"/>
        <w:rPr>
          <w:rFonts w:ascii="Times New Roman" w:hAnsi="Times New Roman" w:cs="Times New Roman"/>
          <w:i/>
          <w:iCs/>
        </w:rPr>
      </w:pPr>
      <w:del w:id="584" w:author="O'Sullivan, Ronan James" w:date="2023-07-04T16:19:00Z">
        <w:r w:rsidRPr="009F769B" w:rsidDel="001E0FD2">
          <w:rPr>
            <w:rFonts w:ascii="Times New Roman" w:hAnsi="Times New Roman" w:cs="Times New Roman"/>
            <w:i/>
            <w:iCs/>
          </w:rPr>
          <w:delText xml:space="preserve">Continuous </w:delText>
        </w:r>
      </w:del>
      <w:ins w:id="585" w:author="O'Sullivan, Ronan James" w:date="2023-07-04T16:19:00Z">
        <w:r w:rsidR="001E0FD2">
          <w:rPr>
            <w:rFonts w:ascii="Times New Roman" w:hAnsi="Times New Roman" w:cs="Times New Roman"/>
            <w:i/>
            <w:iCs/>
          </w:rPr>
          <w:t>Chronic</w:t>
        </w:r>
        <w:r w:rsidR="001E0FD2" w:rsidRPr="009F769B">
          <w:rPr>
            <w:rFonts w:ascii="Times New Roman" w:hAnsi="Times New Roman" w:cs="Times New Roman"/>
            <w:i/>
            <w:iCs/>
          </w:rPr>
          <w:t xml:space="preserve"> </w:t>
        </w:r>
      </w:ins>
      <w:r w:rsidRPr="009F769B">
        <w:rPr>
          <w:rFonts w:ascii="Times New Roman" w:hAnsi="Times New Roman" w:cs="Times New Roman"/>
          <w:i/>
          <w:iCs/>
        </w:rPr>
        <w:t>intrusion simulations set 1:</w:t>
      </w:r>
    </w:p>
    <w:p w14:paraId="7EE1F74B" w14:textId="715030D2" w:rsidR="00722B0E" w:rsidRDefault="00C15A30" w:rsidP="006D081A">
      <w:pPr>
        <w:spacing w:line="480" w:lineRule="auto"/>
        <w:jc w:val="both"/>
        <w:rPr>
          <w:ins w:id="586" w:author="O'Sullivan, Ronan James" w:date="2023-07-04T16:21:00Z"/>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del w:id="587" w:author="O'Sullivan, Ronan James" w:date="2023-07-04T16:19:00Z">
        <w:r w:rsidR="000A42E6" w:rsidRPr="009F769B" w:rsidDel="001E0FD2">
          <w:rPr>
            <w:rFonts w:ascii="Times New Roman" w:hAnsi="Times New Roman" w:cs="Times New Roman"/>
          </w:rPr>
          <w:delText xml:space="preserve">continuous </w:delText>
        </w:r>
      </w:del>
      <w:ins w:id="588" w:author="O'Sullivan, Ronan James" w:date="2023-07-04T16:19:00Z">
        <w:r w:rsidR="001E0FD2">
          <w:rPr>
            <w:rFonts w:ascii="Times New Roman" w:hAnsi="Times New Roman" w:cs="Times New Roman"/>
          </w:rPr>
          <w:t>chronic</w:t>
        </w:r>
        <w:r w:rsidR="001E0FD2" w:rsidRPr="009F769B">
          <w:rPr>
            <w:rFonts w:ascii="Times New Roman" w:hAnsi="Times New Roman" w:cs="Times New Roman"/>
          </w:rPr>
          <w:t xml:space="preserve"> </w:t>
        </w:r>
      </w:ins>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w:t>
      </w:r>
      <w:proofErr w:type="spellStart"/>
      <w:ins w:id="589" w:author="O'Sullivan, Ronan James" w:date="2023-07-04T16:20:00Z">
        <w:r w:rsidR="001E0FD2">
          <w:rPr>
            <w:rFonts w:ascii="Times New Roman" w:eastAsiaTheme="minorEastAsia" w:hAnsi="Times New Roman" w:cs="Times New Roman"/>
          </w:rPr>
          <w:t>acute</w:t>
        </w:r>
      </w:ins>
      <w:del w:id="590" w:author="O'Sullivan, Ronan James" w:date="2023-07-04T16:20:00Z">
        <w:r w:rsidR="00AE6F4A" w:rsidRPr="009F769B" w:rsidDel="001E0FD2">
          <w:rPr>
            <w:rFonts w:ascii="Times New Roman" w:eastAsiaTheme="minorEastAsia" w:hAnsi="Times New Roman" w:cs="Times New Roman"/>
          </w:rPr>
          <w:delText>one-off</w:delText>
        </w:r>
      </w:del>
      <w:ins w:id="591" w:author="O'Sullivan, Ronan James" w:date="2023-07-11T11:27:00Z">
        <w:r w:rsidR="00DD7F86">
          <w:rPr>
            <w:rFonts w:ascii="Times New Roman" w:eastAsiaTheme="minorEastAsia" w:hAnsi="Times New Roman" w:cs="Times New Roman"/>
          </w:rPr>
          <w:t>acute</w:t>
        </w:r>
      </w:ins>
      <w:proofErr w:type="spellEnd"/>
      <w:r w:rsidR="00AE6F4A" w:rsidRPr="009F769B">
        <w:rPr>
          <w:rFonts w:ascii="Times New Roman" w:eastAsiaTheme="minorEastAsia" w:hAnsi="Times New Roman" w:cs="Times New Roman"/>
        </w:rPr>
        <w:t xml:space="preserve">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As before, the same three levels of relative competitiveness are explored</w:t>
      </w:r>
      <w:del w:id="592" w:author="O'Sullivan, Ronan James" w:date="2023-07-04T16:20:00Z">
        <w:r w:rsidR="001B750D" w:rsidDel="001E0FD2">
          <w:rPr>
            <w:rFonts w:ascii="Times New Roman" w:eastAsiaTheme="minorEastAsia" w:hAnsi="Times New Roman" w:cs="Times New Roman"/>
            <w:iCs/>
          </w:rPr>
          <w:delText>, i.e., intruders competitively inferior, equal, or superior to locals</w:delText>
        </w:r>
      </w:del>
      <w:r w:rsidR="001B750D">
        <w:rPr>
          <w:rFonts w:ascii="Times New Roman" w:eastAsiaTheme="minorEastAsia" w:hAnsi="Times New Roman" w:cs="Times New Roman"/>
          <w:iCs/>
        </w:rPr>
        <w:t xml:space="preserve">.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27CBE28C" w14:textId="77777777" w:rsidR="00F72438" w:rsidRPr="009F769B" w:rsidRDefault="00F72438" w:rsidP="006D081A">
      <w:pPr>
        <w:spacing w:line="480" w:lineRule="auto"/>
        <w:jc w:val="both"/>
        <w:rPr>
          <w:rFonts w:ascii="Times New Roman" w:eastAsiaTheme="minorEastAsia" w:hAnsi="Times New Roman" w:cs="Times New Roman"/>
          <w:iCs/>
        </w:rPr>
      </w:pPr>
    </w:p>
    <w:p w14:paraId="4A82DEA5" w14:textId="2676FA23" w:rsidR="00B24350" w:rsidRPr="009F769B" w:rsidRDefault="00F72438" w:rsidP="006D081A">
      <w:pPr>
        <w:spacing w:line="480" w:lineRule="auto"/>
        <w:jc w:val="both"/>
        <w:rPr>
          <w:rFonts w:ascii="Times New Roman" w:hAnsi="Times New Roman" w:cs="Times New Roman"/>
          <w:i/>
          <w:iCs/>
        </w:rPr>
      </w:pPr>
      <w:ins w:id="593" w:author="O'Sullivan, Ronan James" w:date="2023-07-04T16:21:00Z">
        <w:r>
          <w:rPr>
            <w:rFonts w:ascii="Times New Roman" w:hAnsi="Times New Roman" w:cs="Times New Roman"/>
            <w:i/>
            <w:iCs/>
          </w:rPr>
          <w:t>Chronic</w:t>
        </w:r>
        <w:r w:rsidRPr="009F769B">
          <w:rPr>
            <w:rFonts w:ascii="Times New Roman" w:hAnsi="Times New Roman" w:cs="Times New Roman"/>
            <w:i/>
            <w:iCs/>
          </w:rPr>
          <w:t xml:space="preserve"> </w:t>
        </w:r>
      </w:ins>
      <w:del w:id="594" w:author="O'Sullivan, Ronan James" w:date="2023-07-04T16:21:00Z">
        <w:r w:rsidR="00B24350" w:rsidRPr="009F769B" w:rsidDel="00F72438">
          <w:rPr>
            <w:rFonts w:ascii="Times New Roman" w:hAnsi="Times New Roman" w:cs="Times New Roman"/>
            <w:i/>
            <w:iCs/>
          </w:rPr>
          <w:delText xml:space="preserve">Continuous </w:delText>
        </w:r>
      </w:del>
      <w:r w:rsidR="00B24350" w:rsidRPr="009F769B">
        <w:rPr>
          <w:rFonts w:ascii="Times New Roman" w:hAnsi="Times New Roman" w:cs="Times New Roman"/>
          <w:i/>
          <w:iCs/>
        </w:rPr>
        <w:t>intrusion simulations set 2:</w:t>
      </w:r>
    </w:p>
    <w:p w14:paraId="31059546" w14:textId="641CE19E" w:rsidR="00722B0E" w:rsidRDefault="00B24350" w:rsidP="006D081A">
      <w:pPr>
        <w:spacing w:line="480" w:lineRule="auto"/>
        <w:jc w:val="both"/>
        <w:rPr>
          <w:ins w:id="595" w:author="O'Sullivan, Ronan James" w:date="2023-07-04T16:22:00Z"/>
          <w:rFonts w:ascii="Times New Roman" w:eastAsiaTheme="minorEastAsia" w:hAnsi="Times New Roman" w:cs="Times New Roman"/>
        </w:rPr>
      </w:pPr>
      <w:r w:rsidRPr="009F769B">
        <w:rPr>
          <w:rFonts w:ascii="Times New Roman" w:hAnsi="Times New Roman" w:cs="Times New Roman"/>
        </w:rPr>
        <w:t xml:space="preserve">In </w:t>
      </w:r>
      <w:del w:id="596" w:author="O'Sullivan, Ronan James" w:date="2023-07-04T16:21:00Z">
        <w:r w:rsidRPr="009F769B" w:rsidDel="00F72438">
          <w:rPr>
            <w:rFonts w:ascii="Times New Roman" w:hAnsi="Times New Roman" w:cs="Times New Roman"/>
          </w:rPr>
          <w:delText xml:space="preserve">this </w:delText>
        </w:r>
      </w:del>
      <w:ins w:id="597" w:author="O'Sullivan, Ronan James" w:date="2023-07-04T16:21: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second set of </w:t>
      </w:r>
      <w:del w:id="598" w:author="O'Sullivan, Ronan James" w:date="2023-07-04T16:21:00Z">
        <w:r w:rsidRPr="009F769B" w:rsidDel="00F72438">
          <w:rPr>
            <w:rFonts w:ascii="Times New Roman" w:hAnsi="Times New Roman" w:cs="Times New Roman"/>
          </w:rPr>
          <w:delText xml:space="preserve">continuous </w:delText>
        </w:r>
      </w:del>
      <w:ins w:id="599" w:author="O'Sullivan, Ronan James" w:date="2023-07-04T16:21:00Z">
        <w:r w:rsidR="00F72438">
          <w:rPr>
            <w:rFonts w:ascii="Times New Roman" w:hAnsi="Times New Roman" w:cs="Times New Roman"/>
          </w:rPr>
          <w:t>chronic</w:t>
        </w:r>
        <w:r w:rsidR="00F72438" w:rsidRPr="009F769B">
          <w:rPr>
            <w:rFonts w:ascii="Times New Roman" w:hAnsi="Times New Roman" w:cs="Times New Roman"/>
          </w:rPr>
          <w:t xml:space="preserve"> </w:t>
        </w:r>
      </w:ins>
      <w:r w:rsidRPr="009F769B">
        <w:rPr>
          <w:rFonts w:ascii="Times New Roman" w:hAnsi="Times New Roman" w:cs="Times New Roman"/>
        </w:rPr>
        <w:t xml:space="preserve">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del w:id="600" w:author="O'Sullivan, Ronan James" w:date="2023-07-04T16:22:00Z">
        <w:r w:rsidRPr="009F769B" w:rsidDel="00F72438">
          <w:rPr>
            <w:rFonts w:ascii="Times New Roman" w:eastAsiaTheme="minorEastAsia" w:hAnsi="Times New Roman" w:cs="Times New Roman"/>
          </w:rPr>
          <w:delText xml:space="preserve">, i.e., 100 foreign/domesticated fish intrude each generation, </w:delText>
        </w:r>
        <w:r w:rsidR="00C64F44" w:rsidDel="00F72438">
          <w:rPr>
            <w:rFonts w:ascii="Times New Roman" w:eastAsiaTheme="minorEastAsia" w:hAnsi="Times New Roman" w:cs="Times New Roman"/>
          </w:rPr>
          <w:delText xml:space="preserve">again </w:delText>
        </w:r>
        <w:r w:rsidRPr="009F769B" w:rsidDel="00F72438">
          <w:rPr>
            <w:rFonts w:ascii="Times New Roman" w:eastAsiaTheme="minorEastAsia" w:hAnsi="Times New Roman" w:cs="Times New Roman"/>
          </w:rPr>
          <w:delText xml:space="preserve">starting at </w:delText>
        </w:r>
        <w:r w:rsidR="008E222D" w:rsidRPr="009F769B" w:rsidDel="00F72438">
          <w:rPr>
            <w:rFonts w:ascii="Times New Roman" w:eastAsiaTheme="minorEastAsia" w:hAnsi="Times New Roman" w:cs="Times New Roman"/>
          </w:rPr>
          <w:delText>generation 21</w:delText>
        </w:r>
        <w:r w:rsidRPr="009F769B" w:rsidDel="00F72438">
          <w:rPr>
            <w:rFonts w:ascii="Times New Roman" w:eastAsiaTheme="minorEastAsia" w:hAnsi="Times New Roman" w:cs="Times New Roman"/>
          </w:rPr>
          <w:delText xml:space="preserve">. </w:delText>
        </w:r>
      </w:del>
      <w:ins w:id="601" w:author="O'Sullivan, Ronan James" w:date="2023-07-04T16:22:00Z">
        <w:r w:rsidR="00F72438">
          <w:rPr>
            <w:rFonts w:ascii="Times New Roman" w:eastAsiaTheme="minorEastAsia" w:hAnsi="Times New Roman" w:cs="Times New Roman"/>
          </w:rPr>
          <w:t>.</w:t>
        </w:r>
      </w:ins>
    </w:p>
    <w:p w14:paraId="43084FC7" w14:textId="77777777" w:rsidR="00F72438" w:rsidRPr="009F769B" w:rsidRDefault="00F72438" w:rsidP="006D081A">
      <w:pPr>
        <w:spacing w:line="480" w:lineRule="auto"/>
        <w:jc w:val="both"/>
        <w:rPr>
          <w:rFonts w:ascii="Times New Roman" w:hAnsi="Times New Roman" w:cs="Times New Roman"/>
        </w:rPr>
      </w:pPr>
    </w:p>
    <w:p w14:paraId="5C4476E5" w14:textId="47D6A467" w:rsidR="00355C5F" w:rsidRPr="009F769B" w:rsidRDefault="00355C5F" w:rsidP="006D081A">
      <w:pPr>
        <w:spacing w:line="480" w:lineRule="auto"/>
        <w:jc w:val="both"/>
        <w:rPr>
          <w:rFonts w:ascii="Times New Roman" w:hAnsi="Times New Roman" w:cs="Times New Roman"/>
          <w:i/>
          <w:iCs/>
        </w:rPr>
      </w:pPr>
      <w:del w:id="602" w:author="O'Sullivan, Ronan James" w:date="2023-07-04T16:22:00Z">
        <w:r w:rsidRPr="009F769B" w:rsidDel="00F72438">
          <w:rPr>
            <w:rFonts w:ascii="Times New Roman" w:hAnsi="Times New Roman" w:cs="Times New Roman"/>
            <w:i/>
            <w:iCs/>
          </w:rPr>
          <w:lastRenderedPageBreak/>
          <w:delText xml:space="preserve">Continuous </w:delText>
        </w:r>
      </w:del>
      <w:ins w:id="603" w:author="O'Sullivan, Ronan James" w:date="2023-07-04T16:22:00Z">
        <w:r w:rsidR="00F72438">
          <w:rPr>
            <w:rFonts w:ascii="Times New Roman" w:hAnsi="Times New Roman" w:cs="Times New Roman"/>
            <w:i/>
            <w:iCs/>
          </w:rPr>
          <w:t>Chronic</w:t>
        </w:r>
        <w:r w:rsidR="00F72438" w:rsidRPr="009F769B">
          <w:rPr>
            <w:rFonts w:ascii="Times New Roman" w:hAnsi="Times New Roman" w:cs="Times New Roman"/>
            <w:i/>
            <w:iCs/>
          </w:rPr>
          <w:t xml:space="preserve"> </w:t>
        </w:r>
      </w:ins>
      <w:r w:rsidRPr="009F769B">
        <w:rPr>
          <w:rFonts w:ascii="Times New Roman" w:hAnsi="Times New Roman" w:cs="Times New Roman"/>
          <w:i/>
          <w:iCs/>
        </w:rPr>
        <w:t>intrusion simulations set 3:</w:t>
      </w:r>
    </w:p>
    <w:p w14:paraId="6D1600E6" w14:textId="16E2AD97"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del w:id="604" w:author="O'Sullivan, Ronan James" w:date="2023-07-04T16:22:00Z">
        <w:r w:rsidRPr="009F769B" w:rsidDel="00F72438">
          <w:rPr>
            <w:rFonts w:ascii="Times New Roman" w:hAnsi="Times New Roman" w:cs="Times New Roman"/>
          </w:rPr>
          <w:delText xml:space="preserve">this </w:delText>
        </w:r>
      </w:del>
      <w:ins w:id="605" w:author="O'Sullivan, Ronan James" w:date="2023-07-04T16:22: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del w:id="606" w:author="O'Sullivan, Ronan James" w:date="2023-07-04T16:22:00Z">
        <w:r w:rsidR="00BF03E7" w:rsidDel="00F72438">
          <w:rPr>
            <w:rFonts w:ascii="Times New Roman" w:eastAsiaTheme="minorEastAsia" w:hAnsi="Times New Roman" w:cs="Times New Roman"/>
          </w:rPr>
          <w:delText xml:space="preserve">continuous </w:delText>
        </w:r>
      </w:del>
      <w:ins w:id="607" w:author="O'Sullivan, Ronan James" w:date="2023-07-04T16:22:00Z">
        <w:r w:rsidR="00F72438">
          <w:rPr>
            <w:rFonts w:ascii="Times New Roman" w:eastAsiaTheme="minorEastAsia" w:hAnsi="Times New Roman" w:cs="Times New Roman"/>
          </w:rPr>
          <w:t xml:space="preserve">chronic </w:t>
        </w:r>
      </w:ins>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del w:id="608" w:author="O'Sullivan, Ronan James" w:date="2023-07-04T16:23:00Z">
        <w:r w:rsidR="00C97A4C" w:rsidRPr="009F769B" w:rsidDel="00F72438">
          <w:rPr>
            <w:rFonts w:ascii="Times New Roman" w:eastAsiaTheme="minorEastAsia" w:hAnsi="Times New Roman" w:cs="Times New Roman"/>
          </w:rPr>
          <w:delText xml:space="preserve">, i.e., 50 foreign/domesticated fish intruded each generation, starting at </w:delText>
        </w:r>
        <w:r w:rsidR="008E222D" w:rsidRPr="009F769B" w:rsidDel="00F72438">
          <w:rPr>
            <w:rFonts w:ascii="Times New Roman" w:eastAsiaTheme="minorEastAsia" w:hAnsi="Times New Roman" w:cs="Times New Roman"/>
          </w:rPr>
          <w:delText>generation 21</w:delText>
        </w:r>
        <w:r w:rsidR="00C97A4C" w:rsidRPr="009F769B" w:rsidDel="00F72438">
          <w:rPr>
            <w:rFonts w:ascii="Times New Roman" w:eastAsiaTheme="minorEastAsia" w:hAnsi="Times New Roman" w:cs="Times New Roman"/>
          </w:rPr>
          <w:delText xml:space="preserve">. </w:delText>
        </w:r>
      </w:del>
      <w:ins w:id="609" w:author="O'Sullivan, Ronan James" w:date="2023-07-04T16:23:00Z">
        <w:r w:rsidR="00F72438">
          <w:rPr>
            <w:rFonts w:ascii="Times New Roman" w:eastAsiaTheme="minorEastAsia" w:hAnsi="Times New Roman" w:cs="Times New Roman"/>
          </w:rPr>
          <w:t xml:space="preserve">. </w:t>
        </w:r>
      </w:ins>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w:ins w:id="610" w:author="O'Sullivan, Ronan James" w:date="2023-07-04T16:23:00Z">
            <w:rPr>
              <w:rFonts w:ascii="Cambria Math" w:eastAsiaTheme="minorEastAsia" w:hAnsi="Cambria Math" w:cs="Times New Roman"/>
            </w:rPr>
            <m:t xml:space="preserve"> </m:t>
          </w:ins>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del w:id="611" w:author="O'Sullivan, Ronan James" w:date="2023-07-04T16:23:00Z">
        <w:r w:rsidR="00BD4087" w:rsidRPr="009F769B" w:rsidDel="00F72438">
          <w:rPr>
            <w:rFonts w:ascii="Times New Roman" w:eastAsiaTheme="minorEastAsia" w:hAnsi="Times New Roman" w:cs="Times New Roman"/>
          </w:rPr>
          <w:delText>As before,</w:delText>
        </w:r>
      </w:del>
      <w:ins w:id="612" w:author="O'Sullivan, Ronan James" w:date="2023-07-04T16:23:00Z">
        <w:r w:rsidR="00F72438">
          <w:rPr>
            <w:rFonts w:ascii="Times New Roman" w:eastAsiaTheme="minorEastAsia" w:hAnsi="Times New Roman" w:cs="Times New Roman"/>
          </w:rPr>
          <w:t>Again,</w:t>
        </w:r>
      </w:ins>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w:t>
      </w:r>
      <w:ins w:id="613" w:author="O'Sullivan, Ronan James" w:date="2023-07-04T16:24:00Z">
        <w:r w:rsidR="00F72438">
          <w:rPr>
            <w:rFonts w:ascii="Times New Roman" w:eastAsiaTheme="minorEastAsia" w:hAnsi="Times New Roman" w:cs="Times New Roman"/>
          </w:rPr>
          <w:t xml:space="preserve">. </w:t>
        </w:r>
      </w:ins>
      <w:del w:id="614" w:author="O'Sullivan, Ronan James" w:date="2023-07-04T16:24:00Z">
        <w:r w:rsidR="00BD4087" w:rsidRPr="009F769B" w:rsidDel="00F72438">
          <w:rPr>
            <w:rFonts w:ascii="Times New Roman" w:eastAsiaTheme="minorEastAsia" w:hAnsi="Times New Roman" w:cs="Times New Roman"/>
          </w:rPr>
          <w:delText xml:space="preserve"> (</w:delText>
        </w:r>
      </w:del>
      <w:del w:id="615" w:author="O'Sullivan, Ronan James" w:date="2023-07-04T16:23:00Z">
        <w:r w:rsidR="00BD4087" w:rsidRPr="009F769B" w:rsidDel="00F72438">
          <w:rPr>
            <w:rFonts w:ascii="Times New Roman" w:eastAsiaTheme="minorEastAsia" w:hAnsi="Times New Roman" w:cs="Times New Roman"/>
          </w:rPr>
          <w:delText xml:space="preserve">intruders competitively inferior, equal, or superior to locals). </w:delText>
        </w:r>
      </w:del>
      <w:r w:rsidR="00BD4087" w:rsidRPr="009F769B">
        <w:rPr>
          <w:rFonts w:ascii="Times New Roman" w:eastAsiaTheme="minorEastAsia" w:hAnsi="Times New Roman" w:cs="Times New Roman"/>
        </w:rPr>
        <w:t>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4CC9C5C7"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meant that a</w:t>
      </w:r>
      <w:commentRangeStart w:id="616"/>
      <w:r w:rsidR="00BF129D" w:rsidRPr="009F769B">
        <w:rPr>
          <w:rFonts w:ascii="Times New Roman" w:eastAsiaTheme="minorEastAsia" w:hAnsi="Times New Roman" w:cs="Times New Roman"/>
        </w:rPr>
        <w:t xml:space="preserve"> small amount </w:t>
      </w:r>
      <w:commentRangeEnd w:id="616"/>
      <w:r w:rsidR="003604DA">
        <w:rPr>
          <w:rStyle w:val="CommentReference"/>
        </w:rPr>
        <w:commentReference w:id="616"/>
      </w:r>
      <w:r w:rsidR="00BF129D" w:rsidRPr="009F769B">
        <w:rPr>
          <w:rFonts w:ascii="Times New Roman" w:eastAsiaTheme="minorEastAsia" w:hAnsi="Times New Roman" w:cs="Times New Roman"/>
        </w:rPr>
        <w:t xml:space="preserve">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9F769B">
        <w:rPr>
          <w:rFonts w:ascii="Times New Roman" w:eastAsiaTheme="minorEastAsia" w:hAnsi="Times New Roman" w:cs="Times New Roman"/>
        </w:rPr>
        <w:t>red</w:t>
      </w:r>
      <w:r w:rsidR="000A2256" w:rsidRPr="009F769B">
        <w:rPr>
          <w:rFonts w:ascii="Times New Roman" w:eastAsiaTheme="minorEastAsia" w:hAnsi="Times New Roman" w:cs="Times New Roman"/>
        </w:rPr>
        <w:t xml:space="preserve"> </w:t>
      </w:r>
      <w:r w:rsidR="00A366AA" w:rsidRPr="009F769B">
        <w:rPr>
          <w:rFonts w:ascii="Times New Roman" w:eastAsiaTheme="minorEastAsia" w:hAnsi="Times New Roman" w:cs="Times New Roman"/>
        </w:rPr>
        <w:t>curves</w:t>
      </w:r>
      <w:r w:rsidR="000A2256" w:rsidRPr="009F769B">
        <w:rPr>
          <w:rFonts w:ascii="Times New Roman" w:eastAsiaTheme="minorEastAsia" w:hAnsi="Times New Roman" w:cs="Times New Roman"/>
        </w:rPr>
        <w:t xml:space="preserve"> in Fig.1A </w:t>
      </w:r>
      <w:del w:id="617" w:author="O'Sullivan, Ronan James" w:date="2023-07-11T11:09:00Z">
        <w:r w:rsidR="000A2256" w:rsidRPr="009F769B" w:rsidDel="003604DA">
          <w:rPr>
            <w:rFonts w:ascii="Times New Roman" w:eastAsiaTheme="minorEastAsia" w:hAnsi="Times New Roman" w:cs="Times New Roman"/>
          </w:rPr>
          <w:delText xml:space="preserve">crept </w:delText>
        </w:r>
      </w:del>
      <w:ins w:id="618" w:author="O'Sullivan, Ronan James" w:date="2023-07-11T11:09:00Z">
        <w:r w:rsidR="003604DA">
          <w:rPr>
            <w:rFonts w:ascii="Times New Roman" w:eastAsiaTheme="minorEastAsia" w:hAnsi="Times New Roman" w:cs="Times New Roman"/>
          </w:rPr>
          <w:t>shifted</w:t>
        </w:r>
        <w:r w:rsidR="003604DA" w:rsidRPr="009F769B">
          <w:rPr>
            <w:rFonts w:ascii="Times New Roman" w:eastAsiaTheme="minorEastAsia" w:hAnsi="Times New Roman" w:cs="Times New Roman"/>
          </w:rPr>
          <w:t xml:space="preserve"> </w:t>
        </w:r>
      </w:ins>
      <w:del w:id="619" w:author="O'Sullivan, Ronan James" w:date="2023-07-11T11:09:00Z">
        <w:r w:rsidR="000A2256" w:rsidRPr="009F769B" w:rsidDel="003604DA">
          <w:rPr>
            <w:rFonts w:ascii="Times New Roman" w:eastAsiaTheme="minorEastAsia" w:hAnsi="Times New Roman" w:cs="Times New Roman"/>
          </w:rPr>
          <w:delText xml:space="preserve">upwards </w:delText>
        </w:r>
      </w:del>
      <w:r w:rsidR="000A2256" w:rsidRPr="009F769B">
        <w:rPr>
          <w:rFonts w:ascii="Times New Roman" w:eastAsiaTheme="minorEastAsia" w:hAnsi="Times New Roman" w:cs="Times New Roman"/>
        </w:rPr>
        <w:t>slightly</w:t>
      </w:r>
      <w:ins w:id="620" w:author="O'Sullivan, Ronan James" w:date="2023-07-11T11:09:00Z">
        <w:r w:rsidR="003604DA" w:rsidRPr="003604DA">
          <w:rPr>
            <w:rFonts w:ascii="Times New Roman" w:eastAsiaTheme="minorEastAsia" w:hAnsi="Times New Roman" w:cs="Times New Roman"/>
          </w:rPr>
          <w:t xml:space="preserve"> </w:t>
        </w:r>
        <w:r w:rsidR="003604DA" w:rsidRPr="009F769B">
          <w:rPr>
            <w:rFonts w:ascii="Times New Roman" w:eastAsiaTheme="minorEastAsia" w:hAnsi="Times New Roman" w:cs="Times New Roman"/>
          </w:rPr>
          <w:t>upwards</w:t>
        </w:r>
      </w:ins>
      <w:r w:rsidR="000A2256" w:rsidRPr="009F769B">
        <w:rPr>
          <w:rFonts w:ascii="Times New Roman" w:eastAsiaTheme="minorEastAsia" w:hAnsi="Times New Roman" w:cs="Times New Roman"/>
        </w:rPr>
        <w:t xml:space="preserve"> over time. </w:t>
      </w:r>
      <w:r w:rsidR="00A11D17" w:rsidRPr="009F769B">
        <w:rPr>
          <w:rFonts w:ascii="Times New Roman" w:eastAsiaTheme="minorEastAsia" w:hAnsi="Times New Roman" w:cs="Times New Roman"/>
        </w:rPr>
        <w:t xml:space="preserve">With moderate reproductive excess (green curves in </w:t>
      </w:r>
      <w:r w:rsidR="00A11D17" w:rsidRPr="009F769B">
        <w:rPr>
          <w:rFonts w:ascii="Times New Roman" w:eastAsiaTheme="minorEastAsia" w:hAnsi="Times New Roman" w:cs="Times New Roman"/>
        </w:rPr>
        <w:lastRenderedPageBreak/>
        <w:t xml:space="preserve">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366AA" w:rsidRPr="009F769B">
        <w:rPr>
          <w:rFonts w:ascii="Times New Roman" w:eastAsiaTheme="minorEastAsia" w:hAnsi="Times New Roman" w:cs="Times New Roman"/>
        </w:rPr>
        <w:t xml:space="preserve">blue </w:t>
      </w:r>
      <w:r w:rsidR="00A11D17" w:rsidRPr="009F769B">
        <w:rPr>
          <w:rFonts w:ascii="Times New Roman" w:eastAsiaTheme="minorEastAsia" w:hAnsi="Times New Roman" w:cs="Times New Roman"/>
        </w:rPr>
        <w:t xml:space="preserve">curves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ins w:id="621" w:author="O'Sullivan, Ronan James" w:date="2023-07-11T11:10:00Z">
        <w:r w:rsidR="003604DA">
          <w:rPr>
            <w:rFonts w:ascii="Times New Roman" w:eastAsiaTheme="minorEastAsia" w:hAnsi="Times New Roman" w:cs="Times New Roman"/>
          </w:rPr>
          <w:t xml:space="preserve"> - </w:t>
        </w:r>
      </w:ins>
      <w:del w:id="622" w:author="O'Sullivan, Ronan James" w:date="2023-07-11T11:10:00Z">
        <w:r w:rsidR="004A359D" w:rsidDel="003604DA">
          <w:rPr>
            <w:rFonts w:ascii="Times New Roman" w:eastAsiaTheme="minorEastAsia" w:hAnsi="Times New Roman" w:cs="Times New Roman"/>
          </w:rPr>
          <w:delText xml:space="preserve"> so no</w:delText>
        </w:r>
      </w:del>
      <w:ins w:id="623" w:author="O'Sullivan, Ronan James" w:date="2023-07-11T11:10:00Z">
        <w:r w:rsidR="003604DA">
          <w:rPr>
            <w:rFonts w:ascii="Times New Roman" w:eastAsiaTheme="minorEastAsia" w:hAnsi="Times New Roman" w:cs="Times New Roman"/>
          </w:rPr>
          <w:t>no</w:t>
        </w:r>
      </w:ins>
      <w:r w:rsidR="004A359D">
        <w:rPr>
          <w:rFonts w:ascii="Times New Roman" w:eastAsiaTheme="minorEastAsia" w:hAnsi="Times New Roman" w:cs="Times New Roman"/>
        </w:rPr>
        <w:t xml:space="preserve"> directional selection </w:t>
      </w:r>
      <w:del w:id="624" w:author="O'Sullivan, Ronan James" w:date="2023-07-11T11:10:00Z">
        <w:r w:rsidR="004A359D" w:rsidDel="003604DA">
          <w:rPr>
            <w:rFonts w:ascii="Times New Roman" w:eastAsiaTheme="minorEastAsia" w:hAnsi="Times New Roman" w:cs="Times New Roman"/>
          </w:rPr>
          <w:delText>occurred</w:delText>
        </w:r>
      </w:del>
      <w:ins w:id="625" w:author="O'Sullivan, Ronan James" w:date="2023-07-11T11:10:00Z">
        <w:r w:rsidR="003604DA">
          <w:rPr>
            <w:rFonts w:ascii="Times New Roman" w:eastAsiaTheme="minorEastAsia" w:hAnsi="Times New Roman" w:cs="Times New Roman"/>
          </w:rPr>
          <w:t>could act upon that trait</w:t>
        </w:r>
      </w:ins>
      <w:r w:rsidR="009C3C5E" w:rsidRPr="009F769B">
        <w:rPr>
          <w:rFonts w:ascii="Times New Roman" w:eastAsiaTheme="minorEastAsia" w:hAnsi="Times New Roman" w:cs="Times New Roman"/>
        </w:rPr>
        <w:t>.</w:t>
      </w:r>
    </w:p>
    <w:p w14:paraId="542827DF" w14:textId="372EBE5D"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del w:id="626" w:author="O'Sullivan, Ronan James" w:date="2023-07-11T11:11:00Z">
        <w:r w:rsidR="00C472DD" w:rsidRPr="009F769B" w:rsidDel="003604DA">
          <w:rPr>
            <w:rFonts w:ascii="Times New Roman" w:eastAsiaTheme="minorEastAsia" w:hAnsi="Times New Roman" w:cs="Times New Roman"/>
          </w:rPr>
          <w:delText xml:space="preserve">owing </w:delText>
        </w:r>
      </w:del>
      <w:ins w:id="627" w:author="O'Sullivan, Ronan James" w:date="2023-07-11T11:11:00Z">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ins>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 as loci go to fixation</w:t>
      </w:r>
      <w:ins w:id="628" w:author="O'Sullivan, Ronan James" w:date="2023-07-11T11:11:00Z">
        <w:r w:rsidR="003604DA">
          <w:rPr>
            <w:rFonts w:ascii="Times New Roman" w:eastAsiaTheme="minorEastAsia" w:hAnsi="Times New Roman" w:cs="Times New Roman"/>
          </w:rPr>
          <w:t xml:space="preserve"> for a given allele</w:t>
        </w:r>
      </w:ins>
      <w:r w:rsidR="005E3EF3" w:rsidRPr="009F769B">
        <w:rPr>
          <w:rFonts w:ascii="Times New Roman" w:eastAsiaTheme="minorEastAsia" w:hAnsi="Times New Roman" w:cs="Times New Roman"/>
        </w:rPr>
        <w:t xml:space="preserve">.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xml:space="preserve">, i.e., </w:t>
      </w:r>
      <w:del w:id="629" w:author="O'Sullivan, Ronan James" w:date="2023-07-11T11:12:00Z">
        <w:r w:rsidR="005E3EF3" w:rsidRPr="009F769B" w:rsidDel="003604DA">
          <w:rPr>
            <w:rFonts w:ascii="Times New Roman" w:eastAsiaTheme="minorEastAsia" w:hAnsi="Times New Roman" w:cs="Times New Roman"/>
            <w:iCs/>
          </w:rPr>
          <w:delText xml:space="preserve">largely </w:delText>
        </w:r>
      </w:del>
      <w:ins w:id="630" w:author="O'Sullivan, Ronan James" w:date="2023-07-11T11:12:00Z">
        <w:r w:rsidR="003604DA">
          <w:rPr>
            <w:rFonts w:ascii="Times New Roman" w:eastAsiaTheme="minorEastAsia" w:hAnsi="Times New Roman" w:cs="Times New Roman"/>
            <w:iCs/>
          </w:rPr>
          <w:t>predominantly</w:t>
        </w:r>
        <w:r w:rsidR="003604DA" w:rsidRPr="009F769B">
          <w:rPr>
            <w:rFonts w:ascii="Times New Roman" w:eastAsiaTheme="minorEastAsia" w:hAnsi="Times New Roman" w:cs="Times New Roman"/>
            <w:iCs/>
          </w:rPr>
          <w:t xml:space="preserve"> </w:t>
        </w:r>
      </w:ins>
      <w:r w:rsidR="005E3EF3" w:rsidRPr="009F769B">
        <w:rPr>
          <w:rFonts w:ascii="Times New Roman" w:eastAsiaTheme="minorEastAsia" w:hAnsi="Times New Roman" w:cs="Times New Roman"/>
          <w:iCs/>
        </w:rPr>
        <w:t>drift</w:t>
      </w:r>
      <w:del w:id="631" w:author="O'Sullivan, Ronan James" w:date="2023-07-11T11:12:00Z">
        <w:r w:rsidR="005E3EF3" w:rsidRPr="009F769B" w:rsidDel="003604DA">
          <w:rPr>
            <w:rFonts w:ascii="Times New Roman" w:eastAsiaTheme="minorEastAsia" w:hAnsi="Times New Roman" w:cs="Times New Roman"/>
            <w:iCs/>
          </w:rPr>
          <w:delText xml:space="preserve"> only</w:delText>
        </w:r>
      </w:del>
      <w:r w:rsidR="005E3EF3" w:rsidRPr="009F769B">
        <w:rPr>
          <w:rFonts w:ascii="Times New Roman" w:eastAsiaTheme="minorEastAsia" w:hAnsi="Times New Roman" w:cs="Times New Roman"/>
          <w:iCs/>
        </w:rPr>
        <w:t>) and more rapidly in the moderate and high reproductive excess scenarios (selection + drift</w:t>
      </w:r>
      <w:ins w:id="632" w:author="O'Sullivan, Ronan James" w:date="2023-07-11T11:12:00Z">
        <w:r w:rsidR="003604DA">
          <w:rPr>
            <w:rFonts w:ascii="Times New Roman" w:eastAsiaTheme="minorEastAsia" w:hAnsi="Times New Roman" w:cs="Times New Roman"/>
            <w:iCs/>
          </w:rPr>
          <w:t xml:space="preserve">; </w:t>
        </w:r>
      </w:ins>
      <w:del w:id="633" w:author="O'Sullivan, Ronan James" w:date="2023-07-11T11:12:00Z">
        <w:r w:rsidR="005E3EF3" w:rsidRPr="009F769B" w:rsidDel="003604DA">
          <w:rPr>
            <w:rFonts w:ascii="Times New Roman" w:eastAsiaTheme="minorEastAsia" w:hAnsi="Times New Roman" w:cs="Times New Roman"/>
            <w:iCs/>
          </w:rPr>
          <w:delText>)</w:delText>
        </w:r>
        <w:r w:rsidR="006234C0" w:rsidRPr="009F769B" w:rsidDel="003604DA">
          <w:rPr>
            <w:rFonts w:ascii="Times New Roman" w:eastAsiaTheme="minorEastAsia" w:hAnsi="Times New Roman" w:cs="Times New Roman"/>
            <w:iCs/>
          </w:rPr>
          <w:delText xml:space="preserve"> (</w:delText>
        </w:r>
      </w:del>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 </w:t>
      </w:r>
      <w:commentRangeStart w:id="634"/>
      <w:r w:rsidR="002337E8" w:rsidRPr="009F769B">
        <w:rPr>
          <w:rFonts w:ascii="Times New Roman" w:eastAsiaTheme="minorEastAsia" w:hAnsi="Times New Roman" w:cs="Times New Roman"/>
          <w:iCs/>
        </w:rPr>
        <w:t xml:space="preserve">If some mutation had been included in the model, this would have countered the loss of additive genetic variation. </w:t>
      </w:r>
      <w:r w:rsidR="005E3EF3" w:rsidRPr="009F769B">
        <w:rPr>
          <w:rFonts w:ascii="Times New Roman" w:eastAsiaTheme="minorEastAsia" w:hAnsi="Times New Roman" w:cs="Times New Roman"/>
          <w:iCs/>
        </w:rPr>
        <w:t xml:space="preserve"> </w:t>
      </w:r>
      <w:commentRangeEnd w:id="634"/>
      <w:r w:rsidR="00E65906">
        <w:rPr>
          <w:rStyle w:val="CommentReference"/>
        </w:rPr>
        <w:commentReference w:id="634"/>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w:t>
      </w:r>
      <w:commentRangeStart w:id="635"/>
      <w:r w:rsidRPr="009F769B">
        <w:rPr>
          <w:rFonts w:ascii="Times New Roman" w:eastAsiaTheme="minorEastAsia" w:hAnsi="Times New Roman" w:cs="Times New Roman"/>
        </w:rPr>
        <w:t xml:space="preserve">units </w:t>
      </w:r>
      <w:commentRangeEnd w:id="635"/>
      <w:r w:rsidR="00E65906">
        <w:rPr>
          <w:rStyle w:val="CommentReference"/>
        </w:rPr>
        <w:commentReference w:id="635"/>
      </w:r>
      <w:r w:rsidRPr="009F769B">
        <w:rPr>
          <w:rFonts w:ascii="Times New Roman" w:eastAsiaTheme="minorEastAsia" w:hAnsi="Times New Roman" w:cs="Times New Roman"/>
        </w:rPr>
        <w:t xml:space="preserve">higher than </w:t>
      </w:r>
      <w:bookmarkStart w:id="636"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636"/>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54851E2B" w:rsidR="00D73FF1" w:rsidRDefault="0021774D" w:rsidP="006D081A">
      <w:pPr>
        <w:spacing w:line="480" w:lineRule="auto"/>
        <w:jc w:val="both"/>
        <w:rPr>
          <w:ins w:id="637" w:author="O'Sullivan, Ronan James" w:date="2023-07-11T11:24:00Z"/>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w:t>
      </w:r>
      <w:r w:rsidRPr="009F769B">
        <w:rPr>
          <w:rFonts w:ascii="Times New Roman" w:eastAsiaTheme="minorEastAsia" w:hAnsi="Times New Roman" w:cs="Times New Roman"/>
          <w:iCs/>
        </w:rPr>
        <w:lastRenderedPageBreak/>
        <w:t>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del w:id="638" w:author="O'Sullivan, Ronan James" w:date="2023-07-11T11:23:00Z">
        <w:r w:rsidR="00BC1663" w:rsidRPr="009F769B" w:rsidDel="00DD7F86">
          <w:rPr>
            <w:rFonts w:ascii="Times New Roman" w:eastAsiaTheme="minorEastAsia" w:hAnsi="Times New Roman" w:cs="Times New Roman"/>
          </w:rPr>
          <w:delText xml:space="preserve">so </w:delText>
        </w:r>
      </w:del>
      <w:ins w:id="639" w:author="O'Sullivan, Ronan James" w:date="2023-07-11T11:23:00Z">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ins>
      <w:r w:rsidR="00BC1663" w:rsidRPr="009F769B">
        <w:rPr>
          <w:rFonts w:ascii="Times New Roman" w:eastAsiaTheme="minorEastAsia" w:hAnsi="Times New Roman" w:cs="Times New Roman"/>
        </w:rPr>
        <w:t xml:space="preserve">soft selection </w:t>
      </w:r>
      <w:del w:id="640" w:author="O'Sullivan, Ronan James" w:date="2023-07-11T11:24:00Z">
        <w:r w:rsidR="00BC1663" w:rsidRPr="009F769B" w:rsidDel="00DD7F86">
          <w:rPr>
            <w:rFonts w:ascii="Times New Roman" w:eastAsiaTheme="minorEastAsia" w:hAnsi="Times New Roman" w:cs="Times New Roman"/>
          </w:rPr>
          <w:delText xml:space="preserve">kicked </w:delText>
        </w:r>
      </w:del>
      <w:ins w:id="641" w:author="O'Sullivan, Ronan James" w:date="2023-07-11T11:24:00Z">
        <w:r w:rsidR="00DD7F86">
          <w:rPr>
            <w:rFonts w:ascii="Times New Roman" w:eastAsiaTheme="minorEastAsia" w:hAnsi="Times New Roman" w:cs="Times New Roman"/>
          </w:rPr>
          <w:t xml:space="preserve">began </w:t>
        </w:r>
        <w:proofErr w:type="spellStart"/>
        <w:r w:rsidR="00DD7F86">
          <w:rPr>
            <w:rFonts w:ascii="Times New Roman" w:eastAsiaTheme="minorEastAsia" w:hAnsi="Times New Roman" w:cs="Times New Roman"/>
          </w:rPr>
          <w:t>acting</w:t>
        </w:r>
      </w:ins>
      <w:del w:id="642" w:author="O'Sullivan, Ronan James" w:date="2023-07-11T11:24:00Z">
        <w:r w:rsidR="00BC1663" w:rsidRPr="009F769B" w:rsidDel="00DD7F86">
          <w:rPr>
            <w:rFonts w:ascii="Times New Roman" w:eastAsiaTheme="minorEastAsia" w:hAnsi="Times New Roman" w:cs="Times New Roman"/>
          </w:rPr>
          <w:delText>in and</w:delText>
        </w:r>
      </w:del>
      <w:ins w:id="643" w:author="O'Sullivan, Ronan James" w:date="2023-07-11T11:24:00Z">
        <w:r w:rsidR="00DD7F86">
          <w:rPr>
            <w:rFonts w:ascii="Times New Roman" w:eastAsiaTheme="minorEastAsia" w:hAnsi="Times New Roman" w:cs="Times New Roman"/>
          </w:rPr>
          <w:t>upon</w:t>
        </w:r>
      </w:ins>
      <w:proofErr w:type="spellEnd"/>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C1663" w:rsidRPr="009F769B">
        <w:rPr>
          <w:rFonts w:ascii="Times New Roman" w:eastAsiaTheme="minorEastAsia" w:hAnsi="Times New Roman" w:cs="Times New Roman"/>
          <w:iCs/>
        </w:rPr>
        <w:t xml:space="preserve"> </w:t>
      </w:r>
      <w:ins w:id="644" w:author="O'Sullivan, Ronan James" w:date="2023-07-11T11:24:00Z">
        <w:r w:rsidR="00DD7F86">
          <w:rPr>
            <w:rFonts w:ascii="Times New Roman" w:eastAsiaTheme="minorEastAsia" w:hAnsi="Times New Roman" w:cs="Times New Roman"/>
            <w:iCs/>
          </w:rPr>
          <w:t xml:space="preserve">which </w:t>
        </w:r>
      </w:ins>
      <w:r w:rsidR="00BC1663" w:rsidRPr="009F769B">
        <w:rPr>
          <w:rFonts w:ascii="Times New Roman" w:eastAsiaTheme="minorEastAsia" w:hAnsi="Times New Roman" w:cs="Times New Roman"/>
          <w:iCs/>
        </w:rPr>
        <w:t>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11E340F9" w14:textId="77777777" w:rsidR="00DD7F86" w:rsidRPr="009F769B" w:rsidRDefault="00DD7F86" w:rsidP="006D081A">
      <w:pPr>
        <w:spacing w:line="480" w:lineRule="auto"/>
        <w:jc w:val="both"/>
        <w:rPr>
          <w:rFonts w:ascii="Times New Roman" w:eastAsiaTheme="minorEastAsia" w:hAnsi="Times New Roman" w:cs="Times New Roman"/>
          <w:iCs/>
        </w:rPr>
      </w:pPr>
    </w:p>
    <w:p w14:paraId="43F566E1" w14:textId="2C6DD65C" w:rsidR="008D6088" w:rsidRPr="009F769B" w:rsidRDefault="008D6088" w:rsidP="006D081A">
      <w:pPr>
        <w:spacing w:line="480" w:lineRule="auto"/>
        <w:jc w:val="both"/>
        <w:rPr>
          <w:rFonts w:ascii="Times New Roman" w:hAnsi="Times New Roman" w:cs="Times New Roman"/>
          <w:b/>
          <w:bCs/>
        </w:rPr>
      </w:pPr>
      <w:del w:id="645" w:author="O'Sullivan, Ronan James" w:date="2023-07-11T11:24:00Z">
        <w:r w:rsidRPr="009F769B" w:rsidDel="00DD7F86">
          <w:rPr>
            <w:rFonts w:ascii="Times New Roman" w:hAnsi="Times New Roman" w:cs="Times New Roman"/>
            <w:b/>
            <w:bCs/>
          </w:rPr>
          <w:delText>One-off</w:delText>
        </w:r>
      </w:del>
      <w:proofErr w:type="spellStart"/>
      <w:ins w:id="646" w:author="O'Sullivan, Ronan James" w:date="2023-07-11T11:27:00Z">
        <w:r w:rsidR="00DD7F86">
          <w:rPr>
            <w:rFonts w:ascii="Times New Roman" w:hAnsi="Times New Roman" w:cs="Times New Roman"/>
            <w:b/>
            <w:bCs/>
          </w:rPr>
          <w:t>Acute</w:t>
        </w:r>
      </w:ins>
      <w:ins w:id="647" w:author="O'Sullivan, Ronan James" w:date="2023-07-11T11:24:00Z">
        <w:r w:rsidR="00DD7F86">
          <w:rPr>
            <w:rFonts w:ascii="Times New Roman" w:hAnsi="Times New Roman" w:cs="Times New Roman"/>
            <w:b/>
            <w:bCs/>
          </w:rPr>
          <w:t>Acute</w:t>
        </w:r>
      </w:ins>
      <w:proofErr w:type="spellEnd"/>
      <w:r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0A39E423" w:rsidR="00393BDD" w:rsidRPr="009F769B" w:rsidRDefault="00393BDD" w:rsidP="006D081A">
      <w:pPr>
        <w:spacing w:line="480" w:lineRule="auto"/>
        <w:jc w:val="both"/>
        <w:rPr>
          <w:rFonts w:ascii="Times New Roman" w:eastAsiaTheme="minorEastAsia" w:hAnsi="Times New Roman" w:cs="Times New Roman"/>
          <w:i/>
          <w:iCs/>
        </w:rPr>
      </w:pPr>
      <w:del w:id="648" w:author="O'Sullivan, Ronan James" w:date="2023-07-11T11:24:00Z">
        <w:r w:rsidRPr="009F769B" w:rsidDel="00DD7F86">
          <w:rPr>
            <w:rFonts w:ascii="Times New Roman" w:eastAsiaTheme="minorEastAsia" w:hAnsi="Times New Roman" w:cs="Times New Roman"/>
            <w:i/>
            <w:iCs/>
          </w:rPr>
          <w:delText>One-off</w:delText>
        </w:r>
      </w:del>
      <w:ins w:id="649" w:author="O'Sullivan, Ronan James" w:date="2023-07-11T11:24:00Z">
        <w:r w:rsidR="00DD7F86">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1:</w:t>
      </w:r>
    </w:p>
    <w:p w14:paraId="64A22F7D" w14:textId="629DA4E6"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w:t>
      </w:r>
      <w:del w:id="650" w:author="O'Sullivan, Ronan James" w:date="2023-07-11T11:28:00Z">
        <w:r w:rsidR="00EF7FB5" w:rsidRPr="009F769B" w:rsidDel="00DD7F86">
          <w:rPr>
            <w:rFonts w:ascii="Times New Roman" w:eastAsiaTheme="minorEastAsia" w:hAnsi="Times New Roman" w:cs="Times New Roman"/>
            <w:iCs/>
          </w:rPr>
          <w:delText xml:space="preserve">some </w:delText>
        </w:r>
      </w:del>
      <w:ins w:id="651" w:author="O'Sullivan, Ronan James" w:date="2023-07-11T11:28:00Z">
        <w:r w:rsidR="00DD7F86" w:rsidRPr="009F769B">
          <w:rPr>
            <w:rFonts w:ascii="Times New Roman" w:eastAsiaTheme="minorEastAsia" w:hAnsi="Times New Roman" w:cs="Times New Roman"/>
            <w:iCs/>
          </w:rPr>
          <w:t xml:space="preserve"> </w:t>
        </w:r>
      </w:ins>
      <w:r w:rsidR="00EF7FB5" w:rsidRPr="009F769B">
        <w:rPr>
          <w:rFonts w:ascii="Times New Roman" w:eastAsiaTheme="minorEastAsia" w:hAnsi="Times New Roman" w:cs="Times New Roman"/>
          <w:iCs/>
        </w:rPr>
        <w:t xml:space="preserve">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del w:id="652" w:author="O'Sullivan, Ronan James" w:date="2023-07-11T11:27:00Z">
        <w:r w:rsidR="00C300AD" w:rsidRPr="009F769B" w:rsidDel="00DD7F86">
          <w:rPr>
            <w:rFonts w:ascii="Times New Roman" w:eastAsiaTheme="minorEastAsia" w:hAnsi="Times New Roman" w:cs="Times New Roman"/>
          </w:rPr>
          <w:delText>one-off</w:delText>
        </w:r>
      </w:del>
      <w:ins w:id="653" w:author="O'Sullivan, Ronan James" w:date="2023-07-11T11:27:00Z">
        <w:r w:rsidR="00DD7F86">
          <w:rPr>
            <w:rFonts w:ascii="Times New Roman" w:eastAsiaTheme="minorEastAsia" w:hAnsi="Times New Roman" w:cs="Times New Roman"/>
          </w:rPr>
          <w:t>acute</w:t>
        </w:r>
      </w:ins>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commentRangeStart w:id="654"/>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competition and soft selection played out</w:t>
      </w:r>
      <w:commentRangeEnd w:id="654"/>
      <w:r w:rsidR="00DD7F86">
        <w:rPr>
          <w:rStyle w:val="CommentReference"/>
        </w:rPr>
        <w:commentReference w:id="654"/>
      </w:r>
      <w:r w:rsidR="00B3099D" w:rsidRPr="009F769B">
        <w:rPr>
          <w:rFonts w:ascii="Times New Roman" w:eastAsiaTheme="minorEastAsia" w:hAnsi="Times New Roman" w:cs="Times New Roman"/>
          <w:iCs/>
        </w:rPr>
        <w:t xml:space="preserve">. </w:t>
      </w:r>
    </w:p>
    <w:p w14:paraId="78BF7BB3" w14:textId="6B8BEFEF"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ins w:id="656" w:author="O'Sullivan, Ronan James" w:date="2023-07-11T11:31:00Z">
        <w:r w:rsidR="00DD7F86">
          <w:rPr>
            <w:rFonts w:ascii="Times New Roman" w:eastAsiaTheme="minorEastAsia" w:hAnsi="Times New Roman" w:cs="Times New Roman"/>
            <w:iCs/>
          </w:rPr>
          <w:t>introgression as a result of the intrusion</w:t>
        </w:r>
      </w:ins>
      <w:del w:id="657" w:author="O'Sullivan, Ronan James" w:date="2023-07-11T11:31:00Z">
        <w:r w:rsidR="0051452F" w:rsidDel="00DD7F86">
          <w:rPr>
            <w:rFonts w:ascii="Times New Roman" w:eastAsiaTheme="minorEastAsia" w:hAnsi="Times New Roman" w:cs="Times New Roman"/>
            <w:iCs/>
          </w:rPr>
          <w:delText xml:space="preserve">the intrusion </w:delText>
        </w:r>
      </w:del>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ins w:id="658" w:author="O'Sullivan, Ronan James" w:date="2023-07-11T11:32:00Z">
        <w:r w:rsidR="00DD7F86">
          <w:rPr>
            <w:rFonts w:ascii="Times New Roman" w:eastAsiaTheme="minorEastAsia" w:hAnsi="Times New Roman" w:cs="Times New Roman"/>
            <w:iCs/>
          </w:rPr>
          <w:t>.</w:t>
        </w:r>
      </w:ins>
      <w:del w:id="659" w:author="O'Sullivan, Ronan James" w:date="2023-07-11T11:32:00Z">
        <w:r w:rsidR="00352F3A" w:rsidRPr="009F769B" w:rsidDel="00DD7F86">
          <w:rPr>
            <w:rFonts w:ascii="Times New Roman" w:eastAsiaTheme="minorEastAsia" w:hAnsi="Times New Roman" w:cs="Times New Roman"/>
            <w:iCs/>
          </w:rPr>
          <w:delText xml:space="preserve">, such </w:delText>
        </w:r>
      </w:del>
      <w:ins w:id="660" w:author="O'Sullivan, Ronan James" w:date="2023-07-11T11:32:00Z">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ins>
      <w:del w:id="661" w:author="O'Sullivan, Ronan James" w:date="2023-07-11T11:32:00Z">
        <w:r w:rsidR="00352F3A" w:rsidRPr="009F769B" w:rsidDel="00DD7F86">
          <w:rPr>
            <w:rFonts w:ascii="Times New Roman" w:eastAsiaTheme="minorEastAsia" w:hAnsi="Times New Roman" w:cs="Times New Roman"/>
            <w:iCs/>
          </w:rPr>
          <w:delText xml:space="preserve">that </w:delText>
        </w:r>
        <m:oMath>
          <m:r>
            <w:rPr>
              <w:rFonts w:ascii="Cambria Math" w:hAnsi="Cambria Math" w:cs="Times New Roman"/>
            </w:rPr>
            <m:t>RPS</m:t>
          </m:r>
        </m:oMath>
        <w:r w:rsidR="00352F3A" w:rsidRPr="009F769B" w:rsidDel="00DD7F86">
          <w:rPr>
            <w:rFonts w:ascii="Times New Roman" w:eastAsiaTheme="minorEastAsia" w:hAnsi="Times New Roman" w:cs="Times New Roman"/>
          </w:rPr>
          <w:delText xml:space="preserve"> exhibited a</w:delText>
        </w:r>
      </w:del>
      <w:r w:rsidR="00352F3A" w:rsidRPr="009F769B">
        <w:rPr>
          <w:rFonts w:ascii="Times New Roman" w:eastAsiaTheme="minorEastAsia" w:hAnsi="Times New Roman" w:cs="Times New Roman"/>
        </w:rPr>
        <w:t xml:space="preserve"> 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ins w:id="662" w:author="O'Sullivan, Ronan James" w:date="2023-07-11T11:32:00Z">
        <w:r w:rsidR="00DD7F86" w:rsidRPr="009F769B">
          <w:rPr>
            <w:rFonts w:ascii="Times New Roman" w:eastAsiaTheme="minorEastAsia" w:hAnsi="Times New Roman" w:cs="Times New Roman"/>
            <w:iCs/>
          </w:rPr>
          <w:t xml:space="preserve">that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ins>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del w:id="663" w:author="O'Sullivan, Ronan James" w:date="2023-07-11T11:33:00Z">
        <w:r w:rsidR="009E2585" w:rsidRPr="009F769B" w:rsidDel="00E36D4C">
          <w:rPr>
            <w:rFonts w:ascii="Times New Roman" w:eastAsiaTheme="minorEastAsia" w:hAnsi="Times New Roman" w:cs="Times New Roman"/>
          </w:rPr>
          <w:delText>in turn stemmed from the fact that</w:delText>
        </w:r>
      </w:del>
      <w:ins w:id="664" w:author="O'Sullivan, Ronan James" w:date="2023-07-11T11:33:00Z">
        <w:r w:rsidR="00E36D4C">
          <w:rPr>
            <w:rFonts w:ascii="Times New Roman" w:eastAsiaTheme="minorEastAsia" w:hAnsi="Times New Roman" w:cs="Times New Roman"/>
          </w:rPr>
          <w:t>was due to</w:t>
        </w:r>
      </w:ins>
      <w:r w:rsidR="009E2585" w:rsidRPr="009F769B">
        <w:rPr>
          <w:rFonts w:ascii="Times New Roman" w:eastAsiaTheme="minorEastAsia" w:hAnsi="Times New Roman" w:cs="Times New Roman"/>
        </w:rPr>
        <w:t xml:space="preserve"> the highly competitive intruders </w:t>
      </w:r>
      <w:r w:rsidR="00A84A03" w:rsidRPr="009F769B">
        <w:rPr>
          <w:rFonts w:ascii="Times New Roman" w:eastAsiaTheme="minorEastAsia" w:hAnsi="Times New Roman" w:cs="Times New Roman"/>
        </w:rPr>
        <w:t>(and their hybrid offspring</w:t>
      </w:r>
      <w:ins w:id="665" w:author="O'Sullivan, Ronan James" w:date="2023-07-11T11:33:00Z">
        <w:r w:rsidR="00E36D4C">
          <w:rPr>
            <w:rFonts w:ascii="Times New Roman" w:eastAsiaTheme="minorEastAsia" w:hAnsi="Times New Roman" w:cs="Times New Roman"/>
          </w:rPr>
          <w:t xml:space="preserve">/backcrossed </w:t>
        </w:r>
        <w:proofErr w:type="spellStart"/>
        <w:r w:rsidR="00E36D4C">
          <w:rPr>
            <w:rFonts w:ascii="Times New Roman" w:eastAsiaTheme="minorEastAsia" w:hAnsi="Times New Roman" w:cs="Times New Roman"/>
          </w:rPr>
          <w:t>grandoffspring</w:t>
        </w:r>
      </w:ins>
      <w:proofErr w:type="spellEnd"/>
      <w:r w:rsidR="00A84A03" w:rsidRPr="009F769B">
        <w:rPr>
          <w:rFonts w:ascii="Times New Roman" w:eastAsiaTheme="minorEastAsia" w:hAnsi="Times New Roman" w:cs="Times New Roman"/>
        </w:rPr>
        <w:t xml:space="preserve"> in the generations immediately post-intrusion) </w:t>
      </w:r>
      <w:del w:id="666" w:author="O'Sullivan, Ronan James" w:date="2023-07-11T13:47:00Z">
        <w:r w:rsidR="009E2585" w:rsidRPr="009F769B" w:rsidDel="00137F31">
          <w:rPr>
            <w:rFonts w:ascii="Times New Roman" w:eastAsiaTheme="minorEastAsia" w:hAnsi="Times New Roman" w:cs="Times New Roman"/>
          </w:rPr>
          <w:delText xml:space="preserve">had </w:delText>
        </w:r>
      </w:del>
      <w:ins w:id="667" w:author="O'Sullivan, Ronan James" w:date="2023-07-11T13:47:00Z">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ins>
      <w:r w:rsidR="009E2585" w:rsidRPr="009F769B">
        <w:rPr>
          <w:rFonts w:ascii="Times New Roman" w:eastAsiaTheme="minorEastAsia" w:hAnsi="Times New Roman" w:cs="Times New Roman"/>
        </w:rPr>
        <w:t>high spawning success</w:t>
      </w:r>
      <w:ins w:id="668" w:author="O'Sullivan, Ronan James" w:date="2023-07-11T11:34:00Z">
        <w:r w:rsidR="00E36D4C">
          <w:rPr>
            <w:rFonts w:ascii="Times New Roman" w:eastAsiaTheme="minorEastAsia" w:hAnsi="Times New Roman" w:cs="Times New Roman"/>
          </w:rPr>
          <w:t xml:space="preserve"> which led to</w:t>
        </w:r>
      </w:ins>
      <w:del w:id="669" w:author="O'Sullivan, Ronan James" w:date="2023-07-11T11:34:00Z">
        <w:r w:rsidR="009E2585" w:rsidRPr="009F769B" w:rsidDel="00E36D4C">
          <w:rPr>
            <w:rFonts w:ascii="Times New Roman" w:eastAsiaTheme="minorEastAsia" w:hAnsi="Times New Roman" w:cs="Times New Roman"/>
          </w:rPr>
          <w:delText xml:space="preserve">, </w:delText>
        </w:r>
        <w:r w:rsidR="00C47A94" w:rsidRPr="009F769B" w:rsidDel="00E36D4C">
          <w:rPr>
            <w:rFonts w:ascii="Times New Roman" w:eastAsiaTheme="minorEastAsia" w:hAnsi="Times New Roman" w:cs="Times New Roman"/>
          </w:rPr>
          <w:delText xml:space="preserve">driving </w:delText>
        </w:r>
      </w:del>
      <w:ins w:id="670" w:author="O'Sullivan, Ronan James" w:date="2023-07-11T11:34:00Z">
        <w:r w:rsidR="00E36D4C" w:rsidRPr="009F769B">
          <w:rPr>
            <w:rFonts w:ascii="Times New Roman" w:eastAsiaTheme="minorEastAsia" w:hAnsi="Times New Roman" w:cs="Times New Roman"/>
          </w:rPr>
          <w:t xml:space="preserve"> </w:t>
        </w:r>
      </w:ins>
      <w:r w:rsidR="00C47A94" w:rsidRPr="009F769B">
        <w:rPr>
          <w:rFonts w:ascii="Times New Roman" w:eastAsiaTheme="minorEastAsia" w:hAnsi="Times New Roman" w:cs="Times New Roman"/>
        </w:rPr>
        <w:t xml:space="preserve">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w:t>
      </w:r>
      <w:r w:rsidR="00787012" w:rsidRPr="009F769B">
        <w:rPr>
          <w:rFonts w:ascii="Times New Roman" w:eastAsiaTheme="minorEastAsia" w:hAnsi="Times New Roman" w:cs="Times New Roman"/>
          <w:iCs/>
        </w:rPr>
        <w:lastRenderedPageBreak/>
        <w:t xml:space="preserve">much lower </w:t>
      </w:r>
      <w:commentRangeStart w:id="671"/>
      <w:r w:rsidR="00787012" w:rsidRPr="009F769B">
        <w:rPr>
          <w:rFonts w:ascii="Times New Roman" w:eastAsiaTheme="minorEastAsia" w:hAnsi="Times New Roman" w:cs="Times New Roman"/>
          <w:iCs/>
        </w:rPr>
        <w:t xml:space="preserve">nadir </w:t>
      </w:r>
      <w:commentRangeEnd w:id="671"/>
      <w:r w:rsidR="00E36D4C">
        <w:rPr>
          <w:rStyle w:val="CommentReference"/>
        </w:rPr>
        <w:commentReference w:id="671"/>
      </w:r>
      <w:r w:rsidR="00787012" w:rsidRPr="009F769B">
        <w:rPr>
          <w:rFonts w:ascii="Times New Roman" w:eastAsiaTheme="minorEastAsia" w:hAnsi="Times New Roman" w:cs="Times New Roman"/>
          <w:iCs/>
        </w:rPr>
        <w:t xml:space="preserve">compared to the scenarios where intruders were competitively equal or inferior to locals (Fig.3D). </w:t>
      </w:r>
      <w:ins w:id="672" w:author="O'Sullivan, Ronan James" w:date="2023-07-11T11:35:00Z">
        <w:r w:rsidR="00E36D4C">
          <w:rPr>
            <w:rFonts w:ascii="Times New Roman" w:eastAsiaTheme="minorEastAsia" w:hAnsi="Times New Roman" w:cs="Times New Roman"/>
            <w:iCs/>
          </w:rPr>
          <w:t xml:space="preserve">Nevertheless, </w:t>
        </w:r>
      </w:ins>
      <w:del w:id="673" w:author="O'Sullivan, Ronan James" w:date="2023-07-11T11:35:00Z">
        <w:r w:rsidR="00787012" w:rsidRPr="009F769B" w:rsidDel="00E36D4C">
          <w:rPr>
            <w:rFonts w:ascii="Times New Roman" w:eastAsiaTheme="minorEastAsia" w:hAnsi="Times New Roman" w:cs="Times New Roman"/>
            <w:iCs/>
          </w:rPr>
          <w:delText>E</w:delText>
        </w:r>
      </w:del>
      <w:ins w:id="674" w:author="O'Sullivan, Ronan James" w:date="2023-07-11T11:35:00Z">
        <w:r w:rsidR="00E36D4C">
          <w:rPr>
            <w:rFonts w:ascii="Times New Roman" w:eastAsiaTheme="minorEastAsia" w:hAnsi="Times New Roman" w:cs="Times New Roman"/>
            <w:iCs/>
          </w:rPr>
          <w:t>e</w:t>
        </w:r>
      </w:ins>
      <w:r w:rsidR="00787012" w:rsidRPr="009F769B">
        <w:rPr>
          <w:rFonts w:ascii="Times New Roman" w:eastAsiaTheme="minorEastAsia" w:hAnsi="Times New Roman" w:cs="Times New Roman"/>
          <w:iCs/>
        </w:rPr>
        <w:t xml:space="preserve">volutionary rescue </w:t>
      </w:r>
      <w:del w:id="675" w:author="O'Sullivan, Ronan James" w:date="2023-07-11T11:35:00Z">
        <w:r w:rsidR="00787012" w:rsidRPr="009F769B" w:rsidDel="00E36D4C">
          <w:rPr>
            <w:rFonts w:ascii="Times New Roman" w:eastAsiaTheme="minorEastAsia" w:hAnsi="Times New Roman" w:cs="Times New Roman"/>
            <w:iCs/>
          </w:rPr>
          <w:delText xml:space="preserve">nonetheless </w:delText>
        </w:r>
      </w:del>
      <w:r w:rsidR="00787012" w:rsidRPr="009F769B">
        <w:rPr>
          <w:rFonts w:ascii="Times New Roman" w:eastAsiaTheme="minorEastAsia" w:hAnsi="Times New Roman" w:cs="Times New Roman"/>
          <w:iCs/>
        </w:rPr>
        <w:t xml:space="preserve">occurred in all three scenarios. </w:t>
      </w:r>
    </w:p>
    <w:p w14:paraId="0FE150E2" w14:textId="1BA596FC" w:rsidR="00961D9A" w:rsidRPr="009F769B" w:rsidRDefault="00961D9A" w:rsidP="006D081A">
      <w:pPr>
        <w:spacing w:line="480" w:lineRule="auto"/>
        <w:jc w:val="both"/>
        <w:rPr>
          <w:rFonts w:ascii="Times New Roman" w:eastAsiaTheme="minorEastAsia" w:hAnsi="Times New Roman" w:cs="Times New Roman"/>
          <w:i/>
          <w:iCs/>
        </w:rPr>
      </w:pPr>
      <w:del w:id="676" w:author="O'Sullivan, Ronan James" w:date="2023-07-11T11:27:00Z">
        <w:r w:rsidRPr="009F769B" w:rsidDel="00DD7F86">
          <w:rPr>
            <w:rFonts w:ascii="Times New Roman" w:eastAsiaTheme="minorEastAsia" w:hAnsi="Times New Roman" w:cs="Times New Roman"/>
            <w:i/>
            <w:iCs/>
          </w:rPr>
          <w:delText>One-off</w:delText>
        </w:r>
      </w:del>
      <w:ins w:id="677" w:author="O'Sullivan, Ronan James" w:date="2023-07-11T11:27:00Z">
        <w:r w:rsidR="00DD7F86">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2:</w:t>
      </w:r>
    </w:p>
    <w:p w14:paraId="476F3216" w14:textId="41D58DA3"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del w:id="678" w:author="O'Sullivan, Ronan James" w:date="2023-07-11T11:27:00Z">
        <w:r w:rsidR="005F2480" w:rsidRPr="009F769B" w:rsidDel="00DD7F86">
          <w:rPr>
            <w:rFonts w:ascii="Times New Roman" w:eastAsiaTheme="minorEastAsia" w:hAnsi="Times New Roman" w:cs="Times New Roman"/>
            <w:iCs/>
          </w:rPr>
          <w:delText>one-off</w:delText>
        </w:r>
      </w:del>
      <w:ins w:id="679" w:author="O'Sullivan, Ronan James" w:date="2023-07-11T11:27:00Z">
        <w:r w:rsidR="00DD7F86">
          <w:rPr>
            <w:rFonts w:ascii="Times New Roman" w:eastAsiaTheme="minorEastAsia" w:hAnsi="Times New Roman" w:cs="Times New Roman"/>
            <w:iCs/>
          </w:rPr>
          <w:t>acute</w:t>
        </w:r>
      </w:ins>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w:t>
      </w:r>
      <w:del w:id="680" w:author="O'Sullivan, Ronan James" w:date="2023-07-11T11:27:00Z">
        <w:r w:rsidR="00C837C1" w:rsidRPr="009F769B" w:rsidDel="00DD7F86">
          <w:rPr>
            <w:rFonts w:ascii="Times New Roman" w:eastAsiaTheme="minorEastAsia" w:hAnsi="Times New Roman" w:cs="Times New Roman"/>
            <w:iCs/>
          </w:rPr>
          <w:delText>one-off</w:delText>
        </w:r>
      </w:del>
      <w:ins w:id="681" w:author="O'Sullivan, Ronan James" w:date="2023-07-11T11:27:00Z">
        <w:r w:rsidR="00DD7F86">
          <w:rPr>
            <w:rFonts w:ascii="Times New Roman" w:eastAsiaTheme="minorEastAsia" w:hAnsi="Times New Roman" w:cs="Times New Roman"/>
            <w:iCs/>
          </w:rPr>
          <w:t>acute</w:t>
        </w:r>
      </w:ins>
      <w:r w:rsidR="00C837C1" w:rsidRPr="009F769B">
        <w:rPr>
          <w:rFonts w:ascii="Times New Roman" w:eastAsiaTheme="minorEastAsia" w:hAnsi="Times New Roman" w:cs="Times New Roman"/>
          <w:iCs/>
        </w:rPr>
        <w:t xml:space="preserve"> intrusion on </w:t>
      </w:r>
      <w:del w:id="682" w:author="O'Sullivan, Ronan James" w:date="2023-07-11T11:38:00Z">
        <w:r w:rsidR="00355DFC" w:rsidRPr="009F769B" w:rsidDel="00E36D4C">
          <w:rPr>
            <w:rFonts w:ascii="Times New Roman" w:eastAsiaTheme="minorEastAsia" w:hAnsi="Times New Roman" w:cs="Times New Roman"/>
            <w:iCs/>
          </w:rPr>
          <w:delText>population size</w:delText>
        </w:r>
      </w:del>
      <w:ins w:id="683" w:author="O'Sullivan, Ronan James" w:date="2023-07-11T11:38:00Z">
        <w:r w:rsidR="00E36D4C">
          <w:rPr>
            <w:rFonts w:ascii="Times New Roman" w:eastAsiaTheme="minorEastAsia" w:hAnsi="Times New Roman" w:cs="Times New Roman"/>
            <w:iCs/>
          </w:rPr>
          <w:t xml:space="preserve">the number of </w:t>
        </w:r>
        <w:proofErr w:type="spellStart"/>
        <w:r w:rsidR="00E36D4C">
          <w:rPr>
            <w:rFonts w:ascii="Times New Roman" w:eastAsiaTheme="minorEastAsia" w:hAnsi="Times New Roman" w:cs="Times New Roman"/>
            <w:iCs/>
          </w:rPr>
          <w:t>spawners</w:t>
        </w:r>
      </w:ins>
      <w:proofErr w:type="spellEnd"/>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del w:id="684" w:author="O'Sullivan, Ronan James" w:date="2023-07-11T11:27:00Z">
        <w:r w:rsidR="00B61FBC" w:rsidRPr="009F769B" w:rsidDel="00DD7F86">
          <w:rPr>
            <w:rFonts w:ascii="Times New Roman" w:eastAsiaTheme="minorEastAsia" w:hAnsi="Times New Roman" w:cs="Times New Roman"/>
            <w:iCs/>
          </w:rPr>
          <w:delText>one-off</w:delText>
        </w:r>
      </w:del>
      <w:ins w:id="685" w:author="O'Sullivan, Ronan James" w:date="2023-07-11T11:27:00Z">
        <w:r w:rsidR="00DD7F86">
          <w:rPr>
            <w:rFonts w:ascii="Times New Roman" w:eastAsiaTheme="minorEastAsia" w:hAnsi="Times New Roman" w:cs="Times New Roman"/>
            <w:iCs/>
          </w:rPr>
          <w:t>acute</w:t>
        </w:r>
      </w:ins>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3011952D" w:rsidR="00C837C1" w:rsidRDefault="00CD0A70" w:rsidP="006D081A">
      <w:pPr>
        <w:spacing w:line="480" w:lineRule="auto"/>
        <w:jc w:val="both"/>
        <w:rPr>
          <w:ins w:id="686" w:author="O'Sullivan, Ronan James" w:date="2023-07-11T11:41:00Z"/>
          <w:rFonts w:ascii="Times New Roman" w:eastAsiaTheme="minorEastAsia" w:hAnsi="Times New Roman" w:cs="Times New Roman"/>
          <w:iCs/>
        </w:rPr>
      </w:pPr>
      <w:commentRangeStart w:id="687"/>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commentRangeEnd w:id="687"/>
      <w:r w:rsidR="00E36D4C">
        <w:rPr>
          <w:rStyle w:val="CommentReference"/>
        </w:rPr>
        <w:commentReference w:id="687"/>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p w14:paraId="2D94A029" w14:textId="5B3B8E88" w:rsidR="00E36D4C" w:rsidRDefault="00E36D4C" w:rsidP="006D081A">
      <w:pPr>
        <w:spacing w:line="480" w:lineRule="auto"/>
        <w:jc w:val="both"/>
        <w:rPr>
          <w:ins w:id="688" w:author="O'Sullivan, Ronan James" w:date="2023-07-11T11:44:00Z"/>
          <w:rFonts w:ascii="Times New Roman" w:eastAsiaTheme="minorEastAsia" w:hAnsi="Times New Roman" w:cs="Times New Roman"/>
          <w:iCs/>
        </w:rPr>
      </w:pPr>
    </w:p>
    <w:p w14:paraId="16D7DC0A" w14:textId="77777777" w:rsidR="00C56B5F" w:rsidRPr="009F769B" w:rsidRDefault="00C56B5F" w:rsidP="006D081A">
      <w:pPr>
        <w:spacing w:line="480" w:lineRule="auto"/>
        <w:jc w:val="both"/>
        <w:rPr>
          <w:rFonts w:ascii="Times New Roman" w:eastAsiaTheme="minorEastAsia" w:hAnsi="Times New Roman" w:cs="Times New Roman"/>
          <w:iCs/>
        </w:rPr>
      </w:pPr>
    </w:p>
    <w:p w14:paraId="4A4A3266" w14:textId="03C7BD51" w:rsidR="00F325F3" w:rsidRPr="009F769B" w:rsidRDefault="00F325F3" w:rsidP="006D081A">
      <w:pPr>
        <w:spacing w:line="480" w:lineRule="auto"/>
        <w:jc w:val="both"/>
        <w:rPr>
          <w:rFonts w:ascii="Times New Roman" w:hAnsi="Times New Roman" w:cs="Times New Roman"/>
          <w:b/>
          <w:bCs/>
        </w:rPr>
      </w:pPr>
      <w:del w:id="689" w:author="O'Sullivan, Ronan James" w:date="2023-07-11T11:41:00Z">
        <w:r w:rsidRPr="009F769B" w:rsidDel="00E36D4C">
          <w:rPr>
            <w:rFonts w:ascii="Times New Roman" w:hAnsi="Times New Roman" w:cs="Times New Roman"/>
            <w:b/>
            <w:bCs/>
          </w:rPr>
          <w:lastRenderedPageBreak/>
          <w:delText xml:space="preserve">Continuous </w:delText>
        </w:r>
      </w:del>
      <w:ins w:id="690" w:author="O'Sullivan, Ronan James" w:date="2023-07-11T11:41:00Z">
        <w:r w:rsidR="00E36D4C">
          <w:rPr>
            <w:rFonts w:ascii="Times New Roman" w:hAnsi="Times New Roman" w:cs="Times New Roman"/>
            <w:b/>
            <w:bCs/>
          </w:rPr>
          <w:t>Chronic</w:t>
        </w:r>
        <w:r w:rsidR="00E36D4C" w:rsidRPr="009F769B">
          <w:rPr>
            <w:rFonts w:ascii="Times New Roman" w:hAnsi="Times New Roman" w:cs="Times New Roman"/>
            <w:b/>
            <w:bCs/>
          </w:rPr>
          <w:t xml:space="preserve"> </w:t>
        </w:r>
      </w:ins>
      <w:r w:rsidRPr="009F769B">
        <w:rPr>
          <w:rFonts w:ascii="Times New Roman" w:hAnsi="Times New Roman" w:cs="Times New Roman"/>
          <w:b/>
          <w:bCs/>
        </w:rPr>
        <w:t>intrusion scenarios</w:t>
      </w:r>
    </w:p>
    <w:p w14:paraId="1B7C4A6C" w14:textId="76CDEBE1" w:rsidR="00F325F3" w:rsidRPr="009F769B" w:rsidRDefault="00F325F3" w:rsidP="006D081A">
      <w:pPr>
        <w:spacing w:line="480" w:lineRule="auto"/>
        <w:jc w:val="both"/>
        <w:rPr>
          <w:rFonts w:ascii="Times New Roman" w:eastAsiaTheme="minorEastAsia" w:hAnsi="Times New Roman" w:cs="Times New Roman"/>
          <w:i/>
          <w:iCs/>
        </w:rPr>
      </w:pPr>
      <w:del w:id="691" w:author="O'Sullivan, Ronan James" w:date="2023-07-11T11:41:00Z">
        <w:r w:rsidRPr="009F769B" w:rsidDel="00E36D4C">
          <w:rPr>
            <w:rFonts w:ascii="Times New Roman" w:eastAsiaTheme="minorEastAsia" w:hAnsi="Times New Roman" w:cs="Times New Roman"/>
            <w:i/>
            <w:iCs/>
          </w:rPr>
          <w:delText xml:space="preserve">Continuous </w:delText>
        </w:r>
      </w:del>
      <w:ins w:id="692" w:author="O'Sullivan, Ronan James" w:date="2023-07-11T11:41:00Z">
        <w:r w:rsidR="00E36D4C">
          <w:rPr>
            <w:rFonts w:ascii="Times New Roman" w:eastAsiaTheme="minorEastAsia" w:hAnsi="Times New Roman" w:cs="Times New Roman"/>
            <w:i/>
            <w:iCs/>
          </w:rPr>
          <w:t>Chronic</w:t>
        </w:r>
        <w:r w:rsidR="00E36D4C" w:rsidRPr="009F769B">
          <w:rPr>
            <w:rFonts w:ascii="Times New Roman" w:eastAsiaTheme="minorEastAsia" w:hAnsi="Times New Roman" w:cs="Times New Roman"/>
            <w:i/>
            <w:iCs/>
          </w:rPr>
          <w:t xml:space="preserve"> </w:t>
        </w:r>
      </w:ins>
      <w:r w:rsidRPr="009F769B">
        <w:rPr>
          <w:rFonts w:ascii="Times New Roman" w:eastAsiaTheme="minorEastAsia" w:hAnsi="Times New Roman" w:cs="Times New Roman"/>
          <w:i/>
          <w:iCs/>
        </w:rPr>
        <w:t>intrusion simulations set 1:</w:t>
      </w:r>
    </w:p>
    <w:p w14:paraId="4E4BBACD" w14:textId="239432F1" w:rsidR="00F325F3" w:rsidRPr="009F769B" w:rsidRDefault="003169A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of the </w:t>
      </w:r>
      <w:del w:id="693" w:author="O'Sullivan, Ronan James" w:date="2023-07-11T11:54:00Z">
        <w:r w:rsidRPr="009F769B" w:rsidDel="007C0691">
          <w:rPr>
            <w:rFonts w:ascii="Times New Roman" w:eastAsiaTheme="minorEastAsia" w:hAnsi="Times New Roman" w:cs="Times New Roman"/>
            <w:iCs/>
          </w:rPr>
          <w:delText xml:space="preserve">continuous </w:delText>
        </w:r>
      </w:del>
      <w:ins w:id="694" w:author="O'Sullivan, Ronan James" w:date="2023-07-11T11:54:00Z">
        <w:r w:rsidR="007C0691">
          <w:rPr>
            <w:rFonts w:ascii="Times New Roman" w:eastAsiaTheme="minorEastAsia" w:hAnsi="Times New Roman" w:cs="Times New Roman"/>
            <w:iCs/>
          </w:rPr>
          <w:t>chronic</w:t>
        </w:r>
        <w:r w:rsidR="007C0691" w:rsidRPr="009F769B">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 xml:space="preserve">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del w:id="695" w:author="O'Sullivan, Ronan James" w:date="2023-07-11T11:55:00Z">
        <w:r w:rsidR="00744FB4" w:rsidRPr="009F769B" w:rsidDel="0078212A">
          <w:rPr>
            <w:rFonts w:ascii="Times New Roman" w:eastAsiaTheme="minorEastAsia" w:hAnsi="Times New Roman" w:cs="Times New Roman"/>
            <w:iCs/>
          </w:rPr>
          <w:delText xml:space="preserve">continual </w:delText>
        </w:r>
      </w:del>
      <w:ins w:id="696" w:author="O'Sullivan, Ronan James" w:date="2023-07-11T11:55:00Z">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ins>
      <w:r w:rsidR="00744FB4" w:rsidRPr="009F769B">
        <w:rPr>
          <w:rFonts w:ascii="Times New Roman" w:eastAsiaTheme="minorEastAsia" w:hAnsi="Times New Roman" w:cs="Times New Roman"/>
          <w:iCs/>
        </w:rPr>
        <w:t>intrusion resulted in the effective</w:t>
      </w:r>
      <w:ins w:id="697" w:author="O'Sullivan, Ronan James" w:date="2023-07-11T11:55:00Z">
        <w:r w:rsidR="0078212A">
          <w:rPr>
            <w:rFonts w:ascii="Times New Roman" w:eastAsiaTheme="minorEastAsia" w:hAnsi="Times New Roman" w:cs="Times New Roman"/>
            <w:iCs/>
          </w:rPr>
          <w:t>’</w:t>
        </w:r>
      </w:ins>
      <w:del w:id="698" w:author="O'Sullivan, Ronan James" w:date="2023-07-11T11:55:00Z">
        <w:r w:rsidR="00744FB4" w:rsidRPr="009F769B" w:rsidDel="0078212A">
          <w:rPr>
            <w:rFonts w:ascii="Times New Roman" w:eastAsiaTheme="minorEastAsia" w:hAnsi="Times New Roman" w:cs="Times New Roman"/>
            <w:iCs/>
          </w:rPr>
          <w:delText xml:space="preserve"> “</w:delText>
        </w:r>
      </w:del>
      <w:ins w:id="699" w:author="O'Sullivan, Ronan James" w:date="2023-07-11T11:55:00Z">
        <w:r w:rsidR="0078212A">
          <w:rPr>
            <w:rFonts w:ascii="Times New Roman" w:eastAsiaTheme="minorEastAsia" w:hAnsi="Times New Roman" w:cs="Times New Roman"/>
            <w:iCs/>
          </w:rPr>
          <w:t xml:space="preserve"> </w:t>
        </w:r>
      </w:ins>
      <w:r w:rsidR="00744FB4" w:rsidRPr="009F769B">
        <w:rPr>
          <w:rFonts w:ascii="Times New Roman" w:eastAsiaTheme="minorEastAsia" w:hAnsi="Times New Roman" w:cs="Times New Roman"/>
          <w:iCs/>
        </w:rPr>
        <w:t>genetic extinction</w:t>
      </w:r>
      <w:del w:id="700" w:author="O'Sullivan, Ronan James" w:date="2023-07-11T11:55:00Z">
        <w:r w:rsidR="00744FB4" w:rsidRPr="009F769B" w:rsidDel="0078212A">
          <w:rPr>
            <w:rFonts w:ascii="Times New Roman" w:eastAsiaTheme="minorEastAsia" w:hAnsi="Times New Roman" w:cs="Times New Roman"/>
            <w:iCs/>
          </w:rPr>
          <w:delText>”</w:delText>
        </w:r>
      </w:del>
      <w:ins w:id="701" w:author="O'Sullivan, Ronan James" w:date="2023-07-11T11:55:00Z">
        <w:r w:rsidR="0078212A">
          <w:rPr>
            <w:rFonts w:ascii="Times New Roman" w:eastAsiaTheme="minorEastAsia" w:hAnsi="Times New Roman" w:cs="Times New Roman"/>
            <w:iCs/>
          </w:rPr>
          <w:t>’</w:t>
        </w:r>
      </w:ins>
      <w:r w:rsidR="00744FB4" w:rsidRPr="009F769B">
        <w:rPr>
          <w:rFonts w:ascii="Times New Roman" w:eastAsiaTheme="minorEastAsia" w:hAnsi="Times New Roman" w:cs="Times New Roman"/>
          <w:iCs/>
        </w:rPr>
        <w:t xml:space="preserve">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del w:id="702" w:author="O'Sullivan, Ronan James" w:date="2023-07-11T11:55:00Z">
        <w:r w:rsidR="00FF677E" w:rsidRPr="009F769B" w:rsidDel="0078212A">
          <w:rPr>
            <w:rFonts w:ascii="Times New Roman" w:eastAsiaTheme="minorEastAsia" w:hAnsi="Times New Roman" w:cs="Times New Roman"/>
          </w:rPr>
          <w:delText xml:space="preserve">bottoming </w:delText>
        </w:r>
      </w:del>
      <w:ins w:id="703" w:author="O'Sullivan, Ronan James" w:date="2023-07-11T11:55:00Z">
        <w:r w:rsidR="0078212A">
          <w:rPr>
            <w:rFonts w:ascii="Times New Roman" w:eastAsiaTheme="minorEastAsia" w:hAnsi="Times New Roman" w:cs="Times New Roman"/>
          </w:rPr>
          <w:t>approa</w:t>
        </w:r>
      </w:ins>
      <w:ins w:id="704" w:author="O'Sullivan, Ronan James" w:date="2023-07-11T11:56:00Z">
        <w:r w:rsidR="0078212A">
          <w:rPr>
            <w:rFonts w:ascii="Times New Roman" w:eastAsiaTheme="minorEastAsia" w:hAnsi="Times New Roman" w:cs="Times New Roman"/>
          </w:rPr>
          <w:t xml:space="preserve">ching a </w:t>
        </w:r>
      </w:ins>
      <w:del w:id="705" w:author="O'Sullivan, Ronan James" w:date="2023-07-11T11:56:00Z">
        <w:r w:rsidR="00FF677E" w:rsidRPr="009F769B" w:rsidDel="0078212A">
          <w:rPr>
            <w:rFonts w:ascii="Times New Roman" w:eastAsiaTheme="minorEastAsia" w:hAnsi="Times New Roman" w:cs="Times New Roman"/>
          </w:rPr>
          <w:delText>out at</w:delText>
        </w:r>
      </w:del>
      <w:ins w:id="706" w:author="O'Sullivan, Ronan James" w:date="2023-07-11T11:56:00Z">
        <w:r w:rsidR="0078212A">
          <w:rPr>
            <w:rFonts w:ascii="Times New Roman" w:eastAsiaTheme="minorEastAsia" w:hAnsi="Times New Roman" w:cs="Times New Roman"/>
          </w:rPr>
          <w:t>minimum</w:t>
        </w:r>
      </w:ins>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del w:id="707" w:author="O'Sullivan, Ronan James" w:date="2023-07-11T11:56:00Z">
        <w:r w:rsidR="007A7BAC" w:rsidRPr="009F769B" w:rsidDel="0078212A">
          <w:rPr>
            <w:rFonts w:ascii="Times New Roman" w:eastAsiaTheme="minorEastAsia" w:hAnsi="Times New Roman" w:cs="Times New Roman"/>
            <w:iCs/>
          </w:rPr>
          <w:delText>bottomed out at</w:delText>
        </w:r>
      </w:del>
      <w:ins w:id="708" w:author="O'Sullivan, Ronan James" w:date="2023-07-11T11:56:00Z">
        <w:r w:rsidR="0078212A">
          <w:rPr>
            <w:rFonts w:ascii="Times New Roman" w:eastAsiaTheme="minorEastAsia" w:hAnsi="Times New Roman" w:cs="Times New Roman"/>
            <w:iCs/>
          </w:rPr>
          <w:t>approached</w:t>
        </w:r>
      </w:ins>
      <w:r w:rsidR="007A7BAC" w:rsidRPr="009F769B">
        <w:rPr>
          <w:rFonts w:ascii="Times New Roman" w:eastAsiaTheme="minorEastAsia" w:hAnsi="Times New Roman" w:cs="Times New Roman"/>
          <w:iCs/>
        </w:rPr>
        <w:t xml:space="preserve"> the reference value of 0, it </w:t>
      </w:r>
      <w:del w:id="709" w:author="O'Sullivan, Ronan James" w:date="2023-07-11T11:56:00Z">
        <w:r w:rsidR="007A7BAC" w:rsidRPr="009F769B" w:rsidDel="0078212A">
          <w:rPr>
            <w:rFonts w:ascii="Times New Roman" w:eastAsiaTheme="minorEastAsia" w:hAnsi="Times New Roman" w:cs="Times New Roman"/>
            <w:iCs/>
          </w:rPr>
          <w:delText xml:space="preserve">stayed </w:delText>
        </w:r>
      </w:del>
      <w:ins w:id="710" w:author="O'Sullivan, Ronan James" w:date="2023-07-11T11:56:00Z">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ins>
      <w:r w:rsidR="007A7BAC" w:rsidRPr="009F769B">
        <w:rPr>
          <w:rFonts w:ascii="Times New Roman" w:eastAsiaTheme="minorEastAsia" w:hAnsi="Times New Roman" w:cs="Times New Roman"/>
          <w:iCs/>
        </w:rPr>
        <w:t xml:space="preserve">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del w:id="711" w:author="O'Sullivan, Ronan James" w:date="2023-07-11T11:57:00Z">
        <w:r w:rsidR="00DA2BC2" w:rsidRPr="009F769B" w:rsidDel="0078212A">
          <w:rPr>
            <w:rFonts w:ascii="Times New Roman" w:eastAsiaTheme="minorEastAsia" w:hAnsi="Times New Roman" w:cs="Times New Roman"/>
          </w:rPr>
          <w:delText xml:space="preserve">1.0 </w:delText>
        </w:r>
      </w:del>
      <w:ins w:id="712" w:author="O'Sullivan, Ronan James" w:date="2023-07-11T11:57:00Z">
        <w:r w:rsidR="0078212A">
          <w:rPr>
            <w:rFonts w:ascii="Times New Roman" w:eastAsiaTheme="minorEastAsia" w:hAnsi="Times New Roman" w:cs="Times New Roman"/>
          </w:rPr>
          <w:t xml:space="preserve">fixation </w:t>
        </w:r>
      </w:ins>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del w:id="713" w:author="O'Sullivan, Ronan James" w:date="2023-07-11T11:57:00Z">
        <w:r w:rsidR="00A26204" w:rsidRPr="009F769B" w:rsidDel="0078212A">
          <w:rPr>
            <w:rFonts w:ascii="Times New Roman" w:eastAsiaTheme="minorEastAsia" w:hAnsi="Times New Roman" w:cs="Times New Roman"/>
          </w:rPr>
          <w:delText xml:space="preserve">circa </w:delText>
        </w:r>
      </w:del>
      <w:ins w:id="714" w:author="O'Sullivan, Ronan James" w:date="2023-07-11T11:57:00Z">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ins>
      <w:r w:rsidR="00A26204" w:rsidRPr="009F769B">
        <w:rPr>
          <w:rFonts w:ascii="Times New Roman" w:eastAsiaTheme="minorEastAsia" w:hAnsi="Times New Roman" w:cs="Times New Roman"/>
        </w:rPr>
        <w:t xml:space="preserve">generation 100 (Fig.5E), with the number of </w:t>
      </w:r>
      <w:proofErr w:type="spellStart"/>
      <w:r w:rsidR="00A26204" w:rsidRPr="009F769B">
        <w:rPr>
          <w:rFonts w:ascii="Times New Roman" w:eastAsiaTheme="minorEastAsia" w:hAnsi="Times New Roman" w:cs="Times New Roman"/>
        </w:rPr>
        <w:t>spawners</w:t>
      </w:r>
      <w:proofErr w:type="spellEnd"/>
      <w:r w:rsidR="00A26204" w:rsidRPr="009F769B">
        <w:rPr>
          <w:rFonts w:ascii="Times New Roman" w:eastAsiaTheme="minorEastAsia" w:hAnsi="Times New Roman" w:cs="Times New Roman"/>
        </w:rPr>
        <w:t xml:space="preserve"> </w:t>
      </w:r>
      <w:del w:id="715" w:author="O'Sullivan, Ronan James" w:date="2023-07-11T11:57:00Z">
        <w:r w:rsidR="00A26204" w:rsidRPr="009F769B" w:rsidDel="0078212A">
          <w:rPr>
            <w:rFonts w:ascii="Times New Roman" w:eastAsiaTheme="minorEastAsia" w:hAnsi="Times New Roman" w:cs="Times New Roman"/>
          </w:rPr>
          <w:delText xml:space="preserve">bottoming </w:delText>
        </w:r>
      </w:del>
      <w:proofErr w:type="spellStart"/>
      <w:ins w:id="716" w:author="O'Sullivan, Ronan James" w:date="2023-07-11T11:57:00Z">
        <w:r w:rsidR="0078212A">
          <w:rPr>
            <w:rFonts w:ascii="Times New Roman" w:eastAsiaTheme="minorEastAsia" w:hAnsi="Times New Roman" w:cs="Times New Roman"/>
          </w:rPr>
          <w:t>leveling</w:t>
        </w:r>
        <w:proofErr w:type="spellEnd"/>
        <w:r w:rsidR="0078212A" w:rsidRPr="009F769B">
          <w:rPr>
            <w:rFonts w:ascii="Times New Roman" w:eastAsiaTheme="minorEastAsia" w:hAnsi="Times New Roman" w:cs="Times New Roman"/>
          </w:rPr>
          <w:t xml:space="preserve"> </w:t>
        </w:r>
      </w:ins>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3BD1D8DA"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del w:id="717" w:author="O'Sullivan, Ronan James" w:date="2023-07-11T11:57:00Z">
        <w:r w:rsidRPr="009F769B" w:rsidDel="0078212A">
          <w:rPr>
            <w:rFonts w:ascii="Times New Roman" w:eastAsiaTheme="minorEastAsia" w:hAnsi="Times New Roman" w:cs="Times New Roman"/>
            <w:iCs/>
          </w:rPr>
          <w:delText xml:space="preserve">equilibrated </w:delText>
        </w:r>
      </w:del>
      <w:ins w:id="718" w:author="O'Sullivan, Ronan James" w:date="2023-07-11T11:57:00Z">
        <w:r w:rsidR="0078212A">
          <w:rPr>
            <w:rFonts w:ascii="Times New Roman" w:eastAsiaTheme="minorEastAsia" w:hAnsi="Times New Roman" w:cs="Times New Roman"/>
            <w:iCs/>
          </w:rPr>
          <w:t>stabil</w:t>
        </w:r>
      </w:ins>
      <w:ins w:id="719" w:author="O'Sullivan, Ronan James" w:date="2023-07-11T11:58:00Z">
        <w:r w:rsidR="0078212A">
          <w:rPr>
            <w:rFonts w:ascii="Times New Roman" w:eastAsiaTheme="minorEastAsia" w:hAnsi="Times New Roman" w:cs="Times New Roman"/>
            <w:iCs/>
          </w:rPr>
          <w:t>ized</w:t>
        </w:r>
      </w:ins>
      <w:del w:id="720" w:author="O'Sullivan, Ronan James" w:date="2023-07-11T11:58:00Z">
        <w:r w:rsidRPr="009F769B" w:rsidDel="0078212A">
          <w:rPr>
            <w:rFonts w:ascii="Times New Roman" w:eastAsiaTheme="minorEastAsia" w:hAnsi="Times New Roman" w:cs="Times New Roman"/>
            <w:iCs/>
          </w:rPr>
          <w:delText>at</w:delText>
        </w:r>
      </w:del>
      <w:r w:rsidRPr="009F769B">
        <w:rPr>
          <w:rFonts w:ascii="Times New Roman" w:eastAsiaTheme="minorEastAsia" w:hAnsi="Times New Roman" w:cs="Times New Roman"/>
          <w:iCs/>
        </w:rPr>
        <w:t xml:space="preserve"> around +10 (Fig.5C, blue curve), reflecting the fact that </w:t>
      </w:r>
      <w:ins w:id="721" w:author="O'Sullivan, Ronan James" w:date="2023-07-11T11:58:00Z">
        <w:r w:rsidR="0078212A">
          <w:rPr>
            <w:rFonts w:ascii="Times New Roman" w:eastAsiaTheme="minorEastAsia" w:hAnsi="Times New Roman" w:cs="Times New Roman"/>
            <w:iCs/>
          </w:rPr>
          <w:t>‘</w:t>
        </w:r>
      </w:ins>
      <w:del w:id="722" w:author="O'Sullivan, Ronan James" w:date="2023-07-11T11:58:00Z">
        <w:r w:rsidRPr="009F769B" w:rsidDel="0078212A">
          <w:rPr>
            <w:rFonts w:ascii="Times New Roman" w:eastAsiaTheme="minorEastAsia" w:hAnsi="Times New Roman" w:cs="Times New Roman"/>
            <w:iCs/>
          </w:rPr>
          <w:delText>“</w:delText>
        </w:r>
      </w:del>
      <w:r w:rsidRPr="009F769B">
        <w:rPr>
          <w:rFonts w:ascii="Times New Roman" w:eastAsiaTheme="minorEastAsia" w:hAnsi="Times New Roman" w:cs="Times New Roman"/>
          <w:iCs/>
        </w:rPr>
        <w:t>gene swamping</w:t>
      </w:r>
      <w:ins w:id="723" w:author="O'Sullivan, Ronan James" w:date="2023-07-11T11:58:00Z">
        <w:r w:rsidR="0078212A">
          <w:rPr>
            <w:rFonts w:ascii="Times New Roman" w:eastAsiaTheme="minorEastAsia" w:hAnsi="Times New Roman" w:cs="Times New Roman"/>
            <w:iCs/>
          </w:rPr>
          <w:t>’</w:t>
        </w:r>
      </w:ins>
      <w:del w:id="724" w:author="O'Sullivan, Ronan James" w:date="2023-07-11T11:58:00Z">
        <w:r w:rsidRPr="009F769B" w:rsidDel="0078212A">
          <w:rPr>
            <w:rFonts w:ascii="Times New Roman" w:eastAsiaTheme="minorEastAsia" w:hAnsi="Times New Roman" w:cs="Times New Roman"/>
            <w:iCs/>
          </w:rPr>
          <w:delText>”</w:delText>
        </w:r>
      </w:del>
      <w:r w:rsidRPr="009F769B">
        <w:rPr>
          <w:rFonts w:ascii="Times New Roman" w:eastAsiaTheme="minorEastAsia" w:hAnsi="Times New Roman" w:cs="Times New Roman"/>
          <w:iCs/>
        </w:rPr>
        <w:t xml:space="preserve"> again occurred </w:t>
      </w:r>
      <w:del w:id="725" w:author="O'Sullivan, Ronan James" w:date="2023-07-11T11:58:00Z">
        <w:r w:rsidRPr="009F769B" w:rsidDel="0078212A">
          <w:rPr>
            <w:rFonts w:ascii="Times New Roman" w:eastAsiaTheme="minorEastAsia" w:hAnsi="Times New Roman" w:cs="Times New Roman"/>
            <w:iCs/>
          </w:rPr>
          <w:delText xml:space="preserve">such </w:delText>
        </w:r>
      </w:del>
      <w:ins w:id="726" w:author="O'Sullivan, Ronan James" w:date="2023-07-11T11:58:00Z">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 xml:space="preserve">that the original wild population was </w:t>
      </w:r>
      <w:del w:id="727" w:author="O'Sullivan, Ronan James" w:date="2023-07-11T11:58:00Z">
        <w:r w:rsidRPr="009F769B" w:rsidDel="0078212A">
          <w:rPr>
            <w:rFonts w:ascii="Times New Roman" w:eastAsiaTheme="minorEastAsia" w:hAnsi="Times New Roman" w:cs="Times New Roman"/>
            <w:iCs/>
          </w:rPr>
          <w:lastRenderedPageBreak/>
          <w:delText xml:space="preserve">effectively </w:delText>
        </w:r>
      </w:del>
      <w:r w:rsidRPr="009F769B">
        <w:rPr>
          <w:rFonts w:ascii="Times New Roman" w:eastAsiaTheme="minorEastAsia" w:hAnsi="Times New Roman" w:cs="Times New Roman"/>
          <w:iCs/>
        </w:rPr>
        <w:t xml:space="preserve">replaced genetically by foreign/domesticated alleles (Fig.5D, blue curve). Only around 20-25 recruits were produced each generation (Fig.5E, blue curve), and the number of spawners per generation bottomed out at around 30-40 (Fig.5F, blue curve). </w:t>
      </w:r>
    </w:p>
    <w:p w14:paraId="494FA227" w14:textId="64AD9262"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The results were very different</w:t>
      </w:r>
      <w:del w:id="728" w:author="O'Sullivan, Ronan James" w:date="2023-07-11T11:59:00Z">
        <w:r w:rsidRPr="009F769B" w:rsidDel="0078212A">
          <w:rPr>
            <w:rFonts w:ascii="Times New Roman" w:eastAsiaTheme="minorEastAsia" w:hAnsi="Times New Roman" w:cs="Times New Roman"/>
            <w:iCs/>
          </w:rPr>
          <w:delText>, however,</w:delText>
        </w:r>
      </w:del>
      <w:r w:rsidRPr="009F769B">
        <w:rPr>
          <w:rFonts w:ascii="Times New Roman" w:eastAsiaTheme="minorEastAsia" w:hAnsi="Times New Roman" w:cs="Times New Roman"/>
          <w:iCs/>
        </w:rPr>
        <w:t xml:space="preserve"> when intruders were competitively inferior to locals. </w:t>
      </w:r>
      <w:r w:rsidR="0074625D" w:rsidRPr="009F769B">
        <w:rPr>
          <w:rFonts w:ascii="Times New Roman" w:eastAsiaTheme="minorEastAsia" w:hAnsi="Times New Roman" w:cs="Times New Roman"/>
          <w:iCs/>
        </w:rPr>
        <w:t xml:space="preserve">Soft selection </w:t>
      </w:r>
      <w:del w:id="729" w:author="O'Sullivan, Ronan James" w:date="2023-07-11T11:59:00Z">
        <w:r w:rsidR="0074625D" w:rsidRPr="009F769B" w:rsidDel="0078212A">
          <w:rPr>
            <w:rFonts w:ascii="Times New Roman" w:eastAsiaTheme="minorEastAsia" w:hAnsi="Times New Roman" w:cs="Times New Roman"/>
            <w:iCs/>
          </w:rPr>
          <w:delText xml:space="preserve">each generation </w:delText>
        </w:r>
      </w:del>
      <w:r w:rsidR="0074625D" w:rsidRPr="009F769B">
        <w:rPr>
          <w:rFonts w:ascii="Times New Roman" w:eastAsiaTheme="minorEastAsia" w:hAnsi="Times New Roman" w:cs="Times New Roman"/>
          <w:iCs/>
        </w:rPr>
        <w:t xml:space="preserve">filtered out most </w:t>
      </w:r>
      <w:del w:id="730" w:author="O'Sullivan, Ronan James" w:date="2023-07-11T12:00:00Z">
        <w:r w:rsidR="0074625D" w:rsidRPr="009F769B" w:rsidDel="0078212A">
          <w:rPr>
            <w:rFonts w:ascii="Times New Roman" w:eastAsiaTheme="minorEastAsia" w:hAnsi="Times New Roman" w:cs="Times New Roman"/>
            <w:iCs/>
          </w:rPr>
          <w:delText xml:space="preserve">of the </w:delText>
        </w:r>
      </w:del>
      <w:r w:rsidR="0074625D" w:rsidRPr="009F769B">
        <w:rPr>
          <w:rFonts w:ascii="Times New Roman" w:eastAsiaTheme="minorEastAsia" w:hAnsi="Times New Roman" w:cs="Times New Roman"/>
          <w:iCs/>
        </w:rPr>
        <w:t>intruder</w:t>
      </w:r>
      <w:ins w:id="731" w:author="O'Sullivan, Ronan James" w:date="2023-07-11T12:00:00Z">
        <w:r w:rsidR="0078212A">
          <w:rPr>
            <w:rFonts w:ascii="Times New Roman" w:eastAsiaTheme="minorEastAsia" w:hAnsi="Times New Roman" w:cs="Times New Roman"/>
            <w:iCs/>
          </w:rPr>
          <w:t xml:space="preserve"> in each </w:t>
        </w:r>
      </w:ins>
      <w:del w:id="732" w:author="O'Sullivan, Ronan James" w:date="2023-07-11T12:00:00Z">
        <w:r w:rsidR="0074625D" w:rsidRPr="009F769B" w:rsidDel="0078212A">
          <w:rPr>
            <w:rFonts w:ascii="Times New Roman" w:eastAsiaTheme="minorEastAsia" w:hAnsi="Times New Roman" w:cs="Times New Roman"/>
            <w:iCs/>
          </w:rPr>
          <w:delText>s</w:delText>
        </w:r>
      </w:del>
      <w:ins w:id="733" w:author="O'Sullivan, Ronan James" w:date="2023-07-11T12:00:00Z">
        <w:r w:rsidR="0078212A">
          <w:rPr>
            <w:rFonts w:ascii="Times New Roman" w:eastAsiaTheme="minorEastAsia" w:hAnsi="Times New Roman" w:cs="Times New Roman"/>
            <w:iCs/>
          </w:rPr>
          <w:t>generation</w:t>
        </w:r>
      </w:ins>
      <w:r w:rsidR="0074625D" w:rsidRPr="009F769B">
        <w:rPr>
          <w:rFonts w:ascii="Times New Roman" w:eastAsiaTheme="minorEastAsia" w:hAnsi="Times New Roman" w:cs="Times New Roman"/>
          <w:iCs/>
        </w:rPr>
        <w:t>, such that little maladaptation occurred (Fig.5A, red curve)</w:t>
      </w:r>
      <w:ins w:id="734" w:author="O'Sullivan, Ronan James" w:date="2023-07-11T12:00:00Z">
        <w:r w:rsidR="0078212A">
          <w:rPr>
            <w:rFonts w:ascii="Times New Roman" w:eastAsiaTheme="minorEastAsia" w:hAnsi="Times New Roman" w:cs="Times New Roman"/>
            <w:iCs/>
          </w:rPr>
          <w:t>. As a result,</w:t>
        </w:r>
      </w:ins>
      <w:del w:id="735" w:author="O'Sullivan, Ronan James" w:date="2023-07-11T12:00:00Z">
        <w:r w:rsidR="00E51A34" w:rsidRPr="009F769B" w:rsidDel="0078212A">
          <w:rPr>
            <w:rFonts w:ascii="Times New Roman" w:eastAsiaTheme="minorEastAsia" w:hAnsi="Times New Roman" w:cs="Times New Roman"/>
            <w:iCs/>
          </w:rPr>
          <w:delText xml:space="preserve"> and hence</w:delText>
        </w:r>
      </w:del>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w:t>
      </w:r>
      <w:del w:id="736" w:author="O'Sullivan, Ronan James" w:date="2023-07-11T12:00:00Z">
        <w:r w:rsidR="00F32711" w:rsidRPr="009F769B" w:rsidDel="0078212A">
          <w:rPr>
            <w:rFonts w:ascii="Times New Roman" w:eastAsiaTheme="minorEastAsia" w:hAnsi="Times New Roman" w:cs="Times New Roman"/>
            <w:iCs/>
          </w:rPr>
          <w:delText xml:space="preserve">thus </w:delText>
        </w:r>
      </w:del>
      <w:r w:rsidR="00F32711" w:rsidRPr="009F769B">
        <w:rPr>
          <w:rFonts w:ascii="Times New Roman" w:eastAsiaTheme="minorEastAsia" w:hAnsi="Times New Roman" w:cs="Times New Roman"/>
          <w:iCs/>
        </w:rPr>
        <w:t xml:space="preserve">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2FEC5525" w:rsidR="00187190" w:rsidRPr="009F769B" w:rsidRDefault="00187190" w:rsidP="006D081A">
      <w:pPr>
        <w:spacing w:line="480" w:lineRule="auto"/>
        <w:jc w:val="both"/>
        <w:rPr>
          <w:rFonts w:ascii="Times New Roman" w:eastAsiaTheme="minorEastAsia" w:hAnsi="Times New Roman" w:cs="Times New Roman"/>
          <w:i/>
          <w:iCs/>
        </w:rPr>
      </w:pPr>
      <w:del w:id="737" w:author="O'Sullivan, Ronan James" w:date="2023-07-11T12:04:00Z">
        <w:r w:rsidRPr="009F769B" w:rsidDel="004E1C08">
          <w:rPr>
            <w:rFonts w:ascii="Times New Roman" w:eastAsiaTheme="minorEastAsia" w:hAnsi="Times New Roman" w:cs="Times New Roman"/>
            <w:i/>
            <w:iCs/>
          </w:rPr>
          <w:delText xml:space="preserve">Continuous </w:delText>
        </w:r>
      </w:del>
      <w:ins w:id="738" w:author="O'Sullivan, Ronan James" w:date="2023-07-11T12:04:00Z">
        <w:r w:rsidR="004E1C08">
          <w:rPr>
            <w:rFonts w:ascii="Times New Roman" w:eastAsiaTheme="minorEastAsia" w:hAnsi="Times New Roman" w:cs="Times New Roman"/>
            <w:i/>
            <w:iCs/>
          </w:rPr>
          <w:t>Chronic</w:t>
        </w:r>
        <w:r w:rsidR="004E1C08" w:rsidRPr="009F769B">
          <w:rPr>
            <w:rFonts w:ascii="Times New Roman" w:eastAsiaTheme="minorEastAsia" w:hAnsi="Times New Roman" w:cs="Times New Roman"/>
            <w:i/>
            <w:iCs/>
          </w:rPr>
          <w:t xml:space="preserve"> </w:t>
        </w:r>
      </w:ins>
      <w:r w:rsidRPr="009F769B">
        <w:rPr>
          <w:rFonts w:ascii="Times New Roman" w:eastAsiaTheme="minorEastAsia" w:hAnsi="Times New Roman" w:cs="Times New Roman"/>
          <w:i/>
          <w:iCs/>
        </w:rPr>
        <w:t>intrusion simulations set 2:</w:t>
      </w:r>
    </w:p>
    <w:p w14:paraId="03FBE694" w14:textId="09AF4A2B" w:rsidR="00187190" w:rsidRDefault="00187190" w:rsidP="006D081A">
      <w:pPr>
        <w:spacing w:line="480" w:lineRule="auto"/>
        <w:jc w:val="both"/>
        <w:rPr>
          <w:ins w:id="739" w:author="O'Sullivan, Ronan James" w:date="2023-07-11T12:08:00Z"/>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w:t>
      </w:r>
      <w:del w:id="740" w:author="O'Sullivan, Ronan James" w:date="2023-07-11T12:05:00Z">
        <w:r w:rsidR="00C66669" w:rsidRPr="009F769B" w:rsidDel="004E1C08">
          <w:rPr>
            <w:rFonts w:ascii="Times New Roman" w:eastAsiaTheme="minorEastAsia" w:hAnsi="Times New Roman" w:cs="Times New Roman"/>
            <w:iCs/>
          </w:rPr>
          <w:delText xml:space="preserve">continuous </w:delText>
        </w:r>
      </w:del>
      <w:ins w:id="741" w:author="O'Sullivan, Ronan James" w:date="2023-07-11T12:05:00Z">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ins>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ins w:id="742" w:author="O'Sullivan, Ronan James" w:date="2023-07-11T12:05:00Z">
        <w:r w:rsidR="004E1C08">
          <w:rPr>
            <w:rFonts w:ascii="Times New Roman" w:eastAsiaTheme="minorEastAsia" w:hAnsi="Times New Roman" w:cs="Times New Roman"/>
            <w:iCs/>
          </w:rPr>
          <w:t>‘</w:t>
        </w:r>
      </w:ins>
      <w:del w:id="743" w:author="O'Sullivan, Ronan James" w:date="2023-07-11T12:05:00Z">
        <w:r w:rsidR="00B50FFB" w:rsidRPr="009F769B" w:rsidDel="004E1C08">
          <w:rPr>
            <w:rFonts w:ascii="Times New Roman" w:eastAsiaTheme="minorEastAsia" w:hAnsi="Times New Roman" w:cs="Times New Roman"/>
            <w:iCs/>
          </w:rPr>
          <w:delText>“</w:delText>
        </w:r>
      </w:del>
      <w:r w:rsidR="00B50FFB" w:rsidRPr="009F769B">
        <w:rPr>
          <w:rFonts w:ascii="Times New Roman" w:eastAsiaTheme="minorEastAsia" w:hAnsi="Times New Roman" w:cs="Times New Roman"/>
          <w:iCs/>
        </w:rPr>
        <w:t>intruders competitively equal</w:t>
      </w:r>
      <w:del w:id="744" w:author="O'Sullivan, Ronan James" w:date="2023-07-11T12:05:00Z">
        <w:r w:rsidR="00B50FFB" w:rsidRPr="009F769B" w:rsidDel="004E1C08">
          <w:rPr>
            <w:rFonts w:ascii="Times New Roman" w:eastAsiaTheme="minorEastAsia" w:hAnsi="Times New Roman" w:cs="Times New Roman"/>
            <w:iCs/>
          </w:rPr>
          <w:delText>”</w:delText>
        </w:r>
      </w:del>
      <w:ins w:id="745" w:author="O'Sullivan, Ronan James" w:date="2023-07-11T12:05:00Z">
        <w:r w:rsidR="004E1C08">
          <w:rPr>
            <w:rFonts w:ascii="Times New Roman" w:eastAsiaTheme="minorEastAsia" w:hAnsi="Times New Roman" w:cs="Times New Roman"/>
            <w:iCs/>
          </w:rPr>
          <w:t>’</w:t>
        </w:r>
      </w:ins>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del w:id="746" w:author="O'Sullivan, Ronan James" w:date="2023-07-11T12:05:00Z">
        <w:r w:rsidR="00B50FFB" w:rsidRPr="009F769B" w:rsidDel="004E1C08">
          <w:rPr>
            <w:rFonts w:ascii="Times New Roman" w:eastAsiaTheme="minorEastAsia" w:hAnsi="Times New Roman" w:cs="Times New Roman"/>
            <w:iCs/>
          </w:rPr>
          <w:delText>“</w:delText>
        </w:r>
      </w:del>
      <w:ins w:id="747" w:author="O'Sullivan, Ronan James" w:date="2023-07-11T12:05:00Z">
        <w:r w:rsidR="004E1C08">
          <w:rPr>
            <w:rFonts w:ascii="Times New Roman" w:eastAsiaTheme="minorEastAsia" w:hAnsi="Times New Roman" w:cs="Times New Roman"/>
            <w:iCs/>
          </w:rPr>
          <w:t>’</w:t>
        </w:r>
      </w:ins>
      <w:r w:rsidR="00B50FFB" w:rsidRPr="009F769B">
        <w:rPr>
          <w:rFonts w:ascii="Times New Roman" w:eastAsiaTheme="minorEastAsia" w:hAnsi="Times New Roman" w:cs="Times New Roman"/>
          <w:iCs/>
        </w:rPr>
        <w:t>intruders competitively superior</w:t>
      </w:r>
      <w:ins w:id="748" w:author="O'Sullivan, Ronan James" w:date="2023-07-11T12:06:00Z">
        <w:r w:rsidR="004E1C08">
          <w:rPr>
            <w:rFonts w:ascii="Times New Roman" w:eastAsiaTheme="minorEastAsia" w:hAnsi="Times New Roman" w:cs="Times New Roman"/>
            <w:iCs/>
          </w:rPr>
          <w:t>’</w:t>
        </w:r>
      </w:ins>
      <w:del w:id="749" w:author="O'Sullivan, Ronan James" w:date="2023-07-11T12:06:00Z">
        <w:r w:rsidR="00B50FFB" w:rsidRPr="009F769B" w:rsidDel="004E1C08">
          <w:rPr>
            <w:rFonts w:ascii="Times New Roman" w:eastAsiaTheme="minorEastAsia" w:hAnsi="Times New Roman" w:cs="Times New Roman"/>
            <w:iCs/>
          </w:rPr>
          <w:delText>”</w:delText>
        </w:r>
      </w:del>
      <w:r w:rsidR="00B50FFB" w:rsidRPr="009F769B">
        <w:rPr>
          <w:rFonts w:ascii="Times New Roman" w:eastAsiaTheme="minorEastAsia" w:hAnsi="Times New Roman" w:cs="Times New Roman"/>
          <w:iCs/>
        </w:rPr>
        <w:t xml:space="preserve"> scenarios, complete genetic replacement of locals by the foreign/domesticated type </w:t>
      </w:r>
      <w:del w:id="750" w:author="O'Sullivan, Ronan James" w:date="2023-07-11T12:06:00Z">
        <w:r w:rsidR="00B50FFB" w:rsidRPr="009F769B" w:rsidDel="004E1C08">
          <w:rPr>
            <w:rFonts w:ascii="Times New Roman" w:eastAsiaTheme="minorEastAsia" w:hAnsi="Times New Roman" w:cs="Times New Roman"/>
            <w:iCs/>
          </w:rPr>
          <w:delText xml:space="preserve">again </w:delText>
        </w:r>
      </w:del>
      <w:r w:rsidR="00B50FFB" w:rsidRPr="009F769B">
        <w:rPr>
          <w:rFonts w:ascii="Times New Roman" w:eastAsiaTheme="minorEastAsia" w:hAnsi="Times New Roman" w:cs="Times New Roman"/>
          <w:iCs/>
        </w:rPr>
        <w:t>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of foreign/domesticated alleles occurred even in the </w:t>
      </w:r>
      <w:ins w:id="751" w:author="O'Sullivan, Ronan James" w:date="2023-07-11T12:06:00Z">
        <w:r w:rsidR="004E1C08">
          <w:rPr>
            <w:rFonts w:ascii="Times New Roman" w:eastAsiaTheme="minorEastAsia" w:hAnsi="Times New Roman" w:cs="Times New Roman"/>
            <w:iCs/>
          </w:rPr>
          <w:t>‘</w:t>
        </w:r>
      </w:ins>
      <w:del w:id="752" w:author="O'Sullivan, Ronan James" w:date="2023-07-11T12:06:00Z">
        <w:r w:rsidR="005F72C1" w:rsidRPr="009F769B" w:rsidDel="004E1C08">
          <w:rPr>
            <w:rFonts w:ascii="Times New Roman" w:eastAsiaTheme="minorEastAsia" w:hAnsi="Times New Roman" w:cs="Times New Roman"/>
            <w:iCs/>
          </w:rPr>
          <w:delText>“</w:delText>
        </w:r>
      </w:del>
      <w:r w:rsidR="005F72C1" w:rsidRPr="009F769B">
        <w:rPr>
          <w:rFonts w:ascii="Times New Roman" w:eastAsiaTheme="minorEastAsia" w:hAnsi="Times New Roman" w:cs="Times New Roman"/>
          <w:iCs/>
        </w:rPr>
        <w:t>intruders competitively inferior</w:t>
      </w:r>
      <w:del w:id="753" w:author="O'Sullivan, Ronan James" w:date="2023-07-11T12:06:00Z">
        <w:r w:rsidR="005F72C1" w:rsidRPr="009F769B" w:rsidDel="004E1C08">
          <w:rPr>
            <w:rFonts w:ascii="Times New Roman" w:eastAsiaTheme="minorEastAsia" w:hAnsi="Times New Roman" w:cs="Times New Roman"/>
            <w:iCs/>
          </w:rPr>
          <w:delText>”</w:delText>
        </w:r>
      </w:del>
      <w:ins w:id="754" w:author="O'Sullivan, Ronan James" w:date="2023-07-11T12:06:00Z">
        <w:r w:rsidR="004E1C08">
          <w:rPr>
            <w:rFonts w:ascii="Times New Roman" w:eastAsiaTheme="minorEastAsia" w:hAnsi="Times New Roman" w:cs="Times New Roman"/>
            <w:iCs/>
          </w:rPr>
          <w:t>’</w:t>
        </w:r>
      </w:ins>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representing a </w:t>
      </w:r>
      <w:del w:id="755" w:author="O'Sullivan, Ronan James" w:date="2023-07-11T12:06:00Z">
        <w:r w:rsidR="007D1A1C" w:rsidRPr="009F769B" w:rsidDel="004E1C08">
          <w:rPr>
            <w:rFonts w:ascii="Times New Roman" w:eastAsiaTheme="minorEastAsia" w:hAnsi="Times New Roman" w:cs="Times New Roman"/>
            <w:iCs/>
          </w:rPr>
          <w:delText>“</w:delText>
        </w:r>
      </w:del>
      <w:r w:rsidR="007D1A1C" w:rsidRPr="009F769B">
        <w:rPr>
          <w:rFonts w:ascii="Times New Roman" w:eastAsiaTheme="minorEastAsia" w:hAnsi="Times New Roman" w:cs="Times New Roman"/>
          <w:iCs/>
        </w:rPr>
        <w:t>hybrid swarm</w:t>
      </w:r>
      <w:del w:id="756" w:author="O'Sullivan, Ronan James" w:date="2023-07-11T12:06:00Z">
        <w:r w:rsidR="007D1A1C" w:rsidRPr="009F769B" w:rsidDel="004E1C08">
          <w:rPr>
            <w:rFonts w:ascii="Times New Roman" w:eastAsiaTheme="minorEastAsia" w:hAnsi="Times New Roman" w:cs="Times New Roman"/>
            <w:iCs/>
          </w:rPr>
          <w:delText>”</w:delText>
        </w:r>
      </w:del>
      <w:r w:rsidR="007D1A1C" w:rsidRPr="009F769B">
        <w:rPr>
          <w:rFonts w:ascii="Times New Roman" w:eastAsiaTheme="minorEastAsia" w:hAnsi="Times New Roman" w:cs="Times New Roman"/>
          <w:iCs/>
        </w:rPr>
        <w:t xml:space="preserve"> </w:t>
      </w:r>
      <w:del w:id="757" w:author="O'Sullivan, Ronan James" w:date="2023-07-11T12:06:00Z">
        <w:r w:rsidR="007D1A1C" w:rsidRPr="009F769B" w:rsidDel="004E1C08">
          <w:rPr>
            <w:rFonts w:ascii="Times New Roman" w:eastAsiaTheme="minorEastAsia" w:hAnsi="Times New Roman" w:cs="Times New Roman"/>
            <w:iCs/>
          </w:rPr>
          <w:delText xml:space="preserve">type </w:delText>
        </w:r>
      </w:del>
      <w:r w:rsidR="007D1A1C" w:rsidRPr="009F769B">
        <w:rPr>
          <w:rFonts w:ascii="Times New Roman" w:eastAsiaTheme="minorEastAsia" w:hAnsi="Times New Roman" w:cs="Times New Roman"/>
          <w:iCs/>
        </w:rPr>
        <w:t xml:space="preserve">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ins w:id="758" w:author="O'Sullivan, Ronan James" w:date="2023-07-11T12:07:00Z">
        <w:r w:rsidR="004E1C08">
          <w:rPr>
            <w:rFonts w:ascii="Times New Roman" w:eastAsiaTheme="minorEastAsia" w:hAnsi="Times New Roman" w:cs="Times New Roman"/>
            <w:iCs/>
          </w:rPr>
          <w:t>‘</w:t>
        </w:r>
      </w:ins>
      <w:del w:id="759" w:author="O'Sullivan, Ronan James" w:date="2023-07-11T12:07:00Z">
        <w:r w:rsidR="00EC79D9" w:rsidRPr="009F769B" w:rsidDel="004E1C08">
          <w:rPr>
            <w:rFonts w:ascii="Times New Roman" w:eastAsiaTheme="minorEastAsia" w:hAnsi="Times New Roman" w:cs="Times New Roman"/>
            <w:iCs/>
          </w:rPr>
          <w:delText>“</w:delText>
        </w:r>
      </w:del>
      <w:r w:rsidR="00127833" w:rsidRPr="009F769B">
        <w:rPr>
          <w:rFonts w:ascii="Times New Roman" w:eastAsiaTheme="minorEastAsia" w:hAnsi="Times New Roman" w:cs="Times New Roman"/>
          <w:iCs/>
        </w:rPr>
        <w:t>intruders competitively equal</w:t>
      </w:r>
      <w:ins w:id="760" w:author="O'Sullivan, Ronan James" w:date="2023-07-11T12:07:00Z">
        <w:r w:rsidR="004E1C08">
          <w:rPr>
            <w:rFonts w:ascii="Times New Roman" w:eastAsiaTheme="minorEastAsia" w:hAnsi="Times New Roman" w:cs="Times New Roman"/>
            <w:iCs/>
          </w:rPr>
          <w:t>’</w:t>
        </w:r>
      </w:ins>
      <w:del w:id="761" w:author="O'Sullivan, Ronan James" w:date="2023-07-11T12:07:00Z">
        <w:r w:rsidR="00127833" w:rsidRPr="009F769B" w:rsidDel="004E1C08">
          <w:rPr>
            <w:rFonts w:ascii="Times New Roman" w:eastAsiaTheme="minorEastAsia" w:hAnsi="Times New Roman" w:cs="Times New Roman"/>
            <w:iCs/>
          </w:rPr>
          <w:delText>”</w:delText>
        </w:r>
      </w:del>
      <w:r w:rsidR="00127833" w:rsidRPr="009F769B">
        <w:rPr>
          <w:rFonts w:ascii="Times New Roman" w:eastAsiaTheme="minorEastAsia" w:hAnsi="Times New Roman" w:cs="Times New Roman"/>
          <w:iCs/>
        </w:rPr>
        <w:t xml:space="preserve"> and </w:t>
      </w:r>
      <w:ins w:id="762" w:author="O'Sullivan, Ronan James" w:date="2023-07-11T12:07:00Z">
        <w:r w:rsidR="004E1C08">
          <w:rPr>
            <w:rFonts w:ascii="Times New Roman" w:eastAsiaTheme="minorEastAsia" w:hAnsi="Times New Roman" w:cs="Times New Roman"/>
            <w:iCs/>
          </w:rPr>
          <w:t>‘</w:t>
        </w:r>
      </w:ins>
      <w:del w:id="763" w:author="O'Sullivan, Ronan James" w:date="2023-07-11T12:07:00Z">
        <w:r w:rsidR="00127833" w:rsidRPr="009F769B" w:rsidDel="004E1C08">
          <w:rPr>
            <w:rFonts w:ascii="Times New Roman" w:eastAsiaTheme="minorEastAsia" w:hAnsi="Times New Roman" w:cs="Times New Roman"/>
            <w:iCs/>
          </w:rPr>
          <w:delText>“</w:delText>
        </w:r>
      </w:del>
      <w:r w:rsidR="00127833" w:rsidRPr="009F769B">
        <w:rPr>
          <w:rFonts w:ascii="Times New Roman" w:eastAsiaTheme="minorEastAsia" w:hAnsi="Times New Roman" w:cs="Times New Roman"/>
          <w:iCs/>
        </w:rPr>
        <w:t>intruders competitively superior</w:t>
      </w:r>
      <w:ins w:id="764" w:author="O'Sullivan, Ronan James" w:date="2023-07-11T12:07:00Z">
        <w:r w:rsidR="004E1C08">
          <w:rPr>
            <w:rFonts w:ascii="Times New Roman" w:eastAsiaTheme="minorEastAsia" w:hAnsi="Times New Roman" w:cs="Times New Roman"/>
            <w:iCs/>
          </w:rPr>
          <w:t>’</w:t>
        </w:r>
      </w:ins>
      <w:del w:id="765" w:author="O'Sullivan, Ronan James" w:date="2023-07-11T12:07:00Z">
        <w:r w:rsidR="00127833" w:rsidRPr="009F769B" w:rsidDel="004E1C08">
          <w:rPr>
            <w:rFonts w:ascii="Times New Roman" w:eastAsiaTheme="minorEastAsia" w:hAnsi="Times New Roman" w:cs="Times New Roman"/>
            <w:iCs/>
          </w:rPr>
          <w:delText>”</w:delText>
        </w:r>
      </w:del>
      <w:r w:rsidR="00127833" w:rsidRPr="009F769B">
        <w:rPr>
          <w:rFonts w:ascii="Times New Roman" w:eastAsiaTheme="minorEastAsia" w:hAnsi="Times New Roman" w:cs="Times New Roman"/>
          <w:iCs/>
        </w:rPr>
        <w:t xml:space="preserve"> scenarios (Fig.6A, green and blue curves respectively)</w:t>
      </w:r>
      <w:ins w:id="766" w:author="O'Sullivan, Ronan James" w:date="2023-07-11T12:07:00Z">
        <w:r w:rsidR="004E1C08">
          <w:rPr>
            <w:rFonts w:ascii="Times New Roman" w:eastAsiaTheme="minorEastAsia" w:hAnsi="Times New Roman" w:cs="Times New Roman"/>
            <w:iCs/>
          </w:rPr>
          <w:t>.</w:t>
        </w:r>
      </w:ins>
      <w:del w:id="767" w:author="O'Sullivan, Ronan James" w:date="2023-07-11T12:07:00Z">
        <w:r w:rsidR="00C2323B" w:rsidRPr="009F769B" w:rsidDel="004E1C08">
          <w:rPr>
            <w:rFonts w:ascii="Times New Roman" w:eastAsiaTheme="minorEastAsia" w:hAnsi="Times New Roman" w:cs="Times New Roman"/>
            <w:iCs/>
          </w:rPr>
          <w:delText>,</w:delText>
        </w:r>
      </w:del>
      <w:r w:rsidR="00C2323B" w:rsidRPr="009F769B">
        <w:rPr>
          <w:rFonts w:ascii="Times New Roman" w:eastAsiaTheme="minorEastAsia" w:hAnsi="Times New Roman" w:cs="Times New Roman"/>
          <w:iCs/>
        </w:rPr>
        <w:t xml:space="preserve"> </w:t>
      </w:r>
      <w:del w:id="768" w:author="O'Sullivan, Ronan James" w:date="2023-07-11T12:07:00Z">
        <w:r w:rsidR="00C2323B" w:rsidRPr="009F769B" w:rsidDel="004E1C08">
          <w:rPr>
            <w:rFonts w:ascii="Times New Roman" w:eastAsiaTheme="minorEastAsia" w:hAnsi="Times New Roman" w:cs="Times New Roman"/>
            <w:iCs/>
          </w:rPr>
          <w:delText xml:space="preserve">and </w:delText>
        </w:r>
      </w:del>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del w:id="769" w:author="O'Sullivan, Ronan James" w:date="2023-07-11T12:07:00Z">
        <w:r w:rsidR="00EC79D9" w:rsidRPr="009F769B" w:rsidDel="004E1C08">
          <w:rPr>
            <w:rFonts w:ascii="Times New Roman" w:eastAsiaTheme="minorEastAsia" w:hAnsi="Times New Roman" w:cs="Times New Roman"/>
          </w:rPr>
          <w:delText xml:space="preserve">equilibrated </w:delText>
        </w:r>
      </w:del>
      <w:ins w:id="770" w:author="O'Sullivan, Ronan James" w:date="2023-07-11T12:07:00Z">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ins>
      <w:r w:rsidR="00EC79D9" w:rsidRPr="009F769B">
        <w:rPr>
          <w:rFonts w:ascii="Times New Roman" w:eastAsiaTheme="minorEastAsia" w:hAnsi="Times New Roman" w:cs="Times New Roman"/>
        </w:rPr>
        <w:t xml:space="preserve">at around 350 (Fig.6F, red curve), which was considerably higher than the </w:t>
      </w:r>
      <w:ins w:id="771" w:author="O'Sullivan, Ronan James" w:date="2023-07-11T12:07:00Z">
        <w:r w:rsidR="004E1C08">
          <w:rPr>
            <w:rFonts w:ascii="Times New Roman" w:eastAsiaTheme="minorEastAsia" w:hAnsi="Times New Roman" w:cs="Times New Roman"/>
            <w:iCs/>
          </w:rPr>
          <w:t>‘</w:t>
        </w:r>
      </w:ins>
      <w:del w:id="772" w:author="O'Sullivan, Ronan James" w:date="2023-07-11T12:07:00Z">
        <w:r w:rsidR="00EC79D9" w:rsidRPr="009F769B" w:rsidDel="004E1C08">
          <w:rPr>
            <w:rFonts w:ascii="Times New Roman" w:eastAsiaTheme="minorEastAsia" w:hAnsi="Times New Roman" w:cs="Times New Roman"/>
            <w:iCs/>
          </w:rPr>
          <w:delText>“</w:delText>
        </w:r>
      </w:del>
      <w:r w:rsidR="00EC79D9" w:rsidRPr="009F769B">
        <w:rPr>
          <w:rFonts w:ascii="Times New Roman" w:eastAsiaTheme="minorEastAsia" w:hAnsi="Times New Roman" w:cs="Times New Roman"/>
          <w:iCs/>
        </w:rPr>
        <w:t>intruders competitively equal</w:t>
      </w:r>
      <w:del w:id="773" w:author="O'Sullivan, Ronan James" w:date="2023-07-11T12:08:00Z">
        <w:r w:rsidR="00EC79D9" w:rsidRPr="009F769B" w:rsidDel="004E1C08">
          <w:rPr>
            <w:rFonts w:ascii="Times New Roman" w:eastAsiaTheme="minorEastAsia" w:hAnsi="Times New Roman" w:cs="Times New Roman"/>
            <w:iCs/>
          </w:rPr>
          <w:delText>”</w:delText>
        </w:r>
      </w:del>
      <w:ins w:id="774" w:author="O'Sullivan, Ronan James" w:date="2023-07-11T12:08:00Z">
        <w:r w:rsidR="004E1C08">
          <w:rPr>
            <w:rFonts w:ascii="Times New Roman" w:eastAsiaTheme="minorEastAsia" w:hAnsi="Times New Roman" w:cs="Times New Roman"/>
            <w:iCs/>
          </w:rPr>
          <w:t>’</w:t>
        </w:r>
      </w:ins>
      <w:r w:rsidR="00EC79D9" w:rsidRPr="009F769B">
        <w:rPr>
          <w:rFonts w:ascii="Times New Roman" w:eastAsiaTheme="minorEastAsia" w:hAnsi="Times New Roman" w:cs="Times New Roman"/>
          <w:iCs/>
        </w:rPr>
        <w:t xml:space="preserve"> and </w:t>
      </w:r>
      <w:ins w:id="775" w:author="O'Sullivan, Ronan James" w:date="2023-07-11T12:08:00Z">
        <w:r w:rsidR="004E1C08">
          <w:rPr>
            <w:rFonts w:ascii="Times New Roman" w:eastAsiaTheme="minorEastAsia" w:hAnsi="Times New Roman" w:cs="Times New Roman"/>
            <w:iCs/>
          </w:rPr>
          <w:t>‘</w:t>
        </w:r>
      </w:ins>
      <w:del w:id="776" w:author="O'Sullivan, Ronan James" w:date="2023-07-11T12:08:00Z">
        <w:r w:rsidR="00EC79D9" w:rsidRPr="009F769B" w:rsidDel="004E1C08">
          <w:rPr>
            <w:rFonts w:ascii="Times New Roman" w:eastAsiaTheme="minorEastAsia" w:hAnsi="Times New Roman" w:cs="Times New Roman"/>
            <w:iCs/>
          </w:rPr>
          <w:delText>“</w:delText>
        </w:r>
      </w:del>
      <w:r w:rsidR="00EC79D9" w:rsidRPr="009F769B">
        <w:rPr>
          <w:rFonts w:ascii="Times New Roman" w:eastAsiaTheme="minorEastAsia" w:hAnsi="Times New Roman" w:cs="Times New Roman"/>
          <w:iCs/>
        </w:rPr>
        <w:t>intruders competitively superior</w:t>
      </w:r>
      <w:ins w:id="777" w:author="O'Sullivan, Ronan James" w:date="2023-07-11T12:08:00Z">
        <w:r w:rsidR="004E1C08">
          <w:rPr>
            <w:rFonts w:ascii="Times New Roman" w:eastAsiaTheme="minorEastAsia" w:hAnsi="Times New Roman" w:cs="Times New Roman"/>
            <w:iCs/>
          </w:rPr>
          <w:t>’</w:t>
        </w:r>
      </w:ins>
      <w:del w:id="778" w:author="O'Sullivan, Ronan James" w:date="2023-07-11T12:08:00Z">
        <w:r w:rsidR="00EC79D9" w:rsidRPr="009F769B" w:rsidDel="004E1C08">
          <w:rPr>
            <w:rFonts w:ascii="Times New Roman" w:eastAsiaTheme="minorEastAsia" w:hAnsi="Times New Roman" w:cs="Times New Roman"/>
            <w:iCs/>
          </w:rPr>
          <w:delText>”</w:delText>
        </w:r>
      </w:del>
      <w:r w:rsidR="00EC79D9" w:rsidRPr="009F769B">
        <w:rPr>
          <w:rFonts w:ascii="Times New Roman" w:eastAsiaTheme="minorEastAsia" w:hAnsi="Times New Roman" w:cs="Times New Roman"/>
          <w:iCs/>
        </w:rPr>
        <w:t xml:space="preserve"> scenarios (Fig.6F, green and blue curves respectively). </w:t>
      </w:r>
    </w:p>
    <w:p w14:paraId="24BD0D65" w14:textId="77777777" w:rsidR="004E1C08" w:rsidRPr="009F769B" w:rsidRDefault="004E1C08" w:rsidP="006D081A">
      <w:pPr>
        <w:spacing w:line="480" w:lineRule="auto"/>
        <w:jc w:val="both"/>
        <w:rPr>
          <w:rFonts w:ascii="Times New Roman" w:eastAsiaTheme="minorEastAsia" w:hAnsi="Times New Roman" w:cs="Times New Roman"/>
          <w:iCs/>
        </w:rPr>
      </w:pPr>
    </w:p>
    <w:p w14:paraId="7D0ECB8F" w14:textId="6AFB9068" w:rsidR="00D549C1" w:rsidRPr="009F769B" w:rsidRDefault="00D549C1" w:rsidP="006D081A">
      <w:pPr>
        <w:spacing w:line="480" w:lineRule="auto"/>
        <w:jc w:val="both"/>
        <w:rPr>
          <w:rFonts w:ascii="Times New Roman" w:eastAsiaTheme="minorEastAsia" w:hAnsi="Times New Roman" w:cs="Times New Roman"/>
          <w:i/>
          <w:iCs/>
        </w:rPr>
      </w:pPr>
      <w:del w:id="779" w:author="O'Sullivan, Ronan James" w:date="2023-07-11T12:08:00Z">
        <w:r w:rsidRPr="009F769B" w:rsidDel="004E1C08">
          <w:rPr>
            <w:rFonts w:ascii="Times New Roman" w:eastAsiaTheme="minorEastAsia" w:hAnsi="Times New Roman" w:cs="Times New Roman"/>
            <w:i/>
            <w:iCs/>
          </w:rPr>
          <w:lastRenderedPageBreak/>
          <w:delText xml:space="preserve">Continuous </w:delText>
        </w:r>
      </w:del>
      <w:ins w:id="780" w:author="O'Sullivan, Ronan James" w:date="2023-07-11T12:08:00Z">
        <w:r w:rsidR="004E1C08">
          <w:rPr>
            <w:rFonts w:ascii="Times New Roman" w:eastAsiaTheme="minorEastAsia" w:hAnsi="Times New Roman" w:cs="Times New Roman"/>
            <w:i/>
            <w:iCs/>
          </w:rPr>
          <w:t>Chronic</w:t>
        </w:r>
        <w:r w:rsidR="004E1C08" w:rsidRPr="009F769B">
          <w:rPr>
            <w:rFonts w:ascii="Times New Roman" w:eastAsiaTheme="minorEastAsia" w:hAnsi="Times New Roman" w:cs="Times New Roman"/>
            <w:i/>
            <w:iCs/>
          </w:rPr>
          <w:t xml:space="preserve"> </w:t>
        </w:r>
      </w:ins>
      <w:r w:rsidRPr="009F769B">
        <w:rPr>
          <w:rFonts w:ascii="Times New Roman" w:eastAsiaTheme="minorEastAsia" w:hAnsi="Times New Roman" w:cs="Times New Roman"/>
          <w:i/>
          <w:iCs/>
        </w:rPr>
        <w:t>intrusion simulations set 3:</w:t>
      </w:r>
    </w:p>
    <w:p w14:paraId="0CF834F8" w14:textId="50EAC76F"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del w:id="781" w:author="O'Sullivan, Ronan James" w:date="2023-07-11T12:08:00Z">
        <w:r w:rsidRPr="009F769B" w:rsidDel="004E1C08">
          <w:rPr>
            <w:rFonts w:ascii="Times New Roman" w:eastAsiaTheme="minorEastAsia" w:hAnsi="Times New Roman" w:cs="Times New Roman"/>
            <w:iCs/>
          </w:rPr>
          <w:delText xml:space="preserve">continuous </w:delText>
        </w:r>
      </w:del>
      <w:ins w:id="782" w:author="O'Sullivan, Ronan James" w:date="2023-07-11T12:08:00Z">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w:t>
      </w:r>
      <w:del w:id="783" w:author="O'Sullivan, Ronan James" w:date="2023-07-11T12:09:00Z">
        <w:r w:rsidR="00606953" w:rsidRPr="009F769B" w:rsidDel="004E1C08">
          <w:rPr>
            <w:rFonts w:ascii="Times New Roman" w:eastAsiaTheme="minorEastAsia" w:hAnsi="Times New Roman" w:cs="Times New Roman"/>
            <w:iCs/>
          </w:rPr>
          <w:delText>(</w:delText>
        </w:r>
      </w:del>
      <w:del w:id="784" w:author="O'Sullivan, Ronan James" w:date="2023-07-11T12:08:00Z">
        <w:r w:rsidR="00606953" w:rsidRPr="009F769B" w:rsidDel="004E1C08">
          <w:rPr>
            <w:rFonts w:ascii="Times New Roman" w:eastAsiaTheme="minorEastAsia" w:hAnsi="Times New Roman" w:cs="Times New Roman"/>
            <w:iCs/>
          </w:rPr>
          <w:delText xml:space="preserve">i.e., complete introgression of foreign/domesticated alleles) </w:delText>
        </w:r>
      </w:del>
      <w:r w:rsidR="00606953" w:rsidRPr="009F769B">
        <w:rPr>
          <w:rFonts w:ascii="Times New Roman" w:eastAsiaTheme="minorEastAsia" w:hAnsi="Times New Roman" w:cs="Times New Roman"/>
          <w:iCs/>
        </w:rPr>
        <w:t xml:space="preserve">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75BC6901"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ins w:id="785" w:author="O'Sullivan, Ronan James" w:date="2023-07-11T12:09:00Z">
        <w:r w:rsidR="004E1C08">
          <w:rPr>
            <w:rFonts w:ascii="Times New Roman" w:eastAsiaTheme="minorEastAsia" w:hAnsi="Times New Roman" w:cs="Times New Roman"/>
            <w:iCs/>
          </w:rPr>
          <w:t xml:space="preserve"> dynamics</w:t>
        </w:r>
      </w:ins>
      <w:ins w:id="786" w:author="O'Sullivan, Ronan James" w:date="2023-07-11T12:13:00Z">
        <w:r w:rsidR="004E1C08">
          <w:rPr>
            <w:rFonts w:ascii="Times New Roman" w:eastAsiaTheme="minorEastAsia" w:hAnsi="Times New Roman" w:cs="Times New Roman"/>
            <w:iCs/>
          </w:rPr>
          <w:t xml:space="preserve"> </w:t>
        </w:r>
      </w:ins>
      <w:del w:id="787" w:author="O'Sullivan, Ronan James" w:date="2023-07-11T12:09:00Z">
        <w:r w:rsidRPr="009F769B" w:rsidDel="004E1C08">
          <w:rPr>
            <w:rFonts w:ascii="Times New Roman" w:eastAsiaTheme="minorEastAsia" w:hAnsi="Times New Roman" w:cs="Times New Roman"/>
            <w:iCs/>
          </w:rPr>
          <w:delText xml:space="preserve"> picture </w:delText>
        </w:r>
      </w:del>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ins w:id="788" w:author="O'Sullivan, Ronan James" w:date="2023-07-11T12:09:00Z">
        <w:r w:rsidR="004E1C08">
          <w:rPr>
            <w:rFonts w:ascii="Times New Roman" w:eastAsiaTheme="minorEastAsia" w:hAnsi="Times New Roman" w:cs="Times New Roman"/>
            <w:iCs/>
          </w:rPr>
          <w:t>‘</w:t>
        </w:r>
      </w:ins>
      <w:del w:id="789" w:author="O'Sullivan, Ronan James" w:date="2023-07-11T12:09:00Z">
        <w:r w:rsidR="00AE0356" w:rsidRPr="009F769B" w:rsidDel="004E1C08">
          <w:rPr>
            <w:rFonts w:ascii="Times New Roman" w:eastAsiaTheme="minorEastAsia" w:hAnsi="Times New Roman" w:cs="Times New Roman"/>
            <w:iCs/>
          </w:rPr>
          <w:delText>“</w:delText>
        </w:r>
      </w:del>
      <w:r w:rsidR="00AE0356" w:rsidRPr="009F769B">
        <w:rPr>
          <w:rFonts w:ascii="Times New Roman" w:eastAsiaTheme="minorEastAsia" w:hAnsi="Times New Roman" w:cs="Times New Roman"/>
          <w:iCs/>
        </w:rPr>
        <w:t>intruders competitively equal</w:t>
      </w:r>
      <w:del w:id="790" w:author="O'Sullivan, Ronan James" w:date="2023-07-11T12:09:00Z">
        <w:r w:rsidR="00AE0356" w:rsidRPr="009F769B" w:rsidDel="004E1C08">
          <w:rPr>
            <w:rFonts w:ascii="Times New Roman" w:eastAsiaTheme="minorEastAsia" w:hAnsi="Times New Roman" w:cs="Times New Roman"/>
            <w:iCs/>
          </w:rPr>
          <w:delText>”</w:delText>
        </w:r>
      </w:del>
      <w:ins w:id="791" w:author="O'Sullivan, Ronan James" w:date="2023-07-11T12:09:00Z">
        <w:r w:rsidR="004E1C08">
          <w:rPr>
            <w:rFonts w:ascii="Times New Roman" w:eastAsiaTheme="minorEastAsia" w:hAnsi="Times New Roman" w:cs="Times New Roman"/>
            <w:iCs/>
          </w:rPr>
          <w:t>’</w:t>
        </w:r>
      </w:ins>
      <w:r w:rsidR="00AE0356" w:rsidRPr="009F769B">
        <w:rPr>
          <w:rFonts w:ascii="Times New Roman" w:eastAsiaTheme="minorEastAsia" w:hAnsi="Times New Roman" w:cs="Times New Roman"/>
          <w:iCs/>
        </w:rPr>
        <w:t xml:space="preserve"> and </w:t>
      </w:r>
      <w:ins w:id="792" w:author="O'Sullivan, Ronan James" w:date="2023-07-11T12:09:00Z">
        <w:r w:rsidR="004E1C08">
          <w:rPr>
            <w:rFonts w:ascii="Times New Roman" w:eastAsiaTheme="minorEastAsia" w:hAnsi="Times New Roman" w:cs="Times New Roman"/>
            <w:iCs/>
          </w:rPr>
          <w:t>‘</w:t>
        </w:r>
      </w:ins>
      <w:del w:id="793" w:author="O'Sullivan, Ronan James" w:date="2023-07-11T12:09:00Z">
        <w:r w:rsidR="00AE0356" w:rsidRPr="009F769B" w:rsidDel="004E1C08">
          <w:rPr>
            <w:rFonts w:ascii="Times New Roman" w:eastAsiaTheme="minorEastAsia" w:hAnsi="Times New Roman" w:cs="Times New Roman"/>
            <w:iCs/>
          </w:rPr>
          <w:delText>“</w:delText>
        </w:r>
      </w:del>
      <w:r w:rsidR="00AE0356" w:rsidRPr="009F769B">
        <w:rPr>
          <w:rFonts w:ascii="Times New Roman" w:eastAsiaTheme="minorEastAsia" w:hAnsi="Times New Roman" w:cs="Times New Roman"/>
          <w:iCs/>
        </w:rPr>
        <w:t>intruders competitively superior</w:t>
      </w:r>
      <w:ins w:id="794" w:author="O'Sullivan, Ronan James" w:date="2023-07-11T12:09:00Z">
        <w:r w:rsidR="004E1C08">
          <w:rPr>
            <w:rFonts w:ascii="Times New Roman" w:eastAsiaTheme="minorEastAsia" w:hAnsi="Times New Roman" w:cs="Times New Roman"/>
            <w:iCs/>
          </w:rPr>
          <w:t>’</w:t>
        </w:r>
      </w:ins>
      <w:del w:id="795" w:author="O'Sullivan, Ronan James" w:date="2023-07-11T12:09:00Z">
        <w:r w:rsidR="00AE0356" w:rsidRPr="009F769B" w:rsidDel="004E1C08">
          <w:rPr>
            <w:rFonts w:ascii="Times New Roman" w:eastAsiaTheme="minorEastAsia" w:hAnsi="Times New Roman" w:cs="Times New Roman"/>
            <w:iCs/>
          </w:rPr>
          <w:delText>”</w:delText>
        </w:r>
      </w:del>
      <w:r w:rsidR="00AE0356" w:rsidRPr="009F769B">
        <w:rPr>
          <w:rFonts w:ascii="Times New Roman" w:eastAsiaTheme="minorEastAsia" w:hAnsi="Times New Roman" w:cs="Times New Roman"/>
          <w:iCs/>
        </w:rPr>
        <w:t xml:space="preserve"> scenarios</w:t>
      </w:r>
      <w:r w:rsidR="00486731" w:rsidRPr="009F769B">
        <w:rPr>
          <w:rFonts w:ascii="Times New Roman" w:eastAsiaTheme="minorEastAsia" w:hAnsi="Times New Roman" w:cs="Times New Roman"/>
          <w:iCs/>
        </w:rPr>
        <w:t xml:space="preserve"> (green and blue curves in Fig.S8, respectively)</w:t>
      </w:r>
      <w:del w:id="796" w:author="O'Sullivan, Ronan James" w:date="2023-07-11T12:09:00Z">
        <w:r w:rsidR="00AE0356" w:rsidRPr="009F769B" w:rsidDel="004E1C08">
          <w:rPr>
            <w:rFonts w:ascii="Times New Roman" w:eastAsiaTheme="minorEastAsia" w:hAnsi="Times New Roman" w:cs="Times New Roman"/>
            <w:iCs/>
          </w:rPr>
          <w:delText>:</w:delText>
        </w:r>
      </w:del>
      <w:ins w:id="797" w:author="O'Sullivan, Ronan James" w:date="2023-07-11T12:09:00Z">
        <w:r w:rsidR="004E1C08">
          <w:rPr>
            <w:rFonts w:ascii="Times New Roman" w:eastAsiaTheme="minorEastAsia" w:hAnsi="Times New Roman" w:cs="Times New Roman"/>
            <w:iCs/>
          </w:rPr>
          <w:t>. Here,</w:t>
        </w:r>
      </w:ins>
      <w:r w:rsidR="00AE0356" w:rsidRPr="009F769B">
        <w:rPr>
          <w:rFonts w:ascii="Times New Roman" w:eastAsiaTheme="minorEastAsia" w:hAnsi="Times New Roman" w:cs="Times New Roman"/>
          <w:iCs/>
        </w:rPr>
        <w:t xml:space="preserve"> strong maladaptation occurred</w:t>
      </w:r>
      <w:del w:id="798" w:author="O'Sullivan, Ronan James" w:date="2023-07-11T12:10:00Z">
        <w:r w:rsidR="00FE1ACF" w:rsidDel="004E1C08">
          <w:rPr>
            <w:rFonts w:ascii="Times New Roman" w:eastAsiaTheme="minorEastAsia" w:hAnsi="Times New Roman" w:cs="Times New Roman"/>
            <w:iCs/>
          </w:rPr>
          <w:delText>,</w:delText>
        </w:r>
      </w:del>
      <w:r w:rsidR="00AE0356" w:rsidRPr="009F769B">
        <w:rPr>
          <w:rFonts w:ascii="Times New Roman" w:eastAsiaTheme="minorEastAsia" w:hAnsi="Times New Roman" w:cs="Times New Roman"/>
          <w:iCs/>
        </w:rPr>
        <w:t xml:space="preserve">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w:t>
      </w:r>
      <w:ins w:id="799" w:author="O'Sullivan, Ronan James" w:date="2023-07-11T12:10:00Z">
        <w:r w:rsidR="004E1C08">
          <w:rPr>
            <w:rFonts w:ascii="Times New Roman" w:eastAsiaTheme="minorEastAsia" w:hAnsi="Times New Roman" w:cs="Times New Roman"/>
            <w:iCs/>
          </w:rPr>
          <w:t>‘</w:t>
        </w:r>
      </w:ins>
      <w:del w:id="800" w:author="O'Sullivan, Ronan James" w:date="2023-07-11T12:10:00Z">
        <w:r w:rsidR="006003D2" w:rsidRPr="009F769B" w:rsidDel="004E1C08">
          <w:rPr>
            <w:rFonts w:ascii="Times New Roman" w:eastAsiaTheme="minorEastAsia" w:hAnsi="Times New Roman" w:cs="Times New Roman"/>
            <w:iCs/>
          </w:rPr>
          <w:delText>“</w:delText>
        </w:r>
      </w:del>
      <w:r w:rsidR="006003D2" w:rsidRPr="009F769B">
        <w:rPr>
          <w:rFonts w:ascii="Times New Roman" w:eastAsiaTheme="minorEastAsia" w:hAnsi="Times New Roman" w:cs="Times New Roman"/>
          <w:iCs/>
        </w:rPr>
        <w:t>intruders competitively inferior</w:t>
      </w:r>
      <w:ins w:id="801" w:author="O'Sullivan, Ronan James" w:date="2023-07-11T12:10:00Z">
        <w:r w:rsidR="004E1C08">
          <w:rPr>
            <w:rFonts w:ascii="Times New Roman" w:eastAsiaTheme="minorEastAsia" w:hAnsi="Times New Roman" w:cs="Times New Roman"/>
            <w:iCs/>
          </w:rPr>
          <w:t>’</w:t>
        </w:r>
      </w:ins>
      <w:del w:id="802" w:author="O'Sullivan, Ronan James" w:date="2023-07-11T12:10:00Z">
        <w:r w:rsidR="006003D2" w:rsidRPr="009F769B" w:rsidDel="004E1C08">
          <w:rPr>
            <w:rFonts w:ascii="Times New Roman" w:eastAsiaTheme="minorEastAsia" w:hAnsi="Times New Roman" w:cs="Times New Roman"/>
            <w:iCs/>
          </w:rPr>
          <w:delText>”</w:delText>
        </w:r>
      </w:del>
      <w:r w:rsidR="006003D2" w:rsidRPr="009F769B">
        <w:rPr>
          <w:rFonts w:ascii="Times New Roman" w:eastAsiaTheme="minorEastAsia" w:hAnsi="Times New Roman" w:cs="Times New Roman"/>
          <w:iCs/>
        </w:rPr>
        <w:t xml:space="preserve"> scenario (red curves in Fig.S8), </w:t>
      </w:r>
      <w:r w:rsidR="009B4901" w:rsidRPr="009F769B">
        <w:rPr>
          <w:rFonts w:ascii="Times New Roman" w:eastAsiaTheme="minorEastAsia" w:hAnsi="Times New Roman" w:cs="Times New Roman"/>
          <w:iCs/>
        </w:rPr>
        <w:t xml:space="preserve">soft selection </w:t>
      </w:r>
      <w:del w:id="803" w:author="O'Sullivan, Ronan James" w:date="2023-07-11T12:10:00Z">
        <w:r w:rsidR="009B4901" w:rsidRPr="009F769B" w:rsidDel="004E1C08">
          <w:rPr>
            <w:rFonts w:ascii="Times New Roman" w:eastAsiaTheme="minorEastAsia" w:hAnsi="Times New Roman" w:cs="Times New Roman"/>
            <w:iCs/>
          </w:rPr>
          <w:delText xml:space="preserve">effectively </w:delText>
        </w:r>
      </w:del>
      <w:r w:rsidR="009B4901" w:rsidRPr="009F769B">
        <w:rPr>
          <w:rFonts w:ascii="Times New Roman" w:eastAsiaTheme="minorEastAsia" w:hAnsi="Times New Roman" w:cs="Times New Roman"/>
          <w:iCs/>
        </w:rPr>
        <w:t xml:space="preserve">filtered out most intruders each generation so little maladaptation or introgression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ins w:id="804" w:author="O'Sullivan, Ronan James" w:date="2023-07-11T12:11:00Z">
        <w:r w:rsidR="004E1C08">
          <w:rPr>
            <w:rFonts w:ascii="Times New Roman" w:eastAsiaTheme="minorEastAsia" w:hAnsi="Times New Roman" w:cs="Times New Roman"/>
            <w:iCs/>
          </w:rPr>
          <w:t xml:space="preserve"> </w:t>
        </w:r>
      </w:ins>
      <w:r w:rsidR="00D12773" w:rsidRPr="009F769B">
        <w:rPr>
          <w:rFonts w:ascii="Times New Roman" w:eastAsiaTheme="minorEastAsia" w:hAnsi="Times New Roman" w:cs="Times New Roman"/>
          <w:iCs/>
        </w:rPr>
        <w:t>=</w:t>
      </w:r>
      <w:ins w:id="805" w:author="O'Sullivan, Ronan James" w:date="2023-07-11T12:11:00Z">
        <w:r w:rsidR="004E1C08">
          <w:rPr>
            <w:rFonts w:ascii="Times New Roman" w:eastAsiaTheme="minorEastAsia" w:hAnsi="Times New Roman" w:cs="Times New Roman"/>
            <w:iCs/>
          </w:rPr>
          <w:t xml:space="preserve"> </w:t>
        </w:r>
      </w:ins>
      <w:r w:rsidR="00D12773" w:rsidRPr="009F769B">
        <w:rPr>
          <w:rFonts w:ascii="Times New Roman" w:eastAsiaTheme="minorEastAsia" w:hAnsi="Times New Roman" w:cs="Times New Roman"/>
          <w:iCs/>
        </w:rPr>
        <w:t xml:space="preserve">0.25 case for the </w:t>
      </w:r>
      <w:ins w:id="806" w:author="O'Sullivan, Ronan James" w:date="2023-07-11T12:11:00Z">
        <w:r w:rsidR="004E1C08">
          <w:rPr>
            <w:rFonts w:ascii="Times New Roman" w:eastAsiaTheme="minorEastAsia" w:hAnsi="Times New Roman" w:cs="Times New Roman"/>
            <w:iCs/>
          </w:rPr>
          <w:t>‘</w:t>
        </w:r>
      </w:ins>
      <w:del w:id="807" w:author="O'Sullivan, Ronan James" w:date="2023-07-11T12:11:00Z">
        <w:r w:rsidR="00D12773" w:rsidRPr="009F769B" w:rsidDel="004E1C08">
          <w:rPr>
            <w:rFonts w:ascii="Times New Roman" w:eastAsiaTheme="minorEastAsia" w:hAnsi="Times New Roman" w:cs="Times New Roman"/>
            <w:iCs/>
          </w:rPr>
          <w:delText>“</w:delText>
        </w:r>
      </w:del>
      <w:r w:rsidR="00D12773" w:rsidRPr="009F769B">
        <w:rPr>
          <w:rFonts w:ascii="Times New Roman" w:eastAsiaTheme="minorEastAsia" w:hAnsi="Times New Roman" w:cs="Times New Roman"/>
          <w:iCs/>
        </w:rPr>
        <w:t>intruders competitively superior</w:t>
      </w:r>
      <w:ins w:id="808" w:author="O'Sullivan, Ronan James" w:date="2023-07-11T12:11:00Z">
        <w:r w:rsidR="004E1C08">
          <w:rPr>
            <w:rFonts w:ascii="Times New Roman" w:eastAsiaTheme="minorEastAsia" w:hAnsi="Times New Roman" w:cs="Times New Roman"/>
            <w:iCs/>
          </w:rPr>
          <w:t>’</w:t>
        </w:r>
      </w:ins>
      <w:del w:id="809" w:author="O'Sullivan, Ronan James" w:date="2023-07-11T12:11:00Z">
        <w:r w:rsidR="00D12773" w:rsidRPr="009F769B" w:rsidDel="004E1C08">
          <w:rPr>
            <w:rFonts w:ascii="Times New Roman" w:eastAsiaTheme="minorEastAsia" w:hAnsi="Times New Roman" w:cs="Times New Roman"/>
            <w:iCs/>
          </w:rPr>
          <w:delText>”</w:delText>
        </w:r>
      </w:del>
      <w:r w:rsidR="00D12773" w:rsidRPr="009F769B">
        <w:rPr>
          <w:rFonts w:ascii="Times New Roman" w:eastAsiaTheme="minorEastAsia" w:hAnsi="Times New Roman" w:cs="Times New Roman"/>
          <w:iCs/>
        </w:rPr>
        <w:t xml:space="preserve"> and </w:t>
      </w:r>
      <w:ins w:id="810" w:author="O'Sullivan, Ronan James" w:date="2023-07-11T12:11:00Z">
        <w:r w:rsidR="004E1C08">
          <w:rPr>
            <w:rFonts w:ascii="Times New Roman" w:eastAsiaTheme="minorEastAsia" w:hAnsi="Times New Roman" w:cs="Times New Roman"/>
            <w:iCs/>
          </w:rPr>
          <w:t>‘</w:t>
        </w:r>
      </w:ins>
      <w:del w:id="811" w:author="O'Sullivan, Ronan James" w:date="2023-07-11T12:11:00Z">
        <w:r w:rsidR="00D12773" w:rsidRPr="009F769B" w:rsidDel="004E1C08">
          <w:rPr>
            <w:rFonts w:ascii="Times New Roman" w:eastAsiaTheme="minorEastAsia" w:hAnsi="Times New Roman" w:cs="Times New Roman"/>
            <w:iCs/>
          </w:rPr>
          <w:delText>“</w:delText>
        </w:r>
      </w:del>
      <w:r w:rsidR="00D12773" w:rsidRPr="009F769B">
        <w:rPr>
          <w:rFonts w:ascii="Times New Roman" w:eastAsiaTheme="minorEastAsia" w:hAnsi="Times New Roman" w:cs="Times New Roman"/>
          <w:iCs/>
        </w:rPr>
        <w:t>intruders competitively inferior</w:t>
      </w:r>
      <w:ins w:id="812" w:author="O'Sullivan, Ronan James" w:date="2023-07-11T12:11:00Z">
        <w:r w:rsidR="004E1C08">
          <w:rPr>
            <w:rFonts w:ascii="Times New Roman" w:eastAsiaTheme="minorEastAsia" w:hAnsi="Times New Roman" w:cs="Times New Roman"/>
            <w:iCs/>
          </w:rPr>
          <w:t>’</w:t>
        </w:r>
      </w:ins>
      <w:del w:id="813" w:author="O'Sullivan, Ronan James" w:date="2023-07-11T12:11:00Z">
        <w:r w:rsidR="00D12773" w:rsidRPr="009F769B" w:rsidDel="004E1C08">
          <w:rPr>
            <w:rFonts w:ascii="Times New Roman" w:eastAsiaTheme="minorEastAsia" w:hAnsi="Times New Roman" w:cs="Times New Roman"/>
            <w:iCs/>
          </w:rPr>
          <w:delText>”</w:delText>
        </w:r>
      </w:del>
      <w:r w:rsidR="00D12773" w:rsidRPr="009F769B">
        <w:rPr>
          <w:rFonts w:ascii="Times New Roman" w:eastAsiaTheme="minorEastAsia" w:hAnsi="Times New Roman" w:cs="Times New Roman"/>
          <w:iCs/>
        </w:rPr>
        <w:t xml:space="preserve"> scenarios (blue and red 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w:t>
      </w:r>
      <w:ins w:id="814" w:author="O'Sullivan, Ronan James" w:date="2023-07-11T12:11:00Z">
        <w:r w:rsidR="004E1C08">
          <w:rPr>
            <w:rFonts w:ascii="Times New Roman" w:eastAsiaTheme="minorEastAsia" w:hAnsi="Times New Roman" w:cs="Times New Roman"/>
            <w:iCs/>
          </w:rPr>
          <w:t>‘</w:t>
        </w:r>
      </w:ins>
      <w:del w:id="815" w:author="O'Sullivan, Ronan James" w:date="2023-07-11T12:11:00Z">
        <w:r w:rsidR="00D12773" w:rsidRPr="009F769B" w:rsidDel="004E1C08">
          <w:rPr>
            <w:rFonts w:ascii="Times New Roman" w:eastAsiaTheme="minorEastAsia" w:hAnsi="Times New Roman" w:cs="Times New Roman"/>
            <w:iCs/>
          </w:rPr>
          <w:delText>“</w:delText>
        </w:r>
      </w:del>
      <w:r w:rsidR="00D12773" w:rsidRPr="009F769B">
        <w:rPr>
          <w:rFonts w:ascii="Times New Roman" w:eastAsiaTheme="minorEastAsia" w:hAnsi="Times New Roman" w:cs="Times New Roman"/>
          <w:iCs/>
        </w:rPr>
        <w:t>intruders competitively equal</w:t>
      </w:r>
      <w:ins w:id="816" w:author="O'Sullivan, Ronan James" w:date="2023-07-11T12:11:00Z">
        <w:r w:rsidR="004E1C08">
          <w:rPr>
            <w:rFonts w:ascii="Times New Roman" w:eastAsiaTheme="minorEastAsia" w:hAnsi="Times New Roman" w:cs="Times New Roman"/>
            <w:iCs/>
          </w:rPr>
          <w:t>’</w:t>
        </w:r>
      </w:ins>
      <w:del w:id="817" w:author="O'Sullivan, Ronan James" w:date="2023-07-11T12:11:00Z">
        <w:r w:rsidR="00D12773" w:rsidRPr="009F769B" w:rsidDel="004E1C08">
          <w:rPr>
            <w:rFonts w:ascii="Times New Roman" w:eastAsiaTheme="minorEastAsia" w:hAnsi="Times New Roman" w:cs="Times New Roman"/>
            <w:iCs/>
          </w:rPr>
          <w:delText>”</w:delText>
        </w:r>
      </w:del>
      <w:r w:rsidR="00D12773" w:rsidRPr="009F769B">
        <w:rPr>
          <w:rFonts w:ascii="Times New Roman" w:eastAsiaTheme="minorEastAsia" w:hAnsi="Times New Roman" w:cs="Times New Roman"/>
          <w:iCs/>
        </w:rPr>
        <w:t xml:space="preserve"> 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w:t>
      </w:r>
      <w:del w:id="818" w:author="O'Sullivan, Ronan James" w:date="2023-07-11T12:11:00Z">
        <w:r w:rsidR="00112A33" w:rsidRPr="009F769B" w:rsidDel="004E1C08">
          <w:rPr>
            <w:rFonts w:ascii="Times New Roman" w:eastAsiaTheme="minorEastAsia" w:hAnsi="Times New Roman" w:cs="Times New Roman"/>
            <w:iCs/>
          </w:rPr>
          <w:delText xml:space="preserve">make </w:delText>
        </w:r>
      </w:del>
      <w:ins w:id="819" w:author="O'Sullivan, Ronan James" w:date="2023-07-11T12:11:00Z">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ins>
      <w:r w:rsidR="00112A33" w:rsidRPr="009F769B">
        <w:rPr>
          <w:rFonts w:ascii="Times New Roman" w:eastAsiaTheme="minorEastAsia" w:hAnsi="Times New Roman" w:cs="Times New Roman"/>
          <w:iCs/>
        </w:rPr>
        <w:t xml:space="preserve">an appreciable </w:t>
      </w:r>
      <w:del w:id="820" w:author="O'Sullivan, Ronan James" w:date="2023-07-11T12:11:00Z">
        <w:r w:rsidR="00112A33" w:rsidRPr="009F769B" w:rsidDel="004E1C08">
          <w:rPr>
            <w:rFonts w:ascii="Times New Roman" w:eastAsiaTheme="minorEastAsia" w:hAnsi="Times New Roman" w:cs="Times New Roman"/>
            <w:iCs/>
          </w:rPr>
          <w:delText xml:space="preserve">dent </w:delText>
        </w:r>
      </w:del>
      <w:ins w:id="821" w:author="O'Sullivan, Ronan James" w:date="2023-07-11T12:11:00Z">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ins>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ins w:id="822" w:author="O'Sullivan, Ronan James" w:date="2023-07-11T12:12:00Z">
        <w:r w:rsidR="004E1C08">
          <w:rPr>
            <w:rFonts w:ascii="Times New Roman" w:eastAsiaTheme="minorEastAsia" w:hAnsi="Times New Roman" w:cs="Times New Roman"/>
          </w:rPr>
          <w:t>- As a result,</w:t>
        </w:r>
      </w:ins>
      <w:del w:id="823" w:author="O'Sullivan, Ronan James" w:date="2023-07-11T12:12:00Z">
        <w:r w:rsidR="00112A33" w:rsidRPr="009F769B" w:rsidDel="004E1C08">
          <w:rPr>
            <w:rFonts w:ascii="Times New Roman" w:eastAsiaTheme="minorEastAsia" w:hAnsi="Times New Roman" w:cs="Times New Roman"/>
          </w:rPr>
          <w:delText>, so</w:delText>
        </w:r>
      </w:del>
      <w:r w:rsidR="00112A33" w:rsidRPr="009F769B">
        <w:rPr>
          <w:rFonts w:ascii="Times New Roman" w:eastAsiaTheme="minorEastAsia" w:hAnsi="Times New Roman" w:cs="Times New Roman"/>
        </w:rPr>
        <w:t xml:space="preserve"> the number of </w:t>
      </w:r>
      <w:proofErr w:type="spellStart"/>
      <w:r w:rsidR="00112A33" w:rsidRPr="009F769B">
        <w:rPr>
          <w:rFonts w:ascii="Times New Roman" w:eastAsiaTheme="minorEastAsia" w:hAnsi="Times New Roman" w:cs="Times New Roman"/>
        </w:rPr>
        <w:t>spawners</w:t>
      </w:r>
      <w:proofErr w:type="spellEnd"/>
      <w:r w:rsidR="00112A33" w:rsidRPr="009F769B">
        <w:rPr>
          <w:rFonts w:ascii="Times New Roman" w:eastAsiaTheme="minorEastAsia" w:hAnsi="Times New Roman" w:cs="Times New Roman"/>
        </w:rPr>
        <w:t xml:space="preserve">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w:t>
      </w:r>
      <w:ins w:id="824" w:author="O'Sullivan, Ronan James" w:date="2023-07-11T12:12:00Z">
        <w:r w:rsidR="004E1C08">
          <w:rPr>
            <w:rFonts w:ascii="Times New Roman" w:eastAsiaTheme="minorEastAsia" w:hAnsi="Times New Roman" w:cs="Times New Roman"/>
            <w:iCs/>
          </w:rPr>
          <w:t>‘</w:t>
        </w:r>
      </w:ins>
      <w:del w:id="825" w:author="O'Sullivan, Ronan James" w:date="2023-07-11T12:12:00Z">
        <w:r w:rsidR="00112A33" w:rsidRPr="009F769B" w:rsidDel="004E1C08">
          <w:rPr>
            <w:rFonts w:ascii="Times New Roman" w:eastAsiaTheme="minorEastAsia" w:hAnsi="Times New Roman" w:cs="Times New Roman"/>
            <w:iCs/>
          </w:rPr>
          <w:delText>“</w:delText>
        </w:r>
      </w:del>
      <w:r w:rsidR="00112A33" w:rsidRPr="009F769B">
        <w:rPr>
          <w:rFonts w:ascii="Times New Roman" w:eastAsiaTheme="minorEastAsia" w:hAnsi="Times New Roman" w:cs="Times New Roman"/>
          <w:iCs/>
        </w:rPr>
        <w:t>intruders competitively inferior</w:t>
      </w:r>
      <w:ins w:id="826" w:author="O'Sullivan, Ronan James" w:date="2023-07-11T12:12:00Z">
        <w:r w:rsidR="004E1C08">
          <w:rPr>
            <w:rFonts w:ascii="Times New Roman" w:eastAsiaTheme="minorEastAsia" w:hAnsi="Times New Roman" w:cs="Times New Roman"/>
            <w:iCs/>
          </w:rPr>
          <w:t>’</w:t>
        </w:r>
      </w:ins>
      <w:del w:id="827" w:author="O'Sullivan, Ronan James" w:date="2023-07-11T12:12:00Z">
        <w:r w:rsidR="00112A33" w:rsidRPr="009F769B" w:rsidDel="004E1C08">
          <w:rPr>
            <w:rFonts w:ascii="Times New Roman" w:eastAsiaTheme="minorEastAsia" w:hAnsi="Times New Roman" w:cs="Times New Roman"/>
            <w:iCs/>
          </w:rPr>
          <w:delText>”</w:delText>
        </w:r>
      </w:del>
      <w:r w:rsidR="00112A33" w:rsidRPr="009F769B">
        <w:rPr>
          <w:rFonts w:ascii="Times New Roman" w:eastAsiaTheme="minorEastAsia" w:hAnsi="Times New Roman" w:cs="Times New Roman"/>
          <w:iCs/>
        </w:rPr>
        <w:t xml:space="preserve"> scenario). </w:t>
      </w:r>
      <w:r w:rsidR="00C53FCA" w:rsidRPr="009F769B">
        <w:rPr>
          <w:rFonts w:ascii="Times New Roman" w:eastAsiaTheme="minorEastAsia" w:hAnsi="Times New Roman" w:cs="Times New Roman"/>
          <w:iCs/>
        </w:rPr>
        <w:t xml:space="preserve">A small amount of introgression occurred in the </w:t>
      </w:r>
      <w:ins w:id="828" w:author="O'Sullivan, Ronan James" w:date="2023-07-11T12:12:00Z">
        <w:r w:rsidR="004E1C08">
          <w:rPr>
            <w:rFonts w:ascii="Times New Roman" w:eastAsiaTheme="minorEastAsia" w:hAnsi="Times New Roman" w:cs="Times New Roman"/>
            <w:iCs/>
          </w:rPr>
          <w:t>‘</w:t>
        </w:r>
      </w:ins>
      <w:del w:id="829" w:author="O'Sullivan, Ronan James" w:date="2023-07-11T12:12:00Z">
        <w:r w:rsidR="00C53FCA" w:rsidRPr="009F769B" w:rsidDel="004E1C08">
          <w:rPr>
            <w:rFonts w:ascii="Times New Roman" w:eastAsiaTheme="minorEastAsia" w:hAnsi="Times New Roman" w:cs="Times New Roman"/>
            <w:iCs/>
          </w:rPr>
          <w:delText>“</w:delText>
        </w:r>
      </w:del>
      <w:r w:rsidR="00C53FCA" w:rsidRPr="009F769B">
        <w:rPr>
          <w:rFonts w:ascii="Times New Roman" w:eastAsiaTheme="minorEastAsia" w:hAnsi="Times New Roman" w:cs="Times New Roman"/>
          <w:iCs/>
        </w:rPr>
        <w:t>intruders competitively equal</w:t>
      </w:r>
      <w:ins w:id="830" w:author="O'Sullivan, Ronan James" w:date="2023-07-11T12:12:00Z">
        <w:r w:rsidR="004E1C08">
          <w:rPr>
            <w:rFonts w:ascii="Times New Roman" w:eastAsiaTheme="minorEastAsia" w:hAnsi="Times New Roman" w:cs="Times New Roman"/>
            <w:iCs/>
          </w:rPr>
          <w:t>’</w:t>
        </w:r>
      </w:ins>
      <w:del w:id="831" w:author="O'Sullivan, Ronan James" w:date="2023-07-11T12:12:00Z">
        <w:r w:rsidR="00C53FCA" w:rsidRPr="009F769B" w:rsidDel="004E1C08">
          <w:rPr>
            <w:rFonts w:ascii="Times New Roman" w:eastAsiaTheme="minorEastAsia" w:hAnsi="Times New Roman" w:cs="Times New Roman"/>
            <w:iCs/>
          </w:rPr>
          <w:delText>”</w:delText>
        </w:r>
      </w:del>
      <w:r w:rsidR="00C53FCA" w:rsidRPr="009F769B">
        <w:rPr>
          <w:rFonts w:ascii="Times New Roman" w:eastAsiaTheme="minorEastAsia" w:hAnsi="Times New Roman" w:cs="Times New Roman"/>
          <w:iCs/>
        </w:rPr>
        <w:t xml:space="preserve"> scenario at the neutral locus. </w:t>
      </w:r>
    </w:p>
    <w:p w14:paraId="1B5EF24D" w14:textId="4B1735E3"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The </w:t>
      </w:r>
      <w:del w:id="832" w:author="O'Sullivan, Ronan James" w:date="2023-07-11T12:13:00Z">
        <w:r w:rsidRPr="009F769B" w:rsidDel="004E1C08">
          <w:rPr>
            <w:rFonts w:ascii="Times New Roman" w:eastAsiaTheme="minorEastAsia" w:hAnsi="Times New Roman" w:cs="Times New Roman"/>
            <w:iCs/>
          </w:rPr>
          <w:delText xml:space="preserve">picture </w:delText>
        </w:r>
      </w:del>
      <w:ins w:id="833" w:author="O'Sullivan, Ronan James" w:date="2023-07-11T12:13:00Z">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 xml:space="preserve">changed </w:t>
      </w:r>
      <w:ins w:id="834" w:author="O'Sullivan, Ronan James" w:date="2023-07-11T12:13:00Z">
        <w:r w:rsidR="004E1C08">
          <w:rPr>
            <w:rFonts w:ascii="Times New Roman" w:eastAsiaTheme="minorEastAsia" w:hAnsi="Times New Roman" w:cs="Times New Roman"/>
            <w:iCs/>
          </w:rPr>
          <w:t xml:space="preserve">yet </w:t>
        </w:r>
      </w:ins>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ins w:id="835" w:author="O'Sullivan, Ronan James" w:date="2023-07-11T12:14:00Z">
        <w:r w:rsidR="004E1C08">
          <w:rPr>
            <w:rFonts w:ascii="Times New Roman" w:eastAsiaTheme="minorEastAsia" w:hAnsi="Times New Roman" w:cs="Times New Roman"/>
            <w:iCs/>
          </w:rPr>
          <w:t>‘</w:t>
        </w:r>
      </w:ins>
      <w:del w:id="836" w:author="O'Sullivan, Ronan James" w:date="2023-07-11T12:14:00Z">
        <w:r w:rsidR="00A43F30" w:rsidRPr="009F769B" w:rsidDel="004E1C08">
          <w:rPr>
            <w:rFonts w:ascii="Times New Roman" w:eastAsiaTheme="minorEastAsia" w:hAnsi="Times New Roman" w:cs="Times New Roman"/>
            <w:iCs/>
          </w:rPr>
          <w:delText>“</w:delText>
        </w:r>
      </w:del>
      <w:r w:rsidR="00A43F30" w:rsidRPr="009F769B">
        <w:rPr>
          <w:rFonts w:ascii="Times New Roman" w:eastAsiaTheme="minorEastAsia" w:hAnsi="Times New Roman" w:cs="Times New Roman"/>
          <w:iCs/>
        </w:rPr>
        <w:t>intruders competitively superior</w:t>
      </w:r>
      <w:del w:id="837" w:author="O'Sullivan, Ronan James" w:date="2023-07-11T12:13:00Z">
        <w:r w:rsidR="00A43F30" w:rsidRPr="009F769B" w:rsidDel="004E1C08">
          <w:rPr>
            <w:rFonts w:ascii="Times New Roman" w:eastAsiaTheme="minorEastAsia" w:hAnsi="Times New Roman" w:cs="Times New Roman"/>
            <w:iCs/>
          </w:rPr>
          <w:delText>”</w:delText>
        </w:r>
      </w:del>
      <w:ins w:id="838" w:author="O'Sullivan, Ronan James" w:date="2023-07-11T12:13:00Z">
        <w:r w:rsidR="004E1C08">
          <w:rPr>
            <w:rFonts w:ascii="Times New Roman" w:eastAsiaTheme="minorEastAsia" w:hAnsi="Times New Roman" w:cs="Times New Roman"/>
            <w:iCs/>
          </w:rPr>
          <w:t>’</w:t>
        </w:r>
      </w:ins>
      <w:r w:rsidR="00A43F30" w:rsidRPr="009F769B">
        <w:rPr>
          <w:rFonts w:ascii="Times New Roman" w:eastAsiaTheme="minorEastAsia" w:hAnsi="Times New Roman" w:cs="Times New Roman"/>
          <w:iCs/>
        </w:rPr>
        <w:t xml:space="preserve"> scenario (blue curves in Fig.S9)</w:t>
      </w:r>
      <w:ins w:id="839" w:author="O'Sullivan, Ronan James" w:date="2023-07-11T12:14:00Z">
        <w:r w:rsidR="004E1C08">
          <w:rPr>
            <w:rFonts w:ascii="Times New Roman" w:eastAsiaTheme="minorEastAsia" w:hAnsi="Times New Roman" w:cs="Times New Roman"/>
            <w:iCs/>
          </w:rPr>
          <w:t xml:space="preserve"> S</w:t>
        </w:r>
      </w:ins>
      <w:del w:id="840" w:author="O'Sullivan, Ronan James" w:date="2023-07-11T12:14:00Z">
        <w:r w:rsidR="00A43F30" w:rsidRPr="009F769B" w:rsidDel="004E1C08">
          <w:rPr>
            <w:rFonts w:ascii="Times New Roman" w:eastAsiaTheme="minorEastAsia" w:hAnsi="Times New Roman" w:cs="Times New Roman"/>
            <w:iCs/>
          </w:rPr>
          <w:delText>: s</w:delText>
        </w:r>
      </w:del>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w:t>
      </w:r>
      <w:ins w:id="841" w:author="O'Sullivan, Ronan James" w:date="2023-07-11T12:14:00Z">
        <w:r w:rsidR="004E1C08">
          <w:rPr>
            <w:rFonts w:ascii="Times New Roman" w:eastAsiaTheme="minorEastAsia" w:hAnsi="Times New Roman" w:cs="Times New Roman"/>
            <w:iCs/>
          </w:rPr>
          <w:t xml:space="preserve">both </w:t>
        </w:r>
      </w:ins>
      <w:r w:rsidR="00D64CD4" w:rsidRPr="009F769B">
        <w:rPr>
          <w:rFonts w:ascii="Times New Roman" w:eastAsiaTheme="minorEastAsia" w:hAnsi="Times New Roman" w:cs="Times New Roman"/>
          <w:iCs/>
        </w:rPr>
        <w:t xml:space="preserve">the </w:t>
      </w:r>
      <w:ins w:id="842" w:author="O'Sullivan, Ronan James" w:date="2023-07-11T12:14:00Z">
        <w:r w:rsidR="004E1C08">
          <w:rPr>
            <w:rFonts w:ascii="Times New Roman" w:eastAsiaTheme="minorEastAsia" w:hAnsi="Times New Roman" w:cs="Times New Roman"/>
            <w:iCs/>
          </w:rPr>
          <w:t>‘</w:t>
        </w:r>
      </w:ins>
      <w:del w:id="843" w:author="O'Sullivan, Ronan James" w:date="2023-07-11T12:14:00Z">
        <w:r w:rsidR="00D64CD4" w:rsidRPr="009F769B" w:rsidDel="004E1C08">
          <w:rPr>
            <w:rFonts w:ascii="Times New Roman" w:eastAsiaTheme="minorEastAsia" w:hAnsi="Times New Roman" w:cs="Times New Roman"/>
            <w:iCs/>
          </w:rPr>
          <w:delText>“</w:delText>
        </w:r>
      </w:del>
      <w:r w:rsidR="00D64CD4" w:rsidRPr="009F769B">
        <w:rPr>
          <w:rFonts w:ascii="Times New Roman" w:eastAsiaTheme="minorEastAsia" w:hAnsi="Times New Roman" w:cs="Times New Roman"/>
          <w:iCs/>
        </w:rPr>
        <w:t>intruders competitively equal</w:t>
      </w:r>
      <w:del w:id="844" w:author="O'Sullivan, Ronan James" w:date="2023-07-11T12:13:00Z">
        <w:r w:rsidR="00D64CD4" w:rsidRPr="009F769B" w:rsidDel="004E1C08">
          <w:rPr>
            <w:rFonts w:ascii="Times New Roman" w:eastAsiaTheme="minorEastAsia" w:hAnsi="Times New Roman" w:cs="Times New Roman"/>
            <w:iCs/>
          </w:rPr>
          <w:delText>”</w:delText>
        </w:r>
      </w:del>
      <w:ins w:id="845" w:author="O'Sullivan, Ronan James" w:date="2023-07-11T12:13:00Z">
        <w:r w:rsidR="004E1C08">
          <w:rPr>
            <w:rFonts w:ascii="Times New Roman" w:eastAsiaTheme="minorEastAsia" w:hAnsi="Times New Roman" w:cs="Times New Roman"/>
            <w:iCs/>
          </w:rPr>
          <w:t>’</w:t>
        </w:r>
      </w:ins>
      <w:r w:rsidR="00D64CD4" w:rsidRPr="009F769B">
        <w:rPr>
          <w:rFonts w:ascii="Times New Roman" w:eastAsiaTheme="minorEastAsia" w:hAnsi="Times New Roman" w:cs="Times New Roman"/>
          <w:iCs/>
        </w:rPr>
        <w:t xml:space="preserve"> and </w:t>
      </w:r>
      <w:ins w:id="846" w:author="O'Sullivan, Ronan James" w:date="2023-07-11T12:14:00Z">
        <w:r w:rsidR="004E1C08">
          <w:rPr>
            <w:rFonts w:ascii="Times New Roman" w:eastAsiaTheme="minorEastAsia" w:hAnsi="Times New Roman" w:cs="Times New Roman"/>
            <w:iCs/>
          </w:rPr>
          <w:t>‘</w:t>
        </w:r>
      </w:ins>
      <w:del w:id="847" w:author="O'Sullivan, Ronan James" w:date="2023-07-11T12:14:00Z">
        <w:r w:rsidR="00D64CD4" w:rsidRPr="009F769B" w:rsidDel="004E1C08">
          <w:rPr>
            <w:rFonts w:ascii="Times New Roman" w:eastAsiaTheme="minorEastAsia" w:hAnsi="Times New Roman" w:cs="Times New Roman"/>
            <w:iCs/>
          </w:rPr>
          <w:delText>“</w:delText>
        </w:r>
      </w:del>
      <w:r w:rsidR="00D64CD4" w:rsidRPr="009F769B">
        <w:rPr>
          <w:rFonts w:ascii="Times New Roman" w:eastAsiaTheme="minorEastAsia" w:hAnsi="Times New Roman" w:cs="Times New Roman"/>
          <w:iCs/>
        </w:rPr>
        <w:t>intruders competitively inferior</w:t>
      </w:r>
      <w:del w:id="848" w:author="O'Sullivan, Ronan James" w:date="2023-07-11T12:13:00Z">
        <w:r w:rsidR="00D64CD4" w:rsidRPr="009F769B" w:rsidDel="004E1C08">
          <w:rPr>
            <w:rFonts w:ascii="Times New Roman" w:eastAsiaTheme="minorEastAsia" w:hAnsi="Times New Roman" w:cs="Times New Roman"/>
            <w:iCs/>
          </w:rPr>
          <w:delText>”</w:delText>
        </w:r>
      </w:del>
      <w:ins w:id="849" w:author="O'Sullivan, Ronan James" w:date="2023-07-11T12:13:00Z">
        <w:r w:rsidR="004E1C08">
          <w:rPr>
            <w:rFonts w:ascii="Times New Roman" w:eastAsiaTheme="minorEastAsia" w:hAnsi="Times New Roman" w:cs="Times New Roman"/>
            <w:iCs/>
          </w:rPr>
          <w:t>’</w:t>
        </w:r>
      </w:ins>
      <w:r w:rsidR="00D64CD4" w:rsidRPr="009F769B">
        <w:rPr>
          <w:rFonts w:ascii="Times New Roman" w:eastAsiaTheme="minorEastAsia" w:hAnsi="Times New Roman" w:cs="Times New Roman"/>
          <w:iCs/>
        </w:rPr>
        <w:t xml:space="preserve">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w:t>
      </w:r>
      <w:ins w:id="850" w:author="O'Sullivan, Ronan James" w:date="2023-07-11T12:15:00Z">
        <w:r w:rsidR="00F14994">
          <w:rPr>
            <w:rFonts w:ascii="Times New Roman" w:eastAsiaTheme="minorEastAsia" w:hAnsi="Times New Roman" w:cs="Times New Roman"/>
            <w:iCs/>
          </w:rPr>
          <w:t>‘</w:t>
        </w:r>
      </w:ins>
      <w:del w:id="851" w:author="O'Sullivan, Ronan James" w:date="2023-07-11T12:15:00Z">
        <w:r w:rsidR="00AA5E27" w:rsidRPr="009F769B" w:rsidDel="00F14994">
          <w:rPr>
            <w:rFonts w:ascii="Times New Roman" w:eastAsiaTheme="minorEastAsia" w:hAnsi="Times New Roman" w:cs="Times New Roman"/>
            <w:iCs/>
          </w:rPr>
          <w:delText>“</w:delText>
        </w:r>
      </w:del>
      <w:r w:rsidR="00AA5E27" w:rsidRPr="009F769B">
        <w:rPr>
          <w:rFonts w:ascii="Times New Roman" w:eastAsiaTheme="minorEastAsia" w:hAnsi="Times New Roman" w:cs="Times New Roman"/>
          <w:iCs/>
        </w:rPr>
        <w:t>intruders competitively inferior</w:t>
      </w:r>
      <w:del w:id="852" w:author="O'Sullivan, Ronan James" w:date="2023-07-11T12:13:00Z">
        <w:r w:rsidR="00AA5E27" w:rsidRPr="009F769B" w:rsidDel="004E1C08">
          <w:rPr>
            <w:rFonts w:ascii="Times New Roman" w:eastAsiaTheme="minorEastAsia" w:hAnsi="Times New Roman" w:cs="Times New Roman"/>
            <w:iCs/>
          </w:rPr>
          <w:delText>”</w:delText>
        </w:r>
      </w:del>
      <w:ins w:id="853" w:author="O'Sullivan, Ronan James" w:date="2023-07-11T12:13:00Z">
        <w:r w:rsidR="004E1C08">
          <w:rPr>
            <w:rFonts w:ascii="Times New Roman" w:eastAsiaTheme="minorEastAsia" w:hAnsi="Times New Roman" w:cs="Times New Roman"/>
            <w:iCs/>
          </w:rPr>
          <w:t>’</w:t>
        </w:r>
      </w:ins>
      <w:r w:rsidR="00AA5E27" w:rsidRPr="009F769B">
        <w:rPr>
          <w:rFonts w:ascii="Times New Roman" w:eastAsiaTheme="minorEastAsia" w:hAnsi="Times New Roman" w:cs="Times New Roman"/>
          <w:iCs/>
        </w:rPr>
        <w:t xml:space="preserve"> </w:t>
      </w:r>
      <w:del w:id="854" w:author="O'Sullivan, Ronan James" w:date="2023-07-11T12:15:00Z">
        <w:r w:rsidR="00AA5E27" w:rsidRPr="009F769B" w:rsidDel="00F14994">
          <w:rPr>
            <w:rFonts w:ascii="Times New Roman" w:eastAsiaTheme="minorEastAsia" w:hAnsi="Times New Roman" w:cs="Times New Roman"/>
            <w:iCs/>
          </w:rPr>
          <w:delText>case</w:delText>
        </w:r>
      </w:del>
      <w:ins w:id="855" w:author="O'Sullivan, Ronan James" w:date="2023-07-11T12:15:00Z">
        <w:r w:rsidR="00F14994">
          <w:rPr>
            <w:rFonts w:ascii="Times New Roman" w:eastAsiaTheme="minorEastAsia" w:hAnsi="Times New Roman" w:cs="Times New Roman"/>
            <w:iCs/>
          </w:rPr>
          <w:t>scenario</w:t>
        </w:r>
      </w:ins>
      <w:r w:rsidR="00AA5E27" w:rsidRPr="009F769B">
        <w:rPr>
          <w:rFonts w:ascii="Times New Roman" w:eastAsiaTheme="minorEastAsia" w:hAnsi="Times New Roman" w:cs="Times New Roman"/>
          <w:iCs/>
        </w:rPr>
        <w:t>)</w:t>
      </w:r>
      <w:ins w:id="856" w:author="O'Sullivan, Ronan James" w:date="2023-07-11T12:15:00Z">
        <w:r w:rsidR="00F14994">
          <w:rPr>
            <w:rFonts w:ascii="Times New Roman" w:eastAsiaTheme="minorEastAsia" w:hAnsi="Times New Roman" w:cs="Times New Roman"/>
            <w:iCs/>
          </w:rPr>
          <w:t>.</w:t>
        </w:r>
      </w:ins>
      <w:del w:id="857" w:author="O'Sullivan, Ronan James" w:date="2023-07-11T12:15:00Z">
        <w:r w:rsidR="00AA5E27" w:rsidRPr="009F769B" w:rsidDel="00F14994">
          <w:rPr>
            <w:rFonts w:ascii="Times New Roman" w:eastAsiaTheme="minorEastAsia" w:hAnsi="Times New Roman" w:cs="Times New Roman"/>
            <w:iCs/>
          </w:rPr>
          <w:delText xml:space="preserve">, </w:delText>
        </w:r>
        <w:r w:rsidR="00D64CD4" w:rsidRPr="009F769B" w:rsidDel="00F14994">
          <w:rPr>
            <w:rFonts w:ascii="Times New Roman" w:eastAsiaTheme="minorEastAsia" w:hAnsi="Times New Roman" w:cs="Times New Roman"/>
            <w:iCs/>
          </w:rPr>
          <w:delText>so</w:delText>
        </w:r>
      </w:del>
      <w:r w:rsidR="00D64CD4" w:rsidRPr="009F769B">
        <w:rPr>
          <w:rFonts w:ascii="Times New Roman" w:eastAsiaTheme="minorEastAsia" w:hAnsi="Times New Roman" w:cs="Times New Roman"/>
          <w:iCs/>
        </w:rPr>
        <w:t xml:space="preserve"> </w:t>
      </w:r>
      <w:ins w:id="858" w:author="O'Sullivan, Ronan James" w:date="2023-07-11T12:15:00Z">
        <w:r w:rsidR="00F14994">
          <w:rPr>
            <w:rFonts w:ascii="Times New Roman" w:eastAsiaTheme="minorEastAsia" w:hAnsi="Times New Roman" w:cs="Times New Roman"/>
            <w:iCs/>
          </w:rPr>
          <w:t>L</w:t>
        </w:r>
      </w:ins>
      <w:del w:id="859" w:author="O'Sullivan, Ronan James" w:date="2023-07-11T12:15:00Z">
        <w:r w:rsidR="00D64CD4" w:rsidRPr="009F769B" w:rsidDel="00F14994">
          <w:rPr>
            <w:rFonts w:ascii="Times New Roman" w:eastAsiaTheme="minorEastAsia" w:hAnsi="Times New Roman" w:cs="Times New Roman"/>
            <w:iCs/>
          </w:rPr>
          <w:delText>l</w:delText>
        </w:r>
      </w:del>
      <w:r w:rsidR="00D64CD4" w:rsidRPr="009F769B">
        <w:rPr>
          <w:rFonts w:ascii="Times New Roman" w:eastAsiaTheme="minorEastAsia" w:hAnsi="Times New Roman" w:cs="Times New Roman"/>
          <w:iCs/>
        </w:rPr>
        <w:t>ittle maladaptation or introgression of foreign/domesticated alleles occurred</w:t>
      </w:r>
      <w:r w:rsidR="00AA5E27" w:rsidRPr="009F769B">
        <w:rPr>
          <w:rFonts w:ascii="Times New Roman" w:eastAsiaTheme="minorEastAsia" w:hAnsi="Times New Roman" w:cs="Times New Roman"/>
          <w:iCs/>
        </w:rPr>
        <w:t xml:space="preserve"> in the </w:t>
      </w:r>
      <w:ins w:id="860" w:author="O'Sullivan, Ronan James" w:date="2023-07-11T12:15:00Z">
        <w:r w:rsidR="00F14994">
          <w:rPr>
            <w:rFonts w:ascii="Times New Roman" w:eastAsiaTheme="minorEastAsia" w:hAnsi="Times New Roman" w:cs="Times New Roman"/>
            <w:iCs/>
          </w:rPr>
          <w:t>‘</w:t>
        </w:r>
      </w:ins>
      <w:del w:id="861" w:author="O'Sullivan, Ronan James" w:date="2023-07-11T12:15:00Z">
        <w:r w:rsidR="00AA5E27" w:rsidRPr="009F769B" w:rsidDel="00F14994">
          <w:rPr>
            <w:rFonts w:ascii="Times New Roman" w:eastAsiaTheme="minorEastAsia" w:hAnsi="Times New Roman" w:cs="Times New Roman"/>
            <w:iCs/>
          </w:rPr>
          <w:delText>“</w:delText>
        </w:r>
      </w:del>
      <w:r w:rsidR="00AA5E27" w:rsidRPr="009F769B">
        <w:rPr>
          <w:rFonts w:ascii="Times New Roman" w:eastAsiaTheme="minorEastAsia" w:hAnsi="Times New Roman" w:cs="Times New Roman"/>
          <w:iCs/>
        </w:rPr>
        <w:t>intruders competitively inferior</w:t>
      </w:r>
      <w:del w:id="862" w:author="O'Sullivan, Ronan James" w:date="2023-07-11T12:13:00Z">
        <w:r w:rsidR="00AA5E27" w:rsidRPr="009F769B" w:rsidDel="004E1C08">
          <w:rPr>
            <w:rFonts w:ascii="Times New Roman" w:eastAsiaTheme="minorEastAsia" w:hAnsi="Times New Roman" w:cs="Times New Roman"/>
            <w:iCs/>
          </w:rPr>
          <w:delText>”</w:delText>
        </w:r>
      </w:del>
      <w:ins w:id="863" w:author="O'Sullivan, Ronan James" w:date="2023-07-11T12:13:00Z">
        <w:r w:rsidR="004E1C08">
          <w:rPr>
            <w:rFonts w:ascii="Times New Roman" w:eastAsiaTheme="minorEastAsia" w:hAnsi="Times New Roman" w:cs="Times New Roman"/>
            <w:iCs/>
          </w:rPr>
          <w:t>’</w:t>
        </w:r>
      </w:ins>
      <w:r w:rsidR="00AA5E27" w:rsidRPr="009F769B">
        <w:rPr>
          <w:rFonts w:ascii="Times New Roman" w:eastAsiaTheme="minorEastAsia" w:hAnsi="Times New Roman" w:cs="Times New Roman"/>
          <w:iCs/>
        </w:rPr>
        <w:t xml:space="preserve">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introgression occurred in the </w:t>
      </w:r>
      <w:ins w:id="864" w:author="O'Sullivan, Ronan James" w:date="2023-07-11T12:16:00Z">
        <w:r w:rsidR="00F14994">
          <w:rPr>
            <w:rFonts w:ascii="Times New Roman" w:eastAsiaTheme="minorEastAsia" w:hAnsi="Times New Roman" w:cs="Times New Roman"/>
            <w:iCs/>
          </w:rPr>
          <w:t>‘</w:t>
        </w:r>
      </w:ins>
      <w:del w:id="865" w:author="O'Sullivan, Ronan James" w:date="2023-07-11T12:16:00Z">
        <w:r w:rsidR="00AA5E27" w:rsidRPr="009F769B" w:rsidDel="00F14994">
          <w:rPr>
            <w:rFonts w:ascii="Times New Roman" w:eastAsiaTheme="minorEastAsia" w:hAnsi="Times New Roman" w:cs="Times New Roman"/>
            <w:iCs/>
          </w:rPr>
          <w:delText>“</w:delText>
        </w:r>
      </w:del>
      <w:r w:rsidR="00AA5E27" w:rsidRPr="009F769B">
        <w:rPr>
          <w:rFonts w:ascii="Times New Roman" w:eastAsiaTheme="minorEastAsia" w:hAnsi="Times New Roman" w:cs="Times New Roman"/>
          <w:iCs/>
        </w:rPr>
        <w:t>intruders competitively equal</w:t>
      </w:r>
      <w:del w:id="866" w:author="O'Sullivan, Ronan James" w:date="2023-07-11T12:13:00Z">
        <w:r w:rsidR="00AA5E27" w:rsidRPr="009F769B" w:rsidDel="004E1C08">
          <w:rPr>
            <w:rFonts w:ascii="Times New Roman" w:eastAsiaTheme="minorEastAsia" w:hAnsi="Times New Roman" w:cs="Times New Roman"/>
            <w:iCs/>
          </w:rPr>
          <w:delText>”</w:delText>
        </w:r>
      </w:del>
      <w:ins w:id="867" w:author="O'Sullivan, Ronan James" w:date="2023-07-11T12:13:00Z">
        <w:r w:rsidR="004E1C08">
          <w:rPr>
            <w:rFonts w:ascii="Times New Roman" w:eastAsiaTheme="minorEastAsia" w:hAnsi="Times New Roman" w:cs="Times New Roman"/>
            <w:iCs/>
          </w:rPr>
          <w:t>’</w:t>
        </w:r>
      </w:ins>
      <w:r w:rsidR="00AA5E27" w:rsidRPr="009F769B">
        <w:rPr>
          <w:rFonts w:ascii="Times New Roman" w:eastAsiaTheme="minorEastAsia" w:hAnsi="Times New Roman" w:cs="Times New Roman"/>
          <w:iCs/>
        </w:rPr>
        <w:t xml:space="preserve">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w:t>
      </w:r>
      <w:ins w:id="868" w:author="O'Sullivan, Ronan James" w:date="2023-07-11T12:16:00Z">
        <w:r w:rsidR="00F14994">
          <w:rPr>
            <w:rFonts w:ascii="Times New Roman" w:eastAsiaTheme="minorEastAsia" w:hAnsi="Times New Roman" w:cs="Times New Roman"/>
            <w:iCs/>
          </w:rPr>
          <w:t>‘</w:t>
        </w:r>
      </w:ins>
      <w:del w:id="869" w:author="O'Sullivan, Ronan James" w:date="2023-07-11T12:16:00Z">
        <w:r w:rsidR="003E0661" w:rsidRPr="009F769B" w:rsidDel="00F14994">
          <w:rPr>
            <w:rFonts w:ascii="Times New Roman" w:eastAsiaTheme="minorEastAsia" w:hAnsi="Times New Roman" w:cs="Times New Roman"/>
            <w:iCs/>
          </w:rPr>
          <w:delText>“</w:delText>
        </w:r>
      </w:del>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del w:id="870" w:author="O'Sullivan, Ronan James" w:date="2023-07-11T12:13:00Z">
        <w:r w:rsidR="003E0661" w:rsidRPr="009F769B" w:rsidDel="004E1C08">
          <w:rPr>
            <w:rFonts w:ascii="Times New Roman" w:eastAsiaTheme="minorEastAsia" w:hAnsi="Times New Roman" w:cs="Times New Roman"/>
            <w:iCs/>
          </w:rPr>
          <w:delText>”</w:delText>
        </w:r>
      </w:del>
      <w:ins w:id="871" w:author="O'Sullivan, Ronan James" w:date="2023-07-11T12:13:00Z">
        <w:r w:rsidR="004E1C08">
          <w:rPr>
            <w:rFonts w:ascii="Times New Roman" w:eastAsiaTheme="minorEastAsia" w:hAnsi="Times New Roman" w:cs="Times New Roman"/>
            <w:iCs/>
          </w:rPr>
          <w:t>’</w:t>
        </w:r>
      </w:ins>
      <w:r w:rsidR="003E0661" w:rsidRPr="009F769B">
        <w:rPr>
          <w:rFonts w:ascii="Times New Roman" w:eastAsiaTheme="minorEastAsia" w:hAnsi="Times New Roman" w:cs="Times New Roman"/>
          <w:iCs/>
        </w:rPr>
        <w:t xml:space="preserve"> and </w:t>
      </w:r>
      <w:ins w:id="872" w:author="O'Sullivan, Ronan James" w:date="2023-07-11T12:16:00Z">
        <w:r w:rsidR="00F14994">
          <w:rPr>
            <w:rFonts w:ascii="Times New Roman" w:eastAsiaTheme="minorEastAsia" w:hAnsi="Times New Roman" w:cs="Times New Roman"/>
            <w:iCs/>
          </w:rPr>
          <w:t>‘i</w:t>
        </w:r>
      </w:ins>
      <w:del w:id="873" w:author="O'Sullivan, Ronan James" w:date="2023-07-11T12:16:00Z">
        <w:r w:rsidR="003E0661" w:rsidRPr="009F769B" w:rsidDel="00F14994">
          <w:rPr>
            <w:rFonts w:ascii="Times New Roman" w:eastAsiaTheme="minorEastAsia" w:hAnsi="Times New Roman" w:cs="Times New Roman"/>
            <w:iCs/>
          </w:rPr>
          <w:delText>“i</w:delText>
        </w:r>
      </w:del>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del w:id="874" w:author="O'Sullivan, Ronan James" w:date="2023-07-11T12:13:00Z">
        <w:r w:rsidR="003E0661" w:rsidRPr="009F769B" w:rsidDel="004E1C08">
          <w:rPr>
            <w:rFonts w:ascii="Times New Roman" w:eastAsiaTheme="minorEastAsia" w:hAnsi="Times New Roman" w:cs="Times New Roman"/>
            <w:iCs/>
          </w:rPr>
          <w:delText>”</w:delText>
        </w:r>
      </w:del>
      <w:ins w:id="875" w:author="O'Sullivan, Ronan James" w:date="2023-07-11T12:13:00Z">
        <w:r w:rsidR="004E1C08">
          <w:rPr>
            <w:rFonts w:ascii="Times New Roman" w:eastAsiaTheme="minorEastAsia" w:hAnsi="Times New Roman" w:cs="Times New Roman"/>
            <w:iCs/>
          </w:rPr>
          <w:t>’</w:t>
        </w:r>
      </w:ins>
      <w:r w:rsidR="003E0661" w:rsidRPr="009F769B">
        <w:rPr>
          <w:rFonts w:ascii="Times New Roman" w:eastAsiaTheme="minorEastAsia" w:hAnsi="Times New Roman" w:cs="Times New Roman"/>
          <w:iCs/>
        </w:rPr>
        <w:t xml:space="preserve"> scenarios (red and green curves in Fig.S9), while a small amount of maladaptation occurred in the </w:t>
      </w:r>
      <w:ins w:id="876" w:author="O'Sullivan, Ronan James" w:date="2023-07-11T12:16:00Z">
        <w:r w:rsidR="00F14994">
          <w:rPr>
            <w:rFonts w:ascii="Times New Roman" w:eastAsiaTheme="minorEastAsia" w:hAnsi="Times New Roman" w:cs="Times New Roman"/>
            <w:iCs/>
          </w:rPr>
          <w:t>‘</w:t>
        </w:r>
      </w:ins>
      <w:del w:id="877" w:author="O'Sullivan, Ronan James" w:date="2023-07-11T12:16:00Z">
        <w:r w:rsidR="003E0661" w:rsidRPr="009F769B" w:rsidDel="00F14994">
          <w:rPr>
            <w:rFonts w:ascii="Times New Roman" w:eastAsiaTheme="minorEastAsia" w:hAnsi="Times New Roman" w:cs="Times New Roman"/>
            <w:iCs/>
          </w:rPr>
          <w:delText>“</w:delText>
        </w:r>
      </w:del>
      <w:r w:rsidR="003E0661" w:rsidRPr="009F769B">
        <w:rPr>
          <w:rFonts w:ascii="Times New Roman" w:eastAsiaTheme="minorEastAsia" w:hAnsi="Times New Roman" w:cs="Times New Roman"/>
          <w:iCs/>
        </w:rPr>
        <w:t>intruders competitively superior</w:t>
      </w:r>
      <w:del w:id="878" w:author="O'Sullivan, Ronan James" w:date="2023-07-11T12:13:00Z">
        <w:r w:rsidR="003E0661" w:rsidRPr="009F769B" w:rsidDel="004E1C08">
          <w:rPr>
            <w:rFonts w:ascii="Times New Roman" w:eastAsiaTheme="minorEastAsia" w:hAnsi="Times New Roman" w:cs="Times New Roman"/>
            <w:iCs/>
          </w:rPr>
          <w:delText>”</w:delText>
        </w:r>
      </w:del>
      <w:ins w:id="879" w:author="O'Sullivan, Ronan James" w:date="2023-07-11T12:13:00Z">
        <w:r w:rsidR="004E1C08">
          <w:rPr>
            <w:rFonts w:ascii="Times New Roman" w:eastAsiaTheme="minorEastAsia" w:hAnsi="Times New Roman" w:cs="Times New Roman"/>
            <w:iCs/>
          </w:rPr>
          <w:t>’</w:t>
        </w:r>
      </w:ins>
      <w:r w:rsidR="003E0661" w:rsidRPr="009F769B">
        <w:rPr>
          <w:rFonts w:ascii="Times New Roman" w:eastAsiaTheme="minorEastAsia" w:hAnsi="Times New Roman" w:cs="Times New Roman"/>
          <w:iCs/>
        </w:rPr>
        <w:t xml:space="preserve">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introgression occurred in the </w:t>
      </w:r>
      <w:del w:id="880" w:author="O'Sullivan, Ronan James" w:date="2023-07-11T12:16:00Z">
        <w:r w:rsidR="001F4896" w:rsidDel="00F14994">
          <w:rPr>
            <w:rFonts w:ascii="Times New Roman" w:eastAsiaTheme="minorEastAsia" w:hAnsi="Times New Roman" w:cs="Times New Roman"/>
            <w:iCs/>
          </w:rPr>
          <w:delText>former</w:delText>
        </w:r>
        <w:r w:rsidR="00CF0E45" w:rsidRPr="009F769B" w:rsidDel="00F14994">
          <w:rPr>
            <w:rFonts w:ascii="Times New Roman" w:eastAsiaTheme="minorEastAsia" w:hAnsi="Times New Roman" w:cs="Times New Roman"/>
            <w:iCs/>
          </w:rPr>
          <w:delText xml:space="preserve"> </w:delText>
        </w:r>
      </w:del>
      <w:ins w:id="881" w:author="O'Sullivan, Ronan James" w:date="2023-07-11T12:16:00Z">
        <w:r w:rsidR="00F14994">
          <w:rPr>
            <w:rFonts w:ascii="Times New Roman" w:eastAsiaTheme="minorEastAsia" w:hAnsi="Times New Roman" w:cs="Times New Roman"/>
            <w:iCs/>
          </w:rPr>
          <w:t>first</w:t>
        </w:r>
        <w:r w:rsidR="00F14994" w:rsidRPr="009F769B">
          <w:rPr>
            <w:rFonts w:ascii="Times New Roman" w:eastAsiaTheme="minorEastAsia" w:hAnsi="Times New Roman" w:cs="Times New Roman"/>
            <w:iCs/>
          </w:rPr>
          <w:t xml:space="preserve"> </w:t>
        </w:r>
      </w:ins>
      <w:r w:rsidR="00CF0E45" w:rsidRPr="009F769B">
        <w:rPr>
          <w:rFonts w:ascii="Times New Roman" w:eastAsiaTheme="minorEastAsia" w:hAnsi="Times New Roman" w:cs="Times New Roman"/>
          <w:iCs/>
        </w:rPr>
        <w:t>two scenarios</w:t>
      </w:r>
      <w:ins w:id="882" w:author="O'Sullivan, Ronan James" w:date="2023-07-11T12:16:00Z">
        <w:r w:rsidR="00F14994">
          <w:rPr>
            <w:rFonts w:ascii="Times New Roman" w:eastAsiaTheme="minorEastAsia" w:hAnsi="Times New Roman" w:cs="Times New Roman"/>
            <w:iCs/>
          </w:rPr>
          <w:t xml:space="preserve"> cons</w:t>
        </w:r>
      </w:ins>
      <w:ins w:id="883" w:author="O'Sullivan, Ronan James" w:date="2023-07-11T12:17:00Z">
        <w:r w:rsidR="00F14994">
          <w:rPr>
            <w:rFonts w:ascii="Times New Roman" w:eastAsiaTheme="minorEastAsia" w:hAnsi="Times New Roman" w:cs="Times New Roman"/>
            <w:iCs/>
          </w:rPr>
          <w:t>idered</w:t>
        </w:r>
      </w:ins>
      <w:r w:rsidR="00CF0E45" w:rsidRPr="009F769B">
        <w:rPr>
          <w:rFonts w:ascii="Times New Roman" w:eastAsiaTheme="minorEastAsia" w:hAnsi="Times New Roman" w:cs="Times New Roman"/>
          <w:iCs/>
        </w:rPr>
        <w:t xml:space="preserve">, whilst a small amount of introgression occurred in the </w:t>
      </w:r>
      <w:ins w:id="884" w:author="O'Sullivan, Ronan James" w:date="2023-07-11T12:16:00Z">
        <w:r w:rsidR="00F14994">
          <w:rPr>
            <w:rFonts w:ascii="Times New Roman" w:eastAsiaTheme="minorEastAsia" w:hAnsi="Times New Roman" w:cs="Times New Roman"/>
            <w:iCs/>
          </w:rPr>
          <w:t>‘</w:t>
        </w:r>
      </w:ins>
      <w:del w:id="885" w:author="O'Sullivan, Ronan James" w:date="2023-07-11T12:16:00Z">
        <w:r w:rsidR="00CF0E45" w:rsidRPr="009F769B" w:rsidDel="00F14994">
          <w:rPr>
            <w:rFonts w:ascii="Times New Roman" w:eastAsiaTheme="minorEastAsia" w:hAnsi="Times New Roman" w:cs="Times New Roman"/>
            <w:iCs/>
          </w:rPr>
          <w:delText>“</w:delText>
        </w:r>
      </w:del>
      <w:r w:rsidR="00CF0E45" w:rsidRPr="009F769B">
        <w:rPr>
          <w:rFonts w:ascii="Times New Roman" w:eastAsiaTheme="minorEastAsia" w:hAnsi="Times New Roman" w:cs="Times New Roman"/>
          <w:iCs/>
        </w:rPr>
        <w:t>intruders competitively superior</w:t>
      </w:r>
      <w:del w:id="886" w:author="O'Sullivan, Ronan James" w:date="2023-07-11T12:13:00Z">
        <w:r w:rsidR="00CF0E45" w:rsidRPr="009F769B" w:rsidDel="004E1C08">
          <w:rPr>
            <w:rFonts w:ascii="Times New Roman" w:eastAsiaTheme="minorEastAsia" w:hAnsi="Times New Roman" w:cs="Times New Roman"/>
            <w:iCs/>
          </w:rPr>
          <w:delText>”</w:delText>
        </w:r>
      </w:del>
      <w:ins w:id="887" w:author="O'Sullivan, Ronan James" w:date="2023-07-11T12:13:00Z">
        <w:r w:rsidR="004E1C08">
          <w:rPr>
            <w:rFonts w:ascii="Times New Roman" w:eastAsiaTheme="minorEastAsia" w:hAnsi="Times New Roman" w:cs="Times New Roman"/>
            <w:iCs/>
          </w:rPr>
          <w:t>’</w:t>
        </w:r>
      </w:ins>
      <w:r w:rsidR="00CF0E45" w:rsidRPr="009F769B">
        <w:rPr>
          <w:rFonts w:ascii="Times New Roman" w:eastAsiaTheme="minorEastAsia" w:hAnsi="Times New Roman" w:cs="Times New Roman"/>
          <w:iCs/>
        </w:rPr>
        <w:t xml:space="preserve">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2B3086E1" w:rsidR="0028507A" w:rsidRPr="009F769B" w:rsidRDefault="0028507A" w:rsidP="006D081A">
      <w:pPr>
        <w:spacing w:line="48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del w:id="888" w:author="O'Sullivan, Ronan James" w:date="2023-07-11T12:23:00Z">
        <w:r w:rsidR="006E7B0D" w:rsidRPr="006E7B0D" w:rsidDel="00D34D9C">
          <w:rPr>
            <w:rFonts w:ascii="Times New Roman" w:eastAsiaTheme="minorEastAsia" w:hAnsi="Times New Roman" w:cs="Times New Roman"/>
            <w:iCs/>
          </w:rPr>
          <w:delText>(a stream of consciousness for now!!)</w:delText>
        </w:r>
      </w:del>
    </w:p>
    <w:p w14:paraId="69C70C8A" w14:textId="296D1930" w:rsidR="007A1675"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1: a recap of the key results, with some big statements on their general importance. </w:t>
      </w:r>
    </w:p>
    <w:p w14:paraId="068FDF41" w14:textId="4937FAFA" w:rsidR="00F4200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the stronger the selection). </w:t>
      </w:r>
      <w:r w:rsidR="00917A29">
        <w:rPr>
          <w:rFonts w:ascii="Times New Roman" w:eastAsiaTheme="minorEastAsia" w:hAnsi="Times New Roman" w:cs="Times New Roman"/>
          <w:iCs/>
        </w:rPr>
        <w:t xml:space="preserve">Discuss interactions between hard and soft selection – e.g., when there is strong maladaptation (strong hard selection), recruits per spawner falls below 1, which shuts off any 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but if they were genetically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w:t>
      </w:r>
      <w:r w:rsidR="00917A29">
        <w:rPr>
          <w:rFonts w:ascii="Times New Roman" w:eastAsiaTheme="minorEastAsia" w:hAnsi="Times New Roman" w:cs="Times New Roman"/>
          <w:iCs/>
        </w:rPr>
        <w:lastRenderedPageBreak/>
        <w:t>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commentRangeStart w:id="889"/>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commentRangeEnd w:id="889"/>
      <w:r w:rsidR="00D34D9C">
        <w:rPr>
          <w:rStyle w:val="CommentReference"/>
        </w:rPr>
        <w:commentReference w:id="889"/>
      </w:r>
    </w:p>
    <w:p w14:paraId="336C6D11" w14:textId="77AE2A30" w:rsidR="00B213B7" w:rsidRDefault="008D2A19" w:rsidP="006D081A">
      <w:pPr>
        <w:spacing w:line="480" w:lineRule="auto"/>
        <w:jc w:val="both"/>
        <w:rPr>
          <w:rFonts w:ascii="Times New Roman" w:eastAsiaTheme="minorEastAsia" w:hAnsi="Times New Roman" w:cs="Times New Roman"/>
          <w:iCs/>
        </w:rPr>
      </w:pPr>
      <w:commentRangeStart w:id="890"/>
      <w:r>
        <w:rPr>
          <w:rFonts w:ascii="Times New Roman" w:eastAsiaTheme="minorEastAsia" w:hAnsi="Times New Roman" w:cs="Times New Roman"/>
          <w:iCs/>
        </w:rPr>
        <w:t>Section 3</w:t>
      </w:r>
      <w:r w:rsidR="00B213B7">
        <w:rPr>
          <w:rFonts w:ascii="Times New Roman" w:eastAsiaTheme="minorEastAsia" w:hAnsi="Times New Roman" w:cs="Times New Roman"/>
          <w:iCs/>
        </w:rPr>
        <w:t xml:space="preserve">: a discussion of the </w:t>
      </w:r>
      <w:del w:id="891" w:author="O'Sullivan, Ronan James" w:date="2023-07-11T11:27:00Z">
        <w:r w:rsidR="00B213B7" w:rsidDel="00DD7F86">
          <w:rPr>
            <w:rFonts w:ascii="Times New Roman" w:eastAsiaTheme="minorEastAsia" w:hAnsi="Times New Roman" w:cs="Times New Roman"/>
            <w:iCs/>
          </w:rPr>
          <w:delText>one-off</w:delText>
        </w:r>
      </w:del>
      <w:ins w:id="892" w:author="O'Sullivan, Ronan James" w:date="2023-07-11T11:27:00Z">
        <w:r w:rsidR="00DD7F86">
          <w:rPr>
            <w:rFonts w:ascii="Times New Roman" w:eastAsiaTheme="minorEastAsia" w:hAnsi="Times New Roman" w:cs="Times New Roman"/>
            <w:iCs/>
          </w:rPr>
          <w:t>acute</w:t>
        </w:r>
      </w:ins>
      <w:r w:rsidR="00B213B7">
        <w:rPr>
          <w:rFonts w:ascii="Times New Roman" w:eastAsiaTheme="minorEastAsia" w:hAnsi="Times New Roman" w:cs="Times New Roman"/>
          <w:iCs/>
        </w:rPr>
        <w:t xml:space="preserve">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w:t>
      </w:r>
      <w:commentRangeEnd w:id="890"/>
      <w:r w:rsidR="00681B3B">
        <w:rPr>
          <w:rStyle w:val="CommentReference"/>
        </w:rPr>
        <w:commentReference w:id="890"/>
      </w:r>
      <w:r w:rsidR="0093349C">
        <w:rPr>
          <w:rFonts w:ascii="Times New Roman" w:eastAsiaTheme="minorEastAsia" w:hAnsi="Times New Roman" w:cs="Times New Roman"/>
          <w:iCs/>
        </w:rPr>
        <w:t xml:space="preserve">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(McGinnity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introgression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penalty. </w:t>
      </w:r>
    </w:p>
    <w:p w14:paraId="351B9E7E" w14:textId="79BB64CA" w:rsidR="004C362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4</w:t>
      </w:r>
      <w:r w:rsidR="00212596">
        <w:rPr>
          <w:rFonts w:ascii="Times New Roman" w:eastAsiaTheme="minorEastAsia" w:hAnsi="Times New Roman" w:cs="Times New Roman"/>
          <w:iCs/>
        </w:rPr>
        <w:t xml:space="preserve">: discuss </w:t>
      </w:r>
      <w:del w:id="893" w:author="O'Sullivan, Ronan James" w:date="2023-07-11T12:27:00Z">
        <w:r w:rsidR="00212596" w:rsidDel="00681B3B">
          <w:rPr>
            <w:rFonts w:ascii="Times New Roman" w:eastAsiaTheme="minorEastAsia" w:hAnsi="Times New Roman" w:cs="Times New Roman"/>
            <w:iCs/>
          </w:rPr>
          <w:delText xml:space="preserve">continuous </w:delText>
        </w:r>
      </w:del>
      <w:ins w:id="894" w:author="O'Sullivan, Ronan James" w:date="2023-07-11T12:27:00Z">
        <w:r w:rsidR="00681B3B">
          <w:rPr>
            <w:rFonts w:ascii="Times New Roman" w:eastAsiaTheme="minorEastAsia" w:hAnsi="Times New Roman" w:cs="Times New Roman"/>
            <w:iCs/>
          </w:rPr>
          <w:t xml:space="preserve">chronic </w:t>
        </w:r>
      </w:ins>
      <w:r w:rsidR="00212596">
        <w:rPr>
          <w:rFonts w:ascii="Times New Roman" w:eastAsiaTheme="minorEastAsia" w:hAnsi="Times New Roman" w:cs="Times New Roman"/>
          <w:iCs/>
        </w:rPr>
        <w:t xml:space="preserve">intrusion results, which largely showed similar patterns to the </w:t>
      </w:r>
      <w:del w:id="895" w:author="O'Sullivan, Ronan James" w:date="2023-07-11T11:27:00Z">
        <w:r w:rsidR="00212596" w:rsidDel="00DD7F86">
          <w:rPr>
            <w:rFonts w:ascii="Times New Roman" w:eastAsiaTheme="minorEastAsia" w:hAnsi="Times New Roman" w:cs="Times New Roman"/>
            <w:iCs/>
          </w:rPr>
          <w:delText>one-off</w:delText>
        </w:r>
      </w:del>
      <w:ins w:id="896" w:author="O'Sullivan, Ronan James" w:date="2023-07-11T11:27:00Z">
        <w:r w:rsidR="00DD7F86">
          <w:rPr>
            <w:rFonts w:ascii="Times New Roman" w:eastAsiaTheme="minorEastAsia" w:hAnsi="Times New Roman" w:cs="Times New Roman"/>
            <w:iCs/>
          </w:rPr>
          <w:t>acute</w:t>
        </w:r>
      </w:ins>
      <w:r w:rsidR="00212596">
        <w:rPr>
          <w:rFonts w:ascii="Times New Roman" w:eastAsiaTheme="minorEastAsia" w:hAnsi="Times New Roman" w:cs="Times New Roman"/>
          <w:iCs/>
        </w:rPr>
        <w:t xml:space="preserve"> intrusion results, although with some interesting differences. E.g., genetic replacement can occur under </w:t>
      </w:r>
      <w:del w:id="897" w:author="O'Sullivan, Ronan James" w:date="2023-07-11T12:27:00Z">
        <w:r w:rsidR="00212596" w:rsidDel="00681B3B">
          <w:rPr>
            <w:rFonts w:ascii="Times New Roman" w:eastAsiaTheme="minorEastAsia" w:hAnsi="Times New Roman" w:cs="Times New Roman"/>
            <w:iCs/>
          </w:rPr>
          <w:delText xml:space="preserve">continual </w:delText>
        </w:r>
      </w:del>
      <w:ins w:id="898" w:author="O'Sullivan, Ronan James" w:date="2023-07-11T12:27:00Z">
        <w:r w:rsidR="00681B3B">
          <w:rPr>
            <w:rFonts w:ascii="Times New Roman" w:eastAsiaTheme="minorEastAsia" w:hAnsi="Times New Roman" w:cs="Times New Roman"/>
            <w:iCs/>
          </w:rPr>
          <w:t xml:space="preserve">chronic </w:t>
        </w:r>
      </w:ins>
      <w:r w:rsidR="00212596">
        <w:rPr>
          <w:rFonts w:ascii="Times New Roman" w:eastAsiaTheme="minorEastAsia" w:hAnsi="Times New Roman" w:cs="Times New Roman"/>
          <w:iCs/>
        </w:rPr>
        <w:t xml:space="preserve">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w:t>
      </w:r>
      <w:del w:id="899" w:author="O'Sullivan, Ronan James" w:date="2023-07-11T11:27:00Z">
        <w:r w:rsidR="00575623" w:rsidDel="00DD7F86">
          <w:rPr>
            <w:rFonts w:ascii="Times New Roman" w:eastAsiaTheme="minorEastAsia" w:hAnsi="Times New Roman" w:cs="Times New Roman"/>
            <w:iCs/>
          </w:rPr>
          <w:delText>one-off</w:delText>
        </w:r>
      </w:del>
      <w:ins w:id="900" w:author="O'Sullivan, Ronan James" w:date="2023-07-11T11:27:00Z">
        <w:r w:rsidR="00DD7F86">
          <w:rPr>
            <w:rFonts w:ascii="Times New Roman" w:eastAsiaTheme="minorEastAsia" w:hAnsi="Times New Roman" w:cs="Times New Roman"/>
            <w:iCs/>
          </w:rPr>
          <w:t>acute</w:t>
        </w:r>
      </w:ins>
      <w:r w:rsidR="00575623">
        <w:rPr>
          <w:rFonts w:ascii="Times New Roman" w:eastAsiaTheme="minorEastAsia" w:hAnsi="Times New Roman" w:cs="Times New Roman"/>
          <w:iCs/>
        </w:rPr>
        <w:t xml:space="preserve"> events (e.g., a load of fish escape from sea-net pens in a big storm, a </w:t>
      </w:r>
      <w:del w:id="901" w:author="O'Sullivan, Ronan James" w:date="2023-07-11T11:27:00Z">
        <w:r w:rsidR="00575623" w:rsidDel="00DD7F86">
          <w:rPr>
            <w:rFonts w:ascii="Times New Roman" w:eastAsiaTheme="minorEastAsia" w:hAnsi="Times New Roman" w:cs="Times New Roman"/>
            <w:iCs/>
          </w:rPr>
          <w:delText>one-off</w:delText>
        </w:r>
      </w:del>
      <w:ins w:id="902" w:author="O'Sullivan, Ronan James" w:date="2023-07-11T12:28:00Z">
        <w:r w:rsidR="00681B3B">
          <w:rPr>
            <w:rFonts w:ascii="Times New Roman" w:eastAsiaTheme="minorEastAsia" w:hAnsi="Times New Roman" w:cs="Times New Roman"/>
            <w:iCs/>
          </w:rPr>
          <w:t>single</w:t>
        </w:r>
      </w:ins>
      <w:r w:rsidR="00575623">
        <w:rPr>
          <w:rFonts w:ascii="Times New Roman" w:eastAsiaTheme="minorEastAsia" w:hAnsi="Times New Roman" w:cs="Times New Roman"/>
          <w:iCs/>
        </w:rPr>
        <w:t xml:space="preserve"> stocking event of hatchery fish occurs), versus low-level </w:t>
      </w:r>
      <w:del w:id="903" w:author="O'Sullivan, Ronan James" w:date="2023-07-11T12:28:00Z">
        <w:r w:rsidR="00575623" w:rsidDel="00681B3B">
          <w:rPr>
            <w:rFonts w:ascii="Times New Roman" w:eastAsiaTheme="minorEastAsia" w:hAnsi="Times New Roman" w:cs="Times New Roman"/>
            <w:iCs/>
          </w:rPr>
          <w:delText xml:space="preserve">continual </w:delText>
        </w:r>
      </w:del>
      <w:ins w:id="904" w:author="O'Sullivan, Ronan James" w:date="2023-07-11T12:28:00Z">
        <w:r w:rsidR="00681B3B">
          <w:rPr>
            <w:rFonts w:ascii="Times New Roman" w:eastAsiaTheme="minorEastAsia" w:hAnsi="Times New Roman" w:cs="Times New Roman"/>
            <w:iCs/>
          </w:rPr>
          <w:t xml:space="preserve">chronic </w:t>
        </w:r>
      </w:ins>
      <w:r w:rsidR="00575623">
        <w:rPr>
          <w:rFonts w:ascii="Times New Roman" w:eastAsiaTheme="minorEastAsia" w:hAnsi="Times New Roman" w:cs="Times New Roman"/>
          <w:iCs/>
        </w:rPr>
        <w:t xml:space="preserve">intrusion (e.g. continual leakage from a farm; continual stocking each generation). </w:t>
      </w:r>
    </w:p>
    <w:p w14:paraId="2A6E88FB" w14:textId="7C1C9F26"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4C3627">
        <w:rPr>
          <w:rFonts w:ascii="Times New Roman" w:eastAsiaTheme="minorEastAsia" w:hAnsi="Times New Roman" w:cs="Times New Roman"/>
          <w:iCs/>
        </w:rPr>
        <w:t xml:space="preserve"> 5: compare our model and findings to previous eco-genetic models with salmonids, i.e</w:t>
      </w:r>
      <w:commentRangeStart w:id="905"/>
      <w:r w:rsidR="004C3627">
        <w:rPr>
          <w:rFonts w:ascii="Times New Roman" w:eastAsiaTheme="minorEastAsia" w:hAnsi="Times New Roman" w:cs="Times New Roman"/>
          <w:iCs/>
        </w:rPr>
        <w:t xml:space="preserve">., Hindar et al, </w:t>
      </w:r>
      <w:commentRangeEnd w:id="905"/>
      <w:r w:rsidR="00681B3B">
        <w:rPr>
          <w:rStyle w:val="CommentReference"/>
        </w:rPr>
        <w:commentReference w:id="905"/>
      </w:r>
      <w:r w:rsidR="004C3627">
        <w:rPr>
          <w:rFonts w:ascii="Times New Roman" w:eastAsiaTheme="minorEastAsia" w:hAnsi="Times New Roman" w:cs="Times New Roman"/>
          <w:iCs/>
        </w:rPr>
        <w:t xml:space="preserve">Castellani et al, Sylvester et al, Baskett and Waples.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w:t>
      </w:r>
      <w:r w:rsidR="00F60747">
        <w:rPr>
          <w:rFonts w:ascii="Times New Roman" w:eastAsiaTheme="minorEastAsia" w:hAnsi="Times New Roman" w:cs="Times New Roman"/>
          <w:iCs/>
        </w:rPr>
        <w:lastRenderedPageBreak/>
        <w:t xml:space="preserve">in similar outcomes to our model? </w:t>
      </w:r>
      <w:r w:rsidR="00167AD4">
        <w:rPr>
          <w:rFonts w:ascii="Times New Roman" w:eastAsiaTheme="minorEastAsia" w:hAnsi="Times New Roman" w:cs="Times New Roman"/>
          <w:iCs/>
        </w:rPr>
        <w:t xml:space="preserve">Baskett and Waples also might have included density/frequency dependence, but again need to look into how they modelled things exactly and what they found. </w:t>
      </w:r>
    </w:p>
    <w:p w14:paraId="29D4FC31" w14:textId="6BF76148"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7B74EC22" w14:textId="77777777" w:rsidR="0008745B" w:rsidRPr="009F769B" w:rsidRDefault="00F60747" w:rsidP="0008745B">
      <w:pPr>
        <w:spacing w:line="480" w:lineRule="auto"/>
        <w:jc w:val="both"/>
        <w:rPr>
          <w:ins w:id="906" w:author="O'Sullivan, Ronan James" w:date="2023-07-04T14:32:00Z"/>
          <w:rFonts w:ascii="Times New Roman" w:hAnsi="Times New Roman" w:cs="Times New Roman"/>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ins w:id="907" w:author="O'Sullivan, Ronan James" w:date="2023-07-04T14:32:00Z">
        <w:r w:rsidR="0008745B" w:rsidRPr="009F769B">
          <w:rPr>
            <w:rFonts w:ascii="Times New Roman" w:hAnsi="Times New Roman" w:cs="Times New Roman"/>
          </w:rPr>
          <w:t xml:space="preserve">Another major pressure in salmonids, in particular Atlantic salmon, is the escape of farmed fish into wild populations. Farmed salmon are </w:t>
        </w:r>
        <w:r w:rsidR="0008745B">
          <w:rPr>
            <w:rFonts w:ascii="Times New Roman" w:hAnsi="Times New Roman" w:cs="Times New Roman"/>
          </w:rPr>
          <w:t>genetically</w:t>
        </w:r>
        <w:r w:rsidR="0008745B" w:rsidRPr="009F769B">
          <w:rPr>
            <w:rFonts w:ascii="Times New Roman" w:hAnsi="Times New Roman" w:cs="Times New Roman"/>
          </w:rPr>
          <w:t xml:space="preserve"> divergent from wild salmon, owing to intentional artificial selection for commercially important </w:t>
        </w:r>
        <w:r w:rsidR="0008745B">
          <w:rPr>
            <w:rFonts w:ascii="Times New Roman" w:hAnsi="Times New Roman" w:cs="Times New Roman"/>
          </w:rPr>
          <w:t>characteristics</w:t>
        </w:r>
        <w:r w:rsidR="0008745B" w:rsidRPr="009F769B">
          <w:rPr>
            <w:rFonts w:ascii="Times New Roman" w:hAnsi="Times New Roman" w:cs="Times New Roman"/>
          </w:rPr>
          <w:t>, relaxed</w:t>
        </w:r>
        <w:r w:rsidR="0008745B">
          <w:rPr>
            <w:rFonts w:ascii="Times New Roman" w:hAnsi="Times New Roman" w:cs="Times New Roman"/>
          </w:rPr>
          <w:t>/domestication selection in captivity</w:t>
        </w:r>
        <w:r w:rsidR="0008745B" w:rsidRPr="009F769B">
          <w:rPr>
            <w:rFonts w:ascii="Times New Roman" w:hAnsi="Times New Roman" w:cs="Times New Roman"/>
          </w:rPr>
          <w:t>, founder effects</w:t>
        </w:r>
        <w:r w:rsidR="0008745B">
          <w:rPr>
            <w:rFonts w:ascii="Times New Roman" w:hAnsi="Times New Roman" w:cs="Times New Roman"/>
          </w:rPr>
          <w:t>,</w:t>
        </w:r>
        <w:r w:rsidR="0008745B" w:rsidRPr="009F769B">
          <w:rPr>
            <w:rFonts w:ascii="Times New Roman" w:hAnsi="Times New Roman" w:cs="Times New Roman"/>
          </w:rPr>
          <w:t xml:space="preserve"> and genetic drift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kern w:val="0"/>
            <w:szCs w:val="24"/>
          </w:rPr>
          <w:t>(Gjøen and Bentsen 1997; Gjedrem, Gjøen, and Gjerde 1991)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Escapes from </w:t>
        </w:r>
        <w:r w:rsidR="0008745B">
          <w:rPr>
            <w:rFonts w:ascii="Times New Roman" w:hAnsi="Times New Roman" w:cs="Times New Roman"/>
          </w:rPr>
          <w:t xml:space="preserve">marine </w:t>
        </w:r>
        <w:r w:rsidR="0008745B" w:rsidRPr="009F769B">
          <w:rPr>
            <w:rFonts w:ascii="Times New Roman" w:hAnsi="Times New Roman" w:cs="Times New Roman"/>
          </w:rPr>
          <w:t xml:space="preserve">fish farms </w:t>
        </w:r>
        <w:r w:rsidR="0008745B">
          <w:rPr>
            <w:rFonts w:ascii="Times New Roman" w:hAnsi="Times New Roman" w:cs="Times New Roman"/>
          </w:rPr>
          <w:t xml:space="preserve">or land-based hatchery units </w:t>
        </w:r>
        <w:r w:rsidR="0008745B" w:rsidRPr="009F769B">
          <w:rPr>
            <w:rFonts w:ascii="Times New Roman" w:hAnsi="Times New Roman" w:cs="Times New Roman"/>
          </w:rPr>
          <w:t xml:space="preserve">are frequent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(Jensen et al. 2010; Naylor et al. 2005)</w:t>
        </w:r>
        <w:r w:rsidR="0008745B" w:rsidRPr="009F769B">
          <w:rPr>
            <w:rFonts w:ascii="Times New Roman" w:hAnsi="Times New Roman" w:cs="Times New Roman"/>
          </w:rPr>
          <w:fldChar w:fldCharType="end"/>
        </w:r>
        <w:r w:rsidR="0008745B">
          <w:rPr>
            <w:rFonts w:ascii="Times New Roman" w:hAnsi="Times New Roman" w:cs="Times New Roman"/>
          </w:rPr>
          <w:t>.</w:t>
        </w:r>
        <w:r w:rsidR="0008745B" w:rsidRPr="009F769B">
          <w:rPr>
            <w:rFonts w:ascii="Times New Roman" w:hAnsi="Times New Roman" w:cs="Times New Roman"/>
          </w:rPr>
          <w:t xml:space="preserve"> </w:t>
        </w:r>
        <w:r w:rsidR="0008745B">
          <w:rPr>
            <w:rFonts w:ascii="Times New Roman" w:hAnsi="Times New Roman" w:cs="Times New Roman"/>
          </w:rPr>
          <w:t>Fa</w:t>
        </w:r>
        <w:r w:rsidR="0008745B" w:rsidRPr="009F769B">
          <w:rPr>
            <w:rFonts w:ascii="Times New Roman" w:hAnsi="Times New Roman" w:cs="Times New Roman"/>
          </w:rPr>
          <w:t xml:space="preserve">rmed fish and their hybrids can have substantially reduced fitness in the wild </w:t>
        </w:r>
        <w:r w:rsidR="0008745B" w:rsidRPr="009F769B">
          <w:rPr>
            <w:rFonts w:ascii="Times New Roman" w:hAnsi="Times New Roman" w:cs="Times New Roman"/>
          </w:rPr>
          <w:fldChar w:fldCharType="begin"/>
        </w:r>
        <w:r w:rsidR="0008745B">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08745B" w:rsidRPr="009F769B">
          <w:rPr>
            <w:rFonts w:ascii="Times New Roman" w:hAnsi="Times New Roman" w:cs="Times New Roman"/>
          </w:rPr>
          <w:fldChar w:fldCharType="separate"/>
        </w:r>
        <w:r w:rsidR="0008745B" w:rsidRPr="00C56ED0">
          <w:rPr>
            <w:rFonts w:ascii="Times New Roman" w:hAnsi="Times New Roman" w:cs="Times New Roman"/>
          </w:rPr>
          <w:t>(McGinnity et al. 2003; Skaala et al. 2012; Reed et al. 2015)</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threatening the genetic integrity and viability of wild populations experiencing introgression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(Glover et al. 2017)</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and altering their life histories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(Bolstad et al. 2017; 2021)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w:t>
        </w:r>
      </w:ins>
    </w:p>
    <w:p w14:paraId="20A7DE18" w14:textId="6F57386F" w:rsidR="00F4200F" w:rsidRPr="009F769B" w:rsidRDefault="00F4200F" w:rsidP="006D081A">
      <w:pPr>
        <w:spacing w:line="480" w:lineRule="auto"/>
        <w:jc w:val="both"/>
        <w:rPr>
          <w:rFonts w:ascii="Times New Roman" w:eastAsiaTheme="minorEastAsia" w:hAnsi="Times New Roman" w:cs="Times New Roman"/>
          <w:iCs/>
        </w:rPr>
      </w:pPr>
    </w:p>
    <w:p w14:paraId="668E6D9E" w14:textId="2489E7EF" w:rsidR="007A1675" w:rsidRPr="009F769B" w:rsidRDefault="007A1675" w:rsidP="006D081A">
      <w:pPr>
        <w:spacing w:line="48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6D081A">
      <w:pPr>
        <w:pStyle w:val="Bibliography"/>
        <w:jc w:val="both"/>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Berejikian,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Barbanera, Filippo, Oliver RW Pergams, Monica Guerrini, Giovanni Forcina, Panicos Panayides,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6D081A" w:rsidRDefault="008D62BD" w:rsidP="006D081A">
      <w:pPr>
        <w:pStyle w:val="Bibliography"/>
        <w:jc w:val="both"/>
        <w:rPr>
          <w:rFonts w:ascii="Calibri" w:hAnsi="Calibri" w:cs="Calibri"/>
          <w:lang w:val="sv-SE"/>
        </w:rPr>
      </w:pPr>
      <w:r w:rsidRPr="008D62BD">
        <w:rPr>
          <w:rFonts w:ascii="Calibri" w:hAnsi="Calibri" w:cs="Calibri"/>
        </w:rPr>
        <w:lastRenderedPageBreak/>
        <w:t xml:space="preserve">Bolstad, Geir H., Kjetil Hindar, Grethe Robertsen, Bror Jonsson, Harald Sægrov, Ola H. Diserud, Peder Fiske, et al. 2017. “Gene Flow from Domesticated Escapes Alters the Life History of Wild Atlantic Salmon.” </w:t>
      </w:r>
      <w:r w:rsidRPr="006D081A">
        <w:rPr>
          <w:rFonts w:ascii="Calibri" w:hAnsi="Calibri" w:cs="Calibri"/>
          <w:i/>
          <w:iCs/>
          <w:lang w:val="sv-SE"/>
        </w:rPr>
        <w:t>Nature Ecology &amp; Evolution</w:t>
      </w:r>
      <w:r w:rsidRPr="006D081A">
        <w:rPr>
          <w:rFonts w:ascii="Calibri" w:hAnsi="Calibri" w:cs="Calibri"/>
          <w:lang w:val="sv-SE"/>
        </w:rPr>
        <w:t xml:space="preserve"> 1 (5): 1–5. https://doi.org/10.1038/s41559-017-0124.</w:t>
      </w:r>
    </w:p>
    <w:p w14:paraId="2EC55E8D" w14:textId="77777777" w:rsidR="008D62BD" w:rsidRPr="008D62BD" w:rsidRDefault="008D62BD" w:rsidP="006D081A">
      <w:pPr>
        <w:pStyle w:val="Bibliography"/>
        <w:jc w:val="both"/>
        <w:rPr>
          <w:rFonts w:ascii="Calibri" w:hAnsi="Calibri" w:cs="Calibri"/>
        </w:rPr>
      </w:pPr>
      <w:r w:rsidRPr="006D081A">
        <w:rPr>
          <w:rFonts w:ascii="Calibri" w:hAnsi="Calibri" w:cs="Calibri"/>
          <w:lang w:val="sv-SE"/>
        </w:rPr>
        <w:t xml:space="preserve">Bolstad, Geir H., Sten Karlsson, Ingerid J. Hagen, Peder Fiske, Kurt Urdal, Harald Sægrov, Bjørn Florø-Larsen, et al. 2021. </w:t>
      </w:r>
      <w:r w:rsidRPr="008D62BD">
        <w:rPr>
          <w:rFonts w:ascii="Calibri" w:hAnsi="Calibri" w:cs="Calibri"/>
        </w:rPr>
        <w:t xml:space="preserve">“Introgression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Brennan, Adrian C., Guy Woodward, Ole Seehausen, Violeta Muñoz-Fuentes, Craig Moritz, Anis Guelmami, Richard J. Abbott, and Pim Edelaar. 2015. “Hybridization Due to Changing Species 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Castellani, Marco, Mikko Heino, John Gilbey, Hitoshi Araki, Terje Svåsand,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2018. “Modeling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Chevin, Luis-Miguel, Russell Lande, and Georgina M. Mace. 2010. “Adaptation, Plasticity, and Extinction in a Changing Environment: Towards a Predictive Theory.” </w:t>
      </w:r>
      <w:r w:rsidRPr="008D62BD">
        <w:rPr>
          <w:rFonts w:ascii="Calibri" w:hAnsi="Calibri" w:cs="Calibri"/>
          <w:i/>
          <w:iCs/>
        </w:rPr>
        <w:t>PLoS Biology</w:t>
      </w:r>
      <w:r w:rsidRPr="008D62BD">
        <w:rPr>
          <w:rFonts w:ascii="Calibri" w:hAnsi="Calibri" w:cs="Calibri"/>
        </w:rPr>
        <w:t xml:space="preserve"> 8 (4): e1000357.</w:t>
      </w:r>
    </w:p>
    <w:p w14:paraId="56E7263E"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Estes, Suzanne, and Stevan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Lisa Walker, Matthew C. Yates, Kia Marin, Jacquelyn LA Wood, Thais A. Bernos, and Carol Zastavniouk.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Gjedrem, Trygve, Hans Magnus Gjøen, and Bjarne Gjerde.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Gjøen,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Glover, Kevin A., Monica F. Solberg, Phil McGinnity, Kjetil Hindar, Eric Verspoor, Mark W. Coulson, Michael M. Hansen, Hitoshi Araki, Øystein Skaala, and Terje Svåsand.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Gomulkiewicz,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Grabenstein,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Gross, Mart R. 1998. “One Species with Two Biologies: Atlantic Salmon (Salmo Salar)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Hindar, Kjetil, Ian A. Fleming, Philip McGinnity, and Ola Diserud.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Jensen, Østen, T. Dempster, E. B. Thorstad, I. Uglem, and A. Fredheim.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Kardos,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 Luyer, Jérémy, Martin Laporte, Terry D. Beacham, Karia H. Kaukinen, Ruth E. Withler, Jong S. Leong, Eric B. Rondeau, Ben F. Koop, and Louis Bernatchez.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Lehnert, Sarah J., Shauna M. Baillie, John MacMillan, Ian G. Paterson, Colin F. Buhariwalla, Ian R. Bradbury, and Paul Bentzen.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McGinnity, Philip, Paulo Prodöhl, Andy Ferguson, Rosaleen Hynes, Niall ó Maoiléidigh, Natalie Baker, Deirdre Cotter, Brendan O’Hea, Declan Cooke, and Ger Rogan. 2003. “Fitness Reduction and Potential Extinction of Wild Populations of Atlantic Salmon, Salmo Salar,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Milot, Emmanuel, Charles Perrier, Lucie Papillon, Julian J. Dodson, and Louis Bernatchez. 2013. “Reduced Fitness of A Tlantic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Muhlfeld, Clint C., Steven T. Kalinowski, Thomas E. McMahon, Mark L. Taper, Sally Painter, Robb F. Leary, and Fred W. Allendorf.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Naish, Kerry A., Joseph E. Taylor III, Phillip S. Levin, Thomas P. Quinn, James R. Winton, Daniel Huppert, and Ray Hilborn.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Naylor, Rosamond, Kjetil Hindar, Ian A. Fleming, Rebecca Goldburg, Susan Williams, John Volpe, Fred Whoriskey, Josh Eagle, Dennis Kelso, and Marc Mangel. 2005. “Fugitive Salmon: Assessing the Risks of Escaped Fish from Net-Pen Aquaculture.” </w:t>
      </w:r>
      <w:r w:rsidRPr="008D62BD">
        <w:rPr>
          <w:rFonts w:ascii="Calibri" w:hAnsi="Calibri" w:cs="Calibri"/>
          <w:i/>
          <w:iCs/>
        </w:rPr>
        <w:t>BioScience</w:t>
      </w:r>
      <w:r w:rsidRPr="008D62BD">
        <w:rPr>
          <w:rFonts w:ascii="Calibri" w:hAnsi="Calibri" w:cs="Calibri"/>
        </w:rPr>
        <w:t xml:space="preserve"> 55 (5): 427–37.</w:t>
      </w:r>
    </w:p>
    <w:p w14:paraId="71B75E9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O’Sullivan, R.J., T. Aykanat, S.E. Johnston, G. Rogan, R. Poole, P.A. Prodöhl,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Reed, T.E., P. Prodöhl,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Rodriguez Barreto, Deiene, Carlos Garcia de Leaniz, Eric Verspoor, Halina Sobolewska, Mark Coulson, and Sofia Consuegra.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Skaala, Øystein, Kevin A. Glover, Bjørn T. Barlaup, Terje Svåsand, Francois Besnier, Michael M. Hansen, Reidar Borgstrøm, and Ian Fleming. 2012. “Performance of Farmed, Hybrid, and Wild Atlantic Salmon (Salmo Salar)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Sylvester, Emma V. A., Brendan F. Wringe, Steven J. Duffy, Lorraine C. Hamilton, Ian A. Fleming, Marco Castellani, Paul Bentzen,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6D081A">
      <w:pPr>
        <w:pStyle w:val="Bibliography"/>
        <w:jc w:val="both"/>
        <w:rPr>
          <w:rFonts w:ascii="Calibri" w:hAnsi="Calibri" w:cs="Calibri"/>
        </w:rPr>
      </w:pPr>
      <w:r w:rsidRPr="008D62BD">
        <w:rPr>
          <w:rFonts w:ascii="Calibri" w:hAnsi="Calibri" w:cs="Calibri"/>
        </w:rPr>
        <w:t>Venney, Clare J., Raphaël Bouchard, Julien April, Eric Normandeau, Laurie Lecomte, Guillaume Côté, and Louis Bernatchez. 2023. “Captive Rearing Effects on the Methylome of Atlantic Salmon after Oceanic Migration: Sex-Specificity and Intergenerational Stability.” bioRxiv. https://doi.org/10.1101/2022.10.03.510655.</w:t>
      </w:r>
    </w:p>
    <w:p w14:paraId="2739E531"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2022. “TheWeight: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White, Shannon L., William L. Miller, Stephanie A. Dowell, Meredith L. Bartron,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O'Sullivan, Ronan James" w:date="2023-07-11T13:59:00Z" w:initials="ORJ">
    <w:p w14:paraId="250A00AB" w14:textId="6E5FE7C3" w:rsidR="0064201E" w:rsidRDefault="0064201E">
      <w:pPr>
        <w:pStyle w:val="CommentText"/>
      </w:pPr>
      <w:r>
        <w:rPr>
          <w:rStyle w:val="CommentReference"/>
        </w:rPr>
        <w:annotationRef/>
      </w:r>
      <w:r>
        <w:t>Very much a placeholder title – happy to workshop/change this to better reflect the final shape the paper takes.</w:t>
      </w:r>
    </w:p>
  </w:comment>
  <w:comment w:id="129" w:author="O'Sullivan, Ronan James" w:date="2023-07-03T11:34:00Z" w:initials="ORJ">
    <w:p w14:paraId="3026DA9B" w14:textId="439D031C" w:rsidR="003604DA" w:rsidRDefault="003604DA">
      <w:pPr>
        <w:pStyle w:val="CommentText"/>
      </w:pPr>
      <w:r>
        <w:rPr>
          <w:rStyle w:val="CommentReference"/>
        </w:rPr>
        <w:annotationRef/>
      </w:r>
      <w:r>
        <w:t xml:space="preserve">This is the </w:t>
      </w:r>
      <w:proofErr w:type="gramStart"/>
      <w:r>
        <w:t>first time</w:t>
      </w:r>
      <w:proofErr w:type="gramEnd"/>
      <w:r>
        <w:t xml:space="preserve"> hard selection is mentioned. I thought one of our main points was to highlight the influence of soft selection on hard selection? But this comment is made without me having read the rest of the paper yet so I don’t know what the results look like (i.e. if the soft-hard interaction is included) so ignore me if this is irrelevant!</w:t>
      </w:r>
    </w:p>
  </w:comment>
  <w:comment w:id="149" w:author="O'Sullivan, Ronan James" w:date="2023-07-03T11:39:00Z" w:initials="ORJ">
    <w:p w14:paraId="7D4B75FC" w14:textId="3F533928" w:rsidR="003604DA" w:rsidRDefault="003604DA">
      <w:pPr>
        <w:pStyle w:val="CommentText"/>
      </w:pPr>
      <w:r>
        <w:rPr>
          <w:rStyle w:val="CommentReference"/>
        </w:rPr>
        <w:annotationRef/>
      </w:r>
      <w:r>
        <w:t xml:space="preserve">Sorry, this is me being pedantic but I really don’t like the phrase ‘co-adapted gene </w:t>
      </w:r>
      <w:proofErr w:type="gramStart"/>
      <w:r>
        <w:t>complexes’</w:t>
      </w:r>
      <w:proofErr w:type="gramEnd"/>
      <w:r>
        <w:t xml:space="preserve">. I find it very vague. </w:t>
      </w:r>
    </w:p>
  </w:comment>
  <w:comment w:id="162" w:author="O'Sullivan, Ronan James" w:date="2023-07-04T14:29:00Z" w:initials="ORJ">
    <w:p w14:paraId="1F151017" w14:textId="72206BB6" w:rsidR="003604DA" w:rsidRDefault="003604DA">
      <w:pPr>
        <w:pStyle w:val="CommentText"/>
      </w:pPr>
      <w:r>
        <w:rPr>
          <w:rStyle w:val="CommentReference"/>
        </w:rPr>
        <w:annotationRef/>
      </w:r>
      <w:r>
        <w:t>This sentence seemed repetitive so I added”….into wild populations” to the end of the previous sentence and then included the references from the deleted sentence.</w:t>
      </w:r>
    </w:p>
  </w:comment>
  <w:comment w:id="247" w:author="O'Sullivan, Ronan James" w:date="2023-07-04T15:00:00Z" w:initials="ORJ">
    <w:p w14:paraId="70209ED7" w14:textId="7C299AEA" w:rsidR="003604DA" w:rsidRDefault="003604DA">
      <w:pPr>
        <w:pStyle w:val="CommentText"/>
      </w:pPr>
      <w:r>
        <w:rPr>
          <w:rStyle w:val="CommentReference"/>
        </w:rPr>
        <w:annotationRef/>
      </w:r>
      <w:r>
        <w:rPr>
          <w:noProof/>
        </w:rPr>
        <w:t>It seemed odd to use' absolute' to both introduce and describe what hard selection is. Also, the example made this very wordy and difficult to follow.</w:t>
      </w:r>
    </w:p>
  </w:comment>
  <w:comment w:id="250" w:author="O'Sullivan, Ronan James" w:date="2023-07-04T15:10:00Z" w:initials="ORJ">
    <w:p w14:paraId="47893BC1" w14:textId="1378AA64" w:rsidR="003604DA" w:rsidRDefault="003604DA">
      <w:pPr>
        <w:pStyle w:val="CommentText"/>
      </w:pPr>
      <w:r>
        <w:rPr>
          <w:rStyle w:val="CommentReference"/>
        </w:rPr>
        <w:annotationRef/>
      </w:r>
      <w:r>
        <w:rPr>
          <w:noProof/>
        </w:rPr>
        <w:t xml:space="preserve">I did a lot of editing here! Sorry! I think maybe there was some repetition and too many examples given. Also wordy sentences that needed a haircut. But I think (hope!) I kept the essence of what you are wanting to say here. </w:t>
      </w:r>
    </w:p>
  </w:comment>
  <w:comment w:id="291" w:author="O'Sullivan, Ronan James" w:date="2023-07-04T15:15:00Z" w:initials="ORJ">
    <w:p w14:paraId="3F759A3D" w14:textId="7A4CBC0C" w:rsidR="003604DA" w:rsidRDefault="003604DA">
      <w:pPr>
        <w:pStyle w:val="CommentText"/>
      </w:pPr>
      <w:r>
        <w:rPr>
          <w:rStyle w:val="CommentReference"/>
        </w:rPr>
        <w:annotationRef/>
      </w:r>
      <w:r>
        <w:t xml:space="preserve">I think eco-genetic is enough here. </w:t>
      </w:r>
    </w:p>
  </w:comment>
  <w:comment w:id="385" w:author="O'Sullivan, Ronan James" w:date="2023-07-04T15:36:00Z" w:initials="ORJ">
    <w:p w14:paraId="0AF67C58" w14:textId="35231A63" w:rsidR="003604DA" w:rsidRDefault="003604DA">
      <w:pPr>
        <w:pStyle w:val="CommentText"/>
      </w:pPr>
      <w:r>
        <w:rPr>
          <w:rStyle w:val="CommentReference"/>
        </w:rPr>
        <w:annotationRef/>
      </w:r>
      <w:r>
        <w:rPr>
          <w:noProof/>
        </w:rPr>
        <w:t>I wonder is it better to just not mention this given we don't explore it in this manuscript? I would remove it since it's not relevant to what we do here.</w:t>
      </w:r>
    </w:p>
  </w:comment>
  <w:comment w:id="420" w:author="O'Sullivan, Ronan James" w:date="2023-07-04T15:42:00Z" w:initials="ORJ">
    <w:p w14:paraId="695250C5" w14:textId="06AE0461" w:rsidR="003604DA" w:rsidRDefault="003604DA">
      <w:pPr>
        <w:pStyle w:val="CommentText"/>
      </w:pPr>
      <w:r>
        <w:rPr>
          <w:rStyle w:val="CommentReference"/>
        </w:rPr>
        <w:annotationRef/>
      </w:r>
      <w:r>
        <w:rPr>
          <w:noProof/>
        </w:rPr>
        <w:t>The contents of a matrix are called elements.</w:t>
      </w:r>
    </w:p>
  </w:comment>
  <w:comment w:id="616" w:author="O'Sullivan, Ronan James" w:date="2023-07-11T11:07:00Z" w:initials="ORJ">
    <w:p w14:paraId="281985D5" w14:textId="1D4B579D" w:rsidR="003604DA" w:rsidRDefault="003604DA">
      <w:pPr>
        <w:pStyle w:val="CommentText"/>
      </w:pPr>
      <w:r>
        <w:rPr>
          <w:rStyle w:val="CommentReference"/>
        </w:rPr>
        <w:annotationRef/>
      </w:r>
      <w:r>
        <w:t xml:space="preserve">What do we define as a ‘small amount’ of evolution? Some measure in </w:t>
      </w:r>
      <w:proofErr w:type="spellStart"/>
      <w:r>
        <w:t>Haldanes</w:t>
      </w:r>
      <w:proofErr w:type="spellEnd"/>
      <w:r>
        <w:t xml:space="preserve">? This language is a bit vague for my tastes but I am also struggling to think of an alternative! </w:t>
      </w:r>
      <w:proofErr w:type="gramStart"/>
      <w:r>
        <w:t>So</w:t>
      </w:r>
      <w:proofErr w:type="gramEnd"/>
      <w:r>
        <w:t xml:space="preserve"> I’ll keep pondering this!</w:t>
      </w:r>
    </w:p>
  </w:comment>
  <w:comment w:id="634" w:author="O'Sullivan, Ronan James" w:date="2023-07-11T11:13:00Z" w:initials="ORJ">
    <w:p w14:paraId="0E80808F" w14:textId="2BF17BE2" w:rsidR="00E65906" w:rsidRDefault="00E65906">
      <w:pPr>
        <w:pStyle w:val="CommentText"/>
      </w:pPr>
      <w:r>
        <w:rPr>
          <w:rStyle w:val="CommentReference"/>
        </w:rPr>
        <w:annotationRef/>
      </w:r>
      <w:r>
        <w:t>In theory, yes, given enough generations + a reasonable per generation mutation rate. But can we say such a definitive statement as this? (Maybe we can, you know the literature better than I do/may have done some simulations testing this!)</w:t>
      </w:r>
    </w:p>
  </w:comment>
  <w:comment w:id="635" w:author="O'Sullivan, Ronan James" w:date="2023-07-11T11:21:00Z" w:initials="ORJ">
    <w:p w14:paraId="6A2A4AEA" w14:textId="76002B1D" w:rsidR="00E65906" w:rsidRDefault="00E65906">
      <w:pPr>
        <w:pStyle w:val="CommentText"/>
      </w:pPr>
      <w:r>
        <w:rPr>
          <w:rStyle w:val="CommentReference"/>
        </w:rPr>
        <w:annotationRef/>
      </w:r>
      <w:r>
        <w:t>Random unit or something else?</w:t>
      </w:r>
    </w:p>
  </w:comment>
  <w:comment w:id="654" w:author="O'Sullivan, Ronan James" w:date="2023-07-11T11:29:00Z" w:initials="ORJ">
    <w:p w14:paraId="54CBF7D3" w14:textId="7BE5AEC8" w:rsidR="00DD7F86" w:rsidRDefault="00DD7F86">
      <w:pPr>
        <w:pStyle w:val="CommentText"/>
      </w:pPr>
      <w:r>
        <w:rPr>
          <w:rStyle w:val="CommentReference"/>
        </w:rPr>
        <w:annotationRef/>
      </w:r>
      <w:r w:rsidR="0064201E">
        <w:t xml:space="preserve">The </w:t>
      </w:r>
      <w:bookmarkStart w:id="655" w:name="_GoBack"/>
      <w:bookmarkEnd w:id="655"/>
      <w:r>
        <w:t xml:space="preserve">‘final’ trait value of </w:t>
      </w:r>
      <w:proofErr w:type="spellStart"/>
      <w:r>
        <w:t>z_soft</w:t>
      </w:r>
      <w:proofErr w:type="spellEnd"/>
      <w:r>
        <w:t xml:space="preserve"> is limited by the reduction in genetic variance, yes?</w:t>
      </w:r>
    </w:p>
  </w:comment>
  <w:comment w:id="671" w:author="O'Sullivan, Ronan James" w:date="2023-07-11T11:35:00Z" w:initials="ORJ">
    <w:p w14:paraId="70F643EC" w14:textId="68EBD4F8" w:rsidR="00E36D4C" w:rsidRDefault="00E36D4C">
      <w:pPr>
        <w:pStyle w:val="CommentText"/>
      </w:pPr>
      <w:r>
        <w:rPr>
          <w:rStyle w:val="CommentReference"/>
        </w:rPr>
        <w:annotationRef/>
      </w:r>
      <w:r>
        <w:t>New word for me! I like it.</w:t>
      </w:r>
    </w:p>
  </w:comment>
  <w:comment w:id="687" w:author="O'Sullivan, Ronan James" w:date="2023-07-11T11:40:00Z" w:initials="ORJ">
    <w:p w14:paraId="38A76D06" w14:textId="53F9C544" w:rsidR="00E36D4C" w:rsidRDefault="00E36D4C">
      <w:pPr>
        <w:pStyle w:val="CommentText"/>
      </w:pPr>
      <w:r>
        <w:rPr>
          <w:rStyle w:val="CommentReference"/>
        </w:rPr>
        <w:annotationRef/>
      </w:r>
      <w:r>
        <w:t>Are these results recoverable from the code used for these simulations?</w:t>
      </w:r>
    </w:p>
  </w:comment>
  <w:comment w:id="889" w:author="O'Sullivan, Ronan James" w:date="2023-07-11T12:24:00Z" w:initials="ORJ">
    <w:p w14:paraId="7FB3269F" w14:textId="0A811A94" w:rsidR="00D34D9C" w:rsidRDefault="00D34D9C">
      <w:pPr>
        <w:pStyle w:val="CommentText"/>
      </w:pPr>
      <w:r>
        <w:rPr>
          <w:rStyle w:val="CommentReference"/>
        </w:rPr>
        <w:annotationRef/>
      </w:r>
      <w:r>
        <w:t xml:space="preserve">An annoying reviewer could ask us to do these for this paper – </w:t>
      </w:r>
      <w:proofErr w:type="spellStart"/>
      <w:r>
        <w:t>mmmhhhh</w:t>
      </w:r>
      <w:proofErr w:type="spellEnd"/>
      <w:r>
        <w:t xml:space="preserve"> should we mention it or not? Maybe say that’s it’s beyond the scope of this current study??</w:t>
      </w:r>
    </w:p>
  </w:comment>
  <w:comment w:id="890" w:author="O'Sullivan, Ronan James" w:date="2023-07-11T12:26:00Z" w:initials="ORJ">
    <w:p w14:paraId="59466ECA" w14:textId="4DDA48B6" w:rsidR="00681B3B" w:rsidRDefault="00681B3B">
      <w:pPr>
        <w:pStyle w:val="CommentText"/>
      </w:pPr>
      <w:r>
        <w:rPr>
          <w:rStyle w:val="CommentReference"/>
        </w:rPr>
        <w:annotationRef/>
      </w:r>
      <w:r>
        <w:t>I can flesh this out in the next draft you send me.</w:t>
      </w:r>
    </w:p>
  </w:comment>
  <w:comment w:id="905" w:author="O'Sullivan, Ronan James" w:date="2023-07-11T12:29:00Z" w:initials="ORJ">
    <w:p w14:paraId="2516A294" w14:textId="27ECCC72" w:rsidR="00681B3B" w:rsidRDefault="00681B3B">
      <w:pPr>
        <w:pStyle w:val="CommentText"/>
      </w:pPr>
      <w:r>
        <w:rPr>
          <w:rStyle w:val="CommentReference"/>
        </w:rPr>
        <w:annotationRef/>
      </w:r>
      <w:r>
        <w:t>It’s not an eco-genetic model IMO…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0A00AB" w15:done="0"/>
  <w15:commentEx w15:paraId="3026DA9B" w15:done="0"/>
  <w15:commentEx w15:paraId="7D4B75FC" w15:done="0"/>
  <w15:commentEx w15:paraId="1F151017" w15:done="0"/>
  <w15:commentEx w15:paraId="70209ED7" w15:done="0"/>
  <w15:commentEx w15:paraId="47893BC1" w15:done="0"/>
  <w15:commentEx w15:paraId="3F759A3D" w15:done="0"/>
  <w15:commentEx w15:paraId="0AF67C58" w15:done="0"/>
  <w15:commentEx w15:paraId="695250C5" w15:done="0"/>
  <w15:commentEx w15:paraId="281985D5" w15:done="0"/>
  <w15:commentEx w15:paraId="0E80808F" w15:done="0"/>
  <w15:commentEx w15:paraId="6A2A4AEA" w15:done="0"/>
  <w15:commentEx w15:paraId="54CBF7D3" w15:done="0"/>
  <w15:commentEx w15:paraId="70F643EC" w15:done="0"/>
  <w15:commentEx w15:paraId="38A76D06" w15:done="0"/>
  <w15:commentEx w15:paraId="7FB3269F" w15:done="0"/>
  <w15:commentEx w15:paraId="59466ECA" w15:done="0"/>
  <w15:commentEx w15:paraId="2516A2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0A00AB" w16cid:durableId="2857DEC5"/>
  <w16cid:commentId w16cid:paraId="3026DA9B" w16cid:durableId="284D30B6"/>
  <w16cid:commentId w16cid:paraId="7D4B75FC" w16cid:durableId="284D31DB"/>
  <w16cid:commentId w16cid:paraId="1F151017" w16cid:durableId="284EAB49"/>
  <w16cid:commentId w16cid:paraId="70209ED7" w16cid:durableId="284EB2A2"/>
  <w16cid:commentId w16cid:paraId="47893BC1" w16cid:durableId="284EB501"/>
  <w16cid:commentId w16cid:paraId="3F759A3D" w16cid:durableId="284EB60E"/>
  <w16cid:commentId w16cid:paraId="0AF67C58" w16cid:durableId="284EBAE6"/>
  <w16cid:commentId w16cid:paraId="695250C5" w16cid:durableId="284EBC80"/>
  <w16cid:commentId w16cid:paraId="281985D5" w16cid:durableId="2857B663"/>
  <w16cid:commentId w16cid:paraId="0E80808F" w16cid:durableId="2857B7BC"/>
  <w16cid:commentId w16cid:paraId="6A2A4AEA" w16cid:durableId="2857B99F"/>
  <w16cid:commentId w16cid:paraId="54CBF7D3" w16cid:durableId="2857BB82"/>
  <w16cid:commentId w16cid:paraId="70F643EC" w16cid:durableId="2857BCF2"/>
  <w16cid:commentId w16cid:paraId="38A76D06" w16cid:durableId="2857BE34"/>
  <w16cid:commentId w16cid:paraId="7FB3269F" w16cid:durableId="2857C896"/>
  <w16cid:commentId w16cid:paraId="59466ECA" w16cid:durableId="2857C90A"/>
  <w16cid:commentId w16cid:paraId="2516A294" w16cid:durableId="2857C9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13ADA" w14:textId="77777777" w:rsidR="009E7156" w:rsidRDefault="009E7156" w:rsidP="00CF0F38">
      <w:pPr>
        <w:spacing w:after="0" w:line="240" w:lineRule="auto"/>
      </w:pPr>
      <w:r>
        <w:separator/>
      </w:r>
    </w:p>
  </w:endnote>
  <w:endnote w:type="continuationSeparator" w:id="0">
    <w:p w14:paraId="29C3B975" w14:textId="77777777" w:rsidR="009E7156" w:rsidRDefault="009E7156"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500935"/>
      <w:docPartObj>
        <w:docPartGallery w:val="Page Numbers (Bottom of Page)"/>
        <w:docPartUnique/>
      </w:docPartObj>
    </w:sdtPr>
    <w:sdtEndPr>
      <w:rPr>
        <w:noProof/>
      </w:rPr>
    </w:sdtEndPr>
    <w:sdtContent>
      <w:p w14:paraId="3816240F" w14:textId="6223D26E" w:rsidR="003604DA" w:rsidRDefault="003604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3604DA" w:rsidRDefault="00360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0132E" w14:textId="77777777" w:rsidR="009E7156" w:rsidRDefault="009E7156" w:rsidP="00CF0F38">
      <w:pPr>
        <w:spacing w:after="0" w:line="240" w:lineRule="auto"/>
      </w:pPr>
      <w:r>
        <w:separator/>
      </w:r>
    </w:p>
  </w:footnote>
  <w:footnote w:type="continuationSeparator" w:id="0">
    <w:p w14:paraId="03627B2D" w14:textId="77777777" w:rsidR="009E7156" w:rsidRDefault="009E7156"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ullivan, Ronan James">
    <w15:presenceInfo w15:providerId="AD" w15:userId="S-1-5-21-16020293-282541685-632688529-463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008"/>
    <w:rsid w:val="00002723"/>
    <w:rsid w:val="00011AD6"/>
    <w:rsid w:val="000179FB"/>
    <w:rsid w:val="00020C25"/>
    <w:rsid w:val="00023C43"/>
    <w:rsid w:val="00024FF3"/>
    <w:rsid w:val="000321AD"/>
    <w:rsid w:val="000335E3"/>
    <w:rsid w:val="0003399B"/>
    <w:rsid w:val="00036563"/>
    <w:rsid w:val="000377E0"/>
    <w:rsid w:val="000379E1"/>
    <w:rsid w:val="00040D25"/>
    <w:rsid w:val="0004562A"/>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8745B"/>
    <w:rsid w:val="00090634"/>
    <w:rsid w:val="000A18A0"/>
    <w:rsid w:val="000A2256"/>
    <w:rsid w:val="000A3125"/>
    <w:rsid w:val="000A34A9"/>
    <w:rsid w:val="000A40C6"/>
    <w:rsid w:val="000A42E6"/>
    <w:rsid w:val="000A6D42"/>
    <w:rsid w:val="000B0801"/>
    <w:rsid w:val="000B0D45"/>
    <w:rsid w:val="000B11BE"/>
    <w:rsid w:val="000B2D19"/>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4C88"/>
    <w:rsid w:val="00124F05"/>
    <w:rsid w:val="001267B7"/>
    <w:rsid w:val="00127833"/>
    <w:rsid w:val="00127C88"/>
    <w:rsid w:val="001356AA"/>
    <w:rsid w:val="00137527"/>
    <w:rsid w:val="00137F31"/>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3E02"/>
    <w:rsid w:val="001B552B"/>
    <w:rsid w:val="001B750D"/>
    <w:rsid w:val="001B7633"/>
    <w:rsid w:val="001C0902"/>
    <w:rsid w:val="001C0FF7"/>
    <w:rsid w:val="001C3063"/>
    <w:rsid w:val="001D1A7C"/>
    <w:rsid w:val="001D2354"/>
    <w:rsid w:val="001D315A"/>
    <w:rsid w:val="001E0FD2"/>
    <w:rsid w:val="001E3B34"/>
    <w:rsid w:val="001E57CA"/>
    <w:rsid w:val="001F080A"/>
    <w:rsid w:val="001F4896"/>
    <w:rsid w:val="001F4A0D"/>
    <w:rsid w:val="001F6CDA"/>
    <w:rsid w:val="00201E4C"/>
    <w:rsid w:val="0020609B"/>
    <w:rsid w:val="00206294"/>
    <w:rsid w:val="00212596"/>
    <w:rsid w:val="00213B19"/>
    <w:rsid w:val="00214EEC"/>
    <w:rsid w:val="00216B07"/>
    <w:rsid w:val="0021774D"/>
    <w:rsid w:val="002337E8"/>
    <w:rsid w:val="002340D0"/>
    <w:rsid w:val="00235A56"/>
    <w:rsid w:val="00236683"/>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5A2C"/>
    <w:rsid w:val="002A7C97"/>
    <w:rsid w:val="002B037F"/>
    <w:rsid w:val="002B2873"/>
    <w:rsid w:val="002B3132"/>
    <w:rsid w:val="002D1BC9"/>
    <w:rsid w:val="002D4F04"/>
    <w:rsid w:val="002E6BAF"/>
    <w:rsid w:val="002F2A7B"/>
    <w:rsid w:val="002F72AF"/>
    <w:rsid w:val="0030245C"/>
    <w:rsid w:val="0030333D"/>
    <w:rsid w:val="00305FF8"/>
    <w:rsid w:val="003074BE"/>
    <w:rsid w:val="00314181"/>
    <w:rsid w:val="003169AE"/>
    <w:rsid w:val="00320F7E"/>
    <w:rsid w:val="003249D9"/>
    <w:rsid w:val="00326210"/>
    <w:rsid w:val="00327EF1"/>
    <w:rsid w:val="003315EE"/>
    <w:rsid w:val="003446B3"/>
    <w:rsid w:val="00344B51"/>
    <w:rsid w:val="00344C8F"/>
    <w:rsid w:val="00346763"/>
    <w:rsid w:val="003467D3"/>
    <w:rsid w:val="00346997"/>
    <w:rsid w:val="00347710"/>
    <w:rsid w:val="00352F3A"/>
    <w:rsid w:val="003542BB"/>
    <w:rsid w:val="00354585"/>
    <w:rsid w:val="003553F7"/>
    <w:rsid w:val="00355B85"/>
    <w:rsid w:val="00355C5F"/>
    <w:rsid w:val="00355DFC"/>
    <w:rsid w:val="003604DA"/>
    <w:rsid w:val="00364186"/>
    <w:rsid w:val="00372026"/>
    <w:rsid w:val="00374F54"/>
    <w:rsid w:val="0037609B"/>
    <w:rsid w:val="00376EF3"/>
    <w:rsid w:val="00384AD1"/>
    <w:rsid w:val="00390731"/>
    <w:rsid w:val="00392517"/>
    <w:rsid w:val="00393BDD"/>
    <w:rsid w:val="00395177"/>
    <w:rsid w:val="003A4B32"/>
    <w:rsid w:val="003A5011"/>
    <w:rsid w:val="003A5433"/>
    <w:rsid w:val="003A6B60"/>
    <w:rsid w:val="003A7F32"/>
    <w:rsid w:val="003B0150"/>
    <w:rsid w:val="003C6588"/>
    <w:rsid w:val="003D19FC"/>
    <w:rsid w:val="003D5C5F"/>
    <w:rsid w:val="003D5DB5"/>
    <w:rsid w:val="003D65C1"/>
    <w:rsid w:val="003D7CA1"/>
    <w:rsid w:val="003D7DAD"/>
    <w:rsid w:val="003E01B0"/>
    <w:rsid w:val="003E0661"/>
    <w:rsid w:val="003E1271"/>
    <w:rsid w:val="003E1DDE"/>
    <w:rsid w:val="003E220D"/>
    <w:rsid w:val="003F0719"/>
    <w:rsid w:val="00401911"/>
    <w:rsid w:val="004069E4"/>
    <w:rsid w:val="00410B1C"/>
    <w:rsid w:val="00423FB6"/>
    <w:rsid w:val="004310BA"/>
    <w:rsid w:val="004313A4"/>
    <w:rsid w:val="0044061C"/>
    <w:rsid w:val="0044228D"/>
    <w:rsid w:val="0044367E"/>
    <w:rsid w:val="0044670C"/>
    <w:rsid w:val="00452CC0"/>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919"/>
    <w:rsid w:val="004C3627"/>
    <w:rsid w:val="004C4A75"/>
    <w:rsid w:val="004C50A4"/>
    <w:rsid w:val="004C7A5F"/>
    <w:rsid w:val="004D1D37"/>
    <w:rsid w:val="004D2B73"/>
    <w:rsid w:val="004D3EAC"/>
    <w:rsid w:val="004E09BC"/>
    <w:rsid w:val="004E1C08"/>
    <w:rsid w:val="004E1D5A"/>
    <w:rsid w:val="004E3455"/>
    <w:rsid w:val="004E4C5D"/>
    <w:rsid w:val="004F1DE9"/>
    <w:rsid w:val="004F254D"/>
    <w:rsid w:val="004F79E6"/>
    <w:rsid w:val="0050021B"/>
    <w:rsid w:val="005002CA"/>
    <w:rsid w:val="00500C21"/>
    <w:rsid w:val="005040E1"/>
    <w:rsid w:val="00506C8C"/>
    <w:rsid w:val="00511569"/>
    <w:rsid w:val="0051452F"/>
    <w:rsid w:val="00522C12"/>
    <w:rsid w:val="00536E52"/>
    <w:rsid w:val="005401C8"/>
    <w:rsid w:val="00551300"/>
    <w:rsid w:val="00553077"/>
    <w:rsid w:val="005534B5"/>
    <w:rsid w:val="00553AAA"/>
    <w:rsid w:val="005552E1"/>
    <w:rsid w:val="00556ED6"/>
    <w:rsid w:val="00556EF8"/>
    <w:rsid w:val="00570358"/>
    <w:rsid w:val="0057198B"/>
    <w:rsid w:val="005721EC"/>
    <w:rsid w:val="00575391"/>
    <w:rsid w:val="00575623"/>
    <w:rsid w:val="00582DBE"/>
    <w:rsid w:val="00584166"/>
    <w:rsid w:val="00586D3C"/>
    <w:rsid w:val="00590AC7"/>
    <w:rsid w:val="00591057"/>
    <w:rsid w:val="0059180E"/>
    <w:rsid w:val="00596ECF"/>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36E5"/>
    <w:rsid w:val="0063537C"/>
    <w:rsid w:val="0064072D"/>
    <w:rsid w:val="0064201E"/>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1B3B"/>
    <w:rsid w:val="0068294D"/>
    <w:rsid w:val="0068542F"/>
    <w:rsid w:val="00687081"/>
    <w:rsid w:val="0068776E"/>
    <w:rsid w:val="006913FB"/>
    <w:rsid w:val="006949EC"/>
    <w:rsid w:val="00694B16"/>
    <w:rsid w:val="00694CF9"/>
    <w:rsid w:val="0069508A"/>
    <w:rsid w:val="006963C6"/>
    <w:rsid w:val="0069772C"/>
    <w:rsid w:val="006A51FA"/>
    <w:rsid w:val="006B6C10"/>
    <w:rsid w:val="006C4D3A"/>
    <w:rsid w:val="006C50E7"/>
    <w:rsid w:val="006D05B7"/>
    <w:rsid w:val="006D081A"/>
    <w:rsid w:val="006D3392"/>
    <w:rsid w:val="006D6490"/>
    <w:rsid w:val="006E3EB8"/>
    <w:rsid w:val="006E6FC8"/>
    <w:rsid w:val="006E7B0D"/>
    <w:rsid w:val="006F0759"/>
    <w:rsid w:val="006F3E4B"/>
    <w:rsid w:val="006F570E"/>
    <w:rsid w:val="00700665"/>
    <w:rsid w:val="00700DEA"/>
    <w:rsid w:val="00703AA0"/>
    <w:rsid w:val="00703B68"/>
    <w:rsid w:val="00704EEE"/>
    <w:rsid w:val="00705B93"/>
    <w:rsid w:val="00705CDC"/>
    <w:rsid w:val="00706836"/>
    <w:rsid w:val="0071481E"/>
    <w:rsid w:val="0071560F"/>
    <w:rsid w:val="00715AB7"/>
    <w:rsid w:val="0072063B"/>
    <w:rsid w:val="007215DA"/>
    <w:rsid w:val="00721D58"/>
    <w:rsid w:val="00722B0E"/>
    <w:rsid w:val="007317F2"/>
    <w:rsid w:val="00731A6E"/>
    <w:rsid w:val="0073331E"/>
    <w:rsid w:val="007347A6"/>
    <w:rsid w:val="00736258"/>
    <w:rsid w:val="00737507"/>
    <w:rsid w:val="00741DF3"/>
    <w:rsid w:val="0074288D"/>
    <w:rsid w:val="00744FB4"/>
    <w:rsid w:val="007454C1"/>
    <w:rsid w:val="0074625D"/>
    <w:rsid w:val="007519C5"/>
    <w:rsid w:val="007535DD"/>
    <w:rsid w:val="00754FFF"/>
    <w:rsid w:val="007612B4"/>
    <w:rsid w:val="00764AFA"/>
    <w:rsid w:val="00765AC1"/>
    <w:rsid w:val="00766E52"/>
    <w:rsid w:val="00767E21"/>
    <w:rsid w:val="007702E0"/>
    <w:rsid w:val="007737A5"/>
    <w:rsid w:val="007755C5"/>
    <w:rsid w:val="00776F63"/>
    <w:rsid w:val="0078212A"/>
    <w:rsid w:val="00785512"/>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0691"/>
    <w:rsid w:val="007C77E3"/>
    <w:rsid w:val="007C7E89"/>
    <w:rsid w:val="007C7F8B"/>
    <w:rsid w:val="007D1A1C"/>
    <w:rsid w:val="007D605B"/>
    <w:rsid w:val="007D6793"/>
    <w:rsid w:val="007D7D69"/>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C33"/>
    <w:rsid w:val="008B0E89"/>
    <w:rsid w:val="008C04B6"/>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3439"/>
    <w:rsid w:val="008F5C38"/>
    <w:rsid w:val="008F6EE4"/>
    <w:rsid w:val="00904140"/>
    <w:rsid w:val="009054F2"/>
    <w:rsid w:val="00905A8B"/>
    <w:rsid w:val="00917A29"/>
    <w:rsid w:val="00921534"/>
    <w:rsid w:val="00925A32"/>
    <w:rsid w:val="0092793D"/>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E9"/>
    <w:rsid w:val="009B0D2A"/>
    <w:rsid w:val="009B4901"/>
    <w:rsid w:val="009B6896"/>
    <w:rsid w:val="009B69E8"/>
    <w:rsid w:val="009C2656"/>
    <w:rsid w:val="009C3C5E"/>
    <w:rsid w:val="009C6AEC"/>
    <w:rsid w:val="009C7109"/>
    <w:rsid w:val="009D3813"/>
    <w:rsid w:val="009D651D"/>
    <w:rsid w:val="009D720F"/>
    <w:rsid w:val="009E0320"/>
    <w:rsid w:val="009E2585"/>
    <w:rsid w:val="009E2651"/>
    <w:rsid w:val="009E321F"/>
    <w:rsid w:val="009E7156"/>
    <w:rsid w:val="009F1CA2"/>
    <w:rsid w:val="009F2BFA"/>
    <w:rsid w:val="009F46A9"/>
    <w:rsid w:val="009F769B"/>
    <w:rsid w:val="00A03E0A"/>
    <w:rsid w:val="00A11D17"/>
    <w:rsid w:val="00A17AB1"/>
    <w:rsid w:val="00A21B57"/>
    <w:rsid w:val="00A22C5B"/>
    <w:rsid w:val="00A2561A"/>
    <w:rsid w:val="00A26204"/>
    <w:rsid w:val="00A26DA3"/>
    <w:rsid w:val="00A34058"/>
    <w:rsid w:val="00A34609"/>
    <w:rsid w:val="00A366AA"/>
    <w:rsid w:val="00A43F30"/>
    <w:rsid w:val="00A441A7"/>
    <w:rsid w:val="00A468AB"/>
    <w:rsid w:val="00A50C51"/>
    <w:rsid w:val="00A52E99"/>
    <w:rsid w:val="00A540B1"/>
    <w:rsid w:val="00A54F2E"/>
    <w:rsid w:val="00A55B8B"/>
    <w:rsid w:val="00A560B3"/>
    <w:rsid w:val="00A60D7F"/>
    <w:rsid w:val="00A6747F"/>
    <w:rsid w:val="00A706C2"/>
    <w:rsid w:val="00A72255"/>
    <w:rsid w:val="00A72280"/>
    <w:rsid w:val="00A726B0"/>
    <w:rsid w:val="00A77F94"/>
    <w:rsid w:val="00A8239C"/>
    <w:rsid w:val="00A84A03"/>
    <w:rsid w:val="00A90952"/>
    <w:rsid w:val="00A924A4"/>
    <w:rsid w:val="00A94263"/>
    <w:rsid w:val="00A94B0B"/>
    <w:rsid w:val="00A94F2F"/>
    <w:rsid w:val="00AA395C"/>
    <w:rsid w:val="00AA4873"/>
    <w:rsid w:val="00AA5E27"/>
    <w:rsid w:val="00AA6D33"/>
    <w:rsid w:val="00AB2544"/>
    <w:rsid w:val="00AB2EBF"/>
    <w:rsid w:val="00AB322F"/>
    <w:rsid w:val="00AB45BD"/>
    <w:rsid w:val="00AC1ECA"/>
    <w:rsid w:val="00AC3F1E"/>
    <w:rsid w:val="00AD2A0A"/>
    <w:rsid w:val="00AD36C7"/>
    <w:rsid w:val="00AD54B1"/>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3099D"/>
    <w:rsid w:val="00B31C27"/>
    <w:rsid w:val="00B32F73"/>
    <w:rsid w:val="00B368C4"/>
    <w:rsid w:val="00B41E97"/>
    <w:rsid w:val="00B46AB2"/>
    <w:rsid w:val="00B4738F"/>
    <w:rsid w:val="00B47C1A"/>
    <w:rsid w:val="00B50FFB"/>
    <w:rsid w:val="00B61FBC"/>
    <w:rsid w:val="00B6766F"/>
    <w:rsid w:val="00B67D6E"/>
    <w:rsid w:val="00B7249A"/>
    <w:rsid w:val="00B73C97"/>
    <w:rsid w:val="00B807DE"/>
    <w:rsid w:val="00B828D3"/>
    <w:rsid w:val="00B83C97"/>
    <w:rsid w:val="00B85109"/>
    <w:rsid w:val="00B91170"/>
    <w:rsid w:val="00B927DC"/>
    <w:rsid w:val="00B9592C"/>
    <w:rsid w:val="00B96A7D"/>
    <w:rsid w:val="00B96D2A"/>
    <w:rsid w:val="00BA1B7C"/>
    <w:rsid w:val="00BA5A78"/>
    <w:rsid w:val="00BA657C"/>
    <w:rsid w:val="00BA6A1B"/>
    <w:rsid w:val="00BB17CB"/>
    <w:rsid w:val="00BB5783"/>
    <w:rsid w:val="00BB6F9C"/>
    <w:rsid w:val="00BB798F"/>
    <w:rsid w:val="00BC0F4E"/>
    <w:rsid w:val="00BC1663"/>
    <w:rsid w:val="00BC23B2"/>
    <w:rsid w:val="00BC4394"/>
    <w:rsid w:val="00BD0DEF"/>
    <w:rsid w:val="00BD26D7"/>
    <w:rsid w:val="00BD4087"/>
    <w:rsid w:val="00BD4667"/>
    <w:rsid w:val="00BE0AFE"/>
    <w:rsid w:val="00BE23FA"/>
    <w:rsid w:val="00BE5E75"/>
    <w:rsid w:val="00BE6973"/>
    <w:rsid w:val="00BF03E7"/>
    <w:rsid w:val="00BF129D"/>
    <w:rsid w:val="00BF57B3"/>
    <w:rsid w:val="00BF7084"/>
    <w:rsid w:val="00BF7DBF"/>
    <w:rsid w:val="00C07C69"/>
    <w:rsid w:val="00C113FB"/>
    <w:rsid w:val="00C14AE2"/>
    <w:rsid w:val="00C15A30"/>
    <w:rsid w:val="00C2323B"/>
    <w:rsid w:val="00C300AD"/>
    <w:rsid w:val="00C37D8B"/>
    <w:rsid w:val="00C4455A"/>
    <w:rsid w:val="00C44DDB"/>
    <w:rsid w:val="00C46532"/>
    <w:rsid w:val="00C46AD2"/>
    <w:rsid w:val="00C472DD"/>
    <w:rsid w:val="00C47A94"/>
    <w:rsid w:val="00C47E44"/>
    <w:rsid w:val="00C50412"/>
    <w:rsid w:val="00C51E7B"/>
    <w:rsid w:val="00C53FCA"/>
    <w:rsid w:val="00C55768"/>
    <w:rsid w:val="00C56B5F"/>
    <w:rsid w:val="00C56ED0"/>
    <w:rsid w:val="00C64F44"/>
    <w:rsid w:val="00C65789"/>
    <w:rsid w:val="00C66669"/>
    <w:rsid w:val="00C667A2"/>
    <w:rsid w:val="00C77E1F"/>
    <w:rsid w:val="00C809AC"/>
    <w:rsid w:val="00C8186B"/>
    <w:rsid w:val="00C81CFA"/>
    <w:rsid w:val="00C821B0"/>
    <w:rsid w:val="00C82350"/>
    <w:rsid w:val="00C83056"/>
    <w:rsid w:val="00C837C1"/>
    <w:rsid w:val="00C84919"/>
    <w:rsid w:val="00C85DB7"/>
    <w:rsid w:val="00C87431"/>
    <w:rsid w:val="00C9006F"/>
    <w:rsid w:val="00C905A9"/>
    <w:rsid w:val="00C9385F"/>
    <w:rsid w:val="00C97A4C"/>
    <w:rsid w:val="00CA1D4A"/>
    <w:rsid w:val="00CA2F21"/>
    <w:rsid w:val="00CA4DA0"/>
    <w:rsid w:val="00CB3959"/>
    <w:rsid w:val="00CB69CE"/>
    <w:rsid w:val="00CC4B7A"/>
    <w:rsid w:val="00CC4CC4"/>
    <w:rsid w:val="00CD000B"/>
    <w:rsid w:val="00CD0A70"/>
    <w:rsid w:val="00CD4DE0"/>
    <w:rsid w:val="00CE0A89"/>
    <w:rsid w:val="00CE39A5"/>
    <w:rsid w:val="00CE3A0A"/>
    <w:rsid w:val="00CF0E45"/>
    <w:rsid w:val="00CF0F38"/>
    <w:rsid w:val="00CF476B"/>
    <w:rsid w:val="00CF6AB4"/>
    <w:rsid w:val="00CF7D93"/>
    <w:rsid w:val="00D02C03"/>
    <w:rsid w:val="00D0472D"/>
    <w:rsid w:val="00D10A0D"/>
    <w:rsid w:val="00D10FB2"/>
    <w:rsid w:val="00D12773"/>
    <w:rsid w:val="00D17AED"/>
    <w:rsid w:val="00D263D9"/>
    <w:rsid w:val="00D30C61"/>
    <w:rsid w:val="00D32167"/>
    <w:rsid w:val="00D34D9C"/>
    <w:rsid w:val="00D404CA"/>
    <w:rsid w:val="00D51D49"/>
    <w:rsid w:val="00D51EDB"/>
    <w:rsid w:val="00D53D11"/>
    <w:rsid w:val="00D549C1"/>
    <w:rsid w:val="00D557A0"/>
    <w:rsid w:val="00D56BE9"/>
    <w:rsid w:val="00D62E83"/>
    <w:rsid w:val="00D64123"/>
    <w:rsid w:val="00D64CD4"/>
    <w:rsid w:val="00D73FF1"/>
    <w:rsid w:val="00D84129"/>
    <w:rsid w:val="00D95255"/>
    <w:rsid w:val="00D96B49"/>
    <w:rsid w:val="00DA1E1F"/>
    <w:rsid w:val="00DA2BC2"/>
    <w:rsid w:val="00DA68EE"/>
    <w:rsid w:val="00DB11FD"/>
    <w:rsid w:val="00DB2167"/>
    <w:rsid w:val="00DB31BD"/>
    <w:rsid w:val="00DB4912"/>
    <w:rsid w:val="00DB7FE5"/>
    <w:rsid w:val="00DC620C"/>
    <w:rsid w:val="00DC7FDE"/>
    <w:rsid w:val="00DD4605"/>
    <w:rsid w:val="00DD4F34"/>
    <w:rsid w:val="00DD6C54"/>
    <w:rsid w:val="00DD7E3A"/>
    <w:rsid w:val="00DD7F86"/>
    <w:rsid w:val="00DF1A9D"/>
    <w:rsid w:val="00DF6A40"/>
    <w:rsid w:val="00E0325E"/>
    <w:rsid w:val="00E04A77"/>
    <w:rsid w:val="00E130B7"/>
    <w:rsid w:val="00E2518D"/>
    <w:rsid w:val="00E26AAF"/>
    <w:rsid w:val="00E35EF7"/>
    <w:rsid w:val="00E36D4C"/>
    <w:rsid w:val="00E43536"/>
    <w:rsid w:val="00E45DDE"/>
    <w:rsid w:val="00E4675B"/>
    <w:rsid w:val="00E46BCB"/>
    <w:rsid w:val="00E46DAB"/>
    <w:rsid w:val="00E5041B"/>
    <w:rsid w:val="00E51A34"/>
    <w:rsid w:val="00E65900"/>
    <w:rsid w:val="00E65906"/>
    <w:rsid w:val="00E66EFA"/>
    <w:rsid w:val="00E67C4B"/>
    <w:rsid w:val="00E7065C"/>
    <w:rsid w:val="00E72D1F"/>
    <w:rsid w:val="00E74729"/>
    <w:rsid w:val="00E764A2"/>
    <w:rsid w:val="00E7777D"/>
    <w:rsid w:val="00E857CC"/>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EDE"/>
    <w:rsid w:val="00EE4995"/>
    <w:rsid w:val="00EE552E"/>
    <w:rsid w:val="00EE732A"/>
    <w:rsid w:val="00EE7DF4"/>
    <w:rsid w:val="00EF0AC7"/>
    <w:rsid w:val="00EF0B73"/>
    <w:rsid w:val="00EF4F28"/>
    <w:rsid w:val="00EF7FB5"/>
    <w:rsid w:val="00F03A7B"/>
    <w:rsid w:val="00F06253"/>
    <w:rsid w:val="00F12884"/>
    <w:rsid w:val="00F14994"/>
    <w:rsid w:val="00F202B8"/>
    <w:rsid w:val="00F2585A"/>
    <w:rsid w:val="00F25D82"/>
    <w:rsid w:val="00F25DD6"/>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72438"/>
    <w:rsid w:val="00F8204B"/>
    <w:rsid w:val="00F83718"/>
    <w:rsid w:val="00F90C5C"/>
    <w:rsid w:val="00F91A15"/>
    <w:rsid w:val="00FA0A66"/>
    <w:rsid w:val="00FA636E"/>
    <w:rsid w:val="00FB076B"/>
    <w:rsid w:val="00FB0ECE"/>
    <w:rsid w:val="00FB2761"/>
    <w:rsid w:val="00FB4DA8"/>
    <w:rsid w:val="00FC10F1"/>
    <w:rsid w:val="00FC565E"/>
    <w:rsid w:val="00FC757E"/>
    <w:rsid w:val="00FD150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semiHidden/>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semiHidden/>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EDF4-8F0B-47B7-BB50-5F71A046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29</Pages>
  <Words>17808</Words>
  <Characters>144249</Characters>
  <Application>Microsoft Office Word</Application>
  <DocSecurity>0</DocSecurity>
  <Lines>1202</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O'Sullivan, Ronan James</cp:lastModifiedBy>
  <cp:revision>8</cp:revision>
  <dcterms:created xsi:type="dcterms:W3CDTF">2023-07-04T13:31:00Z</dcterms:created>
  <dcterms:modified xsi:type="dcterms:W3CDTF">2023-07-11T11:03:00Z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