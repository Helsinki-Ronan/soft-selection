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E1DE" w14:textId="54DE1E31" w:rsidR="00AA6D33" w:rsidRPr="004D5695" w:rsidRDefault="00432A1A">
      <w:pPr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1</w:t>
      </w:r>
    </w:p>
    <w:p w14:paraId="75185489" w14:textId="4CE2E892" w:rsidR="00432A1A" w:rsidRPr="004D5695" w:rsidRDefault="00DB4B10" w:rsidP="00C30102">
      <w:pPr>
        <w:jc w:val="center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7286B" w14:textId="4ED172E6" w:rsidR="000F2078" w:rsidRPr="004D5695" w:rsidRDefault="000F2078" w:rsidP="00221D1E">
      <w:pPr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0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1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1"/>
      <w:r w:rsidR="00C30102" w:rsidRPr="004D5695">
        <w:rPr>
          <w:rStyle w:val="CommentReference"/>
          <w:rFonts w:ascii="Times New Roman" w:hAnsi="Times New Roman" w:cs="Times New Roman"/>
        </w:rPr>
        <w:commentReference w:id="1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0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>
      <w:pPr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>
      <w:pPr>
        <w:rPr>
          <w:rFonts w:ascii="Times New Roman" w:hAnsi="Times New Roman" w:cs="Times New Roman"/>
        </w:rPr>
      </w:pPr>
    </w:p>
    <w:p w14:paraId="53B7BF85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5C55818E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686BEEE0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208EFB62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699FF6ED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3E8F6C47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0359FBA0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3C5C45AA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5F58FCAD" w14:textId="77777777" w:rsidR="00DB4B10" w:rsidRDefault="00DB4B10">
      <w:pPr>
        <w:rPr>
          <w:rFonts w:ascii="Times New Roman" w:hAnsi="Times New Roman" w:cs="Times New Roman"/>
        </w:rPr>
      </w:pPr>
    </w:p>
    <w:p w14:paraId="262486A2" w14:textId="77777777" w:rsidR="004D5695" w:rsidRPr="004D5695" w:rsidRDefault="004D5695">
      <w:pPr>
        <w:rPr>
          <w:rFonts w:ascii="Times New Roman" w:hAnsi="Times New Roman" w:cs="Times New Roman"/>
        </w:rPr>
      </w:pPr>
    </w:p>
    <w:p w14:paraId="0748C515" w14:textId="7A746BD0" w:rsidR="00276416" w:rsidRPr="004D5695" w:rsidRDefault="00276416">
      <w:pPr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2</w:t>
      </w:r>
    </w:p>
    <w:p w14:paraId="236F77DF" w14:textId="1E682C05" w:rsidR="00276416" w:rsidRPr="004D5695" w:rsidRDefault="00FE07DA" w:rsidP="00276416">
      <w:pPr>
        <w:jc w:val="center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2B9C892A" w:rsidR="00276416" w:rsidRPr="004D5695" w:rsidRDefault="00EA5FB3" w:rsidP="00276416">
      <w:pPr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the population was assumed to be initially poorly</w:t>
      </w:r>
      <w:r w:rsidR="002F7644" w:rsidRPr="004D5695">
        <w:rPr>
          <w:rFonts w:ascii="Times New Roman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 xml:space="preserve">adapted with respect to the hard-selected trait 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4D5695" w:rsidRPr="004D5695">
        <w:rPr>
          <w:rFonts w:ascii="Times New Roman" w:eastAsiaTheme="minorEastAsia" w:hAnsi="Times New Roman" w:cs="Times New Roman"/>
          <w:iCs/>
        </w:rPr>
        <w:t>= 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2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2"/>
      <w:r w:rsidR="00F444C6" w:rsidRPr="004D5695">
        <w:rPr>
          <w:rStyle w:val="CommentReference"/>
          <w:rFonts w:ascii="Times New Roman" w:hAnsi="Times New Roman" w:cs="Times New Roman"/>
        </w:rPr>
        <w:commentReference w:id="2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time.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901BB1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</w:p>
    <w:p w14:paraId="346618F5" w14:textId="77777777" w:rsidR="00276416" w:rsidRPr="004D5695" w:rsidRDefault="00276416">
      <w:pPr>
        <w:rPr>
          <w:rFonts w:ascii="Times New Roman" w:hAnsi="Times New Roman" w:cs="Times New Roman"/>
        </w:rPr>
      </w:pPr>
    </w:p>
    <w:p w14:paraId="63F029DA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1B7AD24E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7F63DF8B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1C5E9224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28BF3732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2766B43F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4D80415E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7A59AC45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02E2842E" w14:textId="77777777" w:rsidR="00944B4A" w:rsidRPr="004D5695" w:rsidRDefault="00944B4A">
      <w:pPr>
        <w:rPr>
          <w:rFonts w:ascii="Times New Roman" w:hAnsi="Times New Roman" w:cs="Times New Roman"/>
        </w:rPr>
      </w:pPr>
    </w:p>
    <w:p w14:paraId="5232E017" w14:textId="77777777" w:rsidR="00944B4A" w:rsidRDefault="00944B4A">
      <w:pPr>
        <w:rPr>
          <w:rFonts w:ascii="Times New Roman" w:hAnsi="Times New Roman" w:cs="Times New Roman"/>
        </w:rPr>
      </w:pPr>
    </w:p>
    <w:p w14:paraId="493FDF0C" w14:textId="77777777" w:rsidR="00A33856" w:rsidRPr="004D5695" w:rsidRDefault="00A33856">
      <w:pPr>
        <w:rPr>
          <w:rFonts w:ascii="Times New Roman" w:hAnsi="Times New Roman" w:cs="Times New Roman"/>
        </w:rPr>
      </w:pPr>
    </w:p>
    <w:p w14:paraId="147D0D22" w14:textId="1A0B9F68" w:rsidR="00944B4A" w:rsidRPr="004D5695" w:rsidRDefault="00944B4A">
      <w:pPr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3</w:t>
      </w:r>
    </w:p>
    <w:p w14:paraId="52F7AC25" w14:textId="5FD17A70" w:rsidR="00944B4A" w:rsidRPr="004D5695" w:rsidRDefault="006A3B37" w:rsidP="00944B4A">
      <w:pPr>
        <w:jc w:val="center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39BC2DE3" w:rsidR="00944B4A" w:rsidRPr="004D5695" w:rsidRDefault="00944B4A" w:rsidP="00944B4A">
      <w:pPr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r w:rsidR="00C864D1" w:rsidRPr="004D5695">
        <w:rPr>
          <w:rFonts w:ascii="Times New Roman" w:hAnsi="Times New Roman" w:cs="Times New Roman"/>
        </w:rPr>
        <w:t>one-off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>, greatly intensifying competition for the same 500 spawning slots. Results of three scenarios (</w:t>
      </w:r>
      <w:bookmarkStart w:id="3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4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4"/>
      <w:r w:rsidR="00D17D29" w:rsidRPr="004D5695">
        <w:rPr>
          <w:rStyle w:val="CommentReference"/>
          <w:rFonts w:ascii="Times New Roman" w:hAnsi="Times New Roman" w:cs="Times New Roman"/>
        </w:rPr>
        <w:commentReference w:id="4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3"/>
      <w:r w:rsidR="00D17D29" w:rsidRPr="004D5695">
        <w:rPr>
          <w:rFonts w:ascii="Times New Roman" w:eastAsiaTheme="minorEastAsia" w:hAnsi="Times New Roman" w:cs="Times New Roman"/>
        </w:rPr>
        <w:t>) are shown: red = intruders competitively inferior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C50069" w:rsidRPr="004D5695">
        <w:rPr>
          <w:rFonts w:ascii="Times New Roman" w:hAnsi="Times New Roman" w:cs="Times New Roman"/>
        </w:rPr>
        <w:t xml:space="preserve"> </w:t>
      </w:r>
      <w:r w:rsidR="00C50069"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hAnsi="Times New Roman" w:cs="Times New Roman"/>
        </w:rPr>
        <w:t xml:space="preserve">, 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(locals)</m:t>
        </m:r>
      </m:oMath>
      <w:r w:rsidR="00CD0EB1" w:rsidRPr="004D5695">
        <w:rPr>
          <w:rFonts w:ascii="Times New Roman" w:eastAsiaTheme="minorEastAsia" w:hAnsi="Times New Roman" w:cs="Times New Roman"/>
          <w:iCs/>
        </w:rPr>
        <w:t>)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5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5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3678E332" w14:textId="77777777" w:rsidR="00A811BC" w:rsidRDefault="00A811BC" w:rsidP="00944B4A">
      <w:pPr>
        <w:rPr>
          <w:rFonts w:ascii="Times New Roman" w:eastAsiaTheme="minorEastAsia" w:hAnsi="Times New Roman" w:cs="Times New Roman"/>
          <w:iCs/>
        </w:rPr>
      </w:pPr>
    </w:p>
    <w:p w14:paraId="3109DB5C" w14:textId="77777777" w:rsidR="00725B67" w:rsidRPr="004D5695" w:rsidRDefault="00725B67" w:rsidP="00944B4A">
      <w:pPr>
        <w:rPr>
          <w:rFonts w:ascii="Times New Roman" w:eastAsiaTheme="minorEastAsia" w:hAnsi="Times New Roman" w:cs="Times New Roman"/>
          <w:iCs/>
        </w:rPr>
      </w:pPr>
    </w:p>
    <w:p w14:paraId="59697ADE" w14:textId="5E79D797" w:rsidR="00A811BC" w:rsidRPr="004D5695" w:rsidRDefault="00A811BC" w:rsidP="00944B4A">
      <w:pPr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</w:rPr>
        <w:lastRenderedPageBreak/>
        <w:t>Figure 4</w:t>
      </w:r>
    </w:p>
    <w:p w14:paraId="4657B627" w14:textId="2BF6318A" w:rsidR="00A811BC" w:rsidRPr="004D5695" w:rsidRDefault="000C46CF" w:rsidP="00A811BC">
      <w:pPr>
        <w:jc w:val="center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16875" w14:textId="11D5809F" w:rsidR="004B7E18" w:rsidRPr="004D5695" w:rsidRDefault="004B7E18" w:rsidP="004B7E18">
      <w:pPr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one-off 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6"/>
      <w:r w:rsidRPr="004D5695">
        <w:rPr>
          <w:rFonts w:ascii="Times New Roman" w:eastAsiaTheme="minorEastAsia" w:hAnsi="Times New Roman" w:cs="Times New Roman"/>
        </w:rPr>
        <w:t>1000</w:t>
      </w:r>
      <w:commentRangeEnd w:id="6"/>
      <w:r w:rsidRPr="004D5695">
        <w:rPr>
          <w:rStyle w:val="CommentReference"/>
          <w:rFonts w:ascii="Times New Roman" w:hAnsi="Times New Roman" w:cs="Times New Roman"/>
        </w:rPr>
        <w:commentReference w:id="6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Pr="004D5695">
        <w:rPr>
          <w:rFonts w:ascii="Times New Roman" w:hAnsi="Times New Roman" w:cs="Times New Roman"/>
        </w:rPr>
        <w:t xml:space="preserve">to locals </w:t>
      </w:r>
      <w:r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hAnsi="Times New Roman" w:cs="Times New Roman"/>
        </w:rPr>
        <w:t xml:space="preserve">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4B7E18">
      <w:pPr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4B7E18">
      <w:pPr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4B7E18">
      <w:pPr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4B7E18">
      <w:pPr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4B7E18">
      <w:pPr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4B7E18">
      <w:pPr>
        <w:rPr>
          <w:rFonts w:ascii="Times New Roman" w:hAnsi="Times New Roman" w:cs="Times New Roman"/>
        </w:rPr>
      </w:pPr>
    </w:p>
    <w:p w14:paraId="2E1A27FA" w14:textId="77777777" w:rsidR="004D685C" w:rsidRPr="004D5695" w:rsidRDefault="004D685C" w:rsidP="004B7E18">
      <w:pPr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4B7E18">
      <w:pPr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5</w:t>
      </w:r>
    </w:p>
    <w:p w14:paraId="1DA5166C" w14:textId="43E1A436" w:rsidR="004D685C" w:rsidRPr="004D5695" w:rsidRDefault="007B5081" w:rsidP="004D685C">
      <w:pPr>
        <w:jc w:val="center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51847FFA" w:rsidR="006A24DC" w:rsidRPr="004D5695" w:rsidRDefault="006A24DC" w:rsidP="006A24DC">
      <w:pPr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>: Results of continuous 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7"/>
      <w:r w:rsidRPr="004D5695">
        <w:rPr>
          <w:rFonts w:ascii="Times New Roman" w:eastAsiaTheme="minorEastAsia" w:hAnsi="Times New Roman" w:cs="Times New Roman"/>
        </w:rPr>
        <w:t>1000</w:t>
      </w:r>
      <w:commentRangeEnd w:id="7"/>
      <w:r w:rsidRPr="004D5695">
        <w:rPr>
          <w:rStyle w:val="CommentReference"/>
          <w:rFonts w:ascii="Times New Roman" w:hAnsi="Times New Roman" w:cs="Times New Roman"/>
        </w:rPr>
        <w:commentReference w:id="7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6A24DC">
      <w:pPr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6A24DC">
      <w:pPr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6A24DC">
      <w:pPr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lastRenderedPageBreak/>
        <w:t xml:space="preserve">Figure </w:t>
      </w:r>
      <w:r w:rsidR="00731B2E" w:rsidRPr="004D5695">
        <w:rPr>
          <w:rFonts w:ascii="Times New Roman" w:eastAsiaTheme="minorEastAsia" w:hAnsi="Times New Roman" w:cs="Times New Roman"/>
        </w:rPr>
        <w:t>6</w:t>
      </w:r>
    </w:p>
    <w:p w14:paraId="7B1D1939" w14:textId="29DF802C" w:rsidR="00D00E41" w:rsidRPr="004D5695" w:rsidRDefault="00731B2E" w:rsidP="00D00E41">
      <w:pPr>
        <w:jc w:val="center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77777777" w:rsidR="005D27F6" w:rsidRPr="004D5695" w:rsidRDefault="00D00E41" w:rsidP="005D27F6">
      <w:pPr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continuous 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8"/>
      <w:r w:rsidRPr="004D5695">
        <w:rPr>
          <w:rFonts w:ascii="Times New Roman" w:eastAsiaTheme="minorEastAsia" w:hAnsi="Times New Roman" w:cs="Times New Roman"/>
        </w:rPr>
        <w:t>1000</w:t>
      </w:r>
      <w:commentRangeEnd w:id="8"/>
      <w:r w:rsidRPr="004D5695">
        <w:rPr>
          <w:rStyle w:val="CommentReference"/>
          <w:rFonts w:ascii="Times New Roman" w:hAnsi="Times New Roman" w:cs="Times New Roman"/>
        </w:rPr>
        <w:commentReference w:id="8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 xml:space="preserve">intruders competitively superior to locals.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D00E41">
      <w:pPr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4D685C">
      <w:pPr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944B4A">
      <w:pPr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2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4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r w:rsidR="006A3B37">
        <w:t>Actually currently just 20 reps, but will crank this up to 1000 eventually</w:t>
      </w:r>
    </w:p>
  </w:comment>
  <w:comment w:id="6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7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8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00DBA5" w15:done="0"/>
  <w15:commentEx w15:paraId="5B90F008" w15:done="0"/>
  <w15:commentEx w15:paraId="7232AEEB" w15:done="0"/>
  <w15:commentEx w15:paraId="7E312120" w15:done="0"/>
  <w15:commentEx w15:paraId="5ACED359" w15:done="0"/>
  <w15:commentEx w15:paraId="6CEE77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00DBA5" w16cid:durableId="283D5216"/>
  <w16cid:commentId w16cid:paraId="5B90F008" w16cid:durableId="283E7A48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A"/>
    <w:rsid w:val="000C46CF"/>
    <w:rsid w:val="000D192E"/>
    <w:rsid w:val="000F2078"/>
    <w:rsid w:val="001049F8"/>
    <w:rsid w:val="00123230"/>
    <w:rsid w:val="00173895"/>
    <w:rsid w:val="00185D9B"/>
    <w:rsid w:val="001A53B1"/>
    <w:rsid w:val="00221D1E"/>
    <w:rsid w:val="00235110"/>
    <w:rsid w:val="00237859"/>
    <w:rsid w:val="00276416"/>
    <w:rsid w:val="0029029D"/>
    <w:rsid w:val="00290E5B"/>
    <w:rsid w:val="002F7644"/>
    <w:rsid w:val="00324895"/>
    <w:rsid w:val="00325811"/>
    <w:rsid w:val="00337360"/>
    <w:rsid w:val="00357943"/>
    <w:rsid w:val="00397B4E"/>
    <w:rsid w:val="003E7F7A"/>
    <w:rsid w:val="004126C0"/>
    <w:rsid w:val="004232BE"/>
    <w:rsid w:val="00432A1A"/>
    <w:rsid w:val="004B5CD0"/>
    <w:rsid w:val="004B7E18"/>
    <w:rsid w:val="004D4A94"/>
    <w:rsid w:val="004D5695"/>
    <w:rsid w:val="004D685C"/>
    <w:rsid w:val="005429F1"/>
    <w:rsid w:val="00552BE0"/>
    <w:rsid w:val="0055377D"/>
    <w:rsid w:val="005D27F6"/>
    <w:rsid w:val="0060062C"/>
    <w:rsid w:val="00646293"/>
    <w:rsid w:val="006A24DC"/>
    <w:rsid w:val="006A3B37"/>
    <w:rsid w:val="006F440C"/>
    <w:rsid w:val="00725B67"/>
    <w:rsid w:val="00731B2E"/>
    <w:rsid w:val="007367A5"/>
    <w:rsid w:val="0079469F"/>
    <w:rsid w:val="007B5081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66F43"/>
    <w:rsid w:val="00A72026"/>
    <w:rsid w:val="00A811BC"/>
    <w:rsid w:val="00A81CF8"/>
    <w:rsid w:val="00AA636A"/>
    <w:rsid w:val="00AA6D33"/>
    <w:rsid w:val="00B05B3A"/>
    <w:rsid w:val="00B905C5"/>
    <w:rsid w:val="00B94048"/>
    <w:rsid w:val="00C30102"/>
    <w:rsid w:val="00C33A8A"/>
    <w:rsid w:val="00C50069"/>
    <w:rsid w:val="00C864D1"/>
    <w:rsid w:val="00CD0EB1"/>
    <w:rsid w:val="00D00E41"/>
    <w:rsid w:val="00D17D29"/>
    <w:rsid w:val="00D4773A"/>
    <w:rsid w:val="00D90BDA"/>
    <w:rsid w:val="00DB4B10"/>
    <w:rsid w:val="00E32FC8"/>
    <w:rsid w:val="00E35EF7"/>
    <w:rsid w:val="00EA5FB3"/>
    <w:rsid w:val="00ED71B8"/>
    <w:rsid w:val="00F444C6"/>
    <w:rsid w:val="00F7698A"/>
    <w:rsid w:val="00F97799"/>
    <w:rsid w:val="00FD1FFA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27743-655B-44C3-A5C3-E29180A5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Thomas Reed</cp:lastModifiedBy>
  <cp:revision>80</cp:revision>
  <dcterms:created xsi:type="dcterms:W3CDTF">2023-06-21T09:27:00Z</dcterms:created>
  <dcterms:modified xsi:type="dcterms:W3CDTF">2023-06-29T18:02:00Z</dcterms:modified>
</cp:coreProperties>
</file>