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C9591" w14:textId="77777777" w:rsidR="006E6FC8" w:rsidRPr="00262386" w:rsidRDefault="006E6FC8" w:rsidP="006E6FC8">
      <w:pPr>
        <w:spacing w:line="480" w:lineRule="auto"/>
        <w:jc w:val="both"/>
        <w:rPr>
          <w:ins w:id="0" w:author="O'Sullivan, Ronan James" w:date="2023-07-04T16:25:00Z"/>
          <w:rFonts w:ascii="Cambria Math" w:hAnsi="Cambria Math"/>
          <w:sz w:val="24"/>
          <w:szCs w:val="24"/>
          <w:lang w:val="en-US"/>
        </w:rPr>
      </w:pPr>
      <w:ins w:id="1" w:author="O'Sullivan, Ronan James" w:date="2023-07-04T16:25:00Z">
        <w:r>
          <w:rPr>
            <w:rFonts w:ascii="Cambria Math" w:hAnsi="Cambria Math"/>
            <w:b/>
            <w:sz w:val="24"/>
            <w:szCs w:val="24"/>
            <w:lang w:val="en-US"/>
          </w:rPr>
          <w:t>Title page</w:t>
        </w:r>
      </w:ins>
    </w:p>
    <w:p w14:paraId="4EF35142" w14:textId="5EFDC871" w:rsidR="006E6FC8" w:rsidRDefault="00D263D9" w:rsidP="006E6FC8">
      <w:pPr>
        <w:spacing w:line="480" w:lineRule="auto"/>
        <w:jc w:val="both"/>
        <w:rPr>
          <w:ins w:id="2" w:author="O'Sullivan, Ronan James" w:date="2023-07-04T16:25:00Z"/>
          <w:rFonts w:ascii="Cambria Math" w:hAnsi="Cambria Math"/>
          <w:sz w:val="24"/>
          <w:szCs w:val="24"/>
          <w:lang w:val="en-US"/>
        </w:rPr>
      </w:pPr>
      <w:ins w:id="3" w:author="O'Sullivan, Ronan James" w:date="2023-07-05T15:42:00Z">
        <w:r>
          <w:rPr>
            <w:rFonts w:ascii="Cambria Math" w:hAnsi="Cambria Math"/>
            <w:sz w:val="24"/>
            <w:szCs w:val="24"/>
            <w:lang w:val="en-US"/>
          </w:rPr>
          <w:t xml:space="preserve">Context is for kings: Ecological setting affects </w:t>
        </w:r>
      </w:ins>
      <w:ins w:id="4" w:author="O'Sullivan, Ronan James" w:date="2023-07-05T15:46:00Z">
        <w:r>
          <w:rPr>
            <w:rFonts w:ascii="Cambria Math" w:hAnsi="Cambria Math"/>
            <w:sz w:val="24"/>
            <w:szCs w:val="24"/>
            <w:lang w:val="en-US"/>
          </w:rPr>
          <w:t xml:space="preserve">the </w:t>
        </w:r>
      </w:ins>
      <w:ins w:id="5" w:author="O'Sullivan, Ronan James" w:date="2023-07-05T15:42:00Z">
        <w:r>
          <w:rPr>
            <w:rFonts w:ascii="Cambria Math" w:hAnsi="Cambria Math"/>
            <w:sz w:val="24"/>
            <w:szCs w:val="24"/>
            <w:lang w:val="en-US"/>
          </w:rPr>
          <w:t xml:space="preserve">strength of </w:t>
        </w:r>
      </w:ins>
      <w:ins w:id="6" w:author="O'Sullivan, Ronan James" w:date="2023-07-05T15:43:00Z">
        <w:r>
          <w:rPr>
            <w:rFonts w:ascii="Cambria Math" w:hAnsi="Cambria Math"/>
            <w:sz w:val="24"/>
            <w:szCs w:val="24"/>
            <w:lang w:val="en-US"/>
          </w:rPr>
          <w:t xml:space="preserve">soft selection and </w:t>
        </w:r>
      </w:ins>
      <w:ins w:id="7" w:author="O'Sullivan, Ronan James" w:date="2023-07-05T15:47:00Z">
        <w:r>
          <w:rPr>
            <w:rFonts w:ascii="Cambria Math" w:hAnsi="Cambria Math"/>
            <w:sz w:val="24"/>
            <w:szCs w:val="24"/>
            <w:lang w:val="en-US"/>
          </w:rPr>
          <w:t xml:space="preserve">propensity for </w:t>
        </w:r>
      </w:ins>
      <w:ins w:id="8" w:author="O'Sullivan, Ronan James" w:date="2023-07-05T15:43:00Z">
        <w:r>
          <w:rPr>
            <w:rFonts w:ascii="Cambria Math" w:hAnsi="Cambria Math"/>
            <w:sz w:val="24"/>
            <w:szCs w:val="24"/>
            <w:lang w:val="en-US"/>
          </w:rPr>
          <w:t>evolutionary rescue</w:t>
        </w:r>
      </w:ins>
      <w:ins w:id="9" w:author="O'Sullivan, Ronan James" w:date="2023-07-05T15:46:00Z">
        <w:r>
          <w:rPr>
            <w:rFonts w:ascii="Cambria Math" w:hAnsi="Cambria Math"/>
            <w:sz w:val="24"/>
            <w:szCs w:val="24"/>
            <w:lang w:val="en-US"/>
          </w:rPr>
          <w:t xml:space="preserve"> </w:t>
        </w:r>
      </w:ins>
      <w:ins w:id="10" w:author="O'Sullivan, Ronan James" w:date="2023-07-05T15:47:00Z">
        <w:r>
          <w:rPr>
            <w:rFonts w:ascii="Cambria Math" w:hAnsi="Cambria Math"/>
            <w:sz w:val="24"/>
            <w:szCs w:val="24"/>
            <w:lang w:val="en-US"/>
          </w:rPr>
          <w:t xml:space="preserve">among </w:t>
        </w:r>
        <w:proofErr w:type="spellStart"/>
        <w:r>
          <w:rPr>
            <w:rFonts w:ascii="Cambria Math" w:hAnsi="Cambria Math"/>
            <w:sz w:val="24"/>
            <w:szCs w:val="24"/>
            <w:lang w:val="en-US"/>
          </w:rPr>
          <w:t>introgressed</w:t>
        </w:r>
        <w:proofErr w:type="spellEnd"/>
        <w:r>
          <w:rPr>
            <w:rFonts w:ascii="Cambria Math" w:hAnsi="Cambria Math"/>
            <w:sz w:val="24"/>
            <w:szCs w:val="24"/>
            <w:lang w:val="en-US"/>
          </w:rPr>
          <w:t xml:space="preserve"> populations</w:t>
        </w:r>
      </w:ins>
      <w:bookmarkStart w:id="11" w:name="_GoBack"/>
      <w:bookmarkEnd w:id="11"/>
    </w:p>
    <w:p w14:paraId="678122A5" w14:textId="3DE19C8D" w:rsidR="006E6FC8" w:rsidRDefault="006E6FC8" w:rsidP="006E6FC8">
      <w:pPr>
        <w:spacing w:line="480" w:lineRule="auto"/>
        <w:jc w:val="both"/>
        <w:rPr>
          <w:ins w:id="12" w:author="O'Sullivan, Ronan James" w:date="2023-07-04T16:25:00Z"/>
          <w:rFonts w:ascii="Cambria Math" w:hAnsi="Cambria Math"/>
          <w:sz w:val="24"/>
          <w:szCs w:val="24"/>
          <w:lang w:val="en-US"/>
        </w:rPr>
      </w:pPr>
      <w:ins w:id="13" w:author="O'Sullivan, Ronan James" w:date="2023-07-04T16:25:00Z">
        <w:r w:rsidRPr="0071504B">
          <w:rPr>
            <w:rFonts w:ascii="Cambria Math" w:hAnsi="Cambria Math"/>
            <w:b/>
            <w:sz w:val="24"/>
            <w:szCs w:val="24"/>
            <w:lang w:val="en-US"/>
          </w:rPr>
          <w:t>Running title:</w:t>
        </w:r>
        <w:r>
          <w:rPr>
            <w:rFonts w:ascii="Cambria Math" w:hAnsi="Cambria Math"/>
            <w:b/>
            <w:sz w:val="24"/>
            <w:szCs w:val="24"/>
            <w:lang w:val="en-US"/>
          </w:rPr>
          <w:t xml:space="preserve"> </w:t>
        </w:r>
      </w:ins>
    </w:p>
    <w:p w14:paraId="601B13B1" w14:textId="77777777" w:rsidR="006E6FC8" w:rsidRDefault="006E6FC8" w:rsidP="006E6FC8">
      <w:pPr>
        <w:spacing w:line="480" w:lineRule="auto"/>
        <w:jc w:val="both"/>
        <w:rPr>
          <w:ins w:id="14" w:author="O'Sullivan, Ronan James" w:date="2023-07-04T16:25:00Z"/>
          <w:rFonts w:ascii="Cambria Math" w:hAnsi="Cambria Math"/>
          <w:sz w:val="24"/>
          <w:szCs w:val="24"/>
          <w:lang w:val="en-US"/>
        </w:rPr>
      </w:pPr>
    </w:p>
    <w:p w14:paraId="09CF61E5" w14:textId="77777777" w:rsidR="006E6FC8" w:rsidRDefault="006E6FC8" w:rsidP="006E6FC8">
      <w:pPr>
        <w:spacing w:line="480" w:lineRule="auto"/>
        <w:jc w:val="both"/>
        <w:rPr>
          <w:ins w:id="15" w:author="O'Sullivan, Ronan James" w:date="2023-07-04T16:25:00Z"/>
          <w:rFonts w:ascii="Cambria Math" w:hAnsi="Cambria Math"/>
          <w:b/>
          <w:sz w:val="24"/>
          <w:szCs w:val="24"/>
          <w:lang w:val="en-US"/>
        </w:rPr>
      </w:pPr>
      <w:ins w:id="16" w:author="O'Sullivan, Ronan James" w:date="2023-07-04T16:25:00Z">
        <w:r>
          <w:rPr>
            <w:rFonts w:ascii="Cambria Math" w:hAnsi="Cambria Math"/>
            <w:b/>
            <w:sz w:val="24"/>
            <w:szCs w:val="24"/>
            <w:lang w:val="en-US"/>
          </w:rPr>
          <w:t>Author names and affiliations:</w:t>
        </w:r>
      </w:ins>
    </w:p>
    <w:p w14:paraId="73EB3394" w14:textId="7349BA66" w:rsidR="006E6FC8" w:rsidRDefault="006E6FC8" w:rsidP="006E6FC8">
      <w:pPr>
        <w:spacing w:line="480" w:lineRule="auto"/>
        <w:jc w:val="both"/>
        <w:rPr>
          <w:ins w:id="17" w:author="O'Sullivan, Ronan James" w:date="2023-07-04T16:29:00Z"/>
          <w:rFonts w:ascii="Cambria Math" w:hAnsi="Cambria Math"/>
          <w:sz w:val="24"/>
          <w:szCs w:val="24"/>
          <w:vertAlign w:val="superscript"/>
          <w:lang w:val="en-US"/>
        </w:rPr>
      </w:pPr>
      <w:ins w:id="18" w:author="O'Sullivan, Ronan James" w:date="2023-07-04T16:26:00Z">
        <w:r>
          <w:rPr>
            <w:rFonts w:ascii="Cambria Math" w:hAnsi="Cambria Math"/>
            <w:sz w:val="24"/>
            <w:szCs w:val="24"/>
            <w:lang w:val="en-US"/>
          </w:rPr>
          <w:t>Thomas Eric Reed</w:t>
        </w:r>
      </w:ins>
      <w:ins w:id="19" w:author="O'Sullivan, Ronan James" w:date="2023-07-04T16:27:00Z">
        <w:r>
          <w:rPr>
            <w:rFonts w:ascii="Cambria Math" w:hAnsi="Cambria Math"/>
            <w:sz w:val="24"/>
            <w:szCs w:val="24"/>
            <w:vertAlign w:val="superscript"/>
            <w:lang w:val="en-US"/>
          </w:rPr>
          <w:t>1*</w:t>
        </w:r>
      </w:ins>
      <w:ins w:id="20" w:author="O'Sullivan, Ronan James" w:date="2023-07-04T16:26:00Z">
        <w:r>
          <w:rPr>
            <w:rFonts w:ascii="Cambria Math" w:hAnsi="Cambria Math"/>
            <w:sz w:val="24"/>
            <w:szCs w:val="24"/>
            <w:lang w:val="en-US"/>
          </w:rPr>
          <w:t>, Adam Kane</w:t>
        </w:r>
      </w:ins>
      <w:ins w:id="21" w:author="O'Sullivan, Ronan James" w:date="2023-07-04T16:27:00Z">
        <w:r>
          <w:rPr>
            <w:rFonts w:ascii="Cambria Math" w:hAnsi="Cambria Math"/>
            <w:sz w:val="24"/>
            <w:szCs w:val="24"/>
            <w:vertAlign w:val="superscript"/>
            <w:lang w:val="en-US"/>
          </w:rPr>
          <w:t>2</w:t>
        </w:r>
      </w:ins>
      <w:ins w:id="22" w:author="O'Sullivan, Ronan James" w:date="2023-07-04T16:26:00Z">
        <w:r>
          <w:rPr>
            <w:rFonts w:ascii="Cambria Math" w:hAnsi="Cambria Math"/>
            <w:sz w:val="24"/>
            <w:szCs w:val="24"/>
            <w:lang w:val="en-US"/>
          </w:rPr>
          <w:t>, Philip McGinnity</w:t>
        </w:r>
      </w:ins>
      <w:ins w:id="23" w:author="O'Sullivan, Ronan James" w:date="2023-07-04T16:27:00Z">
        <w:r>
          <w:rPr>
            <w:rFonts w:ascii="Cambria Math" w:hAnsi="Cambria Math"/>
            <w:sz w:val="24"/>
            <w:szCs w:val="24"/>
            <w:vertAlign w:val="superscript"/>
            <w:lang w:val="en-US"/>
          </w:rPr>
          <w:t>3</w:t>
        </w:r>
      </w:ins>
      <w:ins w:id="24" w:author="O'Sullivan, Ronan James" w:date="2023-07-04T16:26:00Z">
        <w:r>
          <w:rPr>
            <w:rFonts w:ascii="Cambria Math" w:hAnsi="Cambria Math"/>
            <w:sz w:val="24"/>
            <w:szCs w:val="24"/>
            <w:lang w:val="en-US"/>
          </w:rPr>
          <w:t>,</w:t>
        </w:r>
      </w:ins>
      <w:ins w:id="25" w:author="O'Sullivan, Ronan James" w:date="2023-07-04T16:25:00Z">
        <w:r w:rsidRPr="00544791">
          <w:rPr>
            <w:rFonts w:ascii="Cambria Math" w:hAnsi="Cambria Math"/>
            <w:b/>
            <w:sz w:val="24"/>
            <w:szCs w:val="24"/>
            <w:lang w:val="en-US"/>
          </w:rPr>
          <w:t xml:space="preserve"> </w:t>
        </w:r>
        <w:r w:rsidRPr="00544791">
          <w:rPr>
            <w:rFonts w:ascii="Cambria Math" w:hAnsi="Cambria Math"/>
            <w:sz w:val="24"/>
            <w:szCs w:val="24"/>
            <w:lang w:val="en-US"/>
          </w:rPr>
          <w:t>Ronan James O’Sullivan</w:t>
        </w:r>
      </w:ins>
      <w:ins w:id="26" w:author="O'Sullivan, Ronan James" w:date="2023-07-04T16:27:00Z">
        <w:r>
          <w:rPr>
            <w:rFonts w:ascii="Cambria Math" w:hAnsi="Cambria Math"/>
            <w:sz w:val="24"/>
            <w:szCs w:val="24"/>
            <w:vertAlign w:val="superscript"/>
            <w:lang w:val="en-US"/>
          </w:rPr>
          <w:t>4*</w:t>
        </w:r>
      </w:ins>
      <w:ins w:id="27" w:author="O'Sullivan, Ronan James" w:date="2023-07-04T16:28:00Z">
        <w:r>
          <w:rPr>
            <w:rFonts w:ascii="Cambria Math" w:hAnsi="Cambria Math"/>
            <w:sz w:val="24"/>
            <w:szCs w:val="24"/>
            <w:vertAlign w:val="superscript"/>
            <w:lang w:val="en-US"/>
          </w:rPr>
          <w:t>°</w:t>
        </w:r>
      </w:ins>
    </w:p>
    <w:p w14:paraId="2126A71C" w14:textId="1DA9C18E" w:rsidR="006E6FC8" w:rsidRDefault="006E6FC8" w:rsidP="006E6FC8">
      <w:pPr>
        <w:suppressAutoHyphens/>
        <w:spacing w:after="0" w:line="480" w:lineRule="auto"/>
        <w:ind w:left="360"/>
        <w:jc w:val="both"/>
        <w:rPr>
          <w:ins w:id="28" w:author="O'Sullivan, Ronan James" w:date="2023-07-04T16:29:00Z"/>
          <w:rFonts w:ascii="Cambria Math" w:hAnsi="Cambria Math" w:cs="Times New Roman"/>
          <w:sz w:val="24"/>
          <w:szCs w:val="24"/>
        </w:rPr>
      </w:pPr>
      <w:ins w:id="29" w:author="O'Sullivan, Ronan James" w:date="2023-07-04T16:29:00Z">
        <w:r>
          <w:rPr>
            <w:rFonts w:ascii="Cambria Math" w:hAnsi="Cambria Math" w:cs="Times New Roman"/>
            <w:sz w:val="24"/>
            <w:szCs w:val="24"/>
          </w:rPr>
          <w:t xml:space="preserve">1. </w:t>
        </w:r>
      </w:ins>
    </w:p>
    <w:p w14:paraId="6FFC7BC3" w14:textId="530B8D5B" w:rsidR="006E6FC8" w:rsidRDefault="006E6FC8" w:rsidP="006E6FC8">
      <w:pPr>
        <w:suppressAutoHyphens/>
        <w:spacing w:after="0" w:line="480" w:lineRule="auto"/>
        <w:ind w:left="360"/>
        <w:jc w:val="both"/>
        <w:rPr>
          <w:ins w:id="30" w:author="O'Sullivan, Ronan James" w:date="2023-07-04T16:29:00Z"/>
          <w:rFonts w:ascii="Cambria Math" w:hAnsi="Cambria Math" w:cs="Times New Roman"/>
          <w:sz w:val="24"/>
          <w:szCs w:val="24"/>
        </w:rPr>
      </w:pPr>
      <w:ins w:id="31" w:author="O'Sullivan, Ronan James" w:date="2023-07-04T16:29:00Z">
        <w:r>
          <w:rPr>
            <w:rFonts w:ascii="Cambria Math" w:hAnsi="Cambria Math" w:cs="Times New Roman"/>
            <w:sz w:val="24"/>
            <w:szCs w:val="24"/>
          </w:rPr>
          <w:t xml:space="preserve">2. </w:t>
        </w:r>
      </w:ins>
    </w:p>
    <w:p w14:paraId="7D3ABE5C" w14:textId="52AF1B62" w:rsidR="006E6FC8" w:rsidRDefault="006E6FC8" w:rsidP="006E6FC8">
      <w:pPr>
        <w:suppressAutoHyphens/>
        <w:spacing w:after="0" w:line="480" w:lineRule="auto"/>
        <w:ind w:left="360"/>
        <w:jc w:val="both"/>
        <w:rPr>
          <w:ins w:id="32" w:author="O'Sullivan, Ronan James" w:date="2023-07-04T16:29:00Z"/>
          <w:rFonts w:ascii="Cambria Math" w:hAnsi="Cambria Math" w:cs="Times New Roman"/>
          <w:sz w:val="24"/>
          <w:szCs w:val="24"/>
        </w:rPr>
      </w:pPr>
      <w:ins w:id="33" w:author="O'Sullivan, Ronan James" w:date="2023-07-04T16:29:00Z">
        <w:r>
          <w:rPr>
            <w:rFonts w:ascii="Cambria Math" w:hAnsi="Cambria Math" w:cs="Times New Roman"/>
            <w:sz w:val="24"/>
            <w:szCs w:val="24"/>
          </w:rPr>
          <w:t xml:space="preserve">3. </w:t>
        </w:r>
      </w:ins>
    </w:p>
    <w:p w14:paraId="6A50DFA0" w14:textId="57A907E7" w:rsidR="006E6FC8" w:rsidRDefault="006E6FC8" w:rsidP="006E6FC8">
      <w:pPr>
        <w:suppressAutoHyphens/>
        <w:spacing w:after="0" w:line="480" w:lineRule="auto"/>
        <w:ind w:left="360"/>
        <w:jc w:val="both"/>
        <w:rPr>
          <w:ins w:id="34" w:author="O'Sullivan, Ronan James" w:date="2023-07-04T16:30:00Z"/>
          <w:rFonts w:ascii="Cambria Math" w:hAnsi="Cambria Math" w:cs="Times New Roman"/>
          <w:sz w:val="24"/>
          <w:szCs w:val="24"/>
        </w:rPr>
      </w:pPr>
      <w:ins w:id="35" w:author="O'Sullivan, Ronan James" w:date="2023-07-04T16:29:00Z">
        <w:r>
          <w:rPr>
            <w:rFonts w:ascii="Cambria Math" w:hAnsi="Cambria Math" w:cs="Times New Roman"/>
            <w:sz w:val="24"/>
            <w:szCs w:val="24"/>
          </w:rPr>
          <w:t>4.</w:t>
        </w:r>
      </w:ins>
      <w:ins w:id="36" w:author="O'Sullivan, Ronan James" w:date="2023-07-04T16:30:00Z">
        <w:r w:rsidRPr="006E6FC8">
          <w:rPr>
            <w:rFonts w:ascii="Cambria Math" w:hAnsi="Cambria Math" w:cs="Times New Roman"/>
            <w:sz w:val="24"/>
            <w:szCs w:val="24"/>
          </w:rPr>
          <w:t xml:space="preserve"> </w:t>
        </w:r>
        <w:r w:rsidRPr="002E39F7">
          <w:rPr>
            <w:rFonts w:ascii="Cambria Math" w:hAnsi="Cambria Math" w:cs="Times New Roman"/>
            <w:sz w:val="24"/>
            <w:szCs w:val="24"/>
          </w:rPr>
          <w:t>Human Diversity Consortium, University of Turku, Finland</w:t>
        </w:r>
      </w:ins>
    </w:p>
    <w:p w14:paraId="0AA112F2" w14:textId="375AE450" w:rsidR="006E6FC8" w:rsidRPr="00741DF3" w:rsidRDefault="006E6FC8" w:rsidP="006E6FC8">
      <w:pPr>
        <w:suppressAutoHyphens/>
        <w:spacing w:after="0" w:line="480" w:lineRule="auto"/>
        <w:ind w:left="360"/>
        <w:jc w:val="both"/>
        <w:rPr>
          <w:ins w:id="37" w:author="O'Sullivan, Ronan James" w:date="2023-07-04T16:30:00Z"/>
          <w:rFonts w:ascii="Cambria Math" w:hAnsi="Cambria Math" w:cs="Times New Roman"/>
          <w:sz w:val="18"/>
          <w:szCs w:val="24"/>
          <w:rPrChange w:id="38" w:author="O'Sullivan, Ronan James" w:date="2023-07-04T16:31:00Z">
            <w:rPr>
              <w:ins w:id="39" w:author="O'Sullivan, Ronan James" w:date="2023-07-04T16:30:00Z"/>
              <w:rFonts w:ascii="Cambria Math" w:hAnsi="Cambria Math" w:cs="Times New Roman"/>
              <w:sz w:val="24"/>
              <w:szCs w:val="24"/>
            </w:rPr>
          </w:rPrChange>
        </w:rPr>
      </w:pPr>
      <w:ins w:id="40" w:author="O'Sullivan, Ronan James" w:date="2023-07-04T16:30:00Z">
        <w:r w:rsidRPr="00741DF3">
          <w:rPr>
            <w:rFonts w:ascii="Cambria Math" w:hAnsi="Cambria Math" w:cs="Times New Roman"/>
            <w:sz w:val="18"/>
            <w:szCs w:val="24"/>
            <w:rPrChange w:id="41" w:author="O'Sullivan, Ronan James" w:date="2023-07-04T16:31:00Z">
              <w:rPr>
                <w:rFonts w:ascii="Cambria Math" w:hAnsi="Cambria Math" w:cs="Times New Roman"/>
                <w:sz w:val="24"/>
                <w:szCs w:val="24"/>
              </w:rPr>
            </w:rPrChange>
          </w:rPr>
          <w:t>*These authors contributed equally</w:t>
        </w:r>
      </w:ins>
    </w:p>
    <w:p w14:paraId="63534119" w14:textId="41E7E38F" w:rsidR="006E6FC8" w:rsidRPr="00741DF3" w:rsidRDefault="006E6FC8" w:rsidP="006E6FC8">
      <w:pPr>
        <w:suppressAutoHyphens/>
        <w:spacing w:after="0" w:line="480" w:lineRule="auto"/>
        <w:ind w:left="360"/>
        <w:jc w:val="both"/>
        <w:rPr>
          <w:ins w:id="42" w:author="O'Sullivan, Ronan James" w:date="2023-07-04T16:30:00Z"/>
          <w:rFonts w:ascii="Cambria Math" w:hAnsi="Cambria Math" w:cs="Times New Roman"/>
          <w:sz w:val="18"/>
          <w:szCs w:val="24"/>
          <w:rPrChange w:id="43" w:author="O'Sullivan, Ronan James" w:date="2023-07-04T16:31:00Z">
            <w:rPr>
              <w:ins w:id="44" w:author="O'Sullivan, Ronan James" w:date="2023-07-04T16:30:00Z"/>
              <w:rFonts w:ascii="Cambria Math" w:hAnsi="Cambria Math" w:cs="Times New Roman"/>
              <w:sz w:val="24"/>
              <w:szCs w:val="24"/>
            </w:rPr>
          </w:rPrChange>
        </w:rPr>
      </w:pPr>
      <w:ins w:id="45" w:author="O'Sullivan, Ronan James" w:date="2023-07-04T16:30:00Z">
        <w:r w:rsidRPr="00741DF3">
          <w:rPr>
            <w:rFonts w:ascii="Cambria Math" w:hAnsi="Cambria Math" w:cs="Times New Roman"/>
            <w:sz w:val="18"/>
            <w:szCs w:val="24"/>
            <w:rPrChange w:id="46" w:author="O'Sullivan, Ronan James" w:date="2023-07-04T16:31:00Z">
              <w:rPr>
                <w:rFonts w:ascii="Cambria Math" w:hAnsi="Cambria Math" w:cs="Times New Roman"/>
                <w:sz w:val="24"/>
                <w:szCs w:val="24"/>
              </w:rPr>
            </w:rPrChange>
          </w:rPr>
          <w:t>°Senior author</w:t>
        </w:r>
      </w:ins>
    </w:p>
    <w:p w14:paraId="22BA5F30" w14:textId="5A8E7A55" w:rsidR="006E6FC8" w:rsidRPr="006E6FC8" w:rsidRDefault="006E6FC8">
      <w:pPr>
        <w:suppressAutoHyphens/>
        <w:spacing w:after="0" w:line="480" w:lineRule="auto"/>
        <w:ind w:left="360"/>
        <w:jc w:val="both"/>
        <w:rPr>
          <w:ins w:id="47" w:author="O'Sullivan, Ronan James" w:date="2023-07-04T16:25:00Z"/>
          <w:rFonts w:ascii="Cambria Math" w:hAnsi="Cambria Math" w:cs="Times New Roman"/>
          <w:sz w:val="24"/>
          <w:szCs w:val="24"/>
          <w:rPrChange w:id="48" w:author="O'Sullivan, Ronan James" w:date="2023-07-04T16:29:00Z">
            <w:rPr>
              <w:ins w:id="49" w:author="O'Sullivan, Ronan James" w:date="2023-07-04T16:25:00Z"/>
            </w:rPr>
          </w:rPrChange>
        </w:rPr>
        <w:pPrChange w:id="50" w:author="O'Sullivan, Ronan James" w:date="2023-07-04T16:29:00Z">
          <w:pPr>
            <w:pStyle w:val="ListParagraph"/>
            <w:numPr>
              <w:numId w:val="2"/>
            </w:numPr>
            <w:tabs>
              <w:tab w:val="num" w:pos="0"/>
            </w:tabs>
            <w:suppressAutoHyphens/>
            <w:spacing w:after="0" w:line="480" w:lineRule="auto"/>
            <w:ind w:hanging="360"/>
            <w:jc w:val="both"/>
          </w:pPr>
        </w:pPrChange>
      </w:pPr>
    </w:p>
    <w:p w14:paraId="7C1F62B6" w14:textId="422C3A91" w:rsidR="006E6FC8" w:rsidRPr="006E6FC8" w:rsidRDefault="006E6FC8" w:rsidP="006E6FC8">
      <w:pPr>
        <w:spacing w:line="480" w:lineRule="auto"/>
        <w:jc w:val="both"/>
        <w:rPr>
          <w:ins w:id="51" w:author="O'Sullivan, Ronan James" w:date="2023-07-04T16:25:00Z"/>
          <w:rFonts w:ascii="Cambria Math" w:hAnsi="Cambria Math"/>
          <w:sz w:val="24"/>
          <w:szCs w:val="24"/>
          <w:rPrChange w:id="52" w:author="O'Sullivan, Ronan James" w:date="2023-07-04T16:29:00Z">
            <w:rPr>
              <w:ins w:id="53" w:author="O'Sullivan, Ronan James" w:date="2023-07-04T16:25:00Z"/>
              <w:rFonts w:ascii="Cambria Math" w:hAnsi="Cambria Math"/>
              <w:sz w:val="24"/>
              <w:szCs w:val="24"/>
              <w:lang w:val="en-GB"/>
            </w:rPr>
          </w:rPrChange>
        </w:rPr>
      </w:pPr>
    </w:p>
    <w:p w14:paraId="5B1AD24E" w14:textId="21AE5121" w:rsidR="006E6FC8" w:rsidRDefault="006E6FC8" w:rsidP="006E6FC8">
      <w:pPr>
        <w:spacing w:line="480" w:lineRule="auto"/>
        <w:jc w:val="both"/>
        <w:rPr>
          <w:ins w:id="54" w:author="O'Sullivan, Ronan James" w:date="2023-07-04T16:25:00Z"/>
          <w:rFonts w:ascii="Cambria Math" w:hAnsi="Cambria Math"/>
          <w:sz w:val="24"/>
          <w:szCs w:val="24"/>
          <w:lang w:val="en-US"/>
        </w:rPr>
      </w:pPr>
      <w:ins w:id="55" w:author="O'Sullivan, Ronan James" w:date="2023-07-04T16:25:00Z">
        <w:r>
          <w:rPr>
            <w:rFonts w:ascii="Cambria Math" w:hAnsi="Cambria Math"/>
            <w:b/>
            <w:sz w:val="24"/>
            <w:szCs w:val="24"/>
            <w:lang w:val="en-US"/>
          </w:rPr>
          <w:t xml:space="preserve">Keywords: </w:t>
        </w:r>
      </w:ins>
    </w:p>
    <w:p w14:paraId="311AF922" w14:textId="77777777" w:rsidR="006E6FC8" w:rsidRPr="006E6FC8" w:rsidRDefault="006E6FC8" w:rsidP="006D081A">
      <w:pPr>
        <w:spacing w:line="480" w:lineRule="auto"/>
        <w:jc w:val="both"/>
        <w:rPr>
          <w:ins w:id="56" w:author="O'Sullivan, Ronan James" w:date="2023-07-04T16:25:00Z"/>
          <w:rFonts w:ascii="Times New Roman" w:hAnsi="Times New Roman" w:cs="Times New Roman"/>
          <w:b/>
          <w:bCs/>
          <w:sz w:val="24"/>
          <w:szCs w:val="24"/>
          <w:lang w:val="en-US"/>
          <w:rPrChange w:id="57" w:author="O'Sullivan, Ronan James" w:date="2023-07-04T16:25:00Z">
            <w:rPr>
              <w:ins w:id="58" w:author="O'Sullivan, Ronan James" w:date="2023-07-04T16:25:00Z"/>
              <w:rFonts w:ascii="Times New Roman" w:hAnsi="Times New Roman" w:cs="Times New Roman"/>
              <w:b/>
              <w:bCs/>
              <w:sz w:val="24"/>
              <w:szCs w:val="24"/>
            </w:rPr>
          </w:rPrChange>
        </w:rPr>
      </w:pPr>
    </w:p>
    <w:p w14:paraId="7E8B562C" w14:textId="77777777" w:rsidR="006E6FC8" w:rsidRDefault="006E6FC8" w:rsidP="006D081A">
      <w:pPr>
        <w:spacing w:line="480" w:lineRule="auto"/>
        <w:jc w:val="both"/>
        <w:rPr>
          <w:ins w:id="59" w:author="O'Sullivan, Ronan James" w:date="2023-07-04T16:25:00Z"/>
          <w:rFonts w:ascii="Times New Roman" w:hAnsi="Times New Roman" w:cs="Times New Roman"/>
          <w:b/>
          <w:bCs/>
          <w:sz w:val="24"/>
          <w:szCs w:val="24"/>
        </w:rPr>
      </w:pPr>
    </w:p>
    <w:p w14:paraId="1CD8E871" w14:textId="77777777" w:rsidR="006E6FC8" w:rsidRDefault="006E6FC8" w:rsidP="006D081A">
      <w:pPr>
        <w:spacing w:line="480" w:lineRule="auto"/>
        <w:jc w:val="both"/>
        <w:rPr>
          <w:ins w:id="60" w:author="O'Sullivan, Ronan James" w:date="2023-07-04T16:25:00Z"/>
          <w:rFonts w:ascii="Times New Roman" w:hAnsi="Times New Roman" w:cs="Times New Roman"/>
          <w:b/>
          <w:bCs/>
          <w:sz w:val="24"/>
          <w:szCs w:val="24"/>
        </w:rPr>
      </w:pPr>
    </w:p>
    <w:p w14:paraId="5C8D1086" w14:textId="77777777" w:rsidR="006E6FC8" w:rsidRDefault="006E6FC8" w:rsidP="006D081A">
      <w:pPr>
        <w:spacing w:line="480" w:lineRule="auto"/>
        <w:jc w:val="both"/>
        <w:rPr>
          <w:ins w:id="61" w:author="O'Sullivan, Ronan James" w:date="2023-07-04T16:25:00Z"/>
          <w:rFonts w:ascii="Times New Roman" w:hAnsi="Times New Roman" w:cs="Times New Roman"/>
          <w:b/>
          <w:bCs/>
          <w:sz w:val="24"/>
          <w:szCs w:val="24"/>
        </w:rPr>
      </w:pPr>
    </w:p>
    <w:p w14:paraId="6D687C53" w14:textId="77777777" w:rsidR="006E6FC8" w:rsidRDefault="006E6FC8" w:rsidP="006D081A">
      <w:pPr>
        <w:spacing w:line="480" w:lineRule="auto"/>
        <w:jc w:val="both"/>
        <w:rPr>
          <w:ins w:id="62" w:author="O'Sullivan, Ronan James" w:date="2023-07-04T16:25:00Z"/>
          <w:rFonts w:ascii="Times New Roman" w:hAnsi="Times New Roman" w:cs="Times New Roman"/>
          <w:b/>
          <w:bCs/>
          <w:sz w:val="24"/>
          <w:szCs w:val="24"/>
        </w:rPr>
      </w:pPr>
    </w:p>
    <w:p w14:paraId="3ECB2CF8" w14:textId="77777777" w:rsidR="006E6FC8" w:rsidRDefault="006E6FC8" w:rsidP="006D081A">
      <w:pPr>
        <w:spacing w:line="480" w:lineRule="auto"/>
        <w:jc w:val="both"/>
        <w:rPr>
          <w:ins w:id="63" w:author="O'Sullivan, Ronan James" w:date="2023-07-04T16:26:00Z"/>
          <w:rFonts w:ascii="Times New Roman" w:hAnsi="Times New Roman" w:cs="Times New Roman"/>
          <w:b/>
          <w:bCs/>
          <w:sz w:val="24"/>
          <w:szCs w:val="24"/>
        </w:rPr>
      </w:pPr>
    </w:p>
    <w:p w14:paraId="538821AD" w14:textId="45EA0B95" w:rsidR="00D62E83" w:rsidRPr="009F769B" w:rsidRDefault="00D62E83" w:rsidP="006D081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751DBE7B" w14:textId="3AA39F3A" w:rsidR="00257748" w:rsidRDefault="000335E3" w:rsidP="006D081A">
      <w:pPr>
        <w:spacing w:line="480" w:lineRule="auto"/>
        <w:jc w:val="both"/>
        <w:rPr>
          <w:rFonts w:ascii="Times New Roman" w:hAnsi="Times New Roman" w:cs="Times New Roman"/>
        </w:rPr>
      </w:pPr>
      <w:r>
        <w:rPr>
          <w:rFonts w:ascii="Times New Roman" w:hAnsi="Times New Roman" w:cs="Times New Roman"/>
        </w:rPr>
        <w:t xml:space="preserve">The deliberate release of </w:t>
      </w:r>
      <w:r w:rsidRPr="009F769B">
        <w:rPr>
          <w:rFonts w:ascii="Times New Roman" w:hAnsi="Times New Roman" w:cs="Times New Roman"/>
        </w:rPr>
        <w:t>captive</w:t>
      </w:r>
      <w:r>
        <w:rPr>
          <w:rFonts w:ascii="Times New Roman" w:hAnsi="Times New Roman" w:cs="Times New Roman"/>
        </w:rPr>
        <w:t>-bred individuals, the accidental escape of domesticat</w:t>
      </w:r>
      <w:ins w:id="64" w:author="O'Sullivan, Ronan James" w:date="2023-07-03T11:22:00Z">
        <w:r w:rsidR="006D081A">
          <w:rPr>
            <w:rFonts w:ascii="Times New Roman" w:hAnsi="Times New Roman" w:cs="Times New Roman"/>
          </w:rPr>
          <w:t>es</w:t>
        </w:r>
      </w:ins>
      <w:del w:id="65" w:author="O'Sullivan, Ronan James" w:date="2023-07-03T11:22:00Z">
        <w:r w:rsidDel="006D081A">
          <w:rPr>
            <w:rFonts w:ascii="Times New Roman" w:hAnsi="Times New Roman" w:cs="Times New Roman"/>
          </w:rPr>
          <w:delText>ed individuals</w:delText>
        </w:r>
      </w:del>
      <w:r>
        <w:rPr>
          <w:rFonts w:ascii="Times New Roman" w:hAnsi="Times New Roman" w:cs="Times New Roman"/>
        </w:rPr>
        <w:t xml:space="preserve">, </w:t>
      </w:r>
      <w:r w:rsidRPr="009F769B">
        <w:rPr>
          <w:rFonts w:ascii="Times New Roman" w:hAnsi="Times New Roman" w:cs="Times New Roman"/>
        </w:rPr>
        <w:t xml:space="preserve">or </w:t>
      </w:r>
      <w:r>
        <w:rPr>
          <w:rFonts w:ascii="Times New Roman" w:hAnsi="Times New Roman" w:cs="Times New Roman"/>
        </w:rPr>
        <w:t xml:space="preserve">the </w:t>
      </w:r>
      <w:r w:rsidR="00D30C61">
        <w:rPr>
          <w:rFonts w:ascii="Times New Roman" w:hAnsi="Times New Roman" w:cs="Times New Roman"/>
        </w:rPr>
        <w:t xml:space="preserve">invasion </w:t>
      </w:r>
      <w:r>
        <w:rPr>
          <w:rFonts w:ascii="Times New Roman" w:hAnsi="Times New Roman" w:cs="Times New Roman"/>
        </w:rPr>
        <w:t xml:space="preserve">of </w:t>
      </w:r>
      <w:r w:rsidRPr="009F769B">
        <w:rPr>
          <w:rFonts w:ascii="Times New Roman" w:hAnsi="Times New Roman" w:cs="Times New Roman"/>
        </w:rPr>
        <w:t>closely related conspecifics</w:t>
      </w:r>
      <w:r>
        <w:rPr>
          <w:rFonts w:ascii="Times New Roman" w:hAnsi="Times New Roman" w:cs="Times New Roman"/>
        </w:rPr>
        <w:t xml:space="preserve"> </w:t>
      </w:r>
      <w:r w:rsidR="00257748">
        <w:rPr>
          <w:rFonts w:ascii="Times New Roman" w:hAnsi="Times New Roman" w:cs="Times New Roman"/>
        </w:rPr>
        <w:t>into wild populations can all lead to introgressive hybridisation, which poses a challenge for conservation and wildlife</w:t>
      </w:r>
      <w:del w:id="66" w:author="O'Sullivan, Ronan James" w:date="2023-07-03T11:22:00Z">
        <w:r w:rsidR="00257748" w:rsidDel="006D081A">
          <w:rPr>
            <w:rFonts w:ascii="Times New Roman" w:hAnsi="Times New Roman" w:cs="Times New Roman"/>
          </w:rPr>
          <w:delText>/</w:delText>
        </w:r>
        <w:commentRangeStart w:id="67"/>
        <w:r w:rsidR="00257748" w:rsidDel="006D081A">
          <w:rPr>
            <w:rFonts w:ascii="Times New Roman" w:hAnsi="Times New Roman" w:cs="Times New Roman"/>
          </w:rPr>
          <w:delText>fisheries</w:delText>
        </w:r>
      </w:del>
      <w:r w:rsidR="00257748">
        <w:rPr>
          <w:rFonts w:ascii="Times New Roman" w:hAnsi="Times New Roman" w:cs="Times New Roman"/>
        </w:rPr>
        <w:t xml:space="preserve"> </w:t>
      </w:r>
      <w:commentRangeEnd w:id="67"/>
      <w:r w:rsidR="006D081A">
        <w:rPr>
          <w:rStyle w:val="CommentReference"/>
        </w:rPr>
        <w:commentReference w:id="67"/>
      </w:r>
      <w:r w:rsidR="00257748">
        <w:rPr>
          <w:rFonts w:ascii="Times New Roman" w:hAnsi="Times New Roman" w:cs="Times New Roman"/>
        </w:rPr>
        <w:t>management.</w:t>
      </w:r>
      <w:r w:rsidR="00D30C61">
        <w:rPr>
          <w:rFonts w:ascii="Times New Roman" w:hAnsi="Times New Roman" w:cs="Times New Roman"/>
        </w:rPr>
        <w:t xml:space="preserve"> </w:t>
      </w:r>
      <w:ins w:id="68" w:author="O'Sullivan, Ronan James" w:date="2023-07-03T11:25:00Z">
        <w:r w:rsidR="006D081A">
          <w:rPr>
            <w:rFonts w:ascii="Times New Roman" w:hAnsi="Times New Roman" w:cs="Times New Roman"/>
          </w:rPr>
          <w:t xml:space="preserve">The </w:t>
        </w:r>
      </w:ins>
      <w:del w:id="69" w:author="O'Sullivan, Ronan James" w:date="2023-07-03T11:25:00Z">
        <w:r w:rsidR="00EE732A" w:rsidDel="006D081A">
          <w:rPr>
            <w:rFonts w:ascii="Times New Roman" w:hAnsi="Times New Roman" w:cs="Times New Roman"/>
          </w:rPr>
          <w:delText>R</w:delText>
        </w:r>
      </w:del>
      <w:ins w:id="70" w:author="O'Sullivan, Ronan James" w:date="2023-07-03T11:25:00Z">
        <w:r w:rsidR="006D081A">
          <w:rPr>
            <w:rFonts w:ascii="Times New Roman" w:hAnsi="Times New Roman" w:cs="Times New Roman"/>
          </w:rPr>
          <w:t>r</w:t>
        </w:r>
      </w:ins>
      <w:r w:rsidR="00EE732A">
        <w:rPr>
          <w:rFonts w:ascii="Times New Roman" w:hAnsi="Times New Roman" w:cs="Times New Roman"/>
        </w:rPr>
        <w:t>ate</w:t>
      </w:r>
      <w:del w:id="71" w:author="O'Sullivan, Ronan James" w:date="2023-07-03T11:25:00Z">
        <w:r w:rsidR="00EE732A" w:rsidDel="006D081A">
          <w:rPr>
            <w:rFonts w:ascii="Times New Roman" w:hAnsi="Times New Roman" w:cs="Times New Roman"/>
          </w:rPr>
          <w:delText>s</w:delText>
        </w:r>
      </w:del>
      <w:r w:rsidR="00EE732A">
        <w:rPr>
          <w:rFonts w:ascii="Times New Roman" w:hAnsi="Times New Roman" w:cs="Times New Roman"/>
        </w:rPr>
        <w:t xml:space="preserve"> of introgression and the </w:t>
      </w:r>
      <w:r w:rsidR="00BA657C">
        <w:rPr>
          <w:rFonts w:ascii="Times New Roman" w:hAnsi="Times New Roman" w:cs="Times New Roman"/>
        </w:rPr>
        <w:t>magnitude</w:t>
      </w:r>
      <w:r w:rsidR="00EE732A">
        <w:rPr>
          <w:rFonts w:ascii="Times New Roman" w:hAnsi="Times New Roman" w:cs="Times New Roman"/>
        </w:rPr>
        <w:t xml:space="preserve"> of </w:t>
      </w:r>
      <w:del w:id="72" w:author="O'Sullivan, Ronan James" w:date="2023-07-03T11:25:00Z">
        <w:r w:rsidR="00EE732A" w:rsidDel="006D081A">
          <w:rPr>
            <w:rFonts w:ascii="Times New Roman" w:hAnsi="Times New Roman" w:cs="Times New Roman"/>
          </w:rPr>
          <w:delText>any associated</w:delText>
        </w:r>
      </w:del>
      <w:ins w:id="73" w:author="O'Sullivan, Ronan James" w:date="2023-07-03T11:25:00Z">
        <w:r w:rsidR="006D081A">
          <w:rPr>
            <w:rFonts w:ascii="Times New Roman" w:hAnsi="Times New Roman" w:cs="Times New Roman"/>
          </w:rPr>
          <w:t>its</w:t>
        </w:r>
      </w:ins>
      <w:r w:rsidR="00EE732A">
        <w:rPr>
          <w:rFonts w:ascii="Times New Roman" w:hAnsi="Times New Roman" w:cs="Times New Roman"/>
        </w:rPr>
        <w:t xml:space="preserve"> demographic impacts vary widely across ecological contexts</w:t>
      </w:r>
      <w:ins w:id="74" w:author="O'Sullivan, Ronan James" w:date="2023-07-03T11:25:00Z">
        <w:r w:rsidR="006D081A">
          <w:rPr>
            <w:rFonts w:ascii="Times New Roman" w:hAnsi="Times New Roman" w:cs="Times New Roman"/>
          </w:rPr>
          <w:t>.</w:t>
        </w:r>
      </w:ins>
      <w:del w:id="75" w:author="O'Sullivan, Ronan James" w:date="2023-07-03T11:25:00Z">
        <w:r w:rsidR="00EE732A" w:rsidDel="006D081A">
          <w:rPr>
            <w:rFonts w:ascii="Times New Roman" w:hAnsi="Times New Roman" w:cs="Times New Roman"/>
          </w:rPr>
          <w:delText>,</w:delText>
        </w:r>
      </w:del>
      <w:r w:rsidR="00EE732A">
        <w:rPr>
          <w:rFonts w:ascii="Times New Roman" w:hAnsi="Times New Roman" w:cs="Times New Roman"/>
        </w:rPr>
        <w:t xml:space="preserve"> </w:t>
      </w:r>
      <w:ins w:id="76" w:author="O'Sullivan, Ronan James" w:date="2023-07-03T11:25:00Z">
        <w:r w:rsidR="006D081A">
          <w:rPr>
            <w:rFonts w:ascii="Times New Roman" w:hAnsi="Times New Roman" w:cs="Times New Roman"/>
          </w:rPr>
          <w:t>Ho</w:t>
        </w:r>
      </w:ins>
      <w:del w:id="77" w:author="O'Sullivan, Ronan James" w:date="2023-07-03T11:25:00Z">
        <w:r w:rsidR="00EE732A" w:rsidDel="006D081A">
          <w:rPr>
            <w:rFonts w:ascii="Times New Roman" w:hAnsi="Times New Roman" w:cs="Times New Roman"/>
          </w:rPr>
          <w:delText>h</w:delText>
        </w:r>
      </w:del>
      <w:del w:id="78" w:author="O'Sullivan, Ronan James" w:date="2023-07-04T14:28:00Z">
        <w:r w:rsidR="00EE732A" w:rsidDel="00556EF8">
          <w:rPr>
            <w:rFonts w:ascii="Times New Roman" w:hAnsi="Times New Roman" w:cs="Times New Roman"/>
          </w:rPr>
          <w:delText>o</w:delText>
        </w:r>
      </w:del>
      <w:r w:rsidR="00EE732A">
        <w:rPr>
          <w:rFonts w:ascii="Times New Roman" w:hAnsi="Times New Roman" w:cs="Times New Roman"/>
        </w:rPr>
        <w:t xml:space="preserve">wever, </w:t>
      </w:r>
      <w:del w:id="79" w:author="O'Sullivan, Ronan James" w:date="2023-07-03T11:25:00Z">
        <w:r w:rsidR="00EE732A" w:rsidDel="006D081A">
          <w:rPr>
            <w:rFonts w:ascii="Times New Roman" w:hAnsi="Times New Roman" w:cs="Times New Roman"/>
          </w:rPr>
          <w:delText xml:space="preserve">for </w:delText>
        </w:r>
      </w:del>
      <w:ins w:id="80" w:author="O'Sullivan, Ronan James" w:date="2023-07-03T11:25:00Z">
        <w:r w:rsidR="006D081A">
          <w:rPr>
            <w:rFonts w:ascii="Times New Roman" w:hAnsi="Times New Roman" w:cs="Times New Roman"/>
          </w:rPr>
          <w:t xml:space="preserve">the </w:t>
        </w:r>
      </w:ins>
      <w:r w:rsidR="00EE732A">
        <w:rPr>
          <w:rFonts w:ascii="Times New Roman" w:hAnsi="Times New Roman" w:cs="Times New Roman"/>
        </w:rPr>
        <w:t>reasons</w:t>
      </w:r>
      <w:ins w:id="81" w:author="O'Sullivan, Ronan James" w:date="2023-07-03T11:25:00Z">
        <w:r w:rsidR="006D081A">
          <w:rPr>
            <w:rFonts w:ascii="Times New Roman" w:hAnsi="Times New Roman" w:cs="Times New Roman"/>
          </w:rPr>
          <w:t xml:space="preserve"> for this variation</w:t>
        </w:r>
      </w:ins>
      <w:del w:id="82" w:author="O'Sullivan, Ronan James" w:date="2023-07-03T11:26:00Z">
        <w:r w:rsidR="00EE732A" w:rsidDel="006D081A">
          <w:rPr>
            <w:rFonts w:ascii="Times New Roman" w:hAnsi="Times New Roman" w:cs="Times New Roman"/>
          </w:rPr>
          <w:delText xml:space="preserve"> that</w:delText>
        </w:r>
      </w:del>
      <w:r w:rsidR="00EE732A">
        <w:rPr>
          <w:rFonts w:ascii="Times New Roman" w:hAnsi="Times New Roman" w:cs="Times New Roman"/>
        </w:rPr>
        <w:t xml:space="preserve"> remain poorly understood.</w:t>
      </w:r>
      <w:r w:rsidR="003249D9">
        <w:rPr>
          <w:rFonts w:ascii="Times New Roman" w:hAnsi="Times New Roman" w:cs="Times New Roman"/>
        </w:rPr>
        <w:t xml:space="preserve"> One rarely considered phenomenon that likely plays a key role in mediating eco-evolutionary outcomes is soft selection, wherein relative rather than absolute trait values determine success in intraspecific competition for a limiting resource. </w:t>
      </w:r>
      <w:r w:rsidR="007B0B5B">
        <w:rPr>
          <w:rFonts w:ascii="Times New Roman" w:hAnsi="Times New Roman" w:cs="Times New Roman"/>
        </w:rPr>
        <w:t xml:space="preserve">Here we develop an eco-genetic model explicitly focussed on understanding the </w:t>
      </w:r>
      <w:del w:id="83" w:author="O'Sullivan, Ronan James" w:date="2023-07-03T11:27:00Z">
        <w:r w:rsidR="007B0B5B" w:rsidDel="006D081A">
          <w:rPr>
            <w:rFonts w:ascii="Times New Roman" w:hAnsi="Times New Roman" w:cs="Times New Roman"/>
          </w:rPr>
          <w:delText xml:space="preserve">role </w:delText>
        </w:r>
      </w:del>
      <w:ins w:id="84" w:author="O'Sullivan, Ronan James" w:date="2023-07-03T11:27:00Z">
        <w:r w:rsidR="006D081A">
          <w:rPr>
            <w:rFonts w:ascii="Times New Roman" w:hAnsi="Times New Roman" w:cs="Times New Roman"/>
          </w:rPr>
          <w:t>influence</w:t>
        </w:r>
      </w:ins>
      <w:del w:id="85" w:author="O'Sullivan, Ronan James" w:date="2023-07-03T11:27:00Z">
        <w:r w:rsidR="007B0B5B" w:rsidDel="006D081A">
          <w:rPr>
            <w:rFonts w:ascii="Times New Roman" w:hAnsi="Times New Roman" w:cs="Times New Roman"/>
          </w:rPr>
          <w:delText xml:space="preserve">of </w:delText>
        </w:r>
      </w:del>
      <w:ins w:id="86" w:author="O'Sullivan, Ronan James" w:date="2023-07-03T11:27:00Z">
        <w:r w:rsidR="006D081A">
          <w:rPr>
            <w:rFonts w:ascii="Times New Roman" w:hAnsi="Times New Roman" w:cs="Times New Roman"/>
          </w:rPr>
          <w:t xml:space="preserve"> </w:t>
        </w:r>
      </w:ins>
      <w:r w:rsidR="007B0B5B">
        <w:rPr>
          <w:rFonts w:ascii="Times New Roman" w:hAnsi="Times New Roman" w:cs="Times New Roman"/>
        </w:rPr>
        <w:t xml:space="preserve">soft selection </w:t>
      </w:r>
      <w:ins w:id="87" w:author="O'Sullivan, Ronan James" w:date="2023-07-03T11:29:00Z">
        <w:r w:rsidR="00785512">
          <w:rPr>
            <w:rFonts w:ascii="Times New Roman" w:hAnsi="Times New Roman" w:cs="Times New Roman"/>
          </w:rPr>
          <w:t>has on the eco-evolutionary dynamics</w:t>
        </w:r>
        <w:r w:rsidR="00785512" w:rsidDel="006D081A">
          <w:rPr>
            <w:rFonts w:ascii="Times New Roman" w:hAnsi="Times New Roman" w:cs="Times New Roman"/>
          </w:rPr>
          <w:t xml:space="preserve"> </w:t>
        </w:r>
      </w:ins>
      <w:del w:id="88" w:author="O'Sullivan, Ronan James" w:date="2023-07-03T11:27:00Z">
        <w:r w:rsidR="007B0B5B" w:rsidDel="006D081A">
          <w:rPr>
            <w:rFonts w:ascii="Times New Roman" w:hAnsi="Times New Roman" w:cs="Times New Roman"/>
          </w:rPr>
          <w:delText>in influencing how sudden or continuous</w:delText>
        </w:r>
      </w:del>
      <w:ins w:id="89" w:author="O'Sullivan, Ronan James" w:date="2023-07-03T11:29:00Z">
        <w:r w:rsidR="00785512">
          <w:rPr>
            <w:rFonts w:ascii="Times New Roman" w:hAnsi="Times New Roman" w:cs="Times New Roman"/>
          </w:rPr>
          <w:t>of</w:t>
        </w:r>
      </w:ins>
      <w:ins w:id="90" w:author="O'Sullivan, Ronan James" w:date="2023-07-03T11:30:00Z">
        <w:r w:rsidR="00785512">
          <w:rPr>
            <w:rFonts w:ascii="Times New Roman" w:hAnsi="Times New Roman" w:cs="Times New Roman"/>
          </w:rPr>
          <w:t xml:space="preserve"> wild</w:t>
        </w:r>
      </w:ins>
      <w:ins w:id="91" w:author="O'Sullivan, Ronan James" w:date="2023-07-03T11:29:00Z">
        <w:r w:rsidR="00785512">
          <w:rPr>
            <w:rFonts w:ascii="Times New Roman" w:hAnsi="Times New Roman" w:cs="Times New Roman"/>
          </w:rPr>
          <w:t xml:space="preserve"> populations experiencing </w:t>
        </w:r>
      </w:ins>
      <w:del w:id="92" w:author="O'Sullivan, Ronan James" w:date="2023-07-03T11:27:00Z">
        <w:r w:rsidR="007B0B5B" w:rsidDel="006D081A">
          <w:rPr>
            <w:rFonts w:ascii="Times New Roman" w:hAnsi="Times New Roman" w:cs="Times New Roman"/>
          </w:rPr>
          <w:delText xml:space="preserve"> </w:delText>
        </w:r>
      </w:del>
      <w:r w:rsidR="007B0B5B">
        <w:rPr>
          <w:rFonts w:ascii="Times New Roman" w:hAnsi="Times New Roman" w:cs="Times New Roman"/>
        </w:rPr>
        <w:t xml:space="preserve">intrusion </w:t>
      </w:r>
      <w:del w:id="93" w:author="O'Sullivan, Ronan James" w:date="2023-07-03T11:30:00Z">
        <w:r w:rsidR="007B0B5B" w:rsidDel="00785512">
          <w:rPr>
            <w:rFonts w:ascii="Times New Roman" w:hAnsi="Times New Roman" w:cs="Times New Roman"/>
          </w:rPr>
          <w:delText xml:space="preserve">of </w:delText>
        </w:r>
      </w:del>
      <w:ins w:id="94" w:author="O'Sullivan, Ronan James" w:date="2023-07-03T11:30:00Z">
        <w:r w:rsidR="00785512">
          <w:rPr>
            <w:rFonts w:ascii="Times New Roman" w:hAnsi="Times New Roman" w:cs="Times New Roman"/>
          </w:rPr>
          <w:t xml:space="preserve">form </w:t>
        </w:r>
      </w:ins>
      <w:r w:rsidR="007B0B5B">
        <w:rPr>
          <w:rFonts w:ascii="Times New Roman" w:hAnsi="Times New Roman" w:cs="Times New Roman"/>
        </w:rPr>
        <w:t xml:space="preserve">foreign/domesticated </w:t>
      </w:r>
      <w:del w:id="95" w:author="O'Sullivan, Ronan James" w:date="2023-07-03T11:28:00Z">
        <w:r w:rsidR="007B0B5B" w:rsidDel="006D081A">
          <w:rPr>
            <w:rFonts w:ascii="Times New Roman" w:hAnsi="Times New Roman" w:cs="Times New Roman"/>
          </w:rPr>
          <w:delText xml:space="preserve">individuals </w:delText>
        </w:r>
      </w:del>
      <w:ins w:id="96" w:author="O'Sullivan, Ronan James" w:date="2023-07-03T11:30:00Z">
        <w:r w:rsidR="00785512">
          <w:rPr>
            <w:rFonts w:ascii="Times New Roman" w:hAnsi="Times New Roman" w:cs="Times New Roman"/>
          </w:rPr>
          <w:t>individuals</w:t>
        </w:r>
      </w:ins>
      <w:del w:id="97" w:author="O'Sullivan, Ronan James" w:date="2023-07-03T11:30:00Z">
        <w:r w:rsidR="007B0B5B" w:rsidDel="00785512">
          <w:rPr>
            <w:rFonts w:ascii="Times New Roman" w:hAnsi="Times New Roman" w:cs="Times New Roman"/>
          </w:rPr>
          <w:delText>into a wild population</w:delText>
        </w:r>
        <w:r w:rsidR="007B0B5B" w:rsidRPr="007B0B5B" w:rsidDel="00785512">
          <w:rPr>
            <w:rFonts w:ascii="Times New Roman" w:hAnsi="Times New Roman" w:cs="Times New Roman"/>
          </w:rPr>
          <w:delText xml:space="preserve"> </w:delText>
        </w:r>
        <w:r w:rsidR="007B0B5B" w:rsidDel="00785512">
          <w:rPr>
            <w:rFonts w:ascii="Times New Roman" w:hAnsi="Times New Roman" w:cs="Times New Roman"/>
          </w:rPr>
          <w:delText>affects</w:delText>
        </w:r>
      </w:del>
      <w:del w:id="98" w:author="O'Sullivan, Ronan James" w:date="2023-07-03T11:29:00Z">
        <w:r w:rsidR="007B0B5B" w:rsidDel="00785512">
          <w:rPr>
            <w:rFonts w:ascii="Times New Roman" w:hAnsi="Times New Roman" w:cs="Times New Roman"/>
          </w:rPr>
          <w:delText xml:space="preserve"> </w:delText>
        </w:r>
        <w:r w:rsidR="00F67DF1" w:rsidDel="00785512">
          <w:rPr>
            <w:rFonts w:ascii="Times New Roman" w:hAnsi="Times New Roman" w:cs="Times New Roman"/>
          </w:rPr>
          <w:delText>the evolutionary</w:delText>
        </w:r>
        <w:r w:rsidR="007B0B5B" w:rsidDel="00785512">
          <w:rPr>
            <w:rFonts w:ascii="Times New Roman" w:hAnsi="Times New Roman" w:cs="Times New Roman"/>
          </w:rPr>
          <w:delText xml:space="preserve"> and population dynamics</w:delText>
        </w:r>
      </w:del>
      <w:r w:rsidR="007B0B5B">
        <w:rPr>
          <w:rFonts w:ascii="Times New Roman" w:hAnsi="Times New Roman" w:cs="Times New Roman"/>
        </w:rPr>
        <w:t>.</w:t>
      </w:r>
      <w:ins w:id="99" w:author="O'Sullivan, Ronan James" w:date="2023-07-03T11:31:00Z">
        <w:r w:rsidR="00785512">
          <w:rPr>
            <w:rFonts w:ascii="Times New Roman" w:hAnsi="Times New Roman" w:cs="Times New Roman"/>
          </w:rPr>
          <w:t xml:space="preserve"> </w:t>
        </w:r>
      </w:ins>
      <w:ins w:id="100" w:author="O'Sullivan, Ronan James" w:date="2023-07-04T14:23:00Z">
        <w:r w:rsidR="00556EF8">
          <w:rPr>
            <w:rFonts w:ascii="Times New Roman" w:hAnsi="Times New Roman" w:cs="Times New Roman"/>
          </w:rPr>
          <w:t>While based on a general</w:t>
        </w:r>
      </w:ins>
      <w:ins w:id="101" w:author="O'Sullivan, Ronan James" w:date="2023-07-04T14:24:00Z">
        <w:r w:rsidR="00556EF8">
          <w:rPr>
            <w:rFonts w:ascii="Times New Roman" w:hAnsi="Times New Roman" w:cs="Times New Roman"/>
          </w:rPr>
          <w:t>ised</w:t>
        </w:r>
      </w:ins>
      <w:ins w:id="102" w:author="O'Sullivan, Ronan James" w:date="2023-07-04T14:23:00Z">
        <w:r w:rsidR="00556EF8">
          <w:rPr>
            <w:rFonts w:ascii="Times New Roman" w:hAnsi="Times New Roman" w:cs="Times New Roman"/>
          </w:rPr>
          <w:t xml:space="preserve"> salmonine lifecycle</w:t>
        </w:r>
      </w:ins>
      <w:ins w:id="103" w:author="O'Sullivan, Ronan James" w:date="2023-07-04T14:24:00Z">
        <w:r w:rsidR="00556EF8">
          <w:rPr>
            <w:rFonts w:ascii="Times New Roman" w:hAnsi="Times New Roman" w:cs="Times New Roman"/>
          </w:rPr>
          <w:t xml:space="preserve">, </w:t>
        </w:r>
      </w:ins>
      <w:del w:id="104" w:author="O'Sullivan, Ronan James" w:date="2023-07-03T11:31:00Z">
        <w:r w:rsidR="007B0B5B" w:rsidDel="00785512">
          <w:rPr>
            <w:rFonts w:ascii="Times New Roman" w:hAnsi="Times New Roman" w:cs="Times New Roman"/>
          </w:rPr>
          <w:delText xml:space="preserve"> </w:delText>
        </w:r>
      </w:del>
      <w:del w:id="105" w:author="O'Sullivan, Ronan James" w:date="2023-07-04T14:24:00Z">
        <w:r w:rsidR="007B0B5B" w:rsidDel="00556EF8">
          <w:rPr>
            <w:rFonts w:ascii="Times New Roman" w:hAnsi="Times New Roman" w:cs="Times New Roman"/>
          </w:rPr>
          <w:delText>T</w:delText>
        </w:r>
      </w:del>
      <w:ins w:id="106" w:author="O'Sullivan, Ronan James" w:date="2023-07-04T14:24:00Z">
        <w:r w:rsidR="00556EF8">
          <w:rPr>
            <w:rFonts w:ascii="Times New Roman" w:hAnsi="Times New Roman" w:cs="Times New Roman"/>
          </w:rPr>
          <w:t>t</w:t>
        </w:r>
      </w:ins>
      <w:r w:rsidR="007B0B5B">
        <w:rPr>
          <w:rFonts w:ascii="Times New Roman" w:hAnsi="Times New Roman" w:cs="Times New Roman"/>
        </w:rPr>
        <w:t xml:space="preserve">he model </w:t>
      </w:r>
      <w:ins w:id="107" w:author="O'Sullivan, Ronan James" w:date="2023-07-03T11:31:00Z">
        <w:r w:rsidR="00785512">
          <w:rPr>
            <w:rFonts w:ascii="Times New Roman" w:hAnsi="Times New Roman" w:cs="Times New Roman"/>
          </w:rPr>
          <w:t xml:space="preserve">is </w:t>
        </w:r>
      </w:ins>
      <w:del w:id="108" w:author="O'Sullivan, Ronan James" w:date="2023-07-03T11:31:00Z">
        <w:r w:rsidR="007B0B5B" w:rsidDel="00785512">
          <w:rPr>
            <w:rFonts w:ascii="Times New Roman" w:hAnsi="Times New Roman" w:cs="Times New Roman"/>
          </w:rPr>
          <w:delText xml:space="preserve">is loosely based on a salmonid fish but is </w:delText>
        </w:r>
      </w:del>
      <w:del w:id="109" w:author="O'Sullivan, Ronan James" w:date="2023-07-04T14:24:00Z">
        <w:r w:rsidR="007B0B5B" w:rsidDel="00556EF8">
          <w:rPr>
            <w:rFonts w:ascii="Times New Roman" w:hAnsi="Times New Roman" w:cs="Times New Roman"/>
          </w:rPr>
          <w:delText xml:space="preserve">generally </w:delText>
        </w:r>
      </w:del>
      <w:r w:rsidR="007B0B5B">
        <w:rPr>
          <w:rFonts w:ascii="Times New Roman" w:hAnsi="Times New Roman" w:cs="Times New Roman"/>
        </w:rPr>
        <w:t xml:space="preserve">applicable to any </w:t>
      </w:r>
      <w:del w:id="110" w:author="O'Sullivan, Ronan James" w:date="2023-07-03T11:31:00Z">
        <w:r w:rsidR="007B0B5B" w:rsidDel="00785512">
          <w:rPr>
            <w:rFonts w:ascii="Times New Roman" w:hAnsi="Times New Roman" w:cs="Times New Roman"/>
          </w:rPr>
          <w:delText xml:space="preserve">species </w:delText>
        </w:r>
      </w:del>
      <w:ins w:id="111" w:author="O'Sullivan, Ronan James" w:date="2023-07-03T11:31:00Z">
        <w:r w:rsidR="00785512">
          <w:rPr>
            <w:rFonts w:ascii="Times New Roman" w:hAnsi="Times New Roman" w:cs="Times New Roman"/>
          </w:rPr>
          <w:t xml:space="preserve">taxon </w:t>
        </w:r>
      </w:ins>
      <w:r w:rsidR="007B0B5B">
        <w:rPr>
          <w:rFonts w:ascii="Times New Roman" w:hAnsi="Times New Roman" w:cs="Times New Roman"/>
        </w:rPr>
        <w:t>that experiences</w:t>
      </w:r>
      <w:r w:rsidR="00F67DF1">
        <w:rPr>
          <w:rFonts w:ascii="Times New Roman" w:hAnsi="Times New Roman" w:cs="Times New Roman"/>
        </w:rPr>
        <w:t xml:space="preserve"> intrusion</w:t>
      </w:r>
      <w:r w:rsidR="00376EF3">
        <w:rPr>
          <w:rFonts w:ascii="Times New Roman" w:hAnsi="Times New Roman" w:cs="Times New Roman"/>
        </w:rPr>
        <w:t xml:space="preserve"> of locally maladapted genotypes</w:t>
      </w:r>
      <w:ins w:id="112" w:author="O'Sullivan, Ronan James" w:date="2023-07-03T11:31:00Z">
        <w:r w:rsidR="00785512">
          <w:rPr>
            <w:rFonts w:ascii="Times New Roman" w:hAnsi="Times New Roman" w:cs="Times New Roman"/>
          </w:rPr>
          <w:t xml:space="preserve">, in addition to </w:t>
        </w:r>
      </w:ins>
      <w:del w:id="113" w:author="O'Sullivan, Ronan James" w:date="2023-07-03T11:31:00Z">
        <w:r w:rsidR="00376EF3" w:rsidDel="00785512">
          <w:rPr>
            <w:rFonts w:ascii="Times New Roman" w:hAnsi="Times New Roman" w:cs="Times New Roman"/>
          </w:rPr>
          <w:delText xml:space="preserve"> plus </w:delText>
        </w:r>
      </w:del>
      <w:r w:rsidR="00376EF3">
        <w:rPr>
          <w:rFonts w:ascii="Times New Roman" w:hAnsi="Times New Roman" w:cs="Times New Roman"/>
        </w:rPr>
        <w:t>phenotype-dependent competition for a limiting resource (e.g., breeding sites</w:t>
      </w:r>
      <w:ins w:id="114" w:author="O'Sullivan, Ronan James" w:date="2023-07-03T11:31:00Z">
        <w:r w:rsidR="00785512">
          <w:rPr>
            <w:rFonts w:ascii="Times New Roman" w:hAnsi="Times New Roman" w:cs="Times New Roman"/>
          </w:rPr>
          <w:t xml:space="preserve">, </w:t>
        </w:r>
      </w:ins>
      <w:del w:id="115" w:author="O'Sullivan, Ronan James" w:date="2023-07-03T11:31:00Z">
        <w:r w:rsidR="00376EF3" w:rsidDel="00785512">
          <w:rPr>
            <w:rFonts w:ascii="Times New Roman" w:hAnsi="Times New Roman" w:cs="Times New Roman"/>
          </w:rPr>
          <w:delText xml:space="preserve"> or </w:delText>
        </w:r>
      </w:del>
      <w:r w:rsidR="00376EF3">
        <w:rPr>
          <w:rFonts w:ascii="Times New Roman" w:hAnsi="Times New Roman" w:cs="Times New Roman"/>
        </w:rPr>
        <w:t>feeding territories)</w:t>
      </w:r>
      <w:r w:rsidR="00F67DF1">
        <w:rPr>
          <w:rFonts w:ascii="Times New Roman" w:hAnsi="Times New Roman" w:cs="Times New Roman"/>
        </w:rPr>
        <w:t xml:space="preserve">. </w:t>
      </w:r>
      <w:r w:rsidR="0020609B">
        <w:rPr>
          <w:rFonts w:ascii="Times New Roman" w:hAnsi="Times New Roman" w:cs="Times New Roman"/>
        </w:rPr>
        <w:t xml:space="preserve">The effects of both one-off and continuous intrusion events depended strongly on the relative competitiveness of intruders versus locals. When </w:t>
      </w:r>
      <w:r w:rsidR="00BB17CB">
        <w:rPr>
          <w:rFonts w:ascii="Times New Roman" w:hAnsi="Times New Roman" w:cs="Times New Roman"/>
        </w:rPr>
        <w:t xml:space="preserve">intruders were competitively inferior, </w:t>
      </w:r>
      <w:r w:rsidR="00296EB0">
        <w:rPr>
          <w:rFonts w:ascii="Times New Roman" w:hAnsi="Times New Roman" w:cs="Times New Roman"/>
        </w:rPr>
        <w:t xml:space="preserve">soft selection limited their reproductive success (ability to compete for limited spawning sites), which prevented strong introgression </w:t>
      </w:r>
      <w:ins w:id="116" w:author="O'Sullivan, Ronan James" w:date="2023-07-04T14:24:00Z">
        <w:r w:rsidR="00556EF8">
          <w:rPr>
            <w:rFonts w:ascii="Times New Roman" w:hAnsi="Times New Roman" w:cs="Times New Roman"/>
          </w:rPr>
          <w:t xml:space="preserve">or </w:t>
        </w:r>
      </w:ins>
      <w:del w:id="117" w:author="O'Sullivan, Ronan James" w:date="2023-07-04T14:24:00Z">
        <w:r w:rsidR="00FB2761" w:rsidDel="00556EF8">
          <w:rPr>
            <w:rFonts w:ascii="Times New Roman" w:hAnsi="Times New Roman" w:cs="Times New Roman"/>
          </w:rPr>
          <w:delText xml:space="preserve">or </w:delText>
        </w:r>
      </w:del>
      <w:r w:rsidR="00FB2761">
        <w:rPr>
          <w:rFonts w:ascii="Times New Roman" w:hAnsi="Times New Roman" w:cs="Times New Roman"/>
        </w:rPr>
        <w:t xml:space="preserve">population declines </w:t>
      </w:r>
      <w:r w:rsidR="00296EB0">
        <w:rPr>
          <w:rFonts w:ascii="Times New Roman" w:hAnsi="Times New Roman" w:cs="Times New Roman"/>
        </w:rPr>
        <w:t>from occurring</w:t>
      </w:r>
      <w:r w:rsidR="00FB2761">
        <w:rPr>
          <w:rFonts w:ascii="Times New Roman" w:hAnsi="Times New Roman" w:cs="Times New Roman"/>
        </w:rPr>
        <w:t xml:space="preserve">. </w:t>
      </w:r>
      <w:r w:rsidR="006A51FA">
        <w:rPr>
          <w:rFonts w:ascii="Times New Roman" w:hAnsi="Times New Roman" w:cs="Times New Roman"/>
        </w:rPr>
        <w:t xml:space="preserve">In contrast, when intruders were competitively superior, this accelerated introgression and led to increased maladaptation </w:t>
      </w:r>
      <w:r w:rsidR="00216B07">
        <w:rPr>
          <w:rFonts w:ascii="Times New Roman" w:hAnsi="Times New Roman" w:cs="Times New Roman"/>
        </w:rPr>
        <w:t xml:space="preserve">of the </w:t>
      </w:r>
      <w:ins w:id="118" w:author="O'Sullivan, Ronan James" w:date="2023-07-03T11:32:00Z">
        <w:r w:rsidR="00785512">
          <w:rPr>
            <w:rFonts w:ascii="Times New Roman" w:hAnsi="Times New Roman" w:cs="Times New Roman"/>
          </w:rPr>
          <w:t>ad</w:t>
        </w:r>
      </w:ins>
      <w:r w:rsidR="00216B07">
        <w:rPr>
          <w:rFonts w:ascii="Times New Roman" w:hAnsi="Times New Roman" w:cs="Times New Roman"/>
        </w:rPr>
        <w:t>mixed population</w:t>
      </w:r>
      <w:ins w:id="119" w:author="O'Sullivan, Ronan James" w:date="2023-07-03T11:32:00Z">
        <w:r w:rsidR="00785512">
          <w:rPr>
            <w:rFonts w:ascii="Times New Roman" w:hAnsi="Times New Roman" w:cs="Times New Roman"/>
          </w:rPr>
          <w:t>. This had</w:t>
        </w:r>
      </w:ins>
      <w:del w:id="120" w:author="O'Sullivan, Ronan James" w:date="2023-07-03T11:32:00Z">
        <w:r w:rsidR="00216B07" w:rsidDel="00785512">
          <w:rPr>
            <w:rFonts w:ascii="Times New Roman" w:hAnsi="Times New Roman" w:cs="Times New Roman"/>
          </w:rPr>
          <w:delText>,</w:delText>
        </w:r>
        <w:r w:rsidR="006A51FA" w:rsidDel="00785512">
          <w:rPr>
            <w:rFonts w:ascii="Times New Roman" w:hAnsi="Times New Roman" w:cs="Times New Roman"/>
          </w:rPr>
          <w:delText xml:space="preserve"> with</w:delText>
        </w:r>
      </w:del>
      <w:r w:rsidR="006A51FA">
        <w:rPr>
          <w:rFonts w:ascii="Times New Roman" w:hAnsi="Times New Roman" w:cs="Times New Roman"/>
        </w:rPr>
        <w:t xml:space="preserve"> </w:t>
      </w:r>
      <w:r w:rsidR="00216B07">
        <w:rPr>
          <w:rFonts w:ascii="Times New Roman" w:hAnsi="Times New Roman" w:cs="Times New Roman"/>
        </w:rPr>
        <w:t>negative consequences for population size and</w:t>
      </w:r>
      <w:ins w:id="121" w:author="O'Sullivan, Ronan James" w:date="2023-07-03T11:32:00Z">
        <w:r w:rsidR="00785512">
          <w:rPr>
            <w:rFonts w:ascii="Times New Roman" w:hAnsi="Times New Roman" w:cs="Times New Roman"/>
          </w:rPr>
          <w:t xml:space="preserve"> population</w:t>
        </w:r>
      </w:ins>
      <w:r w:rsidR="00216B07">
        <w:rPr>
          <w:rFonts w:ascii="Times New Roman" w:hAnsi="Times New Roman" w:cs="Times New Roman"/>
        </w:rPr>
        <w:t xml:space="preserve"> viability. </w:t>
      </w:r>
      <w:r w:rsidR="001C0902">
        <w:rPr>
          <w:rFonts w:ascii="Times New Roman" w:hAnsi="Times New Roman" w:cs="Times New Roman"/>
        </w:rPr>
        <w:t xml:space="preserve">The results were sensitive to the intrusion level, the magnitude of reproductive excess, trait heritability, and the extent to which intruders were maladapted relative to locals. Our findings draw attention to under-appreciated interactions between soft and </w:t>
      </w:r>
      <w:commentRangeStart w:id="122"/>
      <w:r w:rsidR="001C0902">
        <w:rPr>
          <w:rFonts w:ascii="Times New Roman" w:hAnsi="Times New Roman" w:cs="Times New Roman"/>
        </w:rPr>
        <w:t xml:space="preserve">hard selection, </w:t>
      </w:r>
      <w:commentRangeEnd w:id="122"/>
      <w:r w:rsidR="00785512">
        <w:rPr>
          <w:rStyle w:val="CommentReference"/>
        </w:rPr>
        <w:commentReference w:id="122"/>
      </w:r>
      <w:r w:rsidR="001C0902">
        <w:rPr>
          <w:rFonts w:ascii="Times New Roman" w:hAnsi="Times New Roman" w:cs="Times New Roman"/>
        </w:rPr>
        <w:t xml:space="preserve">which may be critical to determining the impacts of captive breeding programmes and </w:t>
      </w:r>
      <w:del w:id="123" w:author="O'Sullivan, Ronan James" w:date="2023-07-04T14:25:00Z">
        <w:r w:rsidR="001C0902" w:rsidDel="00556EF8">
          <w:rPr>
            <w:rFonts w:ascii="Times New Roman" w:hAnsi="Times New Roman" w:cs="Times New Roman"/>
          </w:rPr>
          <w:delText xml:space="preserve">farm </w:delText>
        </w:r>
      </w:del>
      <w:ins w:id="124" w:author="O'Sullivan, Ronan James" w:date="2023-07-04T14:25:00Z">
        <w:r w:rsidR="00556EF8">
          <w:rPr>
            <w:rFonts w:ascii="Times New Roman" w:hAnsi="Times New Roman" w:cs="Times New Roman"/>
          </w:rPr>
          <w:t xml:space="preserve">domesticated </w:t>
        </w:r>
      </w:ins>
      <w:r w:rsidR="001C0902">
        <w:rPr>
          <w:rFonts w:ascii="Times New Roman" w:hAnsi="Times New Roman" w:cs="Times New Roman"/>
        </w:rPr>
        <w:t>escapes on otherwise self-sustaining wild populations.</w:t>
      </w:r>
    </w:p>
    <w:p w14:paraId="60DEB615" w14:textId="67C533BA" w:rsidR="00F67DF1" w:rsidRDefault="00F67DF1" w:rsidP="006D081A">
      <w:pPr>
        <w:spacing w:line="480" w:lineRule="auto"/>
        <w:jc w:val="both"/>
        <w:rPr>
          <w:ins w:id="125" w:author="O'Sullivan, Ronan James" w:date="2023-07-04T16:24:00Z"/>
          <w:rFonts w:ascii="Times New Roman" w:hAnsi="Times New Roman" w:cs="Times New Roman"/>
        </w:rPr>
      </w:pPr>
    </w:p>
    <w:p w14:paraId="135E67A3" w14:textId="77777777" w:rsidR="00F72438" w:rsidRDefault="00F72438" w:rsidP="006D081A">
      <w:pPr>
        <w:spacing w:line="480" w:lineRule="auto"/>
        <w:jc w:val="both"/>
        <w:rPr>
          <w:rFonts w:ascii="Times New Roman" w:hAnsi="Times New Roman" w:cs="Times New Roman"/>
        </w:rPr>
      </w:pPr>
    </w:p>
    <w:p w14:paraId="2EC8D1D5" w14:textId="77777777" w:rsidR="00083476" w:rsidRDefault="00083476" w:rsidP="006D081A">
      <w:pPr>
        <w:spacing w:line="480" w:lineRule="auto"/>
        <w:jc w:val="both"/>
        <w:rPr>
          <w:rFonts w:ascii="Times New Roman" w:hAnsi="Times New Roman" w:cs="Times New Roman"/>
        </w:rPr>
      </w:pPr>
    </w:p>
    <w:p w14:paraId="38B91746" w14:textId="2FAD743C" w:rsidR="00C44DDB" w:rsidRPr="009F769B" w:rsidRDefault="00C44DDB"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lastRenderedPageBreak/>
        <w:t>Introduction</w:t>
      </w:r>
    </w:p>
    <w:p w14:paraId="2252B1BF" w14:textId="38728FFC" w:rsidR="00E45DDE" w:rsidRPr="009F769B" w:rsidRDefault="00C44DDB" w:rsidP="006D081A">
      <w:pPr>
        <w:spacing w:line="480" w:lineRule="auto"/>
        <w:jc w:val="both"/>
        <w:rPr>
          <w:rFonts w:ascii="Times New Roman" w:hAnsi="Times New Roman" w:cs="Times New Roman"/>
        </w:rPr>
      </w:pPr>
      <w:r w:rsidRPr="009F769B">
        <w:rPr>
          <w:rFonts w:ascii="Times New Roman" w:hAnsi="Times New Roman" w:cs="Times New Roman"/>
        </w:rPr>
        <w:t>Free-living populations of animals and plants are typically, though not always, reasonably well-adapted to their local environments</w:t>
      </w:r>
      <w:r w:rsidR="00D0472D" w:rsidRPr="009F769B">
        <w:rPr>
          <w:rFonts w:ascii="Times New Roman" w:hAnsi="Times New Roman" w:cs="Times New Roman"/>
        </w:rPr>
        <w:t xml:space="preserve"> </w:t>
      </w:r>
      <w:r w:rsidR="00BA6A1B"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{"citationID":"kiwXdMIm","properties":{"formattedCitation":"(Hendry and Gonzalez 2008)","plainCitation":"(Hendry and Gonzalez 2008)","noteIndex":0},"citationItems":[{"id":1075,"uris":["http://zotero.org/users/2160202/items/4CWMB2L4"],"itemData":{"id":1075,"type":"article-journal","container-title":"Biology &amp; Philosophy","issue":"5","page":"673","title":"Whither adaptation?","volume":"23","author":[{"family":"Hendry","given":"Andrew P."},{"family":"Gonzalez","given":"Andrew"}],"issued":{"date-parts":[["2008"]]}}}],"schema":"https://github.com/citation-style-language/schema/raw/master/csl-citation.json"} </w:instrText>
      </w:r>
      <w:r w:rsidR="00BA6A1B" w:rsidRPr="009F769B">
        <w:rPr>
          <w:rFonts w:ascii="Times New Roman" w:hAnsi="Times New Roman" w:cs="Times New Roman"/>
        </w:rPr>
        <w:fldChar w:fldCharType="separate"/>
      </w:r>
      <w:r w:rsidR="00182D0E" w:rsidRPr="009F769B">
        <w:rPr>
          <w:rFonts w:ascii="Times New Roman" w:hAnsi="Times New Roman" w:cs="Times New Roman"/>
        </w:rPr>
        <w:t>(Hendry and Gonzalez 2008)</w:t>
      </w:r>
      <w:r w:rsidR="00BA6A1B" w:rsidRPr="009F769B">
        <w:rPr>
          <w:rFonts w:ascii="Times New Roman" w:hAnsi="Times New Roman" w:cs="Times New Roman"/>
        </w:rPr>
        <w:fldChar w:fldCharType="end"/>
      </w:r>
      <w:r w:rsidRPr="009F769B">
        <w:rPr>
          <w:rFonts w:ascii="Times New Roman" w:hAnsi="Times New Roman" w:cs="Times New Roman"/>
        </w:rPr>
        <w:t xml:space="preserve">. </w:t>
      </w:r>
      <w:del w:id="126" w:author="O'Sullivan, Ronan James" w:date="2023-07-04T14:26:00Z">
        <w:r w:rsidRPr="009F769B" w:rsidDel="00556EF8">
          <w:rPr>
            <w:rFonts w:ascii="Times New Roman" w:hAnsi="Times New Roman" w:cs="Times New Roman"/>
          </w:rPr>
          <w:delText>This l</w:delText>
        </w:r>
      </w:del>
      <w:ins w:id="127" w:author="O'Sullivan, Ronan James" w:date="2023-07-04T14:26:00Z">
        <w:r w:rsidR="00556EF8">
          <w:rPr>
            <w:rFonts w:ascii="Times New Roman" w:hAnsi="Times New Roman" w:cs="Times New Roman"/>
          </w:rPr>
          <w:t>L</w:t>
        </w:r>
      </w:ins>
      <w:r w:rsidRPr="009F769B">
        <w:rPr>
          <w:rFonts w:ascii="Times New Roman" w:hAnsi="Times New Roman" w:cs="Times New Roman"/>
        </w:rPr>
        <w:t>ocal adaptation can be disrupted</w:t>
      </w:r>
      <w:r w:rsidR="00CD000B" w:rsidRPr="009F769B">
        <w:rPr>
          <w:rFonts w:ascii="Times New Roman" w:hAnsi="Times New Roman" w:cs="Times New Roman"/>
        </w:rPr>
        <w:t>, however,</w:t>
      </w:r>
      <w:r w:rsidR="00BA6A1B" w:rsidRPr="009F769B">
        <w:rPr>
          <w:rFonts w:ascii="Times New Roman" w:hAnsi="Times New Roman" w:cs="Times New Roman"/>
        </w:rPr>
        <w:t xml:space="preserve"> </w:t>
      </w:r>
      <w:r w:rsidRPr="009F769B">
        <w:rPr>
          <w:rFonts w:ascii="Times New Roman" w:hAnsi="Times New Roman" w:cs="Times New Roman"/>
        </w:rPr>
        <w:t xml:space="preserve">by various </w:t>
      </w:r>
      <w:del w:id="128" w:author="O'Sullivan, Ronan James" w:date="2023-07-04T14:26:00Z">
        <w:r w:rsidR="000E63E0" w:rsidRPr="009F769B" w:rsidDel="00556EF8">
          <w:rPr>
            <w:rFonts w:ascii="Times New Roman" w:hAnsi="Times New Roman" w:cs="Times New Roman"/>
          </w:rPr>
          <w:delText xml:space="preserve">types </w:delText>
        </w:r>
        <w:r w:rsidRPr="009F769B" w:rsidDel="00556EF8">
          <w:rPr>
            <w:rFonts w:ascii="Times New Roman" w:hAnsi="Times New Roman" w:cs="Times New Roman"/>
          </w:rPr>
          <w:delText xml:space="preserve">of </w:delText>
        </w:r>
      </w:del>
      <w:r w:rsidRPr="009F769B">
        <w:rPr>
          <w:rFonts w:ascii="Times New Roman" w:hAnsi="Times New Roman" w:cs="Times New Roman"/>
        </w:rPr>
        <w:t xml:space="preserve">anthropogenic </w:t>
      </w:r>
      <w:r w:rsidR="00BA6A1B" w:rsidRPr="009F769B">
        <w:rPr>
          <w:rFonts w:ascii="Times New Roman" w:hAnsi="Times New Roman" w:cs="Times New Roman"/>
        </w:rPr>
        <w:t>stressor</w:t>
      </w:r>
      <w:r w:rsidR="00C4455A" w:rsidRPr="009F769B">
        <w:rPr>
          <w:rFonts w:ascii="Times New Roman" w:hAnsi="Times New Roman" w:cs="Times New Roman"/>
        </w:rPr>
        <w:t>s</w:t>
      </w:r>
      <w:r w:rsidR="00BA6A1B" w:rsidRPr="009F769B">
        <w:rPr>
          <w:rFonts w:ascii="Times New Roman" w:hAnsi="Times New Roman" w:cs="Times New Roman"/>
        </w:rPr>
        <w:t xml:space="preserve">, </w:t>
      </w:r>
      <w:r w:rsidR="000E63E0" w:rsidRPr="009F769B">
        <w:rPr>
          <w:rFonts w:ascii="Times New Roman" w:hAnsi="Times New Roman" w:cs="Times New Roman"/>
        </w:rPr>
        <w:t xml:space="preserve">which </w:t>
      </w:r>
      <w:ins w:id="129" w:author="O'Sullivan, Ronan James" w:date="2023-07-04T14:26:00Z">
        <w:r w:rsidR="00556EF8">
          <w:rPr>
            <w:rFonts w:ascii="Times New Roman" w:hAnsi="Times New Roman" w:cs="Times New Roman"/>
          </w:rPr>
          <w:t xml:space="preserve">may </w:t>
        </w:r>
      </w:ins>
      <w:del w:id="130" w:author="O'Sullivan, Ronan James" w:date="2023-07-03T11:37:00Z">
        <w:r w:rsidR="000E63E0" w:rsidRPr="009F769B" w:rsidDel="00785512">
          <w:rPr>
            <w:rFonts w:ascii="Times New Roman" w:hAnsi="Times New Roman" w:cs="Times New Roman"/>
          </w:rPr>
          <w:delText xml:space="preserve">can </w:delText>
        </w:r>
      </w:del>
      <w:r w:rsidR="000E63E0" w:rsidRPr="009F769B">
        <w:rPr>
          <w:rFonts w:ascii="Times New Roman" w:hAnsi="Times New Roman" w:cs="Times New Roman"/>
        </w:rPr>
        <w:t xml:space="preserve">induce maladaptation by affecting the </w:t>
      </w:r>
      <w:r w:rsidR="00AB2EBF" w:rsidRPr="009F769B">
        <w:rPr>
          <w:rFonts w:ascii="Times New Roman" w:hAnsi="Times New Roman" w:cs="Times New Roman"/>
        </w:rPr>
        <w:t>abiotic</w:t>
      </w:r>
      <w:del w:id="131" w:author="O'Sullivan, Ronan James" w:date="2023-07-04T14:26:00Z">
        <w:r w:rsidR="00AB2EBF" w:rsidRPr="009F769B" w:rsidDel="00556EF8">
          <w:rPr>
            <w:rFonts w:ascii="Times New Roman" w:hAnsi="Times New Roman" w:cs="Times New Roman"/>
          </w:rPr>
          <w:delText xml:space="preserve"> or </w:delText>
        </w:r>
      </w:del>
      <w:ins w:id="132" w:author="O'Sullivan, Ronan James" w:date="2023-07-04T14:26:00Z">
        <w:r w:rsidR="00556EF8">
          <w:rPr>
            <w:rFonts w:ascii="Times New Roman" w:hAnsi="Times New Roman" w:cs="Times New Roman"/>
          </w:rPr>
          <w:t>/</w:t>
        </w:r>
      </w:ins>
      <w:r w:rsidR="00AB2EBF" w:rsidRPr="009F769B">
        <w:rPr>
          <w:rFonts w:ascii="Times New Roman" w:hAnsi="Times New Roman" w:cs="Times New Roman"/>
        </w:rPr>
        <w:t xml:space="preserve">biotic </w:t>
      </w:r>
      <w:r w:rsidR="000E63E0" w:rsidRPr="009F769B">
        <w:rPr>
          <w:rFonts w:ascii="Times New Roman" w:hAnsi="Times New Roman" w:cs="Times New Roman"/>
        </w:rPr>
        <w:t xml:space="preserve">selective </w:t>
      </w:r>
      <w:del w:id="133" w:author="O'Sullivan, Ronan James" w:date="2023-07-03T11:37:00Z">
        <w:r w:rsidR="00AB2EBF" w:rsidRPr="009F769B" w:rsidDel="00785512">
          <w:rPr>
            <w:rFonts w:ascii="Times New Roman" w:hAnsi="Times New Roman" w:cs="Times New Roman"/>
          </w:rPr>
          <w:delText>environment</w:delText>
        </w:r>
        <w:r w:rsidR="00AD36C7" w:rsidRPr="009F769B" w:rsidDel="00785512">
          <w:rPr>
            <w:rFonts w:ascii="Times New Roman" w:hAnsi="Times New Roman" w:cs="Times New Roman"/>
          </w:rPr>
          <w:delText xml:space="preserve"> </w:delText>
        </w:r>
      </w:del>
      <w:ins w:id="134" w:author="O'Sullivan, Ronan James" w:date="2023-07-03T11:37:00Z">
        <w:r w:rsidR="00785512">
          <w:rPr>
            <w:rFonts w:ascii="Times New Roman" w:hAnsi="Times New Roman" w:cs="Times New Roman"/>
          </w:rPr>
          <w:t>landscape</w:t>
        </w:r>
      </w:ins>
      <w:ins w:id="135" w:author="O'Sullivan, Ronan James" w:date="2023-07-04T14:26:00Z">
        <w:r w:rsidR="00556EF8">
          <w:rPr>
            <w:rFonts w:ascii="Times New Roman" w:hAnsi="Times New Roman" w:cs="Times New Roman"/>
          </w:rPr>
          <w:t>s</w:t>
        </w:r>
      </w:ins>
      <w:ins w:id="136" w:author="O'Sullivan, Ronan James" w:date="2023-07-03T11:37:00Z">
        <w:r w:rsidR="00785512" w:rsidRPr="009F769B">
          <w:rPr>
            <w:rFonts w:ascii="Times New Roman" w:hAnsi="Times New Roman" w:cs="Times New Roman"/>
          </w:rPr>
          <w:t xml:space="preserve"> </w:t>
        </w:r>
      </w:ins>
      <w:del w:id="137" w:author="O'Sullivan, Ronan James" w:date="2023-07-04T14:26:00Z">
        <w:r w:rsidR="00AD36C7" w:rsidRPr="009F769B" w:rsidDel="00556EF8">
          <w:rPr>
            <w:rFonts w:ascii="Times New Roman" w:hAnsi="Times New Roman" w:cs="Times New Roman"/>
          </w:rPr>
          <w:delText>directly</w:delText>
        </w:r>
        <w:r w:rsidR="00DD4605" w:rsidDel="00556EF8">
          <w:rPr>
            <w:rFonts w:ascii="Times New Roman" w:hAnsi="Times New Roman" w:cs="Times New Roman"/>
          </w:rPr>
          <w:delText xml:space="preserve"> </w:delText>
        </w:r>
      </w:del>
      <w:r w:rsidR="00DD4605">
        <w:rPr>
          <w:rFonts w:ascii="Times New Roman" w:hAnsi="Times New Roman" w:cs="Times New Roman"/>
        </w:rPr>
        <w:t>(e.g., climate change, species introductions)</w:t>
      </w:r>
      <w:r w:rsidR="00AB2EBF" w:rsidRPr="009F769B">
        <w:rPr>
          <w:rFonts w:ascii="Times New Roman" w:hAnsi="Times New Roman" w:cs="Times New Roman"/>
        </w:rPr>
        <w:t>,</w:t>
      </w:r>
      <w:r w:rsidR="000E63E0" w:rsidRPr="009F769B">
        <w:rPr>
          <w:rFonts w:ascii="Times New Roman" w:hAnsi="Times New Roman" w:cs="Times New Roman"/>
        </w:rPr>
        <w:t xml:space="preserve"> and/or by shifting trait distributions relative to the </w:t>
      </w:r>
      <w:ins w:id="138" w:author="O'Sullivan, Ronan James" w:date="2023-07-04T14:27:00Z">
        <w:r w:rsidR="00556EF8">
          <w:rPr>
            <w:rFonts w:ascii="Times New Roman" w:hAnsi="Times New Roman" w:cs="Times New Roman"/>
          </w:rPr>
          <w:t>trait</w:t>
        </w:r>
      </w:ins>
      <w:ins w:id="139" w:author="O'Sullivan, Ronan James" w:date="2023-07-03T11:38:00Z">
        <w:r w:rsidR="00785512">
          <w:rPr>
            <w:rFonts w:ascii="Times New Roman" w:hAnsi="Times New Roman" w:cs="Times New Roman"/>
          </w:rPr>
          <w:t xml:space="preserve"> optima</w:t>
        </w:r>
      </w:ins>
      <w:ins w:id="140" w:author="O'Sullivan, Ronan James" w:date="2023-07-04T14:27:00Z">
        <w:r w:rsidR="00556EF8">
          <w:rPr>
            <w:rFonts w:ascii="Times New Roman" w:hAnsi="Times New Roman" w:cs="Times New Roman"/>
          </w:rPr>
          <w:t xml:space="preserve"> </w:t>
        </w:r>
      </w:ins>
      <w:del w:id="141" w:author="O'Sullivan, Ronan James" w:date="2023-07-04T14:27:00Z">
        <w:r w:rsidR="000E63E0" w:rsidRPr="009F769B" w:rsidDel="00556EF8">
          <w:rPr>
            <w:rFonts w:ascii="Times New Roman" w:hAnsi="Times New Roman" w:cs="Times New Roman"/>
          </w:rPr>
          <w:delText>adaptive landscape</w:delText>
        </w:r>
        <w:r w:rsidR="00DC7FDE" w:rsidRPr="009F769B" w:rsidDel="00556EF8">
          <w:rPr>
            <w:rFonts w:ascii="Times New Roman" w:hAnsi="Times New Roman" w:cs="Times New Roman"/>
          </w:rPr>
          <w:delText xml:space="preserve"> </w:delText>
        </w:r>
      </w:del>
      <w:r w:rsidR="00DC7FDE"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{"citationID":"SvHcGDfy","properties":{"formattedCitation":"(Chevin, Lande, and Mace 2010)","plainCitation":"(Chevin, Lande, and Mace 2010)","noteIndex":0},"citationItems":[{"id":872,"uris":["http://zotero.org/users/2160202/items/IBDBX75C"],"itemData":{"id":872,"type":"article-journal","container-title":"PLoS biology","issue":"4","page":"e1000357","title":"Adaptation, plasticity, and extinction in a changing environment: towards a predictive theory","volume":"8","author":[{"family":"Chevin","given":"Luis-Miguel"},{"family":"Lande","given":"Russell"},{"family":"Mace","given":"Georgina M."}],"issued":{"date-parts":[["2010"]]}}}],"schema":"https://github.com/citation-style-language/schema/raw/master/csl-citation.json"} </w:instrText>
      </w:r>
      <w:r w:rsidR="00DC7FDE" w:rsidRPr="009F769B">
        <w:rPr>
          <w:rFonts w:ascii="Times New Roman" w:hAnsi="Times New Roman" w:cs="Times New Roman"/>
        </w:rPr>
        <w:fldChar w:fldCharType="separate"/>
      </w:r>
      <w:r w:rsidR="00182D0E" w:rsidRPr="009F769B">
        <w:rPr>
          <w:rFonts w:ascii="Times New Roman" w:hAnsi="Times New Roman" w:cs="Times New Roman"/>
        </w:rPr>
        <w:t>(Chevin, Lande, and Mace 2010)</w:t>
      </w:r>
      <w:r w:rsidR="00DC7FDE" w:rsidRPr="009F769B">
        <w:rPr>
          <w:rFonts w:ascii="Times New Roman" w:hAnsi="Times New Roman" w:cs="Times New Roman"/>
        </w:rPr>
        <w:fldChar w:fldCharType="end"/>
      </w:r>
      <w:r w:rsidR="000E63E0" w:rsidRPr="009F769B">
        <w:rPr>
          <w:rFonts w:ascii="Times New Roman" w:hAnsi="Times New Roman" w:cs="Times New Roman"/>
        </w:rPr>
        <w:t>.</w:t>
      </w:r>
      <w:r w:rsidR="00DD4605">
        <w:rPr>
          <w:rFonts w:ascii="Times New Roman" w:hAnsi="Times New Roman" w:cs="Times New Roman"/>
        </w:rPr>
        <w:t xml:space="preserve"> </w:t>
      </w:r>
      <w:r w:rsidR="00DD4605" w:rsidRPr="009F769B">
        <w:rPr>
          <w:rFonts w:ascii="Times New Roman" w:hAnsi="Times New Roman" w:cs="Times New Roman"/>
        </w:rPr>
        <w:t>Human-mediated hybridisation</w:t>
      </w:r>
      <w:r w:rsidR="008A00BF">
        <w:rPr>
          <w:rFonts w:ascii="Times New Roman" w:hAnsi="Times New Roman" w:cs="Times New Roman"/>
        </w:rPr>
        <w:t>,</w:t>
      </w:r>
      <w:r w:rsidR="00DD4605" w:rsidRPr="009F769B">
        <w:rPr>
          <w:rFonts w:ascii="Times New Roman" w:hAnsi="Times New Roman" w:cs="Times New Roman"/>
        </w:rPr>
        <w:t xml:space="preserve"> </w:t>
      </w:r>
      <w:r w:rsidR="00DD4605">
        <w:rPr>
          <w:rFonts w:ascii="Times New Roman" w:hAnsi="Times New Roman" w:cs="Times New Roman"/>
        </w:rPr>
        <w:t xml:space="preserve">for example, can pull populations </w:t>
      </w:r>
      <w:r w:rsidR="00655B06">
        <w:rPr>
          <w:rFonts w:ascii="Times New Roman" w:hAnsi="Times New Roman" w:cs="Times New Roman"/>
        </w:rPr>
        <w:t>away from</w:t>
      </w:r>
      <w:r w:rsidR="00DD4605">
        <w:rPr>
          <w:rFonts w:ascii="Times New Roman" w:hAnsi="Times New Roman" w:cs="Times New Roman"/>
        </w:rPr>
        <w:t xml:space="preserve"> local trait optima (extrinsic outbreeding depression) or lead to a breakdown of </w:t>
      </w:r>
      <w:commentRangeStart w:id="142"/>
      <w:del w:id="143" w:author="O'Sullivan, Ronan James" w:date="2023-07-03T11:38:00Z">
        <w:r w:rsidR="00DD4605" w:rsidDel="00785512">
          <w:rPr>
            <w:rFonts w:ascii="Times New Roman" w:hAnsi="Times New Roman" w:cs="Times New Roman"/>
          </w:rPr>
          <w:delText>coadapted gene complexe</w:delText>
        </w:r>
      </w:del>
      <w:commentRangeEnd w:id="142"/>
      <w:r w:rsidR="007D7D69">
        <w:rPr>
          <w:rStyle w:val="CommentReference"/>
        </w:rPr>
        <w:commentReference w:id="142"/>
      </w:r>
      <w:del w:id="144" w:author="O'Sullivan, Ronan James" w:date="2023-07-03T11:38:00Z">
        <w:r w:rsidR="00DD4605" w:rsidDel="00785512">
          <w:rPr>
            <w:rFonts w:ascii="Times New Roman" w:hAnsi="Times New Roman" w:cs="Times New Roman"/>
          </w:rPr>
          <w:delText>s</w:delText>
        </w:r>
      </w:del>
      <w:ins w:id="145" w:author="O'Sullivan, Ronan James" w:date="2023-07-03T11:38:00Z">
        <w:r w:rsidR="00785512">
          <w:rPr>
            <w:rFonts w:ascii="Times New Roman" w:hAnsi="Times New Roman" w:cs="Times New Roman"/>
          </w:rPr>
          <w:t>adaptive linkage disequilibrium</w:t>
        </w:r>
      </w:ins>
      <w:r w:rsidR="00DD4605">
        <w:rPr>
          <w:rFonts w:ascii="Times New Roman" w:hAnsi="Times New Roman" w:cs="Times New Roman"/>
        </w:rPr>
        <w:t xml:space="preserve"> (intrinsic outbreeding depression</w:t>
      </w:r>
      <w:ins w:id="146" w:author="O'Sullivan, Ronan James" w:date="2023-07-04T14:47:00Z">
        <w:r w:rsidR="004C7A5F">
          <w:rPr>
            <w:rFonts w:ascii="Times New Roman" w:hAnsi="Times New Roman" w:cs="Times New Roman"/>
          </w:rPr>
          <w:t xml:space="preserve"> -</w:t>
        </w:r>
      </w:ins>
      <w:del w:id="147" w:author="O'Sullivan, Ronan James" w:date="2023-07-04T14:47:00Z">
        <w:r w:rsidR="00DD4605" w:rsidDel="004C7A5F">
          <w:rPr>
            <w:rFonts w:ascii="Times New Roman" w:hAnsi="Times New Roman" w:cs="Times New Roman"/>
          </w:rPr>
          <w:delText>)</w:delText>
        </w:r>
      </w:del>
      <w:r w:rsidR="00DD4605">
        <w:rPr>
          <w:rFonts w:ascii="Times New Roman" w:hAnsi="Times New Roman" w:cs="Times New Roman"/>
        </w:rPr>
        <w:t xml:space="preserve"> </w:t>
      </w:r>
      <w:r w:rsidR="0068776E" w:rsidRPr="009F769B">
        <w:rPr>
          <w:rFonts w:ascii="Times New Roman" w:hAnsi="Times New Roman" w:cs="Times New Roman"/>
        </w:rPr>
        <w:fldChar w:fldCharType="begin"/>
      </w:r>
      <w:r w:rsidR="0068776E" w:rsidRPr="009F769B">
        <w:rPr>
          <w:rFonts w:ascii="Times New Roman" w:hAnsi="Times New Roman" w:cs="Times New Roman"/>
        </w:rPr>
        <w:instrText xml:space="preserve"> ADDIN ZOTERO_ITEM CSL_CITATION {"citationID":"KHqFzyU4","properties":{"formattedCitation":"(Grabenstein and Taylor 2018)","plainCitation":"(Grabenstein and Taylor 2018)","noteIndex":0},"citationItems":[{"id":1852,"uris":["http://zotero.org/users/2160202/items/XNKA9EQH"],"itemData":{"id":1852,"type":"article-journal","container-title":"Trends in Ecology &amp; Evolution","issue":"3","note":"ISBN: 0169-5347\npublisher: Elsevier","page":"198-212","title":"Breaking barriers: causes, consequences, and experimental utility of human-mediated hybridization","volume":"33","author":[{"family":"Grabenstein","given":"Kathryn C."},{"family":"Taylor","given":"Scott A."}],"issued":{"date-parts":[["2018"]]}}}],"schema":"https://github.com/citation-style-language/schema/raw/master/csl-citation.json"} </w:instrText>
      </w:r>
      <w:r w:rsidR="0068776E" w:rsidRPr="009F769B">
        <w:rPr>
          <w:rFonts w:ascii="Times New Roman" w:hAnsi="Times New Roman" w:cs="Times New Roman"/>
        </w:rPr>
        <w:fldChar w:fldCharType="separate"/>
      </w:r>
      <w:del w:id="148" w:author="O'Sullivan, Ronan James" w:date="2023-07-04T14:47:00Z">
        <w:r w:rsidR="0068776E" w:rsidRPr="009F769B" w:rsidDel="004C7A5F">
          <w:rPr>
            <w:rFonts w:ascii="Times New Roman" w:hAnsi="Times New Roman" w:cs="Times New Roman"/>
          </w:rPr>
          <w:delText>(</w:delText>
        </w:r>
      </w:del>
      <w:r w:rsidR="0068776E" w:rsidRPr="009F769B">
        <w:rPr>
          <w:rFonts w:ascii="Times New Roman" w:hAnsi="Times New Roman" w:cs="Times New Roman"/>
        </w:rPr>
        <w:t>Grabenstein and Taylor 2018)</w:t>
      </w:r>
      <w:r w:rsidR="0068776E" w:rsidRPr="009F769B">
        <w:rPr>
          <w:rFonts w:ascii="Times New Roman" w:hAnsi="Times New Roman" w:cs="Times New Roman"/>
        </w:rPr>
        <w:fldChar w:fldCharType="end"/>
      </w:r>
      <w:r w:rsidR="00DD4605">
        <w:rPr>
          <w:rFonts w:ascii="Times New Roman" w:hAnsi="Times New Roman" w:cs="Times New Roman"/>
        </w:rPr>
        <w:t>.</w:t>
      </w:r>
      <w:r w:rsidR="0068776E">
        <w:rPr>
          <w:rFonts w:ascii="Times New Roman" w:hAnsi="Times New Roman" w:cs="Times New Roman"/>
        </w:rPr>
        <w:t xml:space="preserve"> </w:t>
      </w:r>
      <w:r w:rsidR="0068776E" w:rsidRPr="009F769B">
        <w:rPr>
          <w:rFonts w:ascii="Times New Roman" w:hAnsi="Times New Roman" w:cs="Times New Roman"/>
        </w:rPr>
        <w:t xml:space="preserve">The scope for such introgressive hybridisation has increased in the Anthropocene, as </w:t>
      </w:r>
      <w:del w:id="149" w:author="O'Sullivan, Ronan James" w:date="2023-07-03T11:41:00Z">
        <w:r w:rsidR="0068776E" w:rsidRPr="009F769B" w:rsidDel="007D7D69">
          <w:rPr>
            <w:rFonts w:ascii="Times New Roman" w:hAnsi="Times New Roman" w:cs="Times New Roman"/>
          </w:rPr>
          <w:delText xml:space="preserve">species </w:delText>
        </w:r>
      </w:del>
      <w:ins w:id="150" w:author="O'Sullivan, Ronan James" w:date="2023-07-03T11:41:00Z">
        <w:r w:rsidR="007D7D69">
          <w:rPr>
            <w:rFonts w:ascii="Times New Roman" w:hAnsi="Times New Roman" w:cs="Times New Roman"/>
          </w:rPr>
          <w:t>taxa</w:t>
        </w:r>
        <w:r w:rsidR="007D7D69" w:rsidRPr="009F769B">
          <w:rPr>
            <w:rFonts w:ascii="Times New Roman" w:hAnsi="Times New Roman" w:cs="Times New Roman"/>
          </w:rPr>
          <w:t xml:space="preserve"> </w:t>
        </w:r>
      </w:ins>
      <w:r w:rsidR="0068776E" w:rsidRPr="009F769B">
        <w:rPr>
          <w:rFonts w:ascii="Times New Roman" w:hAnsi="Times New Roman" w:cs="Times New Roman"/>
        </w:rPr>
        <w:t>shift their distributions in response to climate change, intentional introductions/translocations occur, or domesticated individuals escape</w:t>
      </w:r>
      <w:ins w:id="151" w:author="O'Sullivan, Ronan James" w:date="2023-07-04T14:28:00Z">
        <w:r w:rsidR="00556EF8">
          <w:rPr>
            <w:rFonts w:ascii="Times New Roman" w:hAnsi="Times New Roman" w:cs="Times New Roman"/>
          </w:rPr>
          <w:t xml:space="preserve"> into wild populations</w:t>
        </w:r>
      </w:ins>
      <w:ins w:id="152" w:author="O'Sullivan, Ronan James" w:date="2023-07-04T14:29:00Z">
        <w:r w:rsidR="00556EF8">
          <w:rPr>
            <w:rFonts w:ascii="Times New Roman" w:hAnsi="Times New Roman" w:cs="Times New Roman"/>
          </w:rPr>
          <w:t xml:space="preserve"> </w:t>
        </w:r>
        <w:r w:rsidR="00556EF8" w:rsidRPr="009F769B">
          <w:rPr>
            <w:rFonts w:ascii="Times New Roman" w:hAnsi="Times New Roman" w:cs="Times New Roman"/>
          </w:rPr>
          <w:fldChar w:fldCharType="begin"/>
        </w:r>
        <w:r w:rsidR="00556EF8" w:rsidRPr="009F769B">
          <w:rPr>
            <w:rFonts w:ascii="Times New Roman" w:hAnsi="Times New Roman" w:cs="Times New Roman"/>
          </w:rPr>
          <w:instrText xml:space="preserve"> ADDIN ZOTERO_ITEM CSL_CITATION {"citationID":"R9lfbmQe","properties":{"formattedCitation":"(Wayne and Shaffer 2016; Brennan et al. 2015)","plainCitation":"(Wayne and Shaffer 2016; Brennan et al. 2015)","noteIndex":0},"citationItems":[{"id":1854,"uris":["http://zotero.org/users/2160202/items/SQJ493HB"],"itemData":{"id":1854,"type":"article-journal","container-title":"Molecular Ecology","issue":"11","note":"ISBN: 0962-1083\npublisher: Wiley Online Library","page":"2680-2689","title":"Hybridization and endangered species protection in the molecular era","volume":"25","author":[{"family":"Wayne","given":"Robert K."},{"family":"Shaffer","given":"H. Bradley"}],"issued":{"date-parts":[["2016"]]}}},{"id":1853,"uris":["http://zotero.org/users/2160202/items/EGHBS6T3"],"itemData":{"id":1853,"type":"article-journal","container-title":"Evolutionary Ecology Research","issue":"6","note":"ISBN: 1522-0613\npublisher: Evolutionary Ecology, Ltd.","page":"475-491","title":"Hybridization due to changing species distributions: adding problems or solutions to conservation of biodiversity during global change?","volume":"16","author":[{"family":"Brennan","given":"Adrian C."},{"family":"Woodward","given":"Guy"},{"family":"Seehausen","given":"Ole"},{"family":"Muñoz-Fuentes","given":"Violeta"},{"family":"Moritz","given":"Craig"},{"family":"Guelmami","given":"Anis"},{"family":"Abbott","given":"Richard J."},{"family":"Edelaar","given":"Pim"}],"issued":{"date-parts":[["2015"]]}}}],"schema":"https://github.com/citation-style-language/schema/raw/master/csl-citation.json"} </w:instrText>
        </w:r>
        <w:r w:rsidR="00556EF8" w:rsidRPr="009F769B">
          <w:rPr>
            <w:rFonts w:ascii="Times New Roman" w:hAnsi="Times New Roman" w:cs="Times New Roman"/>
          </w:rPr>
          <w:fldChar w:fldCharType="separate"/>
        </w:r>
        <w:r w:rsidR="00556EF8" w:rsidRPr="009F769B">
          <w:rPr>
            <w:rFonts w:ascii="Times New Roman" w:hAnsi="Times New Roman" w:cs="Times New Roman"/>
          </w:rPr>
          <w:t>(Wayne and Shaffer 2016; Brennan et al. 2015)</w:t>
        </w:r>
        <w:r w:rsidR="00556EF8" w:rsidRPr="009F769B">
          <w:rPr>
            <w:rFonts w:ascii="Times New Roman" w:hAnsi="Times New Roman" w:cs="Times New Roman"/>
          </w:rPr>
          <w:fldChar w:fldCharType="end"/>
        </w:r>
      </w:ins>
      <w:ins w:id="153" w:author="O'Sullivan, Ronan James" w:date="2023-07-03T11:42:00Z">
        <w:r w:rsidR="007D7D69">
          <w:rPr>
            <w:rFonts w:ascii="Times New Roman" w:hAnsi="Times New Roman" w:cs="Times New Roman"/>
          </w:rPr>
          <w:t>.</w:t>
        </w:r>
      </w:ins>
      <w:del w:id="154" w:author="O'Sullivan, Ronan James" w:date="2023-07-03T11:42:00Z">
        <w:r w:rsidR="0068776E" w:rsidRPr="009F769B" w:rsidDel="007D7D69">
          <w:rPr>
            <w:rFonts w:ascii="Times New Roman" w:hAnsi="Times New Roman" w:cs="Times New Roman"/>
          </w:rPr>
          <w:delText xml:space="preserve"> </w:delText>
        </w:r>
        <w:commentRangeStart w:id="155"/>
        <w:r w:rsidR="0068776E" w:rsidRPr="009F769B" w:rsidDel="007D7D69">
          <w:rPr>
            <w:rFonts w:ascii="Times New Roman" w:hAnsi="Times New Roman" w:cs="Times New Roman"/>
          </w:rPr>
          <w:delText>from captivity</w:delText>
        </w:r>
      </w:del>
      <w:del w:id="156" w:author="O'Sullivan, Ronan James" w:date="2023-07-04T14:28:00Z">
        <w:r w:rsidR="0068776E" w:rsidRPr="009F769B" w:rsidDel="00556EF8">
          <w:rPr>
            <w:rFonts w:ascii="Times New Roman" w:hAnsi="Times New Roman" w:cs="Times New Roman"/>
          </w:rPr>
          <w:delText>,</w:delText>
        </w:r>
      </w:del>
      <w:ins w:id="157" w:author="O'Sullivan, Ronan James" w:date="2023-07-03T11:42:00Z">
        <w:r w:rsidR="007D7D69">
          <w:rPr>
            <w:rFonts w:ascii="Times New Roman" w:hAnsi="Times New Roman" w:cs="Times New Roman"/>
          </w:rPr>
          <w:t xml:space="preserve"> </w:t>
        </w:r>
      </w:ins>
      <w:del w:id="158" w:author="O'Sullivan, Ronan James" w:date="2023-07-03T11:42:00Z">
        <w:r w:rsidR="0068776E" w:rsidRPr="009F769B" w:rsidDel="007D7D69">
          <w:rPr>
            <w:rFonts w:ascii="Times New Roman" w:hAnsi="Times New Roman" w:cs="Times New Roman"/>
          </w:rPr>
          <w:delText xml:space="preserve"> such that </w:delText>
        </w:r>
      </w:del>
      <w:del w:id="159" w:author="O'Sullivan, Ronan James" w:date="2023-07-04T14:29:00Z">
        <w:r w:rsidR="0068776E" w:rsidRPr="009F769B" w:rsidDel="00556EF8">
          <w:rPr>
            <w:rFonts w:ascii="Times New Roman" w:hAnsi="Times New Roman" w:cs="Times New Roman"/>
          </w:rPr>
          <w:delText xml:space="preserve">previously reproductively isolated populations </w:delText>
        </w:r>
      </w:del>
      <w:del w:id="160" w:author="O'Sullivan, Ronan James" w:date="2023-07-03T11:42:00Z">
        <w:r w:rsidR="0068776E" w:rsidRPr="009F769B" w:rsidDel="007D7D69">
          <w:rPr>
            <w:rFonts w:ascii="Times New Roman" w:hAnsi="Times New Roman" w:cs="Times New Roman"/>
          </w:rPr>
          <w:delText xml:space="preserve">or species </w:delText>
        </w:r>
      </w:del>
      <w:del w:id="161" w:author="O'Sullivan, Ronan James" w:date="2023-07-04T14:29:00Z">
        <w:r w:rsidR="0068776E" w:rsidRPr="009F769B" w:rsidDel="00556EF8">
          <w:rPr>
            <w:rFonts w:ascii="Times New Roman" w:hAnsi="Times New Roman" w:cs="Times New Roman"/>
          </w:rPr>
          <w:delText>come into contact</w:delText>
        </w:r>
        <w:r w:rsidR="0068776E" w:rsidDel="00556EF8">
          <w:rPr>
            <w:rFonts w:ascii="Times New Roman" w:hAnsi="Times New Roman" w:cs="Times New Roman"/>
          </w:rPr>
          <w:delText xml:space="preserve"> </w:delText>
        </w:r>
        <w:r w:rsidR="0068776E" w:rsidRPr="009F769B" w:rsidDel="00556EF8">
          <w:rPr>
            <w:rFonts w:ascii="Times New Roman" w:hAnsi="Times New Roman" w:cs="Times New Roman"/>
          </w:rPr>
          <w:fldChar w:fldCharType="begin"/>
        </w:r>
        <w:r w:rsidR="0068776E" w:rsidRPr="009F769B" w:rsidDel="00556EF8">
          <w:rPr>
            <w:rFonts w:ascii="Times New Roman" w:hAnsi="Times New Roman" w:cs="Times New Roman"/>
          </w:rPr>
          <w:delInstrText xml:space="preserve"> ADDIN ZOTERO_ITEM CSL_CITATION {"citationID":"R9lfbmQe","properties":{"formattedCitation":"(Wayne and Shaffer 2016; Brennan et al. 2015)","plainCitation":"(Wayne and Shaffer 2016; Brennan et al. 2015)","noteIndex":0},"citationItems":[{"id":1854,"uris":["http://zotero.org/users/2160202/items/SQJ493HB"],"itemData":{"id":1854,"type":"article-journal","container-title":"Molecular Ecology","issue":"11","note":"ISBN: 0962-1083\npublisher: Wiley Online Library","page":"2680-2689","title":"Hybridization and endangered species protection in the molecular era","volume":"25","author":[{"family":"Wayne","given":"Robert K."},{"family":"Shaffer","given":"H. Bradley"}],"issued":{"date-parts":[["2016"]]}}},{"id":1853,"uris":["http://zotero.org/users/2160202/items/EGHBS6T3"],"itemData":{"id":1853,"type":"article-journal","container-title":"Evolutionary Ecology Research","issue":"6","note":"ISBN: 1522-0613\npublisher: Evolutionary Ecology, Ltd.","page":"475-491","title":"Hybridization due to changing species distributions: adding problems or solutions to conservation of biodiversity during global change?","volume":"16","author":[{"family":"Brennan","given":"Adrian C."},{"family":"Woodward","given":"Guy"},{"family":"Seehausen","given":"Ole"},{"family":"Muñoz-Fuentes","given":"Violeta"},{"family":"Moritz","given":"Craig"},{"family":"Guelmami","given":"Anis"},{"family":"Abbott","given":"Richard J."},{"family":"Edelaar","given":"Pim"}],"issued":{"date-parts":[["2015"]]}}}],"schema":"https://github.com/citation-style-language/schema/raw/master/csl-citation.json"} </w:delInstrText>
        </w:r>
        <w:r w:rsidR="0068776E" w:rsidRPr="009F769B" w:rsidDel="00556EF8">
          <w:rPr>
            <w:rFonts w:ascii="Times New Roman" w:hAnsi="Times New Roman" w:cs="Times New Roman"/>
          </w:rPr>
          <w:fldChar w:fldCharType="separate"/>
        </w:r>
        <w:r w:rsidR="0068776E" w:rsidRPr="009F769B" w:rsidDel="00556EF8">
          <w:rPr>
            <w:rFonts w:ascii="Times New Roman" w:hAnsi="Times New Roman" w:cs="Times New Roman"/>
          </w:rPr>
          <w:delText>(Wayne and Shaffer 2016; Brennan et al. 2015)</w:delText>
        </w:r>
        <w:r w:rsidR="0068776E" w:rsidRPr="009F769B" w:rsidDel="00556EF8">
          <w:rPr>
            <w:rFonts w:ascii="Times New Roman" w:hAnsi="Times New Roman" w:cs="Times New Roman"/>
          </w:rPr>
          <w:fldChar w:fldCharType="end"/>
        </w:r>
        <w:r w:rsidR="0068776E" w:rsidRPr="009F769B" w:rsidDel="00556EF8">
          <w:rPr>
            <w:rFonts w:ascii="Times New Roman" w:hAnsi="Times New Roman" w:cs="Times New Roman"/>
          </w:rPr>
          <w:delText>.</w:delText>
        </w:r>
        <w:r w:rsidR="00DD4605" w:rsidDel="00556EF8">
          <w:rPr>
            <w:rFonts w:ascii="Times New Roman" w:hAnsi="Times New Roman" w:cs="Times New Roman"/>
          </w:rPr>
          <w:delText xml:space="preserve"> </w:delText>
        </w:r>
      </w:del>
      <w:commentRangeEnd w:id="155"/>
      <w:r w:rsidR="00556EF8">
        <w:rPr>
          <w:rStyle w:val="CommentReference"/>
        </w:rPr>
        <w:commentReference w:id="155"/>
      </w:r>
      <w:r w:rsidR="002F72AF" w:rsidRPr="009F769B">
        <w:rPr>
          <w:rFonts w:ascii="Times New Roman" w:hAnsi="Times New Roman" w:cs="Times New Roman"/>
        </w:rPr>
        <w:t>A major challenge for conservation biology is</w:t>
      </w:r>
      <w:ins w:id="162" w:author="O'Sullivan, Ronan James" w:date="2023-07-03T11:42:00Z">
        <w:r w:rsidR="007D7D69">
          <w:rPr>
            <w:rFonts w:ascii="Times New Roman" w:hAnsi="Times New Roman" w:cs="Times New Roman"/>
          </w:rPr>
          <w:t>,</w:t>
        </w:r>
      </w:ins>
      <w:r w:rsidR="002F72AF" w:rsidRPr="009F769B">
        <w:rPr>
          <w:rFonts w:ascii="Times New Roman" w:hAnsi="Times New Roman" w:cs="Times New Roman"/>
        </w:rPr>
        <w:t xml:space="preserve"> t</w:t>
      </w:r>
      <w:r w:rsidR="0068776E">
        <w:rPr>
          <w:rFonts w:ascii="Times New Roman" w:hAnsi="Times New Roman" w:cs="Times New Roman"/>
        </w:rPr>
        <w:t>hus</w:t>
      </w:r>
      <w:ins w:id="163" w:author="O'Sullivan, Ronan James" w:date="2023-07-03T11:42:00Z">
        <w:r w:rsidR="007D7D69">
          <w:rPr>
            <w:rFonts w:ascii="Times New Roman" w:hAnsi="Times New Roman" w:cs="Times New Roman"/>
          </w:rPr>
          <w:t>,</w:t>
        </w:r>
      </w:ins>
      <w:r w:rsidR="0068776E">
        <w:rPr>
          <w:rFonts w:ascii="Times New Roman" w:hAnsi="Times New Roman" w:cs="Times New Roman"/>
        </w:rPr>
        <w:t xml:space="preserve"> to</w:t>
      </w:r>
      <w:r w:rsidR="002F72AF" w:rsidRPr="009F769B">
        <w:rPr>
          <w:rFonts w:ascii="Times New Roman" w:hAnsi="Times New Roman" w:cs="Times New Roman"/>
        </w:rPr>
        <w:t xml:space="preserve"> anticipate and respond appropriately to such changes. </w:t>
      </w:r>
    </w:p>
    <w:p w14:paraId="0301E66C" w14:textId="23E61BDF" w:rsidR="00F52F27" w:rsidRPr="009F769B" w:rsidRDefault="0050021B" w:rsidP="006D081A">
      <w:pPr>
        <w:spacing w:line="480" w:lineRule="auto"/>
        <w:jc w:val="both"/>
        <w:rPr>
          <w:rFonts w:ascii="Times New Roman" w:hAnsi="Times New Roman" w:cs="Times New Roman"/>
        </w:rPr>
      </w:pPr>
      <w:r>
        <w:rPr>
          <w:rFonts w:ascii="Times New Roman" w:hAnsi="Times New Roman" w:cs="Times New Roman"/>
        </w:rPr>
        <w:t>T</w:t>
      </w:r>
      <w:r w:rsidR="00AF749F" w:rsidRPr="009F769B">
        <w:rPr>
          <w:rFonts w:ascii="Times New Roman" w:hAnsi="Times New Roman" w:cs="Times New Roman"/>
        </w:rPr>
        <w:t>he release of captive-reared individuals has been used as a conservation strategy to re</w:t>
      </w:r>
      <w:r w:rsidR="008817EE" w:rsidRPr="009F769B">
        <w:rPr>
          <w:rFonts w:ascii="Times New Roman" w:hAnsi="Times New Roman" w:cs="Times New Roman"/>
        </w:rPr>
        <w:t>plenish</w:t>
      </w:r>
      <w:r w:rsidR="00AF749F" w:rsidRPr="009F769B">
        <w:rPr>
          <w:rFonts w:ascii="Times New Roman" w:hAnsi="Times New Roman" w:cs="Times New Roman"/>
        </w:rPr>
        <w:t xml:space="preserve"> </w:t>
      </w:r>
      <w:del w:id="164" w:author="O'Sullivan, Ronan James" w:date="2023-07-04T14:36:00Z">
        <w:r w:rsidR="00AF749F" w:rsidRPr="009F769B" w:rsidDel="0008745B">
          <w:rPr>
            <w:rFonts w:ascii="Times New Roman" w:hAnsi="Times New Roman" w:cs="Times New Roman"/>
          </w:rPr>
          <w:delText xml:space="preserve">depleted </w:delText>
        </w:r>
      </w:del>
      <w:ins w:id="165" w:author="O'Sullivan, Ronan James" w:date="2023-07-04T14:36:00Z">
        <w:r w:rsidR="0008745B">
          <w:rPr>
            <w:rFonts w:ascii="Times New Roman" w:hAnsi="Times New Roman" w:cs="Times New Roman"/>
          </w:rPr>
          <w:t>beleaguered</w:t>
        </w:r>
        <w:r w:rsidR="0008745B" w:rsidRPr="009F769B">
          <w:rPr>
            <w:rFonts w:ascii="Times New Roman" w:hAnsi="Times New Roman" w:cs="Times New Roman"/>
          </w:rPr>
          <w:t xml:space="preserve"> </w:t>
        </w:r>
      </w:ins>
      <w:r w:rsidR="00AF749F" w:rsidRPr="009F769B">
        <w:rPr>
          <w:rFonts w:ascii="Times New Roman" w:hAnsi="Times New Roman" w:cs="Times New Roman"/>
        </w:rPr>
        <w:t>populations</w:t>
      </w:r>
      <w:r w:rsidR="004E09BC" w:rsidRPr="009F769B">
        <w:rPr>
          <w:rFonts w:ascii="Times New Roman" w:hAnsi="Times New Roman" w:cs="Times New Roman"/>
        </w:rPr>
        <w:t xml:space="preserve"> </w:t>
      </w:r>
      <w:r w:rsidR="004E09BC"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{"citationID":"AGFCOqe6","properties":{"formattedCitation":"(Seddon, Armstrong, and Maloney 2007; Fraser 2008)","plainCitation":"(Seddon, Armstrong, and Maloney 2007; Fraser 2008)","noteIndex":0},"citationItems":[{"id":1858,"uris":["http://zotero.org/users/2160202/items/SNK5ZUVH"],"itemData":{"id":1858,"type":"article-journal","container-title":"Conservation biology","issue":"2","note":"ISBN: 0888-8892\npublisher: Wiley Online Library","page":"303-312","title":"Developing the science of reintroduction biology","volume":"21","author":[{"family":"Seddon","given":"Philip J."},{"family":"Armstrong","given":"Doug P."},{"family":"Maloney","given":"Richard F."}],"issued":{"date-parts":[["2007"]]}}},{"id":1282,"uris":["http://zotero.org/users/2160202/items/7RCVHRV8"],"itemData":{"id":1282,"type":"article-journal","container-title":"Evolutionary Applications","issue":"4","note":"ISBN: 1752-4571\npublisher: Wiley Online Library","page":"535-586","title":"How well can captive breeding programs conserve biodiversity? A review of salmonids","volume":"1","author":[{"family":"Fraser","given":"Dylan J."}],"issued":{"date-parts":[["2008"]]}}}],"schema":"https://github.com/citation-style-language/schema/raw/master/csl-citation.json"} </w:instrText>
      </w:r>
      <w:r w:rsidR="004E09BC" w:rsidRPr="009F769B">
        <w:rPr>
          <w:rFonts w:ascii="Times New Roman" w:hAnsi="Times New Roman" w:cs="Times New Roman"/>
        </w:rPr>
        <w:fldChar w:fldCharType="separate"/>
      </w:r>
      <w:r w:rsidR="00182D0E" w:rsidRPr="009F769B">
        <w:rPr>
          <w:rFonts w:ascii="Times New Roman" w:hAnsi="Times New Roman" w:cs="Times New Roman"/>
        </w:rPr>
        <w:t>(Seddon, Armstrong, and Maloney 2007; Fraser 2008)</w:t>
      </w:r>
      <w:r w:rsidR="004E09BC" w:rsidRPr="009F769B">
        <w:rPr>
          <w:rFonts w:ascii="Times New Roman" w:hAnsi="Times New Roman" w:cs="Times New Roman"/>
        </w:rPr>
        <w:fldChar w:fldCharType="end"/>
      </w:r>
      <w:r w:rsidR="00AF749F" w:rsidRPr="009F769B">
        <w:rPr>
          <w:rFonts w:ascii="Times New Roman" w:hAnsi="Times New Roman" w:cs="Times New Roman"/>
        </w:rPr>
        <w:t xml:space="preserve">, </w:t>
      </w:r>
      <w:del w:id="166" w:author="O'Sullivan, Ronan James" w:date="2023-07-04T14:53:00Z">
        <w:r w:rsidR="00AF749F" w:rsidRPr="009F769B" w:rsidDel="00CE39A5">
          <w:rPr>
            <w:rFonts w:ascii="Times New Roman" w:hAnsi="Times New Roman" w:cs="Times New Roman"/>
          </w:rPr>
          <w:delText>or a</w:delText>
        </w:r>
      </w:del>
      <w:ins w:id="167" w:author="O'Sullivan, Ronan James" w:date="2023-07-04T14:53:00Z">
        <w:r w:rsidR="00CE39A5">
          <w:rPr>
            <w:rFonts w:ascii="Times New Roman" w:hAnsi="Times New Roman" w:cs="Times New Roman"/>
          </w:rPr>
          <w:t>as well as a wildlife</w:t>
        </w:r>
      </w:ins>
      <w:r w:rsidR="00AF749F" w:rsidRPr="009F769B">
        <w:rPr>
          <w:rFonts w:ascii="Times New Roman" w:hAnsi="Times New Roman" w:cs="Times New Roman"/>
        </w:rPr>
        <w:t xml:space="preserve"> management tool to </w:t>
      </w:r>
      <w:del w:id="168" w:author="O'Sullivan, Ronan James" w:date="2023-07-04T14:37:00Z">
        <w:r w:rsidR="00AF749F" w:rsidRPr="009F769B" w:rsidDel="0008745B">
          <w:rPr>
            <w:rFonts w:ascii="Times New Roman" w:hAnsi="Times New Roman" w:cs="Times New Roman"/>
          </w:rPr>
          <w:delText xml:space="preserve">augment natural production </w:delText>
        </w:r>
        <w:r w:rsidR="008817EE" w:rsidRPr="009F769B" w:rsidDel="0008745B">
          <w:rPr>
            <w:rFonts w:ascii="Times New Roman" w:hAnsi="Times New Roman" w:cs="Times New Roman"/>
          </w:rPr>
          <w:delText>and</w:delText>
        </w:r>
        <w:r w:rsidR="00AF749F" w:rsidRPr="009F769B" w:rsidDel="0008745B">
          <w:rPr>
            <w:rFonts w:ascii="Times New Roman" w:hAnsi="Times New Roman" w:cs="Times New Roman"/>
          </w:rPr>
          <w:delText xml:space="preserve"> </w:delText>
        </w:r>
      </w:del>
      <w:r w:rsidR="00AF749F" w:rsidRPr="009F769B">
        <w:rPr>
          <w:rFonts w:ascii="Times New Roman" w:hAnsi="Times New Roman" w:cs="Times New Roman"/>
        </w:rPr>
        <w:t xml:space="preserve">increase the number of individuals available for </w:t>
      </w:r>
      <w:del w:id="169" w:author="O'Sullivan, Ronan James" w:date="2023-07-04T14:37:00Z">
        <w:r w:rsidR="008A00BF" w:rsidDel="0008745B">
          <w:rPr>
            <w:rFonts w:ascii="Times New Roman" w:hAnsi="Times New Roman" w:cs="Times New Roman"/>
          </w:rPr>
          <w:delText xml:space="preserve">commercial </w:delText>
        </w:r>
        <w:r w:rsidR="00AF749F" w:rsidRPr="009F769B" w:rsidDel="0008745B">
          <w:rPr>
            <w:rFonts w:ascii="Times New Roman" w:hAnsi="Times New Roman" w:cs="Times New Roman"/>
          </w:rPr>
          <w:delText>harves</w:delText>
        </w:r>
        <w:r w:rsidR="004E09BC" w:rsidRPr="009F769B" w:rsidDel="0008745B">
          <w:rPr>
            <w:rFonts w:ascii="Times New Roman" w:hAnsi="Times New Roman" w:cs="Times New Roman"/>
          </w:rPr>
          <w:delText xml:space="preserve">t </w:delText>
        </w:r>
        <w:r w:rsidR="008A00BF" w:rsidDel="0008745B">
          <w:rPr>
            <w:rFonts w:ascii="Times New Roman" w:hAnsi="Times New Roman" w:cs="Times New Roman"/>
          </w:rPr>
          <w:delText>or recreational angling/shooting</w:delText>
        </w:r>
      </w:del>
      <w:ins w:id="170" w:author="O'Sullivan, Ronan James" w:date="2023-07-04T14:37:00Z">
        <w:r w:rsidR="0008745B">
          <w:rPr>
            <w:rFonts w:ascii="Times New Roman" w:hAnsi="Times New Roman" w:cs="Times New Roman"/>
          </w:rPr>
          <w:t>harvest</w:t>
        </w:r>
      </w:ins>
      <w:r w:rsidR="008A00BF">
        <w:rPr>
          <w:rFonts w:ascii="Times New Roman" w:hAnsi="Times New Roman" w:cs="Times New Roman"/>
        </w:rPr>
        <w:t xml:space="preserve"> </w:t>
      </w:r>
      <w:r w:rsidR="004E09BC"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{"citationID":"3MTJYmgC","properties":{"formattedCitation":"(Claussen and Philipp 2022; Barbanera et al. 2010)","plainCitation":"(Claussen and Philipp 2022; Barbanera et al. 2010)","noteIndex":0},"citationItems":[{"id":1859,"uris":["http://zotero.org/users/2160202/items/SGJAEUHJ"],"itemData":{"id":1859,"type":"article-journal","container-title":"Fisheries Management and Ecology","note":"ISBN: 0969-997X\npublisher: Wiley Online Library","title":"Assessing the role of supplementation stocking: A perspective","author":[{"family":"Claussen","given":"Julie E."},{"family":"Philipp","given":"David P."}],"issued":{"date-parts":[["2022"]]}}},{"id":1860,"uris":["http://zotero.org/users/2160202/items/26FP28QU"],"itemData":{"id":1860,"type":"article-journal","container-title":"Biological conservation","issue":"5","note":"ISBN: 0006-3207\npublisher: Elsevier","page":"1259-1268","title":"Genetic consequences of intensive management in game birds","volume":"143","author":[{"family":"Barbanera","given":"Filippo"},{"family":"Pergams","given":"Oliver RW"},{"family":"Guerrini","given":"Monica"},{"family":"Forcina","given":"Giovanni"},{"family":"Panayides","given":"Panicos"},{"family":"Dini","given":"Fernando"}],"issued":{"date-parts":[["2010"]]}}}],"schema":"https://github.com/citation-style-language/schema/raw/master/csl-citation.json"} </w:instrText>
      </w:r>
      <w:r w:rsidR="004E09BC" w:rsidRPr="009F769B">
        <w:rPr>
          <w:rFonts w:ascii="Times New Roman" w:hAnsi="Times New Roman" w:cs="Times New Roman"/>
        </w:rPr>
        <w:fldChar w:fldCharType="separate"/>
      </w:r>
      <w:r w:rsidR="00182D0E" w:rsidRPr="009F769B">
        <w:rPr>
          <w:rFonts w:ascii="Times New Roman" w:hAnsi="Times New Roman" w:cs="Times New Roman"/>
        </w:rPr>
        <w:t>(Claussen and Philipp 2022; Barbanera et al. 2010)</w:t>
      </w:r>
      <w:r w:rsidR="004E09BC" w:rsidRPr="009F769B">
        <w:rPr>
          <w:rFonts w:ascii="Times New Roman" w:hAnsi="Times New Roman" w:cs="Times New Roman"/>
        </w:rPr>
        <w:fldChar w:fldCharType="end"/>
      </w:r>
      <w:r w:rsidR="00AF749F" w:rsidRPr="009F769B">
        <w:rPr>
          <w:rFonts w:ascii="Times New Roman" w:hAnsi="Times New Roman" w:cs="Times New Roman"/>
        </w:rPr>
        <w:t>.</w:t>
      </w:r>
      <w:ins w:id="171" w:author="O'Sullivan, Ronan James" w:date="2023-07-04T14:48:00Z">
        <w:r w:rsidR="004C7A5F">
          <w:rPr>
            <w:rFonts w:ascii="Times New Roman" w:hAnsi="Times New Roman" w:cs="Times New Roman"/>
          </w:rPr>
          <w:t xml:space="preserve"> </w:t>
        </w:r>
      </w:ins>
      <w:del w:id="172" w:author="O'Sullivan, Ronan James" w:date="2023-07-04T14:48:00Z">
        <w:r w:rsidR="009D651D" w:rsidRPr="009F769B" w:rsidDel="004C7A5F">
          <w:rPr>
            <w:rFonts w:ascii="Times New Roman" w:hAnsi="Times New Roman" w:cs="Times New Roman"/>
          </w:rPr>
          <w:delText xml:space="preserve"> </w:delText>
        </w:r>
      </w:del>
      <w:ins w:id="173" w:author="O'Sullivan, Ronan James" w:date="2023-07-04T14:52:00Z">
        <w:r w:rsidR="00CE39A5">
          <w:rPr>
            <w:rFonts w:ascii="Times New Roman" w:hAnsi="Times New Roman" w:cs="Times New Roman"/>
          </w:rPr>
          <w:t>Captive-rear</w:t>
        </w:r>
      </w:ins>
      <w:ins w:id="174" w:author="O'Sullivan, Ronan James" w:date="2023-07-04T14:54:00Z">
        <w:r w:rsidR="00CE39A5">
          <w:rPr>
            <w:rFonts w:ascii="Times New Roman" w:hAnsi="Times New Roman" w:cs="Times New Roman"/>
          </w:rPr>
          <w:t>ing is</w:t>
        </w:r>
      </w:ins>
      <w:ins w:id="175" w:author="O'Sullivan, Ronan James" w:date="2023-07-04T14:52:00Z">
        <w:r w:rsidR="00CE39A5">
          <w:rPr>
            <w:rFonts w:ascii="Times New Roman" w:hAnsi="Times New Roman" w:cs="Times New Roman"/>
          </w:rPr>
          <w:t xml:space="preserve"> particularly common among salmonine fishes</w:t>
        </w:r>
      </w:ins>
      <w:ins w:id="176" w:author="O'Sullivan, Ronan James" w:date="2023-07-04T14:54:00Z">
        <w:r w:rsidR="00CE39A5">
          <w:rPr>
            <w:rFonts w:ascii="Times New Roman" w:hAnsi="Times New Roman" w:cs="Times New Roman"/>
          </w:rPr>
          <w:t xml:space="preserve"> (salmon, trout, </w:t>
        </w:r>
        <w:proofErr w:type="spellStart"/>
        <w:r w:rsidR="00CE39A5">
          <w:rPr>
            <w:rFonts w:ascii="Times New Roman" w:hAnsi="Times New Roman" w:cs="Times New Roman"/>
          </w:rPr>
          <w:t>charr</w:t>
        </w:r>
        <w:proofErr w:type="spellEnd"/>
        <w:r w:rsidR="00CE39A5">
          <w:rPr>
            <w:rFonts w:ascii="Times New Roman" w:hAnsi="Times New Roman" w:cs="Times New Roman"/>
          </w:rPr>
          <w:t>)</w:t>
        </w:r>
      </w:ins>
      <w:ins w:id="177" w:author="O'Sullivan, Ronan James" w:date="2023-07-04T14:52:00Z">
        <w:r w:rsidR="00CE39A5">
          <w:rPr>
            <w:rFonts w:ascii="Times New Roman" w:hAnsi="Times New Roman" w:cs="Times New Roman"/>
          </w:rPr>
          <w:t>.</w:t>
        </w:r>
      </w:ins>
      <w:ins w:id="178" w:author="O'Sullivan, Ronan James" w:date="2023-07-04T14:49:00Z">
        <w:r w:rsidR="004C7A5F">
          <w:rPr>
            <w:rFonts w:ascii="Times New Roman" w:hAnsi="Times New Roman" w:cs="Times New Roman"/>
          </w:rPr>
          <w:t xml:space="preserve"> </w:t>
        </w:r>
      </w:ins>
      <w:r>
        <w:rPr>
          <w:rFonts w:ascii="Times New Roman" w:hAnsi="Times New Roman" w:cs="Times New Roman"/>
        </w:rPr>
        <w:t xml:space="preserve">However, </w:t>
      </w:r>
      <w:del w:id="179" w:author="O'Sullivan, Ronan James" w:date="2023-07-04T14:49:00Z">
        <w:r w:rsidDel="004C7A5F">
          <w:rPr>
            <w:rFonts w:ascii="Times New Roman" w:hAnsi="Times New Roman" w:cs="Times New Roman"/>
          </w:rPr>
          <w:delText>s</w:delText>
        </w:r>
        <w:r w:rsidR="00E66EFA" w:rsidDel="004C7A5F">
          <w:rPr>
            <w:rFonts w:ascii="Times New Roman" w:hAnsi="Times New Roman" w:cs="Times New Roman"/>
          </w:rPr>
          <w:delText>uch</w:delText>
        </w:r>
        <w:r w:rsidR="009D651D" w:rsidRPr="009F769B" w:rsidDel="004C7A5F">
          <w:rPr>
            <w:rFonts w:ascii="Times New Roman" w:hAnsi="Times New Roman" w:cs="Times New Roman"/>
          </w:rPr>
          <w:delText xml:space="preserve"> </w:delText>
        </w:r>
      </w:del>
      <w:ins w:id="180" w:author="O'Sullivan, Ronan James" w:date="2023-07-04T14:52:00Z">
        <w:r w:rsidR="00CE39A5">
          <w:rPr>
            <w:rFonts w:ascii="Times New Roman" w:hAnsi="Times New Roman" w:cs="Times New Roman"/>
          </w:rPr>
          <w:t xml:space="preserve">the </w:t>
        </w:r>
      </w:ins>
      <w:r w:rsidR="009D651D" w:rsidRPr="009F769B">
        <w:rPr>
          <w:rFonts w:ascii="Times New Roman" w:hAnsi="Times New Roman" w:cs="Times New Roman"/>
        </w:rPr>
        <w:t xml:space="preserve">supplemental stocking </w:t>
      </w:r>
      <w:ins w:id="181" w:author="O'Sullivan, Ronan James" w:date="2023-07-04T14:55:00Z">
        <w:r w:rsidR="00CE39A5">
          <w:rPr>
            <w:rFonts w:ascii="Times New Roman" w:hAnsi="Times New Roman" w:cs="Times New Roman"/>
          </w:rPr>
          <w:t xml:space="preserve">of many of these fishes </w:t>
        </w:r>
      </w:ins>
      <w:del w:id="182" w:author="O'Sullivan, Ronan James" w:date="2023-07-03T11:43:00Z">
        <w:r w:rsidR="009D651D" w:rsidRPr="009F769B" w:rsidDel="007D7D69">
          <w:rPr>
            <w:rFonts w:ascii="Times New Roman" w:hAnsi="Times New Roman" w:cs="Times New Roman"/>
          </w:rPr>
          <w:delText xml:space="preserve">may </w:delText>
        </w:r>
      </w:del>
      <w:r w:rsidR="00E66EFA">
        <w:rPr>
          <w:rFonts w:ascii="Times New Roman" w:hAnsi="Times New Roman" w:cs="Times New Roman"/>
        </w:rPr>
        <w:t xml:space="preserve">often </w:t>
      </w:r>
      <w:r w:rsidR="009D651D" w:rsidRPr="009F769B">
        <w:rPr>
          <w:rFonts w:ascii="Times New Roman" w:hAnsi="Times New Roman" w:cs="Times New Roman"/>
        </w:rPr>
        <w:t>fail</w:t>
      </w:r>
      <w:ins w:id="183" w:author="O'Sullivan, Ronan James" w:date="2023-07-03T11:43:00Z">
        <w:r w:rsidR="007D7D69">
          <w:rPr>
            <w:rFonts w:ascii="Times New Roman" w:hAnsi="Times New Roman" w:cs="Times New Roman"/>
          </w:rPr>
          <w:t>s</w:t>
        </w:r>
      </w:ins>
      <w:r w:rsidR="009D651D" w:rsidRPr="009F769B">
        <w:rPr>
          <w:rFonts w:ascii="Times New Roman" w:hAnsi="Times New Roman" w:cs="Times New Roman"/>
        </w:rPr>
        <w:t xml:space="preserve"> to provide </w:t>
      </w:r>
      <w:r w:rsidR="00F356B4" w:rsidRPr="009F769B">
        <w:rPr>
          <w:rFonts w:ascii="Times New Roman" w:hAnsi="Times New Roman" w:cs="Times New Roman"/>
        </w:rPr>
        <w:t>the</w:t>
      </w:r>
      <w:r w:rsidR="009D651D" w:rsidRPr="009F769B">
        <w:rPr>
          <w:rFonts w:ascii="Times New Roman" w:hAnsi="Times New Roman" w:cs="Times New Roman"/>
        </w:rPr>
        <w:t xml:space="preserve"> desired “demographic boost”</w:t>
      </w:r>
      <w:r>
        <w:rPr>
          <w:rFonts w:ascii="Times New Roman" w:hAnsi="Times New Roman" w:cs="Times New Roman"/>
        </w:rPr>
        <w:t xml:space="preserve"> to</w:t>
      </w:r>
      <w:r w:rsidR="009D651D" w:rsidRPr="009F769B">
        <w:rPr>
          <w:rFonts w:ascii="Times New Roman" w:hAnsi="Times New Roman" w:cs="Times New Roman"/>
        </w:rPr>
        <w:t xml:space="preserve"> populations </w:t>
      </w:r>
      <w:r w:rsidR="008A00BF">
        <w:rPr>
          <w:rFonts w:ascii="Times New Roman" w:hAnsi="Times New Roman" w:cs="Times New Roman"/>
        </w:rPr>
        <w:t xml:space="preserve">that </w:t>
      </w:r>
      <w:r w:rsidR="009D651D" w:rsidRPr="009F769B">
        <w:rPr>
          <w:rFonts w:ascii="Times New Roman" w:hAnsi="Times New Roman" w:cs="Times New Roman"/>
        </w:rPr>
        <w:t>are already naturally self-sustaining</w:t>
      </w:r>
      <w:ins w:id="184" w:author="O'Sullivan, Ronan James" w:date="2023-07-04T14:41:00Z">
        <w:r w:rsidR="004C7A5F">
          <w:rPr>
            <w:rFonts w:ascii="Times New Roman" w:hAnsi="Times New Roman" w:cs="Times New Roman"/>
          </w:rPr>
          <w:t xml:space="preserve">, and in some scenarios, can lead to </w:t>
        </w:r>
        <w:r w:rsidR="004C7A5F" w:rsidRPr="009F769B">
          <w:rPr>
            <w:rFonts w:ascii="Times New Roman" w:hAnsi="Times New Roman" w:cs="Times New Roman"/>
          </w:rPr>
          <w:t>genetic homogenisation</w:t>
        </w:r>
      </w:ins>
      <w:ins w:id="185" w:author="O'Sullivan, Ronan James" w:date="2023-07-04T14:42:00Z">
        <w:r w:rsidR="004C7A5F">
          <w:rPr>
            <w:rFonts w:ascii="Times New Roman" w:hAnsi="Times New Roman" w:cs="Times New Roman"/>
          </w:rPr>
          <w:t xml:space="preserve"> (</w:t>
        </w:r>
      </w:ins>
      <w:proofErr w:type="spellStart"/>
      <w:ins w:id="186" w:author="O'Sullivan, Ronan James" w:date="2023-07-04T14:43:00Z">
        <w:r w:rsidR="004C7A5F">
          <w:rPr>
            <w:rFonts w:ascii="Times New Roman" w:hAnsi="Times New Roman" w:cs="Times New Roman"/>
          </w:rPr>
          <w:t>Skaala</w:t>
        </w:r>
        <w:proofErr w:type="spellEnd"/>
        <w:r w:rsidR="004C7A5F">
          <w:rPr>
            <w:rFonts w:ascii="Times New Roman" w:hAnsi="Times New Roman" w:cs="Times New Roman"/>
          </w:rPr>
          <w:t xml:space="preserve"> et al. 2016; Karlsson et al. 2016)</w:t>
        </w:r>
      </w:ins>
      <w:ins w:id="187" w:author="O'Sullivan, Ronan James" w:date="2023-07-04T14:41:00Z">
        <w:r w:rsidR="004C7A5F" w:rsidRPr="009F769B">
          <w:rPr>
            <w:rFonts w:ascii="Times New Roman" w:hAnsi="Times New Roman" w:cs="Times New Roman"/>
          </w:rPr>
          <w:t xml:space="preserve"> and reduced fitness of hatchery fish and their hybrids in wild environments </w:t>
        </w:r>
        <w:r w:rsidR="004C7A5F" w:rsidRPr="009F769B">
          <w:rPr>
            <w:rFonts w:ascii="Times New Roman" w:hAnsi="Times New Roman" w:cs="Times New Roman"/>
          </w:rPr>
          <w:fldChar w:fldCharType="begin"/>
        </w:r>
        <w:r w:rsidR="004C7A5F">
          <w:rPr>
            <w:rFonts w:ascii="Times New Roman" w:hAnsi="Times New Roman" w:cs="Times New Roman"/>
          </w:rPr>
          <w:instrText xml:space="preserve"> ADDIN ZOTERO_ITEM CSL_CITATION {"citationID":"HE7wAnYR","properties":{"formattedCitation":"(Araki et al. 2008; O\\uc0\\u8217{}Sullivan et al. 2020)","plainCitation":"(Araki et al. 2008; O’Sullivan et al. 2020)","noteIndex":0},"citationItems":[{"id":236,"uris":["http://zotero.org/users/2160202/items/BM3XCMXW"],"itemData":{"id":236,"type":"article-journal","container-title":"Evolutionary Applications","issue":"2","page":"342-355","title":"Fitness of hatchery‐reared salmonids in the wild","volume":"1","author":[{"family":"Araki","given":"Hitoshi"},{"family":"Berejikian","given":"Barry A."},{"family":"Ford","given":"Michael J."},{"family":"Blouin","given":"Michael S."}],"issued":{"date-parts":[["2008"]]}}},{"id":44,"uris":["http://zotero.org/users/2160202/items/S8LZCATZ"],"itemData":{"id":44,"type":"article-journal","container-title":"Proceedings of the Royal Society B: Biological Sciences","issue":"1937","title":"Captive-bred Atlantic salmon released into the wild have fewer offspring than wild-bred fish and decrease population productivity: Relative fitness in Atlantic salmon","volume":"287","author":[{"family":"O'Sullivan","given":"R.J."},{"family":"Aykanat","given":"T."},{"family":"Johnston","given":"S.E."},{"family":"Rogan","given":"G."},{"family":"Poole","given":"R."},{"family":"Prodöhl","given":"P.A."},{"family":"De Eyto","given":"E."},{"family":"Primmer","given":"C.R."},{"family":"McGinnity","given":"P."},{"family":"Reed","given":"T.E."}],"issued":{"date-parts":[["2020"]]}}}],"schema":"https://github.com/citation-style-language/schema/raw/master/csl-citation.json"} </w:instrText>
        </w:r>
        <w:r w:rsidR="004C7A5F" w:rsidRPr="009F769B">
          <w:rPr>
            <w:rFonts w:ascii="Times New Roman" w:hAnsi="Times New Roman" w:cs="Times New Roman"/>
          </w:rPr>
          <w:fldChar w:fldCharType="separate"/>
        </w:r>
        <w:r w:rsidR="004C7A5F" w:rsidRPr="009447C2">
          <w:rPr>
            <w:rFonts w:ascii="Times New Roman" w:hAnsi="Times New Roman" w:cs="Times New Roman"/>
            <w:kern w:val="0"/>
            <w:szCs w:val="24"/>
          </w:rPr>
          <w:t>(O’Sullivan et al. 2020)</w:t>
        </w:r>
        <w:r w:rsidR="004C7A5F" w:rsidRPr="009F769B">
          <w:rPr>
            <w:rFonts w:ascii="Times New Roman" w:hAnsi="Times New Roman" w:cs="Times New Roman"/>
          </w:rPr>
          <w:fldChar w:fldCharType="end"/>
        </w:r>
      </w:ins>
      <w:r w:rsidR="00C8186B" w:rsidRPr="009F769B">
        <w:rPr>
          <w:rFonts w:ascii="Times New Roman" w:hAnsi="Times New Roman" w:cs="Times New Roman"/>
        </w:rPr>
        <w:t xml:space="preserve">. For example, stocking of British rivers with hatchery-produced </w:t>
      </w:r>
      <w:r w:rsidR="00F356B4" w:rsidRPr="009F769B">
        <w:rPr>
          <w:rFonts w:ascii="Times New Roman" w:hAnsi="Times New Roman" w:cs="Times New Roman"/>
        </w:rPr>
        <w:t xml:space="preserve">Atlantic </w:t>
      </w:r>
      <w:r w:rsidR="00C8186B" w:rsidRPr="009F769B">
        <w:rPr>
          <w:rFonts w:ascii="Times New Roman" w:hAnsi="Times New Roman" w:cs="Times New Roman"/>
        </w:rPr>
        <w:t xml:space="preserve">salmon </w:t>
      </w:r>
      <w:r w:rsidR="00F356B4" w:rsidRPr="009F769B">
        <w:rPr>
          <w:rFonts w:ascii="Times New Roman" w:hAnsi="Times New Roman" w:cs="Times New Roman"/>
        </w:rPr>
        <w:t>(</w:t>
      </w:r>
      <w:r w:rsidR="00F356B4" w:rsidRPr="009F769B">
        <w:rPr>
          <w:rFonts w:ascii="Times New Roman" w:hAnsi="Times New Roman" w:cs="Times New Roman"/>
          <w:i/>
          <w:iCs/>
        </w:rPr>
        <w:t xml:space="preserve">Salmo </w:t>
      </w:r>
      <w:proofErr w:type="spellStart"/>
      <w:r w:rsidR="00F356B4" w:rsidRPr="009F769B">
        <w:rPr>
          <w:rFonts w:ascii="Times New Roman" w:hAnsi="Times New Roman" w:cs="Times New Roman"/>
          <w:i/>
          <w:iCs/>
        </w:rPr>
        <w:t>salar</w:t>
      </w:r>
      <w:proofErr w:type="spellEnd"/>
      <w:r w:rsidR="00F356B4" w:rsidRPr="009F769B">
        <w:rPr>
          <w:rFonts w:ascii="Times New Roman" w:hAnsi="Times New Roman" w:cs="Times New Roman"/>
        </w:rPr>
        <w:t xml:space="preserve">) </w:t>
      </w:r>
      <w:r w:rsidR="00C8186B" w:rsidRPr="009F769B">
        <w:rPr>
          <w:rFonts w:ascii="Times New Roman" w:hAnsi="Times New Roman" w:cs="Times New Roman"/>
        </w:rPr>
        <w:t xml:space="preserve">did not on the average improve, and in some cases apparently negatively affected, rod catches </w:t>
      </w:r>
      <w:r w:rsidR="00C8186B"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{"citationID":"CJPeDqR7","properties":{"formattedCitation":"(Young 2013)","plainCitation":"(Young 2013)","noteIndex":0},"citationItems":[{"id":1861,"uris":["http://zotero.org/users/2160202/items/FZQ3A6XS"],"itemData":{"id":1861,"type":"article-journal","container-title":"Fisheries Management and Ecology","issue":"5","note":"ISBN: 0969-997X\npublisher: Wiley Online Library","page":"434-444","title":"The balancing act of captive breeding programmes: salmon stocking and angler catch statistics","volume":"20","author":[{"family":"Young","given":"K. A."}],"issued":{"date-parts":[["2013"]]}}}],"schema":"https://github.com/citation-style-language/schema/raw/master/csl-citation.json"} </w:instrText>
      </w:r>
      <w:r w:rsidR="00C8186B" w:rsidRPr="009F769B">
        <w:rPr>
          <w:rFonts w:ascii="Times New Roman" w:hAnsi="Times New Roman" w:cs="Times New Roman"/>
        </w:rPr>
        <w:fldChar w:fldCharType="separate"/>
      </w:r>
      <w:r w:rsidR="00182D0E" w:rsidRPr="009F769B">
        <w:rPr>
          <w:rFonts w:ascii="Times New Roman" w:hAnsi="Times New Roman" w:cs="Times New Roman"/>
        </w:rPr>
        <w:t>(Young 2013)</w:t>
      </w:r>
      <w:r w:rsidR="00C8186B" w:rsidRPr="009F769B">
        <w:rPr>
          <w:rFonts w:ascii="Times New Roman" w:hAnsi="Times New Roman" w:cs="Times New Roman"/>
        </w:rPr>
        <w:fldChar w:fldCharType="end"/>
      </w:r>
      <w:r w:rsidR="00C8186B" w:rsidRPr="009F769B">
        <w:rPr>
          <w:rFonts w:ascii="Times New Roman" w:hAnsi="Times New Roman" w:cs="Times New Roman"/>
        </w:rPr>
        <w:t xml:space="preserve">. </w:t>
      </w:r>
      <w:r>
        <w:rPr>
          <w:rFonts w:ascii="Times New Roman" w:hAnsi="Times New Roman" w:cs="Times New Roman"/>
        </w:rPr>
        <w:t>Nevertheless, the practice remains</w:t>
      </w:r>
      <w:r w:rsidR="00986789" w:rsidRPr="009F769B">
        <w:rPr>
          <w:rFonts w:ascii="Times New Roman" w:hAnsi="Times New Roman" w:cs="Times New Roman"/>
        </w:rPr>
        <w:t xml:space="preserve"> widespread </w:t>
      </w:r>
      <w:del w:id="188" w:author="O'Sullivan, Ronan James" w:date="2023-07-03T11:43:00Z">
        <w:r w:rsidR="00986789" w:rsidRPr="009F769B" w:rsidDel="007D7D69">
          <w:rPr>
            <w:rFonts w:ascii="Times New Roman" w:hAnsi="Times New Roman" w:cs="Times New Roman"/>
          </w:rPr>
          <w:delText xml:space="preserve">in </w:delText>
        </w:r>
      </w:del>
      <w:ins w:id="189" w:author="O'Sullivan, Ronan James" w:date="2023-07-03T11:43:00Z">
        <w:r w:rsidR="007D7D69">
          <w:rPr>
            <w:rFonts w:ascii="Times New Roman" w:hAnsi="Times New Roman" w:cs="Times New Roman"/>
          </w:rPr>
          <w:t>for</w:t>
        </w:r>
        <w:r w:rsidR="007D7D69" w:rsidRPr="009F769B">
          <w:rPr>
            <w:rFonts w:ascii="Times New Roman" w:hAnsi="Times New Roman" w:cs="Times New Roman"/>
          </w:rPr>
          <w:t xml:space="preserve"> </w:t>
        </w:r>
      </w:ins>
      <w:r w:rsidR="00986789" w:rsidRPr="009F769B">
        <w:rPr>
          <w:rFonts w:ascii="Times New Roman" w:hAnsi="Times New Roman" w:cs="Times New Roman"/>
        </w:rPr>
        <w:t xml:space="preserve">many </w:t>
      </w:r>
      <w:del w:id="190" w:author="O'Sullivan, Ronan James" w:date="2023-07-04T14:55:00Z">
        <w:r w:rsidR="00986789" w:rsidRPr="009F769B" w:rsidDel="00CE39A5">
          <w:rPr>
            <w:rFonts w:ascii="Times New Roman" w:hAnsi="Times New Roman" w:cs="Times New Roman"/>
          </w:rPr>
          <w:delText>fishes</w:delText>
        </w:r>
      </w:del>
      <w:ins w:id="191" w:author="O'Sullivan, Ronan James" w:date="2023-07-04T14:55:00Z">
        <w:r w:rsidR="00CE39A5">
          <w:rPr>
            <w:rFonts w:ascii="Times New Roman" w:hAnsi="Times New Roman" w:cs="Times New Roman"/>
          </w:rPr>
          <w:t xml:space="preserve">among </w:t>
        </w:r>
        <w:proofErr w:type="spellStart"/>
        <w:r w:rsidR="00CE39A5">
          <w:rPr>
            <w:rFonts w:ascii="Times New Roman" w:hAnsi="Times New Roman" w:cs="Times New Roman"/>
          </w:rPr>
          <w:t>salmonines</w:t>
        </w:r>
      </w:ins>
      <w:proofErr w:type="spellEnd"/>
      <w:r w:rsidR="00986789" w:rsidRPr="009F769B">
        <w:rPr>
          <w:rFonts w:ascii="Times New Roman" w:hAnsi="Times New Roman" w:cs="Times New Roman"/>
        </w:rPr>
        <w:t xml:space="preserve">, in particular Pacific salmonids </w:t>
      </w:r>
      <w:r w:rsidR="007F352A">
        <w:rPr>
          <w:rFonts w:ascii="Times New Roman" w:hAnsi="Times New Roman" w:cs="Times New Roman"/>
        </w:rPr>
        <w:t>(</w:t>
      </w:r>
      <w:r w:rsidR="007F352A" w:rsidRPr="007F352A">
        <w:rPr>
          <w:rFonts w:ascii="Times New Roman" w:hAnsi="Times New Roman" w:cs="Times New Roman"/>
          <w:i/>
          <w:iCs/>
        </w:rPr>
        <w:t>Oncorhynchus</w:t>
      </w:r>
      <w:r w:rsidR="007F352A">
        <w:rPr>
          <w:rFonts w:ascii="Times New Roman" w:hAnsi="Times New Roman" w:cs="Times New Roman"/>
          <w:i/>
          <w:iCs/>
        </w:rPr>
        <w:t xml:space="preserve"> </w:t>
      </w:r>
      <w:r w:rsidR="007F352A">
        <w:rPr>
          <w:rFonts w:ascii="Times New Roman" w:hAnsi="Times New Roman" w:cs="Times New Roman"/>
        </w:rPr>
        <w:t>sp.)</w:t>
      </w:r>
      <w:ins w:id="192" w:author="O'Sullivan, Ronan James" w:date="2023-07-04T14:55:00Z">
        <w:r w:rsidR="00CE39A5">
          <w:rPr>
            <w:rFonts w:ascii="Times New Roman" w:hAnsi="Times New Roman" w:cs="Times New Roman"/>
          </w:rPr>
          <w:t>,</w:t>
        </w:r>
      </w:ins>
      <w:r w:rsidR="007F352A">
        <w:rPr>
          <w:rFonts w:ascii="Times New Roman" w:hAnsi="Times New Roman" w:cs="Times New Roman"/>
        </w:rPr>
        <w:t xml:space="preserve"> </w:t>
      </w:r>
      <w:r w:rsidR="00986789" w:rsidRPr="009F769B">
        <w:rPr>
          <w:rFonts w:ascii="Times New Roman" w:hAnsi="Times New Roman" w:cs="Times New Roman"/>
        </w:rPr>
        <w:t xml:space="preserve">where </w:t>
      </w:r>
      <w:del w:id="193" w:author="O'Sullivan, Ronan James" w:date="2023-07-03T11:43:00Z">
        <w:r w:rsidR="00986789" w:rsidRPr="009F769B" w:rsidDel="007D7D69">
          <w:rPr>
            <w:rFonts w:ascii="Times New Roman" w:hAnsi="Times New Roman" w:cs="Times New Roman"/>
          </w:rPr>
          <w:delText xml:space="preserve">huge </w:delText>
        </w:r>
      </w:del>
      <w:ins w:id="194" w:author="O'Sullivan, Ronan James" w:date="2023-07-03T11:43:00Z">
        <w:r w:rsidR="007D7D69">
          <w:rPr>
            <w:rFonts w:ascii="Times New Roman" w:hAnsi="Times New Roman" w:cs="Times New Roman"/>
          </w:rPr>
          <w:t>in</w:t>
        </w:r>
      </w:ins>
      <w:ins w:id="195" w:author="O'Sullivan, Ronan James" w:date="2023-07-03T11:44:00Z">
        <w:r w:rsidR="007D7D69">
          <w:rPr>
            <w:rFonts w:ascii="Times New Roman" w:hAnsi="Times New Roman" w:cs="Times New Roman"/>
          </w:rPr>
          <w:t>dustrial</w:t>
        </w:r>
      </w:ins>
      <w:ins w:id="196" w:author="O'Sullivan, Ronan James" w:date="2023-07-04T14:39:00Z">
        <w:r w:rsidR="0008745B">
          <w:rPr>
            <w:rFonts w:ascii="Times New Roman" w:hAnsi="Times New Roman" w:cs="Times New Roman"/>
          </w:rPr>
          <w:t xml:space="preserve">-scale </w:t>
        </w:r>
      </w:ins>
      <w:r w:rsidR="00986789" w:rsidRPr="009F769B">
        <w:rPr>
          <w:rFonts w:ascii="Times New Roman" w:hAnsi="Times New Roman" w:cs="Times New Roman"/>
        </w:rPr>
        <w:t xml:space="preserve">hatchery programmes exist for the purposes of enhancing fisheries or </w:t>
      </w:r>
      <w:del w:id="197" w:author="O'Sullivan, Ronan James" w:date="2023-07-03T11:44:00Z">
        <w:r w:rsidR="00986789" w:rsidRPr="009F769B" w:rsidDel="007D7D69">
          <w:rPr>
            <w:rFonts w:ascii="Times New Roman" w:hAnsi="Times New Roman" w:cs="Times New Roman"/>
          </w:rPr>
          <w:delText xml:space="preserve">recovering </w:delText>
        </w:r>
      </w:del>
      <w:ins w:id="198" w:author="O'Sullivan, Ronan James" w:date="2023-07-03T11:44:00Z">
        <w:r w:rsidR="007D7D69">
          <w:rPr>
            <w:rFonts w:ascii="Times New Roman" w:hAnsi="Times New Roman" w:cs="Times New Roman"/>
          </w:rPr>
          <w:t>augmenting</w:t>
        </w:r>
      </w:ins>
      <w:ins w:id="199" w:author="O'Sullivan, Ronan James" w:date="2023-07-04T14:39:00Z">
        <w:r w:rsidR="0008745B">
          <w:rPr>
            <w:rFonts w:ascii="Times New Roman" w:hAnsi="Times New Roman" w:cs="Times New Roman"/>
          </w:rPr>
          <w:t xml:space="preserve"> </w:t>
        </w:r>
      </w:ins>
      <w:r w:rsidR="00986789" w:rsidRPr="009F769B">
        <w:rPr>
          <w:rFonts w:ascii="Times New Roman" w:hAnsi="Times New Roman" w:cs="Times New Roman"/>
        </w:rPr>
        <w:t xml:space="preserve">endangered populations </w:t>
      </w:r>
      <w:r w:rsidR="007A1675" w:rsidRPr="009F769B">
        <w:rPr>
          <w:rFonts w:ascii="Times New Roman" w:hAnsi="Times New Roman" w:cs="Times New Roman"/>
        </w:rPr>
        <w:fldChar w:fldCharType="begin"/>
      </w:r>
      <w:r w:rsidR="001D2354" w:rsidRPr="009F769B">
        <w:rPr>
          <w:rFonts w:ascii="Times New Roman" w:hAnsi="Times New Roman" w:cs="Times New Roman"/>
        </w:rPr>
        <w:instrText xml:space="preserve"> ADDIN ZOTERO_ITEM CSL_CITATION {"citationID":"VujSSqhc","properties":{"formattedCitation":"(Naish et al. 2007)","plainCitation":"(Naish et al. 2007)","noteIndex":0},"citationItems":[{"id":1863,"uris":["http://zotero.org/users/2160202/items/6VGFFW79"],"itemData":{"id":1863,"type":"article-journal","container-title":"Advances in marine biology","note":"ISBN: 0065-2881\npublisher: Elsevier","page":"61-194","title":"An evaluation of the effects of conservation and fishery enhancement hatcheries on wild populations of salmon","volume":"53","author":[{"family":"Naish","given":"Kerry A."},{"family":"Taylor III","given":"Joseph E."},{"family":"Levin","given":"Phillip S."},{"family":"Quinn","given":"Thomas P."},{"family":"Winton","given":"James R."},{"family":"Huppert","given":"Daniel"},{"family":"Hilborn","given":"Ray"}],"issued":{"date-parts":[["2007"]]}}}],"schema":"https://github.com/citation-style-language/schema/raw/master/csl-citation.json"} </w:instrText>
      </w:r>
      <w:r w:rsidR="007A1675" w:rsidRPr="009F769B">
        <w:rPr>
          <w:rFonts w:ascii="Times New Roman" w:hAnsi="Times New Roman" w:cs="Times New Roman"/>
        </w:rPr>
        <w:fldChar w:fldCharType="separate"/>
      </w:r>
      <w:r w:rsidR="001D2354" w:rsidRPr="009F769B">
        <w:rPr>
          <w:rFonts w:ascii="Times New Roman" w:hAnsi="Times New Roman" w:cs="Times New Roman"/>
        </w:rPr>
        <w:t>(Naish et al. 2007)</w:t>
      </w:r>
      <w:r w:rsidR="007A1675" w:rsidRPr="009F769B">
        <w:rPr>
          <w:rFonts w:ascii="Times New Roman" w:hAnsi="Times New Roman" w:cs="Times New Roman"/>
        </w:rPr>
        <w:fldChar w:fldCharType="end"/>
      </w:r>
      <w:r w:rsidR="007A1675" w:rsidRPr="009F769B">
        <w:rPr>
          <w:rFonts w:ascii="Times New Roman" w:hAnsi="Times New Roman" w:cs="Times New Roman"/>
        </w:rPr>
        <w:t>.</w:t>
      </w:r>
      <w:ins w:id="200" w:author="O'Sullivan, Ronan James" w:date="2023-07-04T14:51:00Z">
        <w:r w:rsidR="00CE39A5">
          <w:rPr>
            <w:rFonts w:ascii="Times New Roman" w:hAnsi="Times New Roman" w:cs="Times New Roman"/>
          </w:rPr>
          <w:t xml:space="preserve"> The reduced fitness of captive</w:t>
        </w:r>
      </w:ins>
      <w:ins w:id="201" w:author="O'Sullivan, Ronan James" w:date="2023-07-04T14:56:00Z">
        <w:r w:rsidR="00CE39A5">
          <w:rPr>
            <w:rFonts w:ascii="Times New Roman" w:hAnsi="Times New Roman" w:cs="Times New Roman"/>
          </w:rPr>
          <w:t xml:space="preserve">-reared fish in the wild is </w:t>
        </w:r>
      </w:ins>
      <w:ins w:id="202" w:author="O'Sullivan, Ronan James" w:date="2023-07-04T14:57:00Z">
        <w:r w:rsidR="00CE39A5">
          <w:rPr>
            <w:rFonts w:ascii="Times New Roman" w:hAnsi="Times New Roman" w:cs="Times New Roman"/>
          </w:rPr>
          <w:t>likely due to various</w:t>
        </w:r>
      </w:ins>
      <w:del w:id="203" w:author="O'Sullivan, Ronan James" w:date="2023-07-04T14:56:00Z">
        <w:r w:rsidR="001D2354" w:rsidRPr="009F769B" w:rsidDel="00CE39A5">
          <w:rPr>
            <w:rFonts w:ascii="Times New Roman" w:hAnsi="Times New Roman" w:cs="Times New Roman"/>
          </w:rPr>
          <w:delText xml:space="preserve"> A </w:delText>
        </w:r>
      </w:del>
      <w:del w:id="204" w:author="O'Sullivan, Ronan James" w:date="2023-07-04T14:57:00Z">
        <w:r w:rsidR="001D2354" w:rsidRPr="009F769B" w:rsidDel="00CE39A5">
          <w:rPr>
            <w:rFonts w:ascii="Times New Roman" w:hAnsi="Times New Roman" w:cs="Times New Roman"/>
          </w:rPr>
          <w:delText>range of</w:delText>
        </w:r>
      </w:del>
      <w:r w:rsidR="001D2354" w:rsidRPr="009F769B">
        <w:rPr>
          <w:rFonts w:ascii="Times New Roman" w:hAnsi="Times New Roman" w:cs="Times New Roman"/>
        </w:rPr>
        <w:t xml:space="preserve"> genetic </w:t>
      </w:r>
      <w:r w:rsidR="00137527" w:rsidRPr="009F769B">
        <w:rPr>
          <w:rFonts w:ascii="Times New Roman" w:hAnsi="Times New Roman" w:cs="Times New Roman"/>
        </w:rPr>
        <w:t xml:space="preserve">and demographic </w:t>
      </w:r>
      <w:del w:id="205" w:author="O'Sullivan, Ronan James" w:date="2023-07-04T14:58:00Z">
        <w:r w:rsidR="001D2354" w:rsidRPr="009F769B" w:rsidDel="00CE39A5">
          <w:rPr>
            <w:rFonts w:ascii="Times New Roman" w:hAnsi="Times New Roman" w:cs="Times New Roman"/>
          </w:rPr>
          <w:delText>interactions</w:delText>
        </w:r>
      </w:del>
      <w:del w:id="206" w:author="O'Sullivan, Ronan James" w:date="2023-07-04T14:57:00Z">
        <w:r w:rsidR="001D2354" w:rsidRPr="009F769B" w:rsidDel="00CE39A5">
          <w:rPr>
            <w:rFonts w:ascii="Times New Roman" w:hAnsi="Times New Roman" w:cs="Times New Roman"/>
          </w:rPr>
          <w:delText xml:space="preserve"> between hatchery and wild populations </w:delText>
        </w:r>
      </w:del>
      <w:del w:id="207" w:author="O'Sullivan, Ronan James" w:date="2023-07-04T14:40:00Z">
        <w:r w:rsidR="001D2354" w:rsidRPr="009F769B" w:rsidDel="004C7A5F">
          <w:rPr>
            <w:rFonts w:ascii="Times New Roman" w:hAnsi="Times New Roman" w:cs="Times New Roman"/>
          </w:rPr>
          <w:delText xml:space="preserve">can </w:delText>
        </w:r>
      </w:del>
      <w:del w:id="208" w:author="O'Sullivan, Ronan James" w:date="2023-07-04T14:57:00Z">
        <w:r w:rsidR="001D2354" w:rsidRPr="009F769B" w:rsidDel="00CE39A5">
          <w:rPr>
            <w:rFonts w:ascii="Times New Roman" w:hAnsi="Times New Roman" w:cs="Times New Roman"/>
          </w:rPr>
          <w:delText>occur</w:delText>
        </w:r>
      </w:del>
      <w:del w:id="209" w:author="O'Sullivan, Ronan James" w:date="2023-07-04T14:58:00Z">
        <w:r w:rsidR="001D2354" w:rsidRPr="009F769B" w:rsidDel="00CE39A5">
          <w:rPr>
            <w:rFonts w:ascii="Times New Roman" w:hAnsi="Times New Roman" w:cs="Times New Roman"/>
          </w:rPr>
          <w:delText xml:space="preserve"> </w:delText>
        </w:r>
      </w:del>
      <w:ins w:id="210" w:author="O'Sullivan, Ronan James" w:date="2023-07-04T14:58:00Z">
        <w:r w:rsidR="00CE39A5">
          <w:rPr>
            <w:rFonts w:ascii="Times New Roman" w:hAnsi="Times New Roman" w:cs="Times New Roman"/>
          </w:rPr>
          <w:t xml:space="preserve">mechanisms </w:t>
        </w:r>
      </w:ins>
      <w:r w:rsidR="001D2354" w:rsidRPr="009F769B">
        <w:rPr>
          <w:rFonts w:ascii="Times New Roman" w:hAnsi="Times New Roman" w:cs="Times New Roman"/>
        </w:rPr>
        <w:fldChar w:fldCharType="begin"/>
      </w:r>
      <w:r w:rsidR="00137527" w:rsidRPr="009F769B">
        <w:rPr>
          <w:rFonts w:ascii="Times New Roman" w:hAnsi="Times New Roman" w:cs="Times New Roman"/>
        </w:rPr>
        <w:instrText xml:space="preserve"> ADDIN ZOTERO_ITEM CSL_CITATION {"citationID":"7SOrEbO2","properties":{"formattedCitation":"(Waples 1991; Fraser 2008)","plainCitation":"(Waples 1991; Fraser 2008)","noteIndex":0},"citationItems":[{"id":1864,"uris":["http://zotero.org/users/2160202/items/IQZUV3VK"],"itemData":{"id":1864,"type":"article-journal","container-title":"Canadian Journal of Fisheries and Aquatic Sciences","issue":"S1","note":"ISBN: 0706-652X\npublisher: NRC Research Press Ottawa, Canada","page":"124-133","title":"Genetic interactions between hatchery and wild salmonids: lessons from the Pacific Northwest","volume":"48","author":[{"family":"Waples","given":"Robin S."}],"issued":{"date-parts":[["1991"]]}}},{"id":1282,"uris":["http://zotero.org/users/2160202/items/7RCVHRV8"],"itemData":{"id":1282,"type":"article-journal","container-title":"Evolutionary Applications","issue":"4","note":"ISBN: 1752-4571\npublisher: Wiley Online Library","page":"535-586","title":"How well can captive breeding programs conserve biodiversity? A review of salmonids","volume":"1","author":[{"family":"Fraser","given":"Dylan J."}],"issued":{"date-parts":[["2008"]]}}}],"schema":"https://github.com/citation-style-language/schema/raw/master/csl-citation.json"} </w:instrText>
      </w:r>
      <w:r w:rsidR="001D2354" w:rsidRPr="009F769B">
        <w:rPr>
          <w:rFonts w:ascii="Times New Roman" w:hAnsi="Times New Roman" w:cs="Times New Roman"/>
        </w:rPr>
        <w:fldChar w:fldCharType="separate"/>
      </w:r>
      <w:r w:rsidR="00137527" w:rsidRPr="009F769B">
        <w:rPr>
          <w:rFonts w:ascii="Times New Roman" w:hAnsi="Times New Roman" w:cs="Times New Roman"/>
        </w:rPr>
        <w:t xml:space="preserve">(Waples 1991; </w:t>
      </w:r>
      <w:r w:rsidR="00137527" w:rsidRPr="009F769B">
        <w:rPr>
          <w:rFonts w:ascii="Times New Roman" w:hAnsi="Times New Roman" w:cs="Times New Roman"/>
        </w:rPr>
        <w:lastRenderedPageBreak/>
        <w:t>Fraser 2008)</w:t>
      </w:r>
      <w:r w:rsidR="001D2354" w:rsidRPr="009F769B">
        <w:rPr>
          <w:rFonts w:ascii="Times New Roman" w:hAnsi="Times New Roman" w:cs="Times New Roman"/>
        </w:rPr>
        <w:fldChar w:fldCharType="end"/>
      </w:r>
      <w:ins w:id="211" w:author="O'Sullivan, Ronan James" w:date="2023-07-04T14:58:00Z">
        <w:r w:rsidR="00CE39A5">
          <w:rPr>
            <w:rFonts w:ascii="Times New Roman" w:hAnsi="Times New Roman" w:cs="Times New Roman"/>
          </w:rPr>
          <w:t xml:space="preserve"> that arise</w:t>
        </w:r>
      </w:ins>
      <w:del w:id="212" w:author="O'Sullivan, Ronan James" w:date="2023-07-04T14:40:00Z">
        <w:r w:rsidR="00137527" w:rsidRPr="009F769B" w:rsidDel="004C7A5F">
          <w:rPr>
            <w:rFonts w:ascii="Times New Roman" w:hAnsi="Times New Roman" w:cs="Times New Roman"/>
          </w:rPr>
          <w:delText xml:space="preserve">, </w:delText>
        </w:r>
      </w:del>
      <w:del w:id="213" w:author="O'Sullivan, Ronan James" w:date="2023-07-04T14:46:00Z">
        <w:r w:rsidR="00511569" w:rsidRPr="009F769B" w:rsidDel="004C7A5F">
          <w:rPr>
            <w:rFonts w:ascii="Times New Roman" w:hAnsi="Times New Roman" w:cs="Times New Roman"/>
          </w:rPr>
          <w:delText xml:space="preserve">with </w:delText>
        </w:r>
      </w:del>
      <w:del w:id="214" w:author="O'Sullivan, Ronan James" w:date="2023-07-03T11:47:00Z">
        <w:r w:rsidR="003A5011" w:rsidDel="007D7D69">
          <w:rPr>
            <w:rFonts w:ascii="Times New Roman" w:hAnsi="Times New Roman" w:cs="Times New Roman"/>
          </w:rPr>
          <w:delText xml:space="preserve">any </w:delText>
        </w:r>
      </w:del>
      <w:del w:id="215" w:author="O'Sullivan, Ronan James" w:date="2023-07-04T14:46:00Z">
        <w:r w:rsidR="00511569" w:rsidRPr="009F769B" w:rsidDel="004C7A5F">
          <w:rPr>
            <w:rFonts w:ascii="Times New Roman" w:hAnsi="Times New Roman" w:cs="Times New Roman"/>
          </w:rPr>
          <w:delText xml:space="preserve">potential demographic benefits of stocking being </w:delText>
        </w:r>
      </w:del>
      <w:del w:id="216" w:author="O'Sullivan, Ronan James" w:date="2023-07-03T11:47:00Z">
        <w:r w:rsidR="00511569" w:rsidRPr="009F769B" w:rsidDel="007D7D69">
          <w:rPr>
            <w:rFonts w:ascii="Times New Roman" w:hAnsi="Times New Roman" w:cs="Times New Roman"/>
          </w:rPr>
          <w:delText xml:space="preserve">offset </w:delText>
        </w:r>
      </w:del>
      <w:del w:id="217" w:author="O'Sullivan, Ronan James" w:date="2023-07-04T14:46:00Z">
        <w:r w:rsidR="00511569" w:rsidRPr="009F769B" w:rsidDel="004C7A5F">
          <w:rPr>
            <w:rFonts w:ascii="Times New Roman" w:hAnsi="Times New Roman" w:cs="Times New Roman"/>
          </w:rPr>
          <w:delText xml:space="preserve">by </w:delText>
        </w:r>
      </w:del>
      <w:del w:id="218" w:author="O'Sullivan, Ronan James" w:date="2023-07-04T14:41:00Z">
        <w:r w:rsidR="00511569" w:rsidRPr="009F769B" w:rsidDel="004C7A5F">
          <w:rPr>
            <w:rFonts w:ascii="Times New Roman" w:hAnsi="Times New Roman" w:cs="Times New Roman"/>
          </w:rPr>
          <w:delText>genetic homogenisation and reduced fitness of hatchery</w:delText>
        </w:r>
        <w:r w:rsidR="00925A32" w:rsidRPr="009F769B" w:rsidDel="004C7A5F">
          <w:rPr>
            <w:rFonts w:ascii="Times New Roman" w:hAnsi="Times New Roman" w:cs="Times New Roman"/>
          </w:rPr>
          <w:delText xml:space="preserve"> fish and their</w:delText>
        </w:r>
        <w:r w:rsidR="00511569" w:rsidRPr="009F769B" w:rsidDel="004C7A5F">
          <w:rPr>
            <w:rFonts w:ascii="Times New Roman" w:hAnsi="Times New Roman" w:cs="Times New Roman"/>
          </w:rPr>
          <w:delText xml:space="preserve"> hybrids </w:delText>
        </w:r>
        <w:r w:rsidR="00925A32" w:rsidRPr="009F769B" w:rsidDel="004C7A5F">
          <w:rPr>
            <w:rFonts w:ascii="Times New Roman" w:hAnsi="Times New Roman" w:cs="Times New Roman"/>
          </w:rPr>
          <w:delText xml:space="preserve">in wild environments </w:delText>
        </w:r>
        <w:r w:rsidR="00925A32" w:rsidRPr="009F769B" w:rsidDel="004C7A5F">
          <w:rPr>
            <w:rFonts w:ascii="Times New Roman" w:hAnsi="Times New Roman" w:cs="Times New Roman"/>
          </w:rPr>
          <w:fldChar w:fldCharType="begin"/>
        </w:r>
        <w:r w:rsidR="009447C2" w:rsidDel="004C7A5F">
          <w:rPr>
            <w:rFonts w:ascii="Times New Roman" w:hAnsi="Times New Roman" w:cs="Times New Roman"/>
          </w:rPr>
          <w:delInstrText xml:space="preserve"> ADDIN ZOTERO_ITEM CSL_CITATION {"citationID":"HE7wAnYR","properties":{"formattedCitation":"(Araki et al. 2008; O\\uc0\\u8217{}Sullivan et al. 2020)","plainCitation":"(Araki et al. 2008; O’Sullivan et al. 2020)","noteIndex":0},"citationItems":[{"id":236,"uris":["http://zotero.org/users/2160202/items/BM3XCMXW"],"itemData":{"id":236,"type":"article-journal","container-title":"Evolutionary Applications","issue":"2","page":"342-355","title":"Fitness of hatchery‐reared salmonids in the wild","volume":"1","author":[{"family":"Araki","given":"Hitoshi"},{"family":"Berejikian","given":"Barry A."},{"family":"Ford","given":"Michael J."},{"family":"Blouin","given":"Michael S."}],"issued":{"date-parts":[["2008"]]}}},{"id":44,"uris":["http://zotero.org/users/2160202/items/S8LZCATZ"],"itemData":{"id":44,"type":"article-journal","container-title":"Proceedings of the Royal Society B: Biological Sciences","issue":"1937","title":"Captive-bred Atlantic salmon released into the wild have fewer offspring than wild-bred fish and decrease population productivity: Relative fitness in Atlantic salmon","volume":"287","author":[{"family":"O'Sullivan","given":"R.J."},{"family":"Aykanat","given":"T."},{"family":"Johnston","given":"S.E."},{"family":"Rogan","given":"G."},{"family":"Poole","given":"R."},{"family":"Prodöhl","given":"P.A."},{"family":"De Eyto","given":"E."},{"family":"Primmer","given":"C.R."},{"family":"McGinnity","given":"P."},{"family":"Reed","given":"T.E."}],"issued":{"date-parts":[["2020"]]}}}],"schema":"https://github.com/citation-style-language/schema/raw/master/csl-citation.json"} </w:delInstrText>
        </w:r>
        <w:r w:rsidR="00925A32" w:rsidRPr="009F769B" w:rsidDel="004C7A5F">
          <w:rPr>
            <w:rFonts w:ascii="Times New Roman" w:hAnsi="Times New Roman" w:cs="Times New Roman"/>
          </w:rPr>
          <w:fldChar w:fldCharType="separate"/>
        </w:r>
        <w:r w:rsidR="009447C2" w:rsidRPr="009447C2" w:rsidDel="004C7A5F">
          <w:rPr>
            <w:rFonts w:ascii="Times New Roman" w:hAnsi="Times New Roman" w:cs="Times New Roman"/>
            <w:kern w:val="0"/>
            <w:szCs w:val="24"/>
          </w:rPr>
          <w:delText>(</w:delText>
        </w:r>
      </w:del>
      <w:del w:id="219" w:author="O'Sullivan, Ronan James" w:date="2023-07-03T11:47:00Z">
        <w:r w:rsidR="009447C2" w:rsidRPr="009447C2" w:rsidDel="007D7D69">
          <w:rPr>
            <w:rFonts w:ascii="Times New Roman" w:hAnsi="Times New Roman" w:cs="Times New Roman"/>
            <w:kern w:val="0"/>
            <w:szCs w:val="24"/>
          </w:rPr>
          <w:delText>Araki et al. 2008;</w:delText>
        </w:r>
      </w:del>
      <w:del w:id="220" w:author="O'Sullivan, Ronan James" w:date="2023-07-04T14:41:00Z">
        <w:r w:rsidR="009447C2" w:rsidRPr="009447C2" w:rsidDel="004C7A5F">
          <w:rPr>
            <w:rFonts w:ascii="Times New Roman" w:hAnsi="Times New Roman" w:cs="Times New Roman"/>
            <w:kern w:val="0"/>
            <w:szCs w:val="24"/>
          </w:rPr>
          <w:delText xml:space="preserve"> O’Sullivan et al. 2020)</w:delText>
        </w:r>
        <w:r w:rsidR="00925A32" w:rsidRPr="009F769B" w:rsidDel="004C7A5F">
          <w:rPr>
            <w:rFonts w:ascii="Times New Roman" w:hAnsi="Times New Roman" w:cs="Times New Roman"/>
          </w:rPr>
          <w:fldChar w:fldCharType="end"/>
        </w:r>
        <w:r w:rsidR="00925A32" w:rsidRPr="009F769B" w:rsidDel="004C7A5F">
          <w:rPr>
            <w:rFonts w:ascii="Times New Roman" w:hAnsi="Times New Roman" w:cs="Times New Roman"/>
          </w:rPr>
          <w:delText xml:space="preserve"> </w:delText>
        </w:r>
      </w:del>
      <w:del w:id="221" w:author="O'Sullivan, Ronan James" w:date="2023-07-04T14:58:00Z">
        <w:r w:rsidR="00511569" w:rsidRPr="009F769B" w:rsidDel="00CE39A5">
          <w:rPr>
            <w:rFonts w:ascii="Times New Roman" w:hAnsi="Times New Roman" w:cs="Times New Roman"/>
          </w:rPr>
          <w:delText>as</w:delText>
        </w:r>
      </w:del>
      <w:r w:rsidR="00511569" w:rsidRPr="009F769B">
        <w:rPr>
          <w:rFonts w:ascii="Times New Roman" w:hAnsi="Times New Roman" w:cs="Times New Roman"/>
        </w:rPr>
        <w:t xml:space="preserve"> a result of adaptation</w:t>
      </w:r>
      <w:ins w:id="222" w:author="O'Sullivan, Ronan James" w:date="2023-07-04T14:58:00Z">
        <w:r w:rsidR="00CE39A5">
          <w:rPr>
            <w:rFonts w:ascii="Times New Roman" w:hAnsi="Times New Roman" w:cs="Times New Roman"/>
          </w:rPr>
          <w:t>/acclimation</w:t>
        </w:r>
      </w:ins>
      <w:r w:rsidR="00511569" w:rsidRPr="009F769B">
        <w:rPr>
          <w:rFonts w:ascii="Times New Roman" w:hAnsi="Times New Roman" w:cs="Times New Roman"/>
        </w:rPr>
        <w:t xml:space="preserve"> to the captive environment</w:t>
      </w:r>
      <w:r w:rsidR="00925A32" w:rsidRPr="009F769B">
        <w:rPr>
          <w:rFonts w:ascii="Times New Roman" w:hAnsi="Times New Roman" w:cs="Times New Roman"/>
        </w:rPr>
        <w:t xml:space="preserve"> </w:t>
      </w:r>
      <w:r w:rsidR="00925A32" w:rsidRPr="009F769B">
        <w:rPr>
          <w:rFonts w:ascii="Times New Roman" w:hAnsi="Times New Roman" w:cs="Times New Roman"/>
        </w:rPr>
        <w:fldChar w:fldCharType="begin"/>
      </w:r>
      <w:r w:rsidR="00384AD1" w:rsidRPr="009F769B">
        <w:rPr>
          <w:rFonts w:ascii="Times New Roman" w:hAnsi="Times New Roman" w:cs="Times New Roman"/>
        </w:rPr>
        <w:instrText xml:space="preserve"> ADDIN ZOTERO_ITEM CSL_CITATION {"citationID":"wD9irzeU","properties":{"formattedCitation":"(Araki, Cooper, and Blouin 2007; Christie et al. 2012; Fraser et al. 2019; Milot et al. 2013)","plainCitation":"(Araki, Cooper, and Blouin 2007; Christie et al. 2012; Fraser et al. 2019; Milot et al. 2013)","noteIndex":0},"citationItems":[{"id":1865,"uris":["http://zotero.org/users/2160202/items/E3Y2M892"],"itemData":{"id":1865,"type":"article-journal","container-title":"Science","issue":"5847","note":"ISBN: 0036-8075\npublisher: American Association for the Advancement of Science","page":"100-103","title":"Genetic effects of captive breeding cause a rapid, cumulative fitness decline in the wild","volume":"318","author":[{"family":"Araki","given":"Hitoshi"},{"family":"Cooper","given":"Becky"},{"family":"Blouin","given":"Michael S."}],"issued":{"date-parts":[["2007"]]}}},{"id":1866,"uris":["http://zotero.org/users/2160202/items/X9UQK8K6"],"itemData":{"id":1866,"type":"article-journal","container-title":"Proceedings of the National Academy of Sciences","issue":"1","note":"ISBN: 0027-8424\npublisher: National Acad Sciences","page":"238-242","title":"Genetic adaptation to captivity can occur in a single generation","volume":"109","author":[{"family":"Christie","given":"Mark R."},{"family":"Marine","given":"Melanie L."},{"family":"French","given":"Rod A."},{"family":"Blouin","given":"Michael S."}],"issued":{"date-parts":[["2012"]]}}},{"id":1867,"uris":["http://zotero.org/users/2160202/items/BUX22XUP"],"itemData":{"id":1867,"type":"article-journal","container-title":"Evolutionary applications","issue":"7","note":"ISBN: 1752-4571\npublisher: Wiley Online Library","page":"1305-1317","title":"Population correlates of rapid captive‐induced maladaptation in a wild fish","volume":"12","author":[{"family":"Fraser","given":"Dylan J."},{"family":"Walker","given":"Lisa"},{"family":"Yates","given":"Matthew C."},{"family":"Marin","given":"Kia"},{"family":"Wood","given":"Jacquelyn LA"},{"family":"Bernos","given":"Thais A."},{"family":"Zastavniouk","given":"Carol"}],"issued":{"date-parts":[["2019"]]}}},{"id":1868,"uris":["http://zotero.org/users/2160202/items/6RF6DKRK"],"itemData":{"id":1868,"type":"article-journal","container-title":"Evolutionary applications","issue":"3","note":"ISBN: 1752-4571\npublisher: Wiley Online Library","page":"472-485","title":"Reduced fitness of A tlantic salmon released in the wild after one generation of captive breeding","volume":"6","author":[{"family":"Milot","given":"Emmanuel"},{"family":"Perrier","given":"Charles"},{"family":"Papillon","given":"Lucie"},{"family":"Dodson","given":"Julian J."},{"family":"Bernatchez","given":"Louis"}],"issued":{"date-parts":[["2013"]]}}}],"schema":"https://github.com/citation-style-language/schema/raw/master/csl-citation.json"} </w:instrText>
      </w:r>
      <w:r w:rsidR="00925A32" w:rsidRPr="009F769B">
        <w:rPr>
          <w:rFonts w:ascii="Times New Roman" w:hAnsi="Times New Roman" w:cs="Times New Roman"/>
        </w:rPr>
        <w:fldChar w:fldCharType="separate"/>
      </w:r>
      <w:r w:rsidR="00384AD1" w:rsidRPr="009F769B">
        <w:rPr>
          <w:rFonts w:ascii="Times New Roman" w:hAnsi="Times New Roman" w:cs="Times New Roman"/>
        </w:rPr>
        <w:t>(</w:t>
      </w:r>
      <w:del w:id="223" w:author="O'Sullivan, Ronan James" w:date="2023-07-03T11:48:00Z">
        <w:r w:rsidR="00384AD1" w:rsidRPr="009F769B" w:rsidDel="007D7D69">
          <w:rPr>
            <w:rFonts w:ascii="Times New Roman" w:hAnsi="Times New Roman" w:cs="Times New Roman"/>
          </w:rPr>
          <w:delText xml:space="preserve">Araki, Cooper, and Blouin 2007; </w:delText>
        </w:r>
      </w:del>
      <w:r w:rsidR="00384AD1" w:rsidRPr="009F769B">
        <w:rPr>
          <w:rFonts w:ascii="Times New Roman" w:hAnsi="Times New Roman" w:cs="Times New Roman"/>
        </w:rPr>
        <w:t>Christie et al. 2012; Fraser et al. 2019; Milot et al. 2013)</w:t>
      </w:r>
      <w:r w:rsidR="00925A32" w:rsidRPr="009F769B">
        <w:rPr>
          <w:rFonts w:ascii="Times New Roman" w:hAnsi="Times New Roman" w:cs="Times New Roman"/>
        </w:rPr>
        <w:fldChar w:fldCharType="end"/>
      </w:r>
      <w:r w:rsidR="00925A32" w:rsidRPr="009F769B">
        <w:rPr>
          <w:rFonts w:ascii="Times New Roman" w:hAnsi="Times New Roman" w:cs="Times New Roman"/>
        </w:rPr>
        <w:t xml:space="preserve">. </w:t>
      </w:r>
      <w:r w:rsidR="00E92388" w:rsidRPr="009F769B">
        <w:rPr>
          <w:rFonts w:ascii="Times New Roman" w:hAnsi="Times New Roman" w:cs="Times New Roman"/>
        </w:rPr>
        <w:t xml:space="preserve">Whilst epigenetic mechanisms may play a role </w:t>
      </w:r>
      <w:r w:rsidR="00A52E99">
        <w:rPr>
          <w:rFonts w:ascii="Times New Roman" w:hAnsi="Times New Roman" w:cs="Times New Roman"/>
        </w:rPr>
        <w:t>here</w:t>
      </w:r>
      <w:r w:rsidR="00E92388" w:rsidRPr="009F769B">
        <w:rPr>
          <w:rFonts w:ascii="Times New Roman" w:hAnsi="Times New Roman" w:cs="Times New Roman"/>
        </w:rPr>
        <w:t xml:space="preserve"> </w:t>
      </w:r>
      <w:r w:rsidR="003553F7"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{"citationID":"CeY3Kn6t","properties":{"formattedCitation":"(Rodriguez Barreto et al. 2019; Le Luyer et al. 2017; Venney et al. 2023)","plainCitation":"(Rodriguez Barreto et al. 2019; Le Luyer et al. 2017; Venney et al. 2023)","noteIndex":0},"citationItems":[{"id":1279,"uris":["http://zotero.org/users/2160202/items/TXWQIFIU"],"itemData":{"id":1279,"type":"article-journal","container-title":"Molecular biology and evolution","issue":"10","note":"ISBN: 0737-4038\npublisher: Oxford University Press","page":"2205-2211","title":"DNA methylation changes in the sperm of captive-reared fish: a route to epigenetic introgression in wild populations","volume":"36","author":[{"family":"Rodriguez Barreto","given":"Deiene"},{"family":"Garcia de Leaniz","given":"Carlos"},{"family":"Verspoor","given":"Eric"},{"family":"Sobolewska","given":"Halina"},{"family":"Coulson","given":"Mark"},{"family":"Consuegra","given":"Sofia"}],"issued":{"date-parts":[["2019"]]}}},{"id":1283,"uris":["http://zotero.org/users/2160202/items/SZIJYEGK"],"itemData":{"id":1283,"type":"article-journal","container-title":"Proceedings of the National Academy of Sciences","issue":"49","note":"ISBN: 0027-8424\npublisher: National Acad Sciences","page":"12964-12969","title":"Parallel epigenetic modifications induced by hatchery rearing in a Pacific salmon","volume":"114","author":[{"family":"Le Luyer","given":"Jérémy"},{"family":"Laporte","given":"Martin"},{"family":"Beacham","given":"Terry D."},{"family":"Kaukinen","given":"Karia H."},{"family":"Withler","given":"Ruth E."},{"family":"Leong","given":"Jong S."},{"family":"Rondeau","given":"Eric B."},{"family":"Koop","given":"Ben F."},{"family":"Bernatchez","given":"Louis"}],"issued":{"date-parts":[["2017"]]}}},{"id":1871,"uris":["http://zotero.org/users/2160202/items/M7W4QWIE"],"itemData":{"id":1871,"type":"article","abstract":"Captive rearing in salmon hatcheries can have considerable impacts on both fish phenotype and fitness within a single generation, even in the absence of genetic change. Evidence for hatchery-induced changes in DNA methylation is becoming abundant, though questions remain on the sex-specificity of these effects, their persistence until spawning, and potential for transmission to future generations. Here we performed whole genome methylation sequencing of fin tissue for 16 hatchery and 16 wild Atlantic salmon (Salmo salar) returning to spawn in the Rimouski River, Québec. We identified two cohorts of hatchery-reared salmon through methylation analysis, one of which was epigenetically similar to wild fish, suggesting that supplementation efforts may be able to minimize the epigenetic effects of hatchery rearing. We found considerable sex-specific effects of hatchery rearing, with few genomic regions being affected in both males and females. We also analysed the methylome of 32 F1 offspring from four groups (pure wild, pure hatchery origin, and reciprocal hybrids). We found that few epigenetic changes due to parental hatchery rearing persisted in the F1 offspring though the patterns of inheritance appear to be complex, involving nonadditive effects. Our results suggest that the epigenetic effects of hatchery rearing can be minimal in F0. There may also be minimal epigenetic inheritance and rapid loss of epigenetic changes associated with hatchery rearing. However, due to sex-specificity and nonadditive patterns of inheritance, methylation changes due to captive rearing are rather complex and the field would benefit from further research on minimizing the epigenetic effects of captive rearing in conservation efforts.","DOI":"10.1101/2022.10.03.510655","language":"en","license":"© 2023, Posted by Cold Spring Harbor Laboratory. This pre-print is available under a Creative Commons License (Attribution-NonCommercial-NoDerivs 4.0 International), CC BY-NC-ND 4.0, as described at http://creativecommons.org/licenses/by-nc-nd/4.0/","note":"page: 2022.10.03.510655\nsection: New Results","publisher":"bioRxiv","source":"bioRxiv","title":"Captive rearing effects on the methylome of Atlantic salmon after oceanic migration: sex-specificity and intergenerational stability","title-short":"Captive rearing effects on the methylome of Atlantic salmon after oceanic migration","URL":"https://www.biorxiv.org/content/10.1101/2022.10.03.510655v2","author":[{"family":"Venney","given":"Clare J."},{"family":"Bouchard","given":"Raphaël"},{"family":"April","given":"Julien"},{"family":"Normandeau","given":"Eric"},{"family":"Lecomte","given":"Laurie"},{"family":"Côté","given":"Guillaume"},{"family":"Bernatchez","given":"Louis"}],"accessed":{"date-parts":[["2023",6,28]]},"issued":{"date-parts":[["2023",1,20]]}}}],"schema":"https://github.com/citation-style-language/schema/raw/master/csl-citation.json"} </w:instrText>
      </w:r>
      <w:r w:rsidR="003553F7" w:rsidRPr="009F769B">
        <w:rPr>
          <w:rFonts w:ascii="Times New Roman" w:hAnsi="Times New Roman" w:cs="Times New Roman"/>
        </w:rPr>
        <w:fldChar w:fldCharType="separate"/>
      </w:r>
      <w:r w:rsidR="00ED68B4" w:rsidRPr="009F769B">
        <w:rPr>
          <w:rFonts w:ascii="Times New Roman" w:hAnsi="Times New Roman" w:cs="Times New Roman"/>
        </w:rPr>
        <w:t>(Rodriguez Barreto et al. 2019; Le Luyer et al. 2017; Venney et al. 2023)</w:t>
      </w:r>
      <w:r w:rsidR="003553F7" w:rsidRPr="009F769B">
        <w:rPr>
          <w:rFonts w:ascii="Times New Roman" w:hAnsi="Times New Roman" w:cs="Times New Roman"/>
        </w:rPr>
        <w:fldChar w:fldCharType="end"/>
      </w:r>
      <w:r w:rsidR="00E92388" w:rsidRPr="009F769B">
        <w:rPr>
          <w:rFonts w:ascii="Times New Roman" w:hAnsi="Times New Roman" w:cs="Times New Roman"/>
        </w:rPr>
        <w:t xml:space="preserve">, </w:t>
      </w:r>
      <w:r w:rsidR="00D51EDB">
        <w:rPr>
          <w:rFonts w:ascii="Times New Roman" w:hAnsi="Times New Roman" w:cs="Times New Roman"/>
        </w:rPr>
        <w:t xml:space="preserve">functional </w:t>
      </w:r>
      <w:r w:rsidR="00E92388" w:rsidRPr="009F769B">
        <w:rPr>
          <w:rFonts w:ascii="Times New Roman" w:hAnsi="Times New Roman" w:cs="Times New Roman"/>
        </w:rPr>
        <w:t xml:space="preserve">genetic changes are likely to underpin </w:t>
      </w:r>
      <w:r w:rsidR="00A52E99">
        <w:rPr>
          <w:rFonts w:ascii="Times New Roman" w:hAnsi="Times New Roman" w:cs="Times New Roman"/>
        </w:rPr>
        <w:t xml:space="preserve">at least </w:t>
      </w:r>
      <w:r w:rsidR="00E92388" w:rsidRPr="009F769B">
        <w:rPr>
          <w:rFonts w:ascii="Times New Roman" w:hAnsi="Times New Roman" w:cs="Times New Roman"/>
        </w:rPr>
        <w:t xml:space="preserve">some of the </w:t>
      </w:r>
      <w:r w:rsidR="00A52E99">
        <w:rPr>
          <w:rFonts w:ascii="Times New Roman" w:hAnsi="Times New Roman" w:cs="Times New Roman"/>
        </w:rPr>
        <w:t xml:space="preserve">phenotypic </w:t>
      </w:r>
      <w:r w:rsidR="00E92388" w:rsidRPr="009F769B">
        <w:rPr>
          <w:rFonts w:ascii="Times New Roman" w:hAnsi="Times New Roman" w:cs="Times New Roman"/>
        </w:rPr>
        <w:t xml:space="preserve">divergence between hatchery and wild fish, given the </w:t>
      </w:r>
      <w:del w:id="224" w:author="O'Sullivan, Ronan James" w:date="2023-07-03T11:52:00Z">
        <w:r w:rsidR="00E92388" w:rsidRPr="009F769B" w:rsidDel="00F25DD6">
          <w:rPr>
            <w:rFonts w:ascii="Times New Roman" w:hAnsi="Times New Roman" w:cs="Times New Roman"/>
          </w:rPr>
          <w:delText xml:space="preserve">starkly </w:delText>
        </w:r>
      </w:del>
      <w:ins w:id="225" w:author="O'Sullivan, Ronan James" w:date="2023-07-03T11:52:00Z">
        <w:r w:rsidR="00F25DD6">
          <w:rPr>
            <w:rFonts w:ascii="Times New Roman" w:hAnsi="Times New Roman" w:cs="Times New Roman"/>
          </w:rPr>
          <w:t>markedly</w:t>
        </w:r>
        <w:r w:rsidR="00F25DD6" w:rsidRPr="009F769B">
          <w:rPr>
            <w:rFonts w:ascii="Times New Roman" w:hAnsi="Times New Roman" w:cs="Times New Roman"/>
          </w:rPr>
          <w:t xml:space="preserve"> </w:t>
        </w:r>
      </w:ins>
      <w:r w:rsidR="00E92388" w:rsidRPr="009F769B">
        <w:rPr>
          <w:rFonts w:ascii="Times New Roman" w:hAnsi="Times New Roman" w:cs="Times New Roman"/>
        </w:rPr>
        <w:t xml:space="preserve">different selective </w:t>
      </w:r>
      <w:del w:id="226" w:author="O'Sullivan, Ronan James" w:date="2023-07-03T11:52:00Z">
        <w:r w:rsidR="00E92388" w:rsidRPr="009F769B" w:rsidDel="00F25DD6">
          <w:rPr>
            <w:rFonts w:ascii="Times New Roman" w:hAnsi="Times New Roman" w:cs="Times New Roman"/>
          </w:rPr>
          <w:delText>environments</w:delText>
        </w:r>
        <w:r w:rsidR="0086359F" w:rsidRPr="009F769B" w:rsidDel="00F25DD6">
          <w:rPr>
            <w:rFonts w:ascii="Times New Roman" w:hAnsi="Times New Roman" w:cs="Times New Roman"/>
          </w:rPr>
          <w:delText xml:space="preserve"> </w:delText>
        </w:r>
      </w:del>
      <w:ins w:id="227" w:author="O'Sullivan, Ronan James" w:date="2023-07-03T11:52:00Z">
        <w:r w:rsidR="00F25DD6">
          <w:rPr>
            <w:rFonts w:ascii="Times New Roman" w:hAnsi="Times New Roman" w:cs="Times New Roman"/>
          </w:rPr>
          <w:t>landscapes</w:t>
        </w:r>
        <w:r w:rsidR="00F25DD6" w:rsidRPr="009F769B">
          <w:rPr>
            <w:rFonts w:ascii="Times New Roman" w:hAnsi="Times New Roman" w:cs="Times New Roman"/>
          </w:rPr>
          <w:t xml:space="preserve"> </w:t>
        </w:r>
      </w:ins>
      <w:r w:rsidR="00ED68B4"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{"citationID":"BJaVNRmc","properties":{"formattedCitation":"(Gross 1998)","plainCitation":"(Gross 1998)","noteIndex":0},"citationItems":[{"id":500,"uris":["http://zotero.org/users/2160202/items/GQVM5QZ2"],"itemData":{"id":500,"type":"article-journal","container-title":"Canadian Journal of Fisheries and Aquatic Sciences","issue":"S1","page":"131-144","title":"One species with two biologies: Atlantic salmon (Salmo salar) in the wild and in aquaculture","volume":"55","author":[{"family":"Gross","given":"Mart R."}],"issued":{"date-parts":[["1998"]]}}}],"schema":"https://github.com/citation-style-language/schema/raw/master/csl-citation.json"} </w:instrText>
      </w:r>
      <w:r w:rsidR="00ED68B4" w:rsidRPr="009F769B">
        <w:rPr>
          <w:rFonts w:ascii="Times New Roman" w:hAnsi="Times New Roman" w:cs="Times New Roman"/>
        </w:rPr>
        <w:fldChar w:fldCharType="separate"/>
      </w:r>
      <w:r w:rsidR="00ED68B4" w:rsidRPr="009F769B">
        <w:rPr>
          <w:rFonts w:ascii="Times New Roman" w:hAnsi="Times New Roman" w:cs="Times New Roman"/>
        </w:rPr>
        <w:t>(Gross 1998)</w:t>
      </w:r>
      <w:r w:rsidR="00ED68B4" w:rsidRPr="009F769B">
        <w:rPr>
          <w:rFonts w:ascii="Times New Roman" w:hAnsi="Times New Roman" w:cs="Times New Roman"/>
        </w:rPr>
        <w:fldChar w:fldCharType="end"/>
      </w:r>
      <w:r w:rsidR="00ED68B4" w:rsidRPr="009F769B">
        <w:rPr>
          <w:rFonts w:ascii="Times New Roman" w:hAnsi="Times New Roman" w:cs="Times New Roman"/>
        </w:rPr>
        <w:t xml:space="preserve"> </w:t>
      </w:r>
      <w:r w:rsidR="0086359F" w:rsidRPr="009F769B">
        <w:rPr>
          <w:rFonts w:ascii="Times New Roman" w:hAnsi="Times New Roman" w:cs="Times New Roman"/>
        </w:rPr>
        <w:t xml:space="preserve">and the fact that many of the </w:t>
      </w:r>
      <w:del w:id="228" w:author="O'Sullivan, Ronan James" w:date="2023-07-03T11:53:00Z">
        <w:r w:rsidR="0086359F" w:rsidRPr="009F769B" w:rsidDel="00F25DD6">
          <w:rPr>
            <w:rFonts w:ascii="Times New Roman" w:hAnsi="Times New Roman" w:cs="Times New Roman"/>
          </w:rPr>
          <w:delText xml:space="preserve">key </w:delText>
        </w:r>
      </w:del>
      <w:r w:rsidR="0086359F" w:rsidRPr="009F769B">
        <w:rPr>
          <w:rFonts w:ascii="Times New Roman" w:hAnsi="Times New Roman" w:cs="Times New Roman"/>
        </w:rPr>
        <w:t xml:space="preserve">traits involved are heritable </w:t>
      </w:r>
      <w:r w:rsidR="00ED68B4"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{"citationID":"vkOo1jsp","properties":{"formattedCitation":"(Carlson and Seamons 2008)","plainCitation":"(Carlson and Seamons 2008)","noteIndex":0},"citationItems":[{"id":470,"uris":["http://zotero.org/users/2160202/items/TQS5HBFG"],"itemData":{"id":470,"type":"article-journal","container-title":"Evolutionary Applications","issue":"2","page":"222-238","title":"A review of quantitative genetic components of fitness in salmonids: implications for adaptation to future change","volume":"1","author":[{"family":"Carlson","given":"Stephanie M."},{"family":"Seamons","given":"Todd R."}],"issued":{"date-parts":[["2008"]]}}}],"schema":"https://github.com/citation-style-language/schema/raw/master/csl-citation.json"} </w:instrText>
      </w:r>
      <w:r w:rsidR="00ED68B4" w:rsidRPr="009F769B">
        <w:rPr>
          <w:rFonts w:ascii="Times New Roman" w:hAnsi="Times New Roman" w:cs="Times New Roman"/>
        </w:rPr>
        <w:fldChar w:fldCharType="separate"/>
      </w:r>
      <w:r w:rsidR="00ED68B4" w:rsidRPr="009F769B">
        <w:rPr>
          <w:rFonts w:ascii="Times New Roman" w:hAnsi="Times New Roman" w:cs="Times New Roman"/>
        </w:rPr>
        <w:t>(Carlson and Seamons 2008)</w:t>
      </w:r>
      <w:r w:rsidR="00ED68B4" w:rsidRPr="009F769B">
        <w:rPr>
          <w:rFonts w:ascii="Times New Roman" w:hAnsi="Times New Roman" w:cs="Times New Roman"/>
        </w:rPr>
        <w:fldChar w:fldCharType="end"/>
      </w:r>
      <w:r w:rsidR="0086359F" w:rsidRPr="009F769B">
        <w:rPr>
          <w:rFonts w:ascii="Times New Roman" w:hAnsi="Times New Roman" w:cs="Times New Roman"/>
        </w:rPr>
        <w:t xml:space="preserve">. </w:t>
      </w:r>
    </w:p>
    <w:p w14:paraId="49066F7F" w14:textId="7600100E" w:rsidR="003A4B32" w:rsidRPr="009F769B" w:rsidDel="0008745B" w:rsidRDefault="003D19FC" w:rsidP="006D081A">
      <w:pPr>
        <w:spacing w:line="480" w:lineRule="auto"/>
        <w:jc w:val="both"/>
        <w:rPr>
          <w:del w:id="229" w:author="O'Sullivan, Ronan James" w:date="2023-07-04T14:31:00Z"/>
          <w:rFonts w:ascii="Times New Roman" w:hAnsi="Times New Roman" w:cs="Times New Roman"/>
        </w:rPr>
      </w:pPr>
      <w:del w:id="230" w:author="O'Sullivan, Ronan James" w:date="2023-07-04T14:31:00Z">
        <w:r w:rsidRPr="009F769B" w:rsidDel="0008745B">
          <w:rPr>
            <w:rFonts w:ascii="Times New Roman" w:hAnsi="Times New Roman" w:cs="Times New Roman"/>
          </w:rPr>
          <w:delText xml:space="preserve">Another major pressure in salmonids, in particular Atlantic salmon, is the escape of farmed fish into wild populations. Farmed salmon are </w:delText>
        </w:r>
        <w:r w:rsidR="005F15F1" w:rsidDel="0008745B">
          <w:rPr>
            <w:rFonts w:ascii="Times New Roman" w:hAnsi="Times New Roman" w:cs="Times New Roman"/>
          </w:rPr>
          <w:delText>genetically</w:delText>
        </w:r>
        <w:r w:rsidRPr="009F769B" w:rsidDel="0008745B">
          <w:rPr>
            <w:rFonts w:ascii="Times New Roman" w:hAnsi="Times New Roman" w:cs="Times New Roman"/>
          </w:rPr>
          <w:delText xml:space="preserve"> divergent from wild salmon</w:delText>
        </w:r>
      </w:del>
      <w:del w:id="231" w:author="O'Sullivan, Ronan James" w:date="2023-07-03T11:53:00Z">
        <w:r w:rsidRPr="009F769B" w:rsidDel="00F25DD6">
          <w:rPr>
            <w:rFonts w:ascii="Times New Roman" w:hAnsi="Times New Roman" w:cs="Times New Roman"/>
          </w:rPr>
          <w:delText xml:space="preserve"> in a range of traits</w:delText>
        </w:r>
      </w:del>
      <w:del w:id="232" w:author="O'Sullivan, Ronan James" w:date="2023-07-04T14:31:00Z">
        <w:r w:rsidRPr="009F769B" w:rsidDel="0008745B">
          <w:rPr>
            <w:rFonts w:ascii="Times New Roman" w:hAnsi="Times New Roman" w:cs="Times New Roman"/>
          </w:rPr>
          <w:delText xml:space="preserve">, owing to </w:delText>
        </w:r>
        <w:r w:rsidR="0030245C" w:rsidRPr="009F769B" w:rsidDel="0008745B">
          <w:rPr>
            <w:rFonts w:ascii="Times New Roman" w:hAnsi="Times New Roman" w:cs="Times New Roman"/>
          </w:rPr>
          <w:delText xml:space="preserve">intentional artificial selection for commercially important </w:delText>
        </w:r>
        <w:r w:rsidR="00AC3F1E" w:rsidDel="0008745B">
          <w:rPr>
            <w:rFonts w:ascii="Times New Roman" w:hAnsi="Times New Roman" w:cs="Times New Roman"/>
          </w:rPr>
          <w:delText>characteristics</w:delText>
        </w:r>
        <w:r w:rsidR="0030245C" w:rsidRPr="009F769B" w:rsidDel="0008745B">
          <w:rPr>
            <w:rFonts w:ascii="Times New Roman" w:hAnsi="Times New Roman" w:cs="Times New Roman"/>
          </w:rPr>
          <w:delText>, relaxed</w:delText>
        </w:r>
        <w:r w:rsidR="00AC3F1E" w:rsidDel="0008745B">
          <w:rPr>
            <w:rFonts w:ascii="Times New Roman" w:hAnsi="Times New Roman" w:cs="Times New Roman"/>
          </w:rPr>
          <w:delText>/domestication selection in captivity</w:delText>
        </w:r>
        <w:r w:rsidR="0030245C" w:rsidRPr="009F769B" w:rsidDel="0008745B">
          <w:rPr>
            <w:rFonts w:ascii="Times New Roman" w:hAnsi="Times New Roman" w:cs="Times New Roman"/>
          </w:rPr>
          <w:delText>, founder effects</w:delText>
        </w:r>
        <w:r w:rsidR="0071481E" w:rsidDel="0008745B">
          <w:rPr>
            <w:rFonts w:ascii="Times New Roman" w:hAnsi="Times New Roman" w:cs="Times New Roman"/>
          </w:rPr>
          <w:delText>,</w:delText>
        </w:r>
        <w:r w:rsidR="0030245C" w:rsidRPr="009F769B" w:rsidDel="0008745B">
          <w:rPr>
            <w:rFonts w:ascii="Times New Roman" w:hAnsi="Times New Roman" w:cs="Times New Roman"/>
          </w:rPr>
          <w:delText xml:space="preserve"> and genetic drift</w:delText>
        </w:r>
        <w:r w:rsidR="003A4B32" w:rsidRPr="009F769B" w:rsidDel="0008745B">
          <w:rPr>
            <w:rFonts w:ascii="Times New Roman" w:hAnsi="Times New Roman" w:cs="Times New Roman"/>
          </w:rPr>
          <w:delText xml:space="preserve"> </w:delText>
        </w:r>
        <w:r w:rsidR="003A4B32" w:rsidRPr="009F769B" w:rsidDel="0008745B">
          <w:rPr>
            <w:rFonts w:ascii="Times New Roman" w:hAnsi="Times New Roman" w:cs="Times New Roman"/>
          </w:rPr>
          <w:fldChar w:fldCharType="begin"/>
        </w:r>
        <w:r w:rsidR="003A4B32" w:rsidRPr="009F769B" w:rsidDel="0008745B">
          <w:rPr>
            <w:rFonts w:ascii="Times New Roman" w:hAnsi="Times New Roman" w:cs="Times New Roman"/>
          </w:rPr>
          <w:delInstrText xml:space="preserve"> ADDIN ZOTERO_ITEM CSL_CITATION {"citationID":"ZNnauQO0","properties":{"formattedCitation":"(Gj\\uc0\\u248{}en and Bentsen 1997; Gjedrem, Gj\\uc0\\u248{}en, and Gjerde 1991)","plainCitation":"(Gjøen and Bentsen 1997; Gjedrem, Gjøen, and Gjerde 1991)","noteIndex":0},"citationItems":[{"id":482,"uris":["http://zotero.org/users/2160202/items/3NTBWCV3"],"itemData":{"id":482,"type":"article-journal","container-title":"ICES Journal of Marine Science: Journal du Conseil","issue":"6","page":"1009-1014","title":"Past, present, and future of genetic improvement in salmon aquaculture","volume":"54","author":[{"family":"Gjøen","given":"H. M."},{"family":"Bentsen","given":"H. B."}],"issued":{"date-parts":[["1997"]]}}},{"id":481,"uris":["http://zotero.org/users/2160202/items/D34WKF22"],"itemData":{"id":481,"type":"article-journal","container-title":"Aquaculture","issue":"1","page":"41-50","title":"Genetic origin of Norwegian farmed Atlantic salmon","volume":"98","author":[{"family":"Gjedrem","given":"Trygve"},{"family":"Gjøen","given":"Hans Magnus"},{"family":"Gjerde","given":"Bjarne"}],"issued":{"date-parts":[["1991"]]}}}],"schema":"https://github.com/citation-style-language/schema/raw/master/csl-citation.json"} </w:delInstrText>
        </w:r>
        <w:r w:rsidR="003A4B32" w:rsidRPr="009F769B" w:rsidDel="0008745B">
          <w:rPr>
            <w:rFonts w:ascii="Times New Roman" w:hAnsi="Times New Roman" w:cs="Times New Roman"/>
          </w:rPr>
          <w:fldChar w:fldCharType="separate"/>
        </w:r>
        <w:r w:rsidR="003A4B32" w:rsidRPr="009F769B" w:rsidDel="0008745B">
          <w:rPr>
            <w:rFonts w:ascii="Times New Roman" w:hAnsi="Times New Roman" w:cs="Times New Roman"/>
            <w:kern w:val="0"/>
            <w:szCs w:val="24"/>
          </w:rPr>
          <w:delText>(Gjøen and Bentsen 1997; Gjedrem, Gjøen, and Gjerde 1991)</w:delText>
        </w:r>
        <w:r w:rsidR="003A4B32" w:rsidRPr="009F769B" w:rsidDel="0008745B">
          <w:rPr>
            <w:rFonts w:ascii="Times New Roman" w:hAnsi="Times New Roman" w:cs="Times New Roman"/>
          </w:rPr>
          <w:fldChar w:fldCharType="end"/>
        </w:r>
        <w:r w:rsidR="003A4B32" w:rsidRPr="009F769B" w:rsidDel="0008745B">
          <w:rPr>
            <w:rFonts w:ascii="Times New Roman" w:hAnsi="Times New Roman" w:cs="Times New Roman"/>
          </w:rPr>
          <w:delText>.</w:delText>
        </w:r>
        <w:r w:rsidR="008745E5" w:rsidRPr="009F769B" w:rsidDel="0008745B">
          <w:rPr>
            <w:rFonts w:ascii="Times New Roman" w:hAnsi="Times New Roman" w:cs="Times New Roman"/>
          </w:rPr>
          <w:delText xml:space="preserve"> </w:delText>
        </w:r>
        <w:r w:rsidR="002F2A7B" w:rsidRPr="009F769B" w:rsidDel="0008745B">
          <w:rPr>
            <w:rFonts w:ascii="Times New Roman" w:hAnsi="Times New Roman" w:cs="Times New Roman"/>
          </w:rPr>
          <w:delText xml:space="preserve">Escapes from </w:delText>
        </w:r>
        <w:r w:rsidR="00486AEC" w:rsidDel="0008745B">
          <w:rPr>
            <w:rFonts w:ascii="Times New Roman" w:hAnsi="Times New Roman" w:cs="Times New Roman"/>
          </w:rPr>
          <w:delText xml:space="preserve">marine </w:delText>
        </w:r>
        <w:r w:rsidR="002F2A7B" w:rsidRPr="009F769B" w:rsidDel="0008745B">
          <w:rPr>
            <w:rFonts w:ascii="Times New Roman" w:hAnsi="Times New Roman" w:cs="Times New Roman"/>
          </w:rPr>
          <w:delText xml:space="preserve">fish farms </w:delText>
        </w:r>
        <w:r w:rsidR="00486AEC" w:rsidDel="0008745B">
          <w:rPr>
            <w:rFonts w:ascii="Times New Roman" w:hAnsi="Times New Roman" w:cs="Times New Roman"/>
          </w:rPr>
          <w:delText xml:space="preserve">or land-based hatchery units </w:delText>
        </w:r>
        <w:r w:rsidR="002F2A7B" w:rsidRPr="009F769B" w:rsidDel="0008745B">
          <w:rPr>
            <w:rFonts w:ascii="Times New Roman" w:hAnsi="Times New Roman" w:cs="Times New Roman"/>
          </w:rPr>
          <w:delText xml:space="preserve">are frequent </w:delText>
        </w:r>
        <w:r w:rsidR="002F2A7B" w:rsidRPr="009F769B" w:rsidDel="0008745B">
          <w:rPr>
            <w:rFonts w:ascii="Times New Roman" w:hAnsi="Times New Roman" w:cs="Times New Roman"/>
          </w:rPr>
          <w:fldChar w:fldCharType="begin"/>
        </w:r>
        <w:r w:rsidR="002F2A7B" w:rsidRPr="009F769B" w:rsidDel="0008745B">
          <w:rPr>
            <w:rFonts w:ascii="Times New Roman" w:hAnsi="Times New Roman" w:cs="Times New Roman"/>
          </w:rPr>
          <w:delInstrText xml:space="preserve"> ADDIN ZOTERO_ITEM CSL_CITATION {"citationID":"7RrAJ4Cq","properties":{"formattedCitation":"(Jensen et al. 2010; Naylor et al. 2005)","plainCitation":"(Jensen et al. 2010; Naylor et al. 2005)","noteIndex":0},"citationItems":[{"id":1139,"uris":["http://zotero.org/users/2160202/items/WFKQ3VFR"],"itemData":{"id":1139,"type":"article-journal","container-title":"Aquaculture Environment Interactions","issue":"1","note":"ISBN: 1869-215X","page":"71-83","title":"Escapes of fishes from Norwegian sea-cage aquaculture: causes, consequences and prevention","volume":"1","author":[{"family":"Jensen","given":"Østen"},{"family":"Dempster","given":"T."},{"family":"Thorstad","given":"E. B."},{"family":"Uglem","given":"I."},{"family":"Fredheim","given":"A."}],"issued":{"date-parts":[["2010"]]}}},{"id":495,"uris":["http://zotero.org/users/2160202/items/ZAUJRXRX"],"itemData":{"id":495,"type":"article-journal","container-title":"BioScience","issue":"5","page":"427-437","title":"Fugitive salmon: assessing the risks of escaped fish from net-pen aquaculture","volume":"55","author":[{"family":"Naylor","given":"Rosamond"},{"family":"Hindar","given":"Kjetil"},{"family":"Fleming","given":"Ian A."},{"family":"Goldburg","given":"Rebecca"},{"family":"Williams","given":"Susan"},{"family":"Volpe","given":"John"},{"family":"Whoriskey","given":"Fred"},{"family":"Eagle","given":"Josh"},{"family":"Kelso","given":"Dennis"},{"family":"Mangel","given":"Marc"}],"issued":{"date-parts":[["2005"]]}}}],"schema":"https://github.com/citation-style-language/schema/raw/master/csl-citation.json"} </w:delInstrText>
        </w:r>
        <w:r w:rsidR="002F2A7B" w:rsidRPr="009F769B" w:rsidDel="0008745B">
          <w:rPr>
            <w:rFonts w:ascii="Times New Roman" w:hAnsi="Times New Roman" w:cs="Times New Roman"/>
          </w:rPr>
          <w:fldChar w:fldCharType="separate"/>
        </w:r>
        <w:r w:rsidR="002F2A7B" w:rsidRPr="009F769B" w:rsidDel="0008745B">
          <w:rPr>
            <w:rFonts w:ascii="Times New Roman" w:hAnsi="Times New Roman" w:cs="Times New Roman"/>
          </w:rPr>
          <w:delText>(Jensen et al. 2010; Naylor et al. 2005)</w:delText>
        </w:r>
        <w:r w:rsidR="002F2A7B" w:rsidRPr="009F769B" w:rsidDel="0008745B">
          <w:rPr>
            <w:rFonts w:ascii="Times New Roman" w:hAnsi="Times New Roman" w:cs="Times New Roman"/>
          </w:rPr>
          <w:fldChar w:fldCharType="end"/>
        </w:r>
        <w:r w:rsidR="00486AEC" w:rsidDel="0008745B">
          <w:rPr>
            <w:rFonts w:ascii="Times New Roman" w:hAnsi="Times New Roman" w:cs="Times New Roman"/>
          </w:rPr>
          <w:delText>.</w:delText>
        </w:r>
        <w:r w:rsidR="00991A34" w:rsidRPr="009F769B" w:rsidDel="0008745B">
          <w:rPr>
            <w:rFonts w:ascii="Times New Roman" w:hAnsi="Times New Roman" w:cs="Times New Roman"/>
          </w:rPr>
          <w:delText xml:space="preserve"> </w:delText>
        </w:r>
        <w:r w:rsidR="00486AEC" w:rsidDel="0008745B">
          <w:rPr>
            <w:rFonts w:ascii="Times New Roman" w:hAnsi="Times New Roman" w:cs="Times New Roman"/>
          </w:rPr>
          <w:delText>Fa</w:delText>
        </w:r>
        <w:r w:rsidR="00186122" w:rsidRPr="009F769B" w:rsidDel="0008745B">
          <w:rPr>
            <w:rFonts w:ascii="Times New Roman" w:hAnsi="Times New Roman" w:cs="Times New Roman"/>
          </w:rPr>
          <w:delText xml:space="preserve">rmed fish and their hybrids can have substantially reduced fitness in the wild </w:delText>
        </w:r>
        <w:r w:rsidR="00186122" w:rsidRPr="009F769B" w:rsidDel="0008745B">
          <w:rPr>
            <w:rFonts w:ascii="Times New Roman" w:hAnsi="Times New Roman" w:cs="Times New Roman"/>
          </w:rPr>
          <w:fldChar w:fldCharType="begin"/>
        </w:r>
        <w:r w:rsidR="00C56ED0" w:rsidDel="0008745B">
          <w:rPr>
            <w:rFonts w:ascii="Times New Roman" w:hAnsi="Times New Roman" w:cs="Times New Roman"/>
          </w:rPr>
          <w:delInstrText xml:space="preserve"> ADDIN ZOTERO_ITEM CSL_CITATION {"citationID":"YCxqKhPd","properties":{"formattedCitation":"(McGinnity et al. 2003; Skaala et al. 2012; Reed et al. 2015)","plainCitation":"(McGinnity et al. 2003; Skaala et al. 2012; Reed et al. 2015)","noteIndex":0},"citationItems":[{"id":289,"uris":["http://zotero.org/users/2160202/items/DUWHZ2GB"],"itemData":{"id":289,"type":"article-journal","container-title":"Proceedings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id":472,"uris":["http://zotero.org/users/2160202/items/UWCAGV49"],"itemData":{"id":472,"type":"article-journal","container-title":"Canadian Journal of Fisheries and Aquatic Sciences","issue":"12","page":"1994-2006","title":"Performance of farmed, hybrid, and wild Atlantic salmon (Salmo salar) families in a natural river environment","volume":"69","author":[{"family":"Skaala","given":"Øystein"},{"family":"Glover","given":"Kevin A."},{"family":"Barlaup","given":"Bjørn T."},{"family":"Svåsand","given":"Terje"},{"family":"Besnier","given":"Francois"},{"family":"Hansen","given":"Michael M."},{"family":"Borgstrøm","given":"Reidar"},{"family":"Fleming","given":"Ian"}],"issued":{"date-parts":[["2012"]]}}},{"id":24,"uris":["http://zotero.org/users/2160202/items/8VRWPBU7"],"itemData":{"id":24,"type":"article-journal","container-title":"Heredity","title":"Quantifying heritable variation in fitness-related traits of wild, farmed and hybrid Atlantic salmon families in a wild river environment","author":[{"family":"Reed","given":"T.E."},{"family":"Prodöhl","given":"P."},{"family":"Hynes","given":"R."},{"family":"Cross","given":"T."},{"family":"Ferguson","given":"A."},{"family":"McGinnity","given":"P."}],"issued":{"date-parts":[["2015"]]}}}],"schema":"https://github.com/citation-style-language/schema/raw/master/csl-citation.json"} </w:delInstrText>
        </w:r>
        <w:r w:rsidR="00186122" w:rsidRPr="009F769B" w:rsidDel="0008745B">
          <w:rPr>
            <w:rFonts w:ascii="Times New Roman" w:hAnsi="Times New Roman" w:cs="Times New Roman"/>
          </w:rPr>
          <w:fldChar w:fldCharType="separate"/>
        </w:r>
        <w:r w:rsidR="00C56ED0" w:rsidRPr="00C56ED0" w:rsidDel="0008745B">
          <w:rPr>
            <w:rFonts w:ascii="Times New Roman" w:hAnsi="Times New Roman" w:cs="Times New Roman"/>
          </w:rPr>
          <w:delText>(McGinnity et al. 2003; Skaala et al. 2012; Reed et al. 2015)</w:delText>
        </w:r>
        <w:r w:rsidR="00186122" w:rsidRPr="009F769B" w:rsidDel="0008745B">
          <w:rPr>
            <w:rFonts w:ascii="Times New Roman" w:hAnsi="Times New Roman" w:cs="Times New Roman"/>
          </w:rPr>
          <w:fldChar w:fldCharType="end"/>
        </w:r>
        <w:r w:rsidR="00186122" w:rsidRPr="009F769B" w:rsidDel="0008745B">
          <w:rPr>
            <w:rFonts w:ascii="Times New Roman" w:hAnsi="Times New Roman" w:cs="Times New Roman"/>
          </w:rPr>
          <w:delText xml:space="preserve">, threatening the genetic integrity and viability of wild populations experiencing introgression </w:delText>
        </w:r>
        <w:r w:rsidR="00186122" w:rsidRPr="009F769B" w:rsidDel="0008745B">
          <w:rPr>
            <w:rFonts w:ascii="Times New Roman" w:hAnsi="Times New Roman" w:cs="Times New Roman"/>
          </w:rPr>
          <w:fldChar w:fldCharType="begin"/>
        </w:r>
        <w:r w:rsidR="00186122" w:rsidRPr="009F769B" w:rsidDel="0008745B">
          <w:rPr>
            <w:rFonts w:ascii="Times New Roman" w:hAnsi="Times New Roman" w:cs="Times New Roman"/>
          </w:rPr>
          <w:delInstrText xml:space="preserve"> ADDIN ZOTERO_ITEM CSL_CITATION {"citationID":"Dccmb7bA","properties":{"formattedCitation":"(Glover et al. 2017)","plainCitation":"(Glover et al. 2017)","noteIndex":0},"citationItems":[{"id":1141,"uris":["http://zotero.org/users/2160202/items/J83L2GNS"],"itemData":{"id":1141,"type":"article-journal","container-title":"Fish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delInstrText>
        </w:r>
        <w:r w:rsidR="00186122" w:rsidRPr="009F769B" w:rsidDel="0008745B">
          <w:rPr>
            <w:rFonts w:ascii="Times New Roman" w:hAnsi="Times New Roman" w:cs="Times New Roman"/>
          </w:rPr>
          <w:fldChar w:fldCharType="separate"/>
        </w:r>
        <w:r w:rsidR="00186122" w:rsidRPr="009F769B" w:rsidDel="0008745B">
          <w:rPr>
            <w:rFonts w:ascii="Times New Roman" w:hAnsi="Times New Roman" w:cs="Times New Roman"/>
          </w:rPr>
          <w:delText>(Glover et al. 2017)</w:delText>
        </w:r>
        <w:r w:rsidR="00186122" w:rsidRPr="009F769B" w:rsidDel="0008745B">
          <w:rPr>
            <w:rFonts w:ascii="Times New Roman" w:hAnsi="Times New Roman" w:cs="Times New Roman"/>
          </w:rPr>
          <w:fldChar w:fldCharType="end"/>
        </w:r>
        <w:r w:rsidR="00186122" w:rsidRPr="009F769B" w:rsidDel="0008745B">
          <w:rPr>
            <w:rFonts w:ascii="Times New Roman" w:hAnsi="Times New Roman" w:cs="Times New Roman"/>
          </w:rPr>
          <w:delText xml:space="preserve"> </w:delText>
        </w:r>
        <w:r w:rsidR="00320F7E" w:rsidRPr="009F769B" w:rsidDel="0008745B">
          <w:rPr>
            <w:rFonts w:ascii="Times New Roman" w:hAnsi="Times New Roman" w:cs="Times New Roman"/>
          </w:rPr>
          <w:delText xml:space="preserve">and altering their life histories </w:delText>
        </w:r>
        <w:r w:rsidR="00320F7E" w:rsidRPr="009F769B" w:rsidDel="0008745B">
          <w:rPr>
            <w:rFonts w:ascii="Times New Roman" w:hAnsi="Times New Roman" w:cs="Times New Roman"/>
          </w:rPr>
          <w:fldChar w:fldCharType="begin"/>
        </w:r>
        <w:r w:rsidR="00320F7E" w:rsidRPr="009F769B" w:rsidDel="0008745B">
          <w:rPr>
            <w:rFonts w:ascii="Times New Roman" w:hAnsi="Times New Roman" w:cs="Times New Roman"/>
          </w:rPr>
          <w:delInstrText xml:space="preserve"> ADDIN ZOTERO_ITEM CSL_CITATION {"citationID":"6JwKR1fg","properties":{"formattedCitation":"(Bolstad et al. 2017; 2021)","plainCitation":"(Bolstad et al. 2017; 2021)","noteIndex":0},"citationItems":[{"id":1875,"uris":["http://zotero.org/users/2160202/items/QSFG9D8V"],"itemData":{"id":1875,"type":"article-journal","abstract":"Interbreeding between domesticated and wild animals occurs in several species. This gene flow has long been anticipated to induce genetic changes in life-history traits of wild populations, thereby influencing population dynamics and viability. Here, we show that individuals with high levels of introgression (domesticated ancestry) have altered age and size at maturation in 62 wild Atlantic salmon Salmo salar populations, including seven ancestral populations to breeding lines of the domesticated salmon. This study documents widespread changes to life-history traits in wild animal populations following gene flow from selectively bred, domesticated conspecifics. The continued high abundance of escaped, domesticated Atlantic salmon thus threatens wild Atlantic salmon populations by inducing genetic changes in fitness-related traits. Our results represent key evidence and a timely warning concerning the potential ecological impacts of the globally increasing use of domesticated animals.","container-title":"Nature Ecology &amp; Evolution","DOI":"10.1038/s41559-017-0124","ISSN":"2397-334X","issue":"5","journalAbbreviation":"Nat Ecol Evol","language":"en","license":"2017 Macmillan Publishers Limited, part of Springer Nature.","note":"number: 5\npublisher: Nature Publishing Group","page":"1-5","source":"www.nature.com","title":"Gene flow from domesticated escapes alters the life history of wild Atlantic salmon","volume":"1","author":[{"family":"Bolstad","given":"Geir H."},{"family":"Hindar","given":"Kjetil"},{"family":"Robertsen","given":"Grethe"},{"family":"Jonsson","given":"Bror"},{"family":"Sægrov","given":"Harald"},{"family":"Diserud","given":"Ola H."},{"family":"Fiske","given":"Peder"},{"family":"Jensen","given":"Arne J."},{"family":"Urdal","given":"Kurt"},{"family":"Næsje","given":"Tor F."},{"family":"Barlaup","given":"Bjørn T."},{"family":"Florø-Larsen","given":"Bjørn"},{"family":"Lo","given":"Håvard"},{"family":"Niemelä","given":"Eero"},{"family":"Karlsson","given":"Sten"}],"issued":{"date-parts":[["2017",4,10]]}}},{"id":1873,"uris":["http://zotero.org/users/2160202/items/DVEWJ2GZ"],"itemData":{"id":1873,"type":"article-journal","abstract":"After a half a century of salmon farming, we have yet to understand how the influx of genes from farmed escapees affects the full life history of Atlantic salmon (Salmo salar L.) in the wild. Using scale samples of over 6900 wild adult salmon from 105 rivers, we document that increased farmed genetic ancestry is associated with increased growth throughout life and a younger age at both seaward migration and sexual maturity. There was large among-population variation in the effects of introgression. Most saliently, the increased growth at sea following introgression declined with the population’s average growth potential. Variation at two major-effect loci associated with age at maturity was little affected by farmed genetic ancestry and could not explain the observed phenotypic effects of introgression. Our study provides knowledge crucial for predicting the ecological and evolutionary consequences of increased aquaculture production worldwide.","container-title":"Science Advances","DOI":"10.1126/sciadv.abj3397","issue":"52","note":"publisher: American Association for the Advancement of Science","page":"eabj3397","source":"science.org (Atypon)","title":"Introgression from farmed escapees affects the full life cycle of wild Atlantic salmon","volume":"7","author":[{"family":"Bolstad","given":"Geir H."},{"family":"Karlsson","given":"Sten"},{"family":"Hagen","given":"Ingerid J."},{"family":"Fiske","given":"Peder"},{"family":"Urdal","given":"Kurt"},{"family":"Sægrov","given":"Harald"},{"family":"Florø-Larsen","given":"Bjørn"},{"family":"Sollien","given":"Vegard P."},{"family":"Østborg","given":"Gunnel"},{"family":"Diserud","given":"Ola H."},{"family":"Jensen","given":"Arne J."},{"family":"Hindar","given":"Kjetil"}],"issued":{"date-parts":[["2021",12,22]]}}}],"schema":"https://github.com/citation-style-language/schema/raw/master/csl-citation.json"} </w:delInstrText>
        </w:r>
        <w:r w:rsidR="00320F7E" w:rsidRPr="009F769B" w:rsidDel="0008745B">
          <w:rPr>
            <w:rFonts w:ascii="Times New Roman" w:hAnsi="Times New Roman" w:cs="Times New Roman"/>
          </w:rPr>
          <w:fldChar w:fldCharType="separate"/>
        </w:r>
        <w:r w:rsidR="00320F7E" w:rsidRPr="009F769B" w:rsidDel="0008745B">
          <w:rPr>
            <w:rFonts w:ascii="Times New Roman" w:hAnsi="Times New Roman" w:cs="Times New Roman"/>
          </w:rPr>
          <w:delText>(Bolstad et al. 2017; 2021)</w:delText>
        </w:r>
        <w:r w:rsidR="00320F7E" w:rsidRPr="009F769B" w:rsidDel="0008745B">
          <w:rPr>
            <w:rFonts w:ascii="Times New Roman" w:hAnsi="Times New Roman" w:cs="Times New Roman"/>
          </w:rPr>
          <w:fldChar w:fldCharType="end"/>
        </w:r>
        <w:r w:rsidR="00320F7E" w:rsidRPr="009F769B" w:rsidDel="0008745B">
          <w:rPr>
            <w:rFonts w:ascii="Times New Roman" w:hAnsi="Times New Roman" w:cs="Times New Roman"/>
          </w:rPr>
          <w:delText xml:space="preserve">. </w:delText>
        </w:r>
      </w:del>
    </w:p>
    <w:p w14:paraId="1916A378" w14:textId="12AB639A" w:rsidR="00F52F27" w:rsidRPr="00C81CFA" w:rsidRDefault="006620E0" w:rsidP="006D081A">
      <w:pPr>
        <w:spacing w:line="480" w:lineRule="auto"/>
        <w:jc w:val="both"/>
        <w:rPr>
          <w:rFonts w:ascii="Times New Roman" w:hAnsi="Times New Roman" w:cs="Times New Roman"/>
        </w:rPr>
      </w:pPr>
      <w:r w:rsidRPr="009F769B">
        <w:rPr>
          <w:rFonts w:ascii="Times New Roman" w:hAnsi="Times New Roman" w:cs="Times New Roman"/>
        </w:rPr>
        <w:t>Despite the widespread occurrence</w:t>
      </w:r>
      <w:r w:rsidR="00F52F27" w:rsidRPr="009F769B">
        <w:rPr>
          <w:rFonts w:ascii="Times New Roman" w:hAnsi="Times New Roman" w:cs="Times New Roman"/>
        </w:rPr>
        <w:t xml:space="preserve"> of </w:t>
      </w:r>
      <w:r w:rsidR="008B0E89">
        <w:rPr>
          <w:rFonts w:ascii="Times New Roman" w:hAnsi="Times New Roman" w:cs="Times New Roman"/>
        </w:rPr>
        <w:t>anthropogenic</w:t>
      </w:r>
      <w:r w:rsidR="00F52F27" w:rsidRPr="009F769B">
        <w:rPr>
          <w:rFonts w:ascii="Times New Roman" w:hAnsi="Times New Roman" w:cs="Times New Roman"/>
        </w:rPr>
        <w:t xml:space="preserve"> hybridisation, whether it </w:t>
      </w:r>
      <w:r w:rsidR="00072BA2">
        <w:rPr>
          <w:rFonts w:ascii="Times New Roman" w:hAnsi="Times New Roman" w:cs="Times New Roman"/>
        </w:rPr>
        <w:t>be from</w:t>
      </w:r>
      <w:r w:rsidR="00F52F27" w:rsidRPr="009F769B">
        <w:rPr>
          <w:rFonts w:ascii="Times New Roman" w:hAnsi="Times New Roman" w:cs="Times New Roman"/>
        </w:rPr>
        <w:t xml:space="preserve"> captive releases, farm escapes, or </w:t>
      </w:r>
      <w:r w:rsidR="008E36E6">
        <w:rPr>
          <w:rFonts w:ascii="Times New Roman" w:hAnsi="Times New Roman" w:cs="Times New Roman"/>
        </w:rPr>
        <w:t xml:space="preserve">introductions of </w:t>
      </w:r>
      <w:r w:rsidR="00F52F27" w:rsidRPr="009F769B">
        <w:rPr>
          <w:rFonts w:ascii="Times New Roman" w:hAnsi="Times New Roman" w:cs="Times New Roman"/>
        </w:rPr>
        <w:t xml:space="preserve">closely related conspecifics </w:t>
      </w:r>
      <w:r w:rsidR="00F52F27" w:rsidRPr="009F769B">
        <w:rPr>
          <w:rFonts w:ascii="Times New Roman" w:hAnsi="Times New Roman" w:cs="Times New Roman"/>
        </w:rPr>
        <w:fldChar w:fldCharType="begin"/>
      </w:r>
      <w:r w:rsidR="00F52F27" w:rsidRPr="009F769B">
        <w:rPr>
          <w:rFonts w:ascii="Times New Roman" w:hAnsi="Times New Roman" w:cs="Times New Roman"/>
        </w:rPr>
        <w:instrText xml:space="preserve"> ADDIN ZOTERO_ITEM CSL_CITATION {"citationID":"QzF4WgiV","properties":{"formattedCitation":"(e.g., Muhlfeld et al. 2009)","plainCitation":"(e.g., Muhlfeld et al. 2009)","noteIndex":0},"citationItems":[{"id":1878,"uris":["http://zotero.org/users/2160202/items/9XKIMSXL"],"itemData":{"id":1878,"type":"article-journal","abstract":"Human-mediated hybridization is a leading cause of biodiversity loss worldwide. How hybridization affects fitness and what level of hybridization is permissible pose difficult conservation questions with little empirical information to guide policy and management decisions. This is particularly true for salmonids, where widespread introgression among non-native and native taxa has often created hybrid swarms over extensive geographical areas resulting in genomic extinction. Here, we used parentage analysis with multilocus microsatellite markers to measure how varying levels of genetic introgression with non-native rainbow trout (Oncorhynchus mykiss) affect reproductive success (number of offspring per adult) of native westslope cutthroat trout (Oncorhynchus clarkii lewisi) in the wild. Small amounts of hybridization markedly reduced fitness of male and female trout, with reproductive success sharply declining by approximately 50 per cent, with only 20 per cent admixture. Despite apparent fitness costs, our data suggest that hybridization may spread due to relatively high reproductive success of first-generation hybrids and high reproductive success of a few males with high levels of admixture. This outbreeding depression suggests that even low levels of admixture may have negative effects on fitness in the wild and that policies protecting hybridized populations may need reconsideration.","container-title":"Biology Letters","DOI":"10.1098/rsbl.2009.0033","issue":"3","note":"publisher: Royal Society","page":"328-331","source":"royalsocietypublishing.org (Atypon)","title":"Hybridization rapidly reduces fitness of a native trout in the wild","volume":"5","author":[{"family":"Muhlfeld","given":"Clint C."},{"family":"Kalinowski","given":"Steven T."},{"family":"McMahon","given":"Thomas E."},{"family":"Taper","given":"Mark L."},{"family":"Painter","given":"Sally"},{"family":"Leary","given":"Robb F."},{"family":"Allendorf","given":"Fred W."}],"issued":{"date-parts":[["2009",3,18]]}},"label":"page","prefix":"e.g., "}],"schema":"https://github.com/citation-style-language/schema/raw/master/csl-citation.json"} </w:instrText>
      </w:r>
      <w:r w:rsidR="00F52F27" w:rsidRPr="009F769B">
        <w:rPr>
          <w:rFonts w:ascii="Times New Roman" w:hAnsi="Times New Roman" w:cs="Times New Roman"/>
        </w:rPr>
        <w:fldChar w:fldCharType="separate"/>
      </w:r>
      <w:r w:rsidR="00F52F27" w:rsidRPr="009F769B">
        <w:rPr>
          <w:rFonts w:ascii="Times New Roman" w:hAnsi="Times New Roman" w:cs="Times New Roman"/>
        </w:rPr>
        <w:t>(e.g., Muhlfeld et al. 2009)</w:t>
      </w:r>
      <w:r w:rsidR="00F52F27" w:rsidRPr="009F769B">
        <w:rPr>
          <w:rFonts w:ascii="Times New Roman" w:hAnsi="Times New Roman" w:cs="Times New Roman"/>
        </w:rPr>
        <w:fldChar w:fldCharType="end"/>
      </w:r>
      <w:r w:rsidR="00F52F27" w:rsidRPr="009F769B">
        <w:rPr>
          <w:rFonts w:ascii="Times New Roman" w:hAnsi="Times New Roman" w:cs="Times New Roman"/>
        </w:rPr>
        <w:t>,</w:t>
      </w:r>
      <w:r w:rsidRPr="009F769B">
        <w:rPr>
          <w:rFonts w:ascii="Times New Roman" w:hAnsi="Times New Roman" w:cs="Times New Roman"/>
        </w:rPr>
        <w:t xml:space="preserve"> </w:t>
      </w:r>
      <w:r w:rsidR="00072BA2">
        <w:rPr>
          <w:rFonts w:ascii="Times New Roman" w:hAnsi="Times New Roman" w:cs="Times New Roman"/>
        </w:rPr>
        <w:t>considerable variation exists across ecological contexts in the extent of introgression and the magnitude of any associated demographic impacts</w:t>
      </w:r>
      <w:ins w:id="233" w:author="O'Sullivan, Ronan James" w:date="2023-07-04T14:58:00Z">
        <w:r w:rsidR="00CE39A5">
          <w:rPr>
            <w:rFonts w:ascii="Times New Roman" w:hAnsi="Times New Roman" w:cs="Times New Roman"/>
          </w:rPr>
          <w:t xml:space="preserve"> </w:t>
        </w:r>
      </w:ins>
      <w:del w:id="234" w:author="O'Sullivan, Ronan James" w:date="2023-07-03T11:54:00Z">
        <w:r w:rsidR="00072BA2" w:rsidDel="00F25DD6">
          <w:rPr>
            <w:rFonts w:ascii="Times New Roman" w:hAnsi="Times New Roman" w:cs="Times New Roman"/>
          </w:rPr>
          <w:delText>, for reasons that remain unclear</w:delText>
        </w:r>
        <w:r w:rsidRPr="009F769B" w:rsidDel="00F25DD6">
          <w:rPr>
            <w:rFonts w:ascii="Times New Roman" w:hAnsi="Times New Roman" w:cs="Times New Roman"/>
          </w:rPr>
          <w:delText xml:space="preserve"> </w:delText>
        </w:r>
      </w:del>
      <w:r w:rsidR="0018357B" w:rsidRPr="009F769B">
        <w:rPr>
          <w:rFonts w:ascii="Times New Roman" w:hAnsi="Times New Roman" w:cs="Times New Roman"/>
        </w:rPr>
        <w:fldChar w:fldCharType="begin"/>
      </w:r>
      <w:r w:rsidR="006753AB" w:rsidRPr="009F769B">
        <w:rPr>
          <w:rFonts w:ascii="Times New Roman" w:hAnsi="Times New Roman" w:cs="Times New Roman"/>
        </w:rPr>
        <w:instrText xml:space="preserve"> ADDIN ZOTERO_ITEM CSL_CITATION {"citationID":"z0fwyAmL","properties":{"formattedCitation":"(White et al. 2018; Lehnert et al. 2020)","plainCitation":"(White et al. 2018; Lehnert et al. 2020)","noteIndex":0},"citationItems":[{"id":1882,"uris":["http://zotero.org/users/2160202/items/CALQKSNZ"],"itemData":{"id":1882,"type":"article-journal","abstract":"Due to increased anthropogenic pressures on many fish populations, supplementing wild populations with captive-raised individuals has become an increasingly common management practice. Stocking programs can be controversial due to uncertainty about the long-term fitness effects of genetic introgression on wild populations. In particular, introgression between hatchery and wild individuals can cause declines in wild population fitness, resiliency, and adaptive potential and contribute to local population extirpation. However, low survival and fitness of captive-raised individuals can minimize the long-term genetic consequences of stocking in wild populations, and to date the prevalence of introgression in actively stocked ecosystems has not been rigorously evaluated. We quantified the extent of introgression in 30 populations of wild brook trout (Salvelinus fontinalis) in a Pennsylvania watershed and examined the correlation between introgression and 11 environmental covariates. Genetic assignment tests were used to determine the origin (wild vs. captive-raised) for 1,742 wild-caught and 300 hatchery brook trout. To avoid assignment biases, individuals were assigned to two simulated populations that represented the average allele frequencies in wild and hatchery groups. Fish with intermediate probabilities of wild ancestry were classified as introgressed, with threshold values determined through simulation. Even with reoccurring stocking at most sites, over 93% of wild-caught individuals probabilistically assigned to wild origin, and only 5.6% of wild-caught fish assigned to introgressed. Models examining environmental drivers of introgression explained &lt;3% of the among-population variability, and all estimated effects were highly uncertain. This was not surprising given overall low introgression observed in this study. Our results suggest that introgression of hatchery-derived genotypes can occur at low rates, even in actively stocked ecosystems and across a range of habitats. However, a cautious approach to stocking may still be warranted, as the potential effects of stocking on wild population fitness and the mechanisms limiting introgression are not known.","container-title":"Evolutionary Applications","DOI":"10.1111/eva.12646","ISSN":"1752-4571","issue":"9","language":"en","license":"© 2018 The Authors. Evolutionary Applications published by John Wiley &amp; Sons Ltd","note":"_eprint: https://onlinelibrary.wiley.com/doi/pdf/10.1111/eva.12646","page":"1567-1581","source":"Wiley Online Library","title":"Limited hatchery introgression into wild brook trout (Salvelinus fontinalis) populations despite reoccurring stocking","volume":"11","author":[{"family":"White","given":"Shannon L."},{"family":"Miller","given":"William L."},{"family":"Dowell","given":"Stephanie A."},{"family":"Bartron","given":"Meredith L."},{"family":"Wagner","given":"Tyler"}],"issued":{"date-parts":[["2018"]]}}},{"id":1885,"uris":["http://zotero.org/users/2160202/items/CZDLQY4Z"],"itemData":{"id":1885,"type":"article-journal","abstract":"Many populations of freshwater fishes are threatened with losses, and increasingly, the release of hatchery individuals is one strategy being implemented to support wild populations. However, stocking of hatchery individuals may pose long-term threats to wild populations, particularly if genetic interactions occur between wild and hatchery individuals. One highly prized sport fish that has been heavily stocked throughout its range is the brook trout (Salvelinus fontinalis). In Nova Scotia, Canada, hatchery brook trout have been stocked since the early 1900s, and despite continued stocking efforts, populations have suffered declines in recent decades. Before this study, the genetic structure of brook trout populations in the province was unknown; however, given the potential negative consequences associated with hatchery stocking, it is possible that hatchery programs have adversely affected the genetic integrity of wild populations. To assess the influence of hatchery supplementation on wild populations, we genotyped wild brook trout from 12 river systems and hatchery brook trout from two major hatcheries using 100 microsatellite loci. Genetic analyses of wild trout revealed extensive population genetic structure among and within river systems and significant isolation-by-distance. Hatchery stocks were genetically distinct from wild populations, and most populations showed limited to no evidence of hatchery introgression (&lt;5% hatchery ancestry). Only a single location had a substantial number of hatchery-derived trout and was located in the only river where a local strain is used for supplementation. The amount of hatchery stocking within a watershed did not influence the level of hatchery introgression. Neutral genetic structure of wild populations was influenced by geography with some influence of climate and stocking indices. Overall, our study suggests that long-term stocking has not significantly affected the genetic integrity of wild trout populations, highlighting the variable outcomes of stocking and the need to evaluate the consequences on a case-by-case basis.","container-title":"Evolutionary Applications","DOI":"10.1111/eva.12923","ISSN":"1752-4571","issue":"5","language":"en","license":"© 2020 The Authors. Evolutionary Applications published by John Wiley &amp; Sons Ltd","note":"_eprint: https://onlinelibrary.wiley.com/doi/pdf/10.1111/eva.12923","page":"1069-1089","source":"Wiley Online Library","title":"Multiple decades of stocking has resulted in limited hatchery introgression in wild brook trout (Salvelinus fontinalis) populations of Nova Scotia","volume":"13","author":[{"family":"Lehnert","given":"Sarah J."},{"family":"Baillie","given":"Shauna M."},{"family":"MacMillan","given":"John"},{"family":"Paterson","given":"Ian G."},{"family":"Buhariwalla","given":"Colin F."},{"family":"Bradbury","given":"Ian R."},{"family":"Bentzen","given":"Paul"}],"issued":{"date-parts":[["2020"]]}},"label":"page"}],"schema":"https://github.com/citation-style-language/schema/raw/master/csl-citation.json"} </w:instrText>
      </w:r>
      <w:r w:rsidR="0018357B" w:rsidRPr="009F769B">
        <w:rPr>
          <w:rFonts w:ascii="Times New Roman" w:hAnsi="Times New Roman" w:cs="Times New Roman"/>
        </w:rPr>
        <w:fldChar w:fldCharType="separate"/>
      </w:r>
      <w:r w:rsidR="006753AB" w:rsidRPr="009F769B">
        <w:rPr>
          <w:rFonts w:ascii="Times New Roman" w:hAnsi="Times New Roman" w:cs="Times New Roman"/>
        </w:rPr>
        <w:t>(White et al. 2018; Lehnert et al. 2020)</w:t>
      </w:r>
      <w:r w:rsidR="0018357B" w:rsidRPr="009F769B">
        <w:rPr>
          <w:rFonts w:ascii="Times New Roman" w:hAnsi="Times New Roman" w:cs="Times New Roman"/>
        </w:rPr>
        <w:fldChar w:fldCharType="end"/>
      </w:r>
      <w:r w:rsidRPr="009F769B">
        <w:rPr>
          <w:rFonts w:ascii="Times New Roman" w:hAnsi="Times New Roman" w:cs="Times New Roman"/>
        </w:rPr>
        <w:t>. Density</w:t>
      </w:r>
      <w:ins w:id="235" w:author="O'Sullivan, Ronan James" w:date="2023-07-03T11:55:00Z">
        <w:r w:rsidR="00F25DD6">
          <w:rPr>
            <w:rFonts w:ascii="Times New Roman" w:hAnsi="Times New Roman" w:cs="Times New Roman"/>
          </w:rPr>
          <w:t>-</w:t>
        </w:r>
      </w:ins>
      <w:r w:rsidRPr="009F769B">
        <w:rPr>
          <w:rFonts w:ascii="Times New Roman" w:hAnsi="Times New Roman" w:cs="Times New Roman"/>
        </w:rPr>
        <w:t xml:space="preserve"> </w:t>
      </w:r>
      <w:r w:rsidR="008B0E89">
        <w:rPr>
          <w:rFonts w:ascii="Times New Roman" w:hAnsi="Times New Roman" w:cs="Times New Roman"/>
        </w:rPr>
        <w:t>and frequency</w:t>
      </w:r>
      <w:ins w:id="236" w:author="O'Sullivan, Ronan James" w:date="2023-07-03T11:55:00Z">
        <w:r w:rsidR="00F25DD6">
          <w:rPr>
            <w:rFonts w:ascii="Times New Roman" w:hAnsi="Times New Roman" w:cs="Times New Roman"/>
          </w:rPr>
          <w:t>-</w:t>
        </w:r>
      </w:ins>
      <w:r w:rsidR="008B0E89">
        <w:rPr>
          <w:rFonts w:ascii="Times New Roman" w:hAnsi="Times New Roman" w:cs="Times New Roman"/>
        </w:rPr>
        <w:t xml:space="preserve"> </w:t>
      </w:r>
      <w:r w:rsidRPr="009F769B">
        <w:rPr>
          <w:rFonts w:ascii="Times New Roman" w:hAnsi="Times New Roman" w:cs="Times New Roman"/>
        </w:rPr>
        <w:t xml:space="preserve">dependent processes </w:t>
      </w:r>
      <w:r w:rsidR="008B0E89">
        <w:rPr>
          <w:rFonts w:ascii="Times New Roman" w:hAnsi="Times New Roman" w:cs="Times New Roman"/>
        </w:rPr>
        <w:t xml:space="preserve">are likely key </w:t>
      </w:r>
      <w:del w:id="237" w:author="O'Sullivan, Ronan James" w:date="2023-07-04T14:59:00Z">
        <w:r w:rsidR="008B0E89" w:rsidDel="00CE39A5">
          <w:rPr>
            <w:rFonts w:ascii="Times New Roman" w:hAnsi="Times New Roman" w:cs="Times New Roman"/>
          </w:rPr>
          <w:delText>here</w:delText>
        </w:r>
      </w:del>
      <w:ins w:id="238" w:author="O'Sullivan, Ronan James" w:date="2023-07-04T14:59:00Z">
        <w:r w:rsidR="00CE39A5">
          <w:rPr>
            <w:rFonts w:ascii="Times New Roman" w:hAnsi="Times New Roman" w:cs="Times New Roman"/>
          </w:rPr>
          <w:t>to mediating the effects of intrusion/introgression</w:t>
        </w:r>
      </w:ins>
      <w:r w:rsidRPr="009F769B">
        <w:rPr>
          <w:rFonts w:ascii="Times New Roman" w:hAnsi="Times New Roman" w:cs="Times New Roman"/>
        </w:rPr>
        <w:t>.</w:t>
      </w:r>
      <w:r w:rsidR="00F52F27" w:rsidRPr="009F769B">
        <w:rPr>
          <w:rFonts w:ascii="Times New Roman" w:hAnsi="Times New Roman" w:cs="Times New Roman"/>
        </w:rPr>
        <w:t xml:space="preserve"> </w:t>
      </w:r>
      <w:r w:rsidR="00C07C69" w:rsidRPr="009F769B">
        <w:rPr>
          <w:rFonts w:ascii="Times New Roman" w:hAnsi="Times New Roman" w:cs="Times New Roman"/>
        </w:rPr>
        <w:t xml:space="preserve">In particular, </w:t>
      </w:r>
      <w:r w:rsidR="00253953" w:rsidRPr="009F769B">
        <w:rPr>
          <w:rFonts w:ascii="Times New Roman" w:hAnsi="Times New Roman" w:cs="Times New Roman"/>
        </w:rPr>
        <w:t>the twin concepts of hard and soft selection</w:t>
      </w:r>
      <w:r w:rsidR="0068542F" w:rsidRPr="009F769B">
        <w:rPr>
          <w:rFonts w:ascii="Times New Roman" w:hAnsi="Times New Roman" w:cs="Times New Roman"/>
        </w:rPr>
        <w:t xml:space="preserve"> </w:t>
      </w:r>
      <w:r w:rsidR="0068542F" w:rsidRPr="009F769B">
        <w:rPr>
          <w:rFonts w:ascii="Times New Roman" w:hAnsi="Times New Roman" w:cs="Times New Roman"/>
        </w:rPr>
        <w:fldChar w:fldCharType="begin"/>
      </w:r>
      <w:r w:rsidR="0068542F" w:rsidRPr="009F769B">
        <w:rPr>
          <w:rFonts w:ascii="Times New Roman" w:hAnsi="Times New Roman" w:cs="Times New Roman"/>
        </w:rPr>
        <w:instrText xml:space="preserve"> ADDIN ZOTERO_ITEM CSL_CITATION {"citationID":"fzU1r1Sj","properties":{"formattedCitation":"(Wallace 1975; Bell et al. 2021)","plainCitation":"(Wallace 1975; Bell et al. 2021)","noteIndex":0},"citationItems":[{"id":1044,"uris":["http://zotero.org/users/2160202/items/KBCFZNIC"],"itemData":{"id":1044,"type":"article-journal","container-title":"Evolution","issue":"3","page":"465-473","title":"Hard and soft selection revisited","volume":"29","author":[{"family":"Wallace","given":"Bruce"}],"issued":{"date-parts":[["1975"]]}}},{"id":88,"uris":["http://zotero.org/users/2160202/items/DDB48S4E"],"itemData":{"id":88,"type":"article-journal","container-title":"Ecology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68542F" w:rsidRPr="009F769B">
        <w:rPr>
          <w:rFonts w:ascii="Times New Roman" w:hAnsi="Times New Roman" w:cs="Times New Roman"/>
        </w:rPr>
        <w:fldChar w:fldCharType="separate"/>
      </w:r>
      <w:r w:rsidR="0068542F" w:rsidRPr="009F769B">
        <w:rPr>
          <w:rFonts w:ascii="Times New Roman" w:hAnsi="Times New Roman" w:cs="Times New Roman"/>
        </w:rPr>
        <w:t>(Wallace 1975; Bell et al. 2021)</w:t>
      </w:r>
      <w:r w:rsidR="0068542F" w:rsidRPr="009F769B">
        <w:rPr>
          <w:rFonts w:ascii="Times New Roman" w:hAnsi="Times New Roman" w:cs="Times New Roman"/>
        </w:rPr>
        <w:fldChar w:fldCharType="end"/>
      </w:r>
      <w:r w:rsidR="00253953" w:rsidRPr="009F769B">
        <w:rPr>
          <w:rFonts w:ascii="Times New Roman" w:hAnsi="Times New Roman" w:cs="Times New Roman"/>
        </w:rPr>
        <w:t xml:space="preserve"> are </w:t>
      </w:r>
      <w:r w:rsidR="00677807">
        <w:rPr>
          <w:rFonts w:ascii="Times New Roman" w:hAnsi="Times New Roman" w:cs="Times New Roman"/>
        </w:rPr>
        <w:t>highly relevant</w:t>
      </w:r>
      <w:r w:rsidR="00253953" w:rsidRPr="009F769B">
        <w:rPr>
          <w:rFonts w:ascii="Times New Roman" w:hAnsi="Times New Roman" w:cs="Times New Roman"/>
        </w:rPr>
        <w:t xml:space="preserve">, yet </w:t>
      </w:r>
      <w:del w:id="239" w:author="O'Sullivan, Ronan James" w:date="2023-07-04T14:59:00Z">
        <w:r w:rsidR="00253953" w:rsidRPr="009F769B" w:rsidDel="00CE39A5">
          <w:rPr>
            <w:rFonts w:ascii="Times New Roman" w:hAnsi="Times New Roman" w:cs="Times New Roman"/>
          </w:rPr>
          <w:delText xml:space="preserve">are </w:delText>
        </w:r>
      </w:del>
      <w:r w:rsidR="00253953" w:rsidRPr="009F769B">
        <w:rPr>
          <w:rFonts w:ascii="Times New Roman" w:hAnsi="Times New Roman" w:cs="Times New Roman"/>
        </w:rPr>
        <w:t xml:space="preserve">rarely considered explicitly. </w:t>
      </w:r>
      <w:r w:rsidR="009F769B" w:rsidRPr="009F769B">
        <w:rPr>
          <w:rFonts w:ascii="Times New Roman" w:hAnsi="Times New Roman" w:cs="Times New Roman"/>
        </w:rPr>
        <w:t>Hard selection refers to situations where the absolute fitness of an individual de</w:t>
      </w:r>
      <w:commentRangeStart w:id="240"/>
      <w:r w:rsidR="009F769B" w:rsidRPr="009F769B">
        <w:rPr>
          <w:rFonts w:ascii="Times New Roman" w:hAnsi="Times New Roman" w:cs="Times New Roman"/>
        </w:rPr>
        <w:t xml:space="preserve">pends on its phenotype in </w:t>
      </w:r>
      <w:del w:id="241" w:author="O'Sullivan, Ronan James" w:date="2023-07-04T15:00:00Z">
        <w:r w:rsidR="009F769B" w:rsidRPr="009F769B" w:rsidDel="00DB31BD">
          <w:rPr>
            <w:rFonts w:ascii="Times New Roman" w:hAnsi="Times New Roman" w:cs="Times New Roman"/>
          </w:rPr>
          <w:delText>absolute terms</w:delText>
        </w:r>
        <w:r w:rsidR="00C81CFA" w:rsidDel="00DB31BD">
          <w:rPr>
            <w:rFonts w:ascii="Times New Roman" w:hAnsi="Times New Roman" w:cs="Times New Roman"/>
          </w:rPr>
          <w:delText xml:space="preserve">, </w:delText>
        </w:r>
        <w:r w:rsidR="00E764A2" w:rsidDel="00DB31BD">
          <w:rPr>
            <w:rFonts w:ascii="Times New Roman" w:hAnsi="Times New Roman" w:cs="Times New Roman"/>
          </w:rPr>
          <w:delText>e.g</w:delText>
        </w:r>
        <w:r w:rsidR="00C81CFA" w:rsidDel="00DB31BD">
          <w:rPr>
            <w:rFonts w:ascii="Times New Roman" w:hAnsi="Times New Roman" w:cs="Times New Roman"/>
          </w:rPr>
          <w:delText>., the extent to which its trait value matches an</w:delText>
        </w:r>
      </w:del>
      <w:ins w:id="242" w:author="O'Sullivan, Ronan James" w:date="2023-07-04T15:00:00Z">
        <w:r w:rsidR="00DB31BD">
          <w:rPr>
            <w:rFonts w:ascii="Times New Roman" w:hAnsi="Times New Roman" w:cs="Times New Roman"/>
          </w:rPr>
          <w:t>with respect to some</w:t>
        </w:r>
      </w:ins>
      <w:r w:rsidR="00C81CFA">
        <w:rPr>
          <w:rFonts w:ascii="Times New Roman" w:hAnsi="Times New Roman" w:cs="Times New Roman"/>
        </w:rPr>
        <w:t xml:space="preserve"> environmentally determined optimum. </w:t>
      </w:r>
      <w:commentRangeEnd w:id="240"/>
      <w:r w:rsidR="00DB31BD">
        <w:rPr>
          <w:rStyle w:val="CommentReference"/>
        </w:rPr>
        <w:commentReference w:id="240"/>
      </w:r>
      <w:commentRangeStart w:id="243"/>
      <w:r w:rsidR="00C81CFA">
        <w:rPr>
          <w:rFonts w:ascii="Times New Roman" w:hAnsi="Times New Roman" w:cs="Times New Roman"/>
        </w:rPr>
        <w:t xml:space="preserve">Soft selection, in contrast, occurs when </w:t>
      </w:r>
      <w:r w:rsidR="00C81CFA" w:rsidRPr="009F769B">
        <w:rPr>
          <w:rFonts w:ascii="Times New Roman" w:hAnsi="Times New Roman" w:cs="Times New Roman"/>
        </w:rPr>
        <w:t xml:space="preserve">the absolute fitness of an individual depends on its phenotype </w:t>
      </w:r>
      <w:r w:rsidR="00C81CFA" w:rsidRPr="00F25DD6">
        <w:rPr>
          <w:rFonts w:ascii="Times New Roman" w:hAnsi="Times New Roman" w:cs="Times New Roman"/>
          <w:iCs/>
          <w:rPrChange w:id="244" w:author="O'Sullivan, Ronan James" w:date="2023-07-03T11:55:00Z">
            <w:rPr>
              <w:rFonts w:ascii="Times New Roman" w:hAnsi="Times New Roman" w:cs="Times New Roman"/>
              <w:i/>
              <w:iCs/>
            </w:rPr>
          </w:rPrChange>
        </w:rPr>
        <w:t>relative to other conspecifics</w:t>
      </w:r>
      <w:r w:rsidR="00C81CFA">
        <w:rPr>
          <w:rFonts w:ascii="Times New Roman" w:hAnsi="Times New Roman" w:cs="Times New Roman"/>
        </w:rPr>
        <w:t xml:space="preserve"> with which it interacts </w:t>
      </w:r>
      <w:r w:rsidR="00C81CFA">
        <w:rPr>
          <w:rFonts w:ascii="Times New Roman" w:hAnsi="Times New Roman" w:cs="Times New Roman"/>
        </w:rPr>
        <w:fldChar w:fldCharType="begin"/>
      </w:r>
      <w:r w:rsidR="00C81CFA">
        <w:rPr>
          <w:rFonts w:ascii="Times New Roman" w:hAnsi="Times New Roman" w:cs="Times New Roman"/>
        </w:rPr>
        <w:instrText xml:space="preserve"> ADDIN ZOTERO_ITEM CSL_CITATION {"citationID":"KNBuB1kH","properties":{"formattedCitation":"(Bell et al. 2021)","plainCitation":"(Bell et al. 2021)","noteIndex":0},"citationItems":[{"id":88,"uris":["http://zotero.org/users/2160202/items/DDB48S4E"],"itemData":{"id":88,"type":"article-journal","container-title":"Ecology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C81CFA">
        <w:rPr>
          <w:rFonts w:ascii="Times New Roman" w:hAnsi="Times New Roman" w:cs="Times New Roman"/>
        </w:rPr>
        <w:fldChar w:fldCharType="separate"/>
      </w:r>
      <w:r w:rsidR="00C81CFA" w:rsidRPr="00C81CFA">
        <w:rPr>
          <w:rFonts w:ascii="Times New Roman" w:hAnsi="Times New Roman" w:cs="Times New Roman"/>
        </w:rPr>
        <w:t>(Bell et al. 2021)</w:t>
      </w:r>
      <w:r w:rsidR="00C81CFA">
        <w:rPr>
          <w:rFonts w:ascii="Times New Roman" w:hAnsi="Times New Roman" w:cs="Times New Roman"/>
        </w:rPr>
        <w:fldChar w:fldCharType="end"/>
      </w:r>
      <w:ins w:id="245" w:author="O'Sullivan, Ronan James" w:date="2023-07-04T15:07:00Z">
        <w:r w:rsidR="00DB31BD">
          <w:rPr>
            <w:rFonts w:ascii="Times New Roman" w:hAnsi="Times New Roman" w:cs="Times New Roman"/>
          </w:rPr>
          <w:t xml:space="preserve">. </w:t>
        </w:r>
      </w:ins>
      <w:del w:id="246" w:author="O'Sullivan, Ronan James" w:date="2023-07-04T15:07:00Z">
        <w:r w:rsidR="00C81CFA" w:rsidDel="00DB31BD">
          <w:rPr>
            <w:rFonts w:ascii="Times New Roman" w:hAnsi="Times New Roman" w:cs="Times New Roman"/>
          </w:rPr>
          <w:delText>.</w:delText>
        </w:r>
      </w:del>
      <w:ins w:id="247" w:author="O'Sullivan, Ronan James" w:date="2023-07-04T15:07:00Z">
        <w:r w:rsidR="00DB31BD">
          <w:rPr>
            <w:rFonts w:ascii="Times New Roman" w:hAnsi="Times New Roman" w:cs="Times New Roman"/>
          </w:rPr>
          <w:t xml:space="preserve">To understand soft selection, it is useful to conceive of the environment as containing a limited number of “ecological vacancies” </w:t>
        </w:r>
        <w:r w:rsidR="00DB31BD">
          <w:rPr>
            <w:rFonts w:ascii="Times New Roman" w:hAnsi="Times New Roman" w:cs="Times New Roman"/>
          </w:rPr>
          <w:fldChar w:fldCharType="begin"/>
        </w:r>
        <w:r w:rsidR="00DB31BD">
          <w:rPr>
            <w:rFonts w:ascii="Times New Roman" w:hAnsi="Times New Roman" w:cs="Times New Roman"/>
          </w:rPr>
          <w:instrText xml:space="preserve"> ADDIN ZOTERO_ITEM CSL_CITATION {"citationID":"cPEDzOIB","properties":{"formattedCitation":"(Reznick 2016)","plainCitation":"(Reznick 2016)","noteIndex":0},"citationItems":[{"id":1891,"uris":["http://zotero.org/users/2160202/items/SSMDWJI8"],"itemData":{"id":1891,"type":"article-journal","abstract":"The modern synthesis of evolutionary biology unified Darwin’s natural selection with Mendelian genetics, but at the same time it created the dilemma of genetic load. Lewontin and Hubby’s (1966) and Harris’s (1966) characterization of genetic variation in natural populations increased the apparent burden of this load. Neutrality or near neutrality of genetic variation was one mechanism proposed for the revealed excessive genetic variation. Bruce Wallace coined the term “soft selection” to describe an alternative way for natural selection to operate that was consistent with observed variation. He envisioned nature as presenting ecological vacancies that could be filled by diverse genotypes. Survival and successful reproduction was a combined function of population density, genotype, and genotype frequencies, rather than a fixed value of the relative fitness of each genotype. My goal in this review is to explore the importance of soft selection in the real world. My motive and that of my colleagues as described here is not to explain what maintains genetic variation in natural populations, but rather to understand the factors that shape how organisms adapt to natural environments. We characterize how feedbacks between ecology and evolution shape both evolution and ecology. These feedbacks are mediated by density- and frequency-dependent selection, the mechanisms that underlie soft selection. Here, I report on our progress in characterizing these types of selection with a combination of a consideration of the published literature and the results from my collaborators’ and my research on natural populations of guppies.","container-title":"Journal of Heredity","DOI":"10.1093/jhered/esv076","ISSN":"0022-1503","issue":"1","journalAbbreviation":"Journal of Heredity","page":"3-14","source":"Silverchair","title":"Hard and Soft Selection Revisited: How Evolution by Natural Selection Works in the Real World","title-short":"Hard and Soft Selection Revisited","volume":"107","author":[{"family":"Reznick","given":"David"}],"issued":{"date-parts":[["2016",1,1]]}}}],"schema":"https://github.com/citation-style-language/schema/raw/master/csl-citation.json"} </w:instrText>
        </w:r>
        <w:r w:rsidR="00DB31BD">
          <w:rPr>
            <w:rFonts w:ascii="Times New Roman" w:hAnsi="Times New Roman" w:cs="Times New Roman"/>
          </w:rPr>
          <w:fldChar w:fldCharType="separate"/>
        </w:r>
        <w:r w:rsidR="00DB31BD" w:rsidRPr="009B6896">
          <w:rPr>
            <w:rFonts w:ascii="Times New Roman" w:hAnsi="Times New Roman" w:cs="Times New Roman"/>
          </w:rPr>
          <w:t>(Reznick 2016)</w:t>
        </w:r>
        <w:r w:rsidR="00DB31BD">
          <w:rPr>
            <w:rFonts w:ascii="Times New Roman" w:hAnsi="Times New Roman" w:cs="Times New Roman"/>
          </w:rPr>
          <w:fldChar w:fldCharType="end"/>
        </w:r>
        <w:r w:rsidR="00DB31BD">
          <w:rPr>
            <w:rFonts w:ascii="Times New Roman" w:hAnsi="Times New Roman" w:cs="Times New Roman"/>
          </w:rPr>
          <w:t xml:space="preserve">. </w:t>
        </w:r>
      </w:ins>
      <w:ins w:id="248" w:author="O'Sullivan, Ronan James" w:date="2023-07-04T15:09:00Z">
        <w:r w:rsidR="00DB31BD">
          <w:rPr>
            <w:rFonts w:ascii="Times New Roman" w:hAnsi="Times New Roman" w:cs="Times New Roman"/>
          </w:rPr>
          <w:t>In order to</w:t>
        </w:r>
      </w:ins>
      <w:ins w:id="249" w:author="O'Sullivan, Ronan James" w:date="2023-07-04T15:07:00Z">
        <w:r w:rsidR="00DB31BD">
          <w:rPr>
            <w:rFonts w:ascii="Times New Roman" w:hAnsi="Times New Roman" w:cs="Times New Roman"/>
          </w:rPr>
          <w:t xml:space="preserve"> survive or reproduce, an individual must acquire one of these vacancies, with relative rather than absolute trait values determining which individuals ‘fill’ the vacanc</w:t>
        </w:r>
      </w:ins>
      <w:ins w:id="250" w:author="O'Sullivan, Ronan James" w:date="2023-07-04T15:12:00Z">
        <w:r w:rsidR="00B9592C">
          <w:rPr>
            <w:rFonts w:ascii="Times New Roman" w:hAnsi="Times New Roman" w:cs="Times New Roman"/>
          </w:rPr>
          <w:t>ies</w:t>
        </w:r>
      </w:ins>
      <w:ins w:id="251" w:author="O'Sullivan, Ronan James" w:date="2023-07-04T15:07:00Z">
        <w:r w:rsidR="00DB31BD">
          <w:rPr>
            <w:rFonts w:ascii="Times New Roman" w:hAnsi="Times New Roman" w:cs="Times New Roman"/>
          </w:rPr>
          <w:t xml:space="preserve">. </w:t>
        </w:r>
      </w:ins>
      <w:del w:id="252" w:author="O'Sullivan, Ronan James" w:date="2023-07-04T15:10:00Z">
        <w:r w:rsidR="00A22C5B" w:rsidDel="00B9592C">
          <w:rPr>
            <w:rFonts w:ascii="Times New Roman" w:hAnsi="Times New Roman" w:cs="Times New Roman"/>
          </w:rPr>
          <w:delText xml:space="preserve"> </w:delText>
        </w:r>
      </w:del>
      <w:del w:id="253" w:author="O'Sullivan, Ronan James" w:date="2023-07-04T15:03:00Z">
        <w:r w:rsidR="000F5AA3" w:rsidDel="00DB31BD">
          <w:rPr>
            <w:rFonts w:ascii="Times New Roman" w:hAnsi="Times New Roman" w:cs="Times New Roman"/>
          </w:rPr>
          <w:delText>For example</w:delText>
        </w:r>
      </w:del>
      <w:ins w:id="254" w:author="O'Sullivan, Ronan James" w:date="2023-07-04T15:09:00Z">
        <w:r w:rsidR="00DB31BD">
          <w:rPr>
            <w:rFonts w:ascii="Times New Roman" w:hAnsi="Times New Roman" w:cs="Times New Roman"/>
          </w:rPr>
          <w:t xml:space="preserve">A given trait can be under pure hard selection, pure soft selection, or some combination of the two if both forms of selection affect fitness via multiple routes. Hard selection is independent of, whilst soft selection is dependent upon, the population density and phenotypic composition of </w:t>
        </w:r>
      </w:ins>
      <w:ins w:id="255" w:author="O'Sullivan, Ronan James" w:date="2023-07-04T15:12:00Z">
        <w:r w:rsidR="00B9592C">
          <w:rPr>
            <w:rFonts w:ascii="Times New Roman" w:hAnsi="Times New Roman" w:cs="Times New Roman"/>
          </w:rPr>
          <w:t>the</w:t>
        </w:r>
      </w:ins>
      <w:ins w:id="256" w:author="O'Sullivan, Ronan James" w:date="2023-07-04T15:09:00Z">
        <w:r w:rsidR="00DB31BD">
          <w:rPr>
            <w:rFonts w:ascii="Times New Roman" w:hAnsi="Times New Roman" w:cs="Times New Roman"/>
          </w:rPr>
          <w:t xml:space="preserve"> population </w:t>
        </w:r>
        <w:r w:rsidR="00DB31BD">
          <w:rPr>
            <w:rFonts w:ascii="Times New Roman" w:hAnsi="Times New Roman" w:cs="Times New Roman"/>
          </w:rPr>
          <w:fldChar w:fldCharType="begin"/>
        </w:r>
        <w:r w:rsidR="00DB31BD">
          <w:rPr>
            <w:rFonts w:ascii="Times New Roman" w:hAnsi="Times New Roman" w:cs="Times New Roman"/>
          </w:rPr>
          <w:instrText xml:space="preserve"> ADDIN ZOTERO_ITEM CSL_CITATION {"citationID":"1JiG9VA7","properties":{"formattedCitation":"(Bell et al. 2021)","plainCitation":"(Bell et al. 2021)","noteIndex":0},"citationItems":[{"id":88,"uris":["http://zotero.org/users/2160202/items/DDB48S4E"],"itemData":{"id":88,"type":"article-journal","container-title":"Ecology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DB31BD">
          <w:rPr>
            <w:rFonts w:ascii="Times New Roman" w:hAnsi="Times New Roman" w:cs="Times New Roman"/>
          </w:rPr>
          <w:fldChar w:fldCharType="separate"/>
        </w:r>
        <w:r w:rsidR="00DB31BD" w:rsidRPr="00C81CFA">
          <w:rPr>
            <w:rFonts w:ascii="Times New Roman" w:hAnsi="Times New Roman" w:cs="Times New Roman"/>
          </w:rPr>
          <w:t>(Bell et al. 2021)</w:t>
        </w:r>
        <w:r w:rsidR="00DB31BD">
          <w:rPr>
            <w:rFonts w:ascii="Times New Roman" w:hAnsi="Times New Roman" w:cs="Times New Roman"/>
          </w:rPr>
          <w:fldChar w:fldCharType="end"/>
        </w:r>
        <w:r w:rsidR="00DB31BD">
          <w:rPr>
            <w:rFonts w:ascii="Times New Roman" w:hAnsi="Times New Roman" w:cs="Times New Roman"/>
          </w:rPr>
          <w:t xml:space="preserve">. To illustrate, </w:t>
        </w:r>
      </w:ins>
      <w:del w:id="257" w:author="O'Sullivan, Ronan James" w:date="2023-07-04T15:08:00Z">
        <w:r w:rsidR="000F5AA3" w:rsidDel="00DB31BD">
          <w:rPr>
            <w:rFonts w:ascii="Times New Roman" w:hAnsi="Times New Roman" w:cs="Times New Roman"/>
          </w:rPr>
          <w:delText>,</w:delText>
        </w:r>
      </w:del>
      <w:ins w:id="258" w:author="O'Sullivan, Ronan James" w:date="2023-07-04T15:03:00Z">
        <w:r w:rsidR="00DB31BD">
          <w:rPr>
            <w:rFonts w:ascii="Times New Roman" w:hAnsi="Times New Roman" w:cs="Times New Roman"/>
          </w:rPr>
          <w:t>consider that</w:t>
        </w:r>
      </w:ins>
      <w:r w:rsidR="000F5AA3">
        <w:rPr>
          <w:rFonts w:ascii="Times New Roman" w:hAnsi="Times New Roman" w:cs="Times New Roman"/>
        </w:rPr>
        <w:t xml:space="preserve"> body size could be under hard selection if absolute body size determines the </w:t>
      </w:r>
      <w:del w:id="259" w:author="O'Sullivan, Ronan James" w:date="2023-07-03T11:56:00Z">
        <w:r w:rsidR="000F5AA3" w:rsidDel="00F25DD6">
          <w:rPr>
            <w:rFonts w:ascii="Times New Roman" w:hAnsi="Times New Roman" w:cs="Times New Roman"/>
          </w:rPr>
          <w:delText xml:space="preserve">fit </w:delText>
        </w:r>
      </w:del>
      <w:ins w:id="260" w:author="O'Sullivan, Ronan James" w:date="2023-07-03T11:56:00Z">
        <w:r w:rsidR="00F25DD6">
          <w:rPr>
            <w:rFonts w:ascii="Times New Roman" w:hAnsi="Times New Roman" w:cs="Times New Roman"/>
          </w:rPr>
          <w:t xml:space="preserve">match </w:t>
        </w:r>
      </w:ins>
      <w:r w:rsidR="000F5AA3">
        <w:rPr>
          <w:rFonts w:ascii="Times New Roman" w:hAnsi="Times New Roman" w:cs="Times New Roman"/>
        </w:rPr>
        <w:t>between phenotype and environment</w:t>
      </w:r>
      <w:r w:rsidR="005F48E1">
        <w:rPr>
          <w:rFonts w:ascii="Times New Roman" w:hAnsi="Times New Roman" w:cs="Times New Roman"/>
        </w:rPr>
        <w:t xml:space="preserve"> (e.g., </w:t>
      </w:r>
      <w:del w:id="261" w:author="O'Sullivan, Ronan James" w:date="2023-07-03T11:56:00Z">
        <w:r w:rsidR="005F48E1" w:rsidDel="00F25DD6">
          <w:rPr>
            <w:rFonts w:ascii="Times New Roman" w:hAnsi="Times New Roman" w:cs="Times New Roman"/>
          </w:rPr>
          <w:delText xml:space="preserve">the effectiveness of </w:delText>
        </w:r>
      </w:del>
      <w:r w:rsidR="005F48E1">
        <w:rPr>
          <w:rFonts w:ascii="Times New Roman" w:hAnsi="Times New Roman" w:cs="Times New Roman"/>
        </w:rPr>
        <w:t>thermoregulat</w:t>
      </w:r>
      <w:ins w:id="262" w:author="O'Sullivan, Ronan James" w:date="2023-07-03T11:56:00Z">
        <w:r w:rsidR="00F25DD6">
          <w:rPr>
            <w:rFonts w:ascii="Times New Roman" w:hAnsi="Times New Roman" w:cs="Times New Roman"/>
          </w:rPr>
          <w:t>ory ability</w:t>
        </w:r>
      </w:ins>
      <w:del w:id="263" w:author="O'Sullivan, Ronan James" w:date="2023-07-03T11:56:00Z">
        <w:r w:rsidR="005F48E1" w:rsidDel="00F25DD6">
          <w:rPr>
            <w:rFonts w:ascii="Times New Roman" w:hAnsi="Times New Roman" w:cs="Times New Roman"/>
          </w:rPr>
          <w:delText>ion</w:delText>
        </w:r>
      </w:del>
      <w:r w:rsidR="005F48E1">
        <w:rPr>
          <w:rFonts w:ascii="Times New Roman" w:hAnsi="Times New Roman" w:cs="Times New Roman"/>
        </w:rPr>
        <w:t>)</w:t>
      </w:r>
      <w:r w:rsidR="000F5AA3">
        <w:rPr>
          <w:rFonts w:ascii="Times New Roman" w:hAnsi="Times New Roman" w:cs="Times New Roman"/>
        </w:rPr>
        <w:t>, or soft selection i</w:t>
      </w:r>
      <w:r w:rsidR="005F48E1">
        <w:rPr>
          <w:rFonts w:ascii="Times New Roman" w:hAnsi="Times New Roman" w:cs="Times New Roman"/>
        </w:rPr>
        <w:t>f</w:t>
      </w:r>
      <w:r w:rsidR="000F5AA3">
        <w:rPr>
          <w:rFonts w:ascii="Times New Roman" w:hAnsi="Times New Roman" w:cs="Times New Roman"/>
        </w:rPr>
        <w:t xml:space="preserve"> relative body size determines success in </w:t>
      </w:r>
      <w:ins w:id="264" w:author="O'Sullivan, Ronan James" w:date="2023-07-04T15:04:00Z">
        <w:r w:rsidR="00DB31BD">
          <w:rPr>
            <w:rFonts w:ascii="Times New Roman" w:hAnsi="Times New Roman" w:cs="Times New Roman"/>
          </w:rPr>
          <w:t xml:space="preserve">some </w:t>
        </w:r>
      </w:ins>
      <w:r w:rsidR="000F5AA3">
        <w:rPr>
          <w:rFonts w:ascii="Times New Roman" w:hAnsi="Times New Roman" w:cs="Times New Roman"/>
        </w:rPr>
        <w:t>intraspecific competition</w:t>
      </w:r>
      <w:ins w:id="265" w:author="O'Sullivan, Ronan James" w:date="2023-07-04T15:04:00Z">
        <w:r w:rsidR="00DB31BD">
          <w:rPr>
            <w:rFonts w:ascii="Times New Roman" w:hAnsi="Times New Roman" w:cs="Times New Roman"/>
          </w:rPr>
          <w:t xml:space="preserve"> (e.g., resource defen</w:t>
        </w:r>
      </w:ins>
      <w:ins w:id="266" w:author="O'Sullivan, Ronan James" w:date="2023-07-04T15:06:00Z">
        <w:r w:rsidR="00DB31BD">
          <w:rPr>
            <w:rFonts w:ascii="Times New Roman" w:hAnsi="Times New Roman" w:cs="Times New Roman"/>
          </w:rPr>
          <w:t>ce</w:t>
        </w:r>
      </w:ins>
      <w:ins w:id="267" w:author="O'Sullivan, Ronan James" w:date="2023-07-04T15:04:00Z">
        <w:r w:rsidR="00DB31BD">
          <w:rPr>
            <w:rFonts w:ascii="Times New Roman" w:hAnsi="Times New Roman" w:cs="Times New Roman"/>
          </w:rPr>
          <w:t>)</w:t>
        </w:r>
      </w:ins>
      <w:del w:id="268" w:author="O'Sullivan, Ronan James" w:date="2023-07-04T15:12:00Z">
        <w:r w:rsidR="005F48E1" w:rsidDel="00B9592C">
          <w:rPr>
            <w:rFonts w:ascii="Times New Roman" w:hAnsi="Times New Roman" w:cs="Times New Roman"/>
          </w:rPr>
          <w:delText>.</w:delText>
        </w:r>
        <w:commentRangeEnd w:id="243"/>
        <w:r w:rsidR="00B9592C" w:rsidDel="00B9592C">
          <w:rPr>
            <w:rStyle w:val="CommentReference"/>
          </w:rPr>
          <w:commentReference w:id="243"/>
        </w:r>
      </w:del>
      <w:del w:id="269" w:author="O'Sullivan, Ronan James" w:date="2023-07-04T15:09:00Z">
        <w:r w:rsidR="005F48E1" w:rsidDel="00DB31BD">
          <w:rPr>
            <w:rFonts w:ascii="Times New Roman" w:hAnsi="Times New Roman" w:cs="Times New Roman"/>
          </w:rPr>
          <w:delText xml:space="preserve"> </w:delText>
        </w:r>
        <w:r w:rsidR="00E2518D" w:rsidDel="00DB31BD">
          <w:rPr>
            <w:rFonts w:ascii="Times New Roman" w:hAnsi="Times New Roman" w:cs="Times New Roman"/>
          </w:rPr>
          <w:delText xml:space="preserve">A given trait </w:delText>
        </w:r>
      </w:del>
      <w:del w:id="270" w:author="O'Sullivan, Ronan James" w:date="2023-07-04T15:08:00Z">
        <w:r w:rsidR="00E2518D" w:rsidDel="00DB31BD">
          <w:rPr>
            <w:rFonts w:ascii="Times New Roman" w:hAnsi="Times New Roman" w:cs="Times New Roman"/>
          </w:rPr>
          <w:delText xml:space="preserve">could </w:delText>
        </w:r>
      </w:del>
      <w:del w:id="271" w:author="O'Sullivan, Ronan James" w:date="2023-07-04T15:09:00Z">
        <w:r w:rsidR="00E2518D" w:rsidDel="00DB31BD">
          <w:rPr>
            <w:rFonts w:ascii="Times New Roman" w:hAnsi="Times New Roman" w:cs="Times New Roman"/>
          </w:rPr>
          <w:delText xml:space="preserve">be under pure hard selection, pure soft, or some </w:delText>
        </w:r>
      </w:del>
      <w:del w:id="272" w:author="O'Sullivan, Ronan James" w:date="2023-07-03T11:56:00Z">
        <w:r w:rsidR="00E2518D" w:rsidDel="00F25DD6">
          <w:rPr>
            <w:rFonts w:ascii="Times New Roman" w:hAnsi="Times New Roman" w:cs="Times New Roman"/>
          </w:rPr>
          <w:delText xml:space="preserve">mix </w:delText>
        </w:r>
      </w:del>
      <w:del w:id="273" w:author="O'Sullivan, Ronan James" w:date="2023-07-04T15:09:00Z">
        <w:r w:rsidR="00E2518D" w:rsidDel="00DB31BD">
          <w:rPr>
            <w:rFonts w:ascii="Times New Roman" w:hAnsi="Times New Roman" w:cs="Times New Roman"/>
          </w:rPr>
          <w:delText xml:space="preserve">of the two if </w:delText>
        </w:r>
      </w:del>
      <w:del w:id="274" w:author="O'Sullivan, Ronan James" w:date="2023-07-03T11:56:00Z">
        <w:r w:rsidR="00E2518D" w:rsidDel="00F25DD6">
          <w:rPr>
            <w:rFonts w:ascii="Times New Roman" w:hAnsi="Times New Roman" w:cs="Times New Roman"/>
          </w:rPr>
          <w:delText>it</w:delText>
        </w:r>
      </w:del>
      <w:del w:id="275" w:author="O'Sullivan, Ronan James" w:date="2023-07-04T15:09:00Z">
        <w:r w:rsidR="00E2518D" w:rsidDel="00DB31BD">
          <w:rPr>
            <w:rFonts w:ascii="Times New Roman" w:hAnsi="Times New Roman" w:cs="Times New Roman"/>
          </w:rPr>
          <w:delText xml:space="preserve"> affect</w:delText>
        </w:r>
      </w:del>
      <w:del w:id="276" w:author="O'Sullivan, Ronan James" w:date="2023-07-03T11:56:00Z">
        <w:r w:rsidR="00E2518D" w:rsidDel="00F25DD6">
          <w:rPr>
            <w:rFonts w:ascii="Times New Roman" w:hAnsi="Times New Roman" w:cs="Times New Roman"/>
          </w:rPr>
          <w:delText>s</w:delText>
        </w:r>
      </w:del>
      <w:del w:id="277" w:author="O'Sullivan, Ronan James" w:date="2023-07-04T15:09:00Z">
        <w:r w:rsidR="00E2518D" w:rsidDel="00DB31BD">
          <w:rPr>
            <w:rFonts w:ascii="Times New Roman" w:hAnsi="Times New Roman" w:cs="Times New Roman"/>
          </w:rPr>
          <w:delText xml:space="preserve"> fitness via </w:delText>
        </w:r>
        <w:r w:rsidR="005F48E1" w:rsidDel="00DB31BD">
          <w:rPr>
            <w:rFonts w:ascii="Times New Roman" w:hAnsi="Times New Roman" w:cs="Times New Roman"/>
          </w:rPr>
          <w:delText>multiple routes</w:delText>
        </w:r>
        <w:r w:rsidR="00930EBC" w:rsidDel="00DB31BD">
          <w:rPr>
            <w:rFonts w:ascii="Times New Roman" w:hAnsi="Times New Roman" w:cs="Times New Roman"/>
          </w:rPr>
          <w:delText>.</w:delText>
        </w:r>
        <w:r w:rsidR="007D605B" w:rsidDel="00DB31BD">
          <w:rPr>
            <w:rFonts w:ascii="Times New Roman" w:hAnsi="Times New Roman" w:cs="Times New Roman"/>
          </w:rPr>
          <w:delText xml:space="preserve"> </w:delText>
        </w:r>
        <w:r w:rsidR="00A22C5B" w:rsidDel="00DB31BD">
          <w:rPr>
            <w:rFonts w:ascii="Times New Roman" w:hAnsi="Times New Roman" w:cs="Times New Roman"/>
          </w:rPr>
          <w:delText xml:space="preserve">Hard selection </w:delText>
        </w:r>
        <w:r w:rsidR="007957B3" w:rsidDel="00DB31BD">
          <w:rPr>
            <w:rFonts w:ascii="Times New Roman" w:hAnsi="Times New Roman" w:cs="Times New Roman"/>
          </w:rPr>
          <w:delText>is</w:delText>
        </w:r>
        <w:r w:rsidR="00C81CFA" w:rsidDel="00DB31BD">
          <w:rPr>
            <w:rFonts w:ascii="Times New Roman" w:hAnsi="Times New Roman" w:cs="Times New Roman"/>
          </w:rPr>
          <w:delText xml:space="preserve"> </w:delText>
        </w:r>
        <w:r w:rsidR="00A22C5B" w:rsidDel="00DB31BD">
          <w:rPr>
            <w:rFonts w:ascii="Times New Roman" w:hAnsi="Times New Roman" w:cs="Times New Roman"/>
          </w:rPr>
          <w:delText>independent of</w:delText>
        </w:r>
        <w:r w:rsidR="007957B3" w:rsidDel="00DB31BD">
          <w:rPr>
            <w:rFonts w:ascii="Times New Roman" w:hAnsi="Times New Roman" w:cs="Times New Roman"/>
          </w:rPr>
          <w:delText xml:space="preserve">, whilst </w:delText>
        </w:r>
        <w:r w:rsidR="00A22C5B" w:rsidDel="00DB31BD">
          <w:rPr>
            <w:rFonts w:ascii="Times New Roman" w:hAnsi="Times New Roman" w:cs="Times New Roman"/>
          </w:rPr>
          <w:delText xml:space="preserve">soft selection </w:delText>
        </w:r>
        <w:r w:rsidR="007957B3" w:rsidDel="00DB31BD">
          <w:rPr>
            <w:rFonts w:ascii="Times New Roman" w:hAnsi="Times New Roman" w:cs="Times New Roman"/>
          </w:rPr>
          <w:delText xml:space="preserve">is </w:delText>
        </w:r>
        <w:r w:rsidR="00A22C5B" w:rsidDel="00DB31BD">
          <w:rPr>
            <w:rFonts w:ascii="Times New Roman" w:hAnsi="Times New Roman" w:cs="Times New Roman"/>
          </w:rPr>
          <w:delText>depend</w:delText>
        </w:r>
        <w:r w:rsidR="007957B3" w:rsidDel="00DB31BD">
          <w:rPr>
            <w:rFonts w:ascii="Times New Roman" w:hAnsi="Times New Roman" w:cs="Times New Roman"/>
          </w:rPr>
          <w:delText>ent</w:delText>
        </w:r>
        <w:r w:rsidR="00A22C5B" w:rsidDel="00DB31BD">
          <w:rPr>
            <w:rFonts w:ascii="Times New Roman" w:hAnsi="Times New Roman" w:cs="Times New Roman"/>
          </w:rPr>
          <w:delText xml:space="preserve"> on</w:delText>
        </w:r>
        <w:r w:rsidR="007957B3" w:rsidDel="00DB31BD">
          <w:rPr>
            <w:rFonts w:ascii="Times New Roman" w:hAnsi="Times New Roman" w:cs="Times New Roman"/>
          </w:rPr>
          <w:delText>,</w:delText>
        </w:r>
        <w:r w:rsidR="00A22C5B" w:rsidDel="00DB31BD">
          <w:rPr>
            <w:rFonts w:ascii="Times New Roman" w:hAnsi="Times New Roman" w:cs="Times New Roman"/>
          </w:rPr>
          <w:delText xml:space="preserve"> </w:delText>
        </w:r>
        <w:r w:rsidR="007957B3" w:rsidDel="00DB31BD">
          <w:rPr>
            <w:rFonts w:ascii="Times New Roman" w:hAnsi="Times New Roman" w:cs="Times New Roman"/>
          </w:rPr>
          <w:delText xml:space="preserve">population </w:delText>
        </w:r>
        <w:r w:rsidR="00A22C5B" w:rsidDel="00DB31BD">
          <w:rPr>
            <w:rFonts w:ascii="Times New Roman" w:hAnsi="Times New Roman" w:cs="Times New Roman"/>
          </w:rPr>
          <w:delText xml:space="preserve">density and phenotypic composition </w:delText>
        </w:r>
        <w:r w:rsidR="00A22C5B" w:rsidDel="00DB31BD">
          <w:rPr>
            <w:rFonts w:ascii="Times New Roman" w:hAnsi="Times New Roman" w:cs="Times New Roman"/>
          </w:rPr>
          <w:fldChar w:fldCharType="begin"/>
        </w:r>
        <w:r w:rsidR="009B6896" w:rsidDel="00DB31BD">
          <w:rPr>
            <w:rFonts w:ascii="Times New Roman" w:hAnsi="Times New Roman" w:cs="Times New Roman"/>
          </w:rPr>
          <w:delInstrText xml:space="preserve"> ADDIN ZOTERO_ITEM CSL_CITATION {"citationID":"1JiG9VA7","properties":{"formattedCitation":"(Bell et al. 2021)","plainCitation":"(Bell et al. 2021)","noteIndex":0},"citationItems":[{"id":88,"uris":["http://zotero.org/users/2160202/items/DDB48S4E"],"itemData":{"id":88,"type":"article-journal","container-title":"Ecology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delInstrText>
        </w:r>
        <w:r w:rsidR="00A22C5B" w:rsidDel="00DB31BD">
          <w:rPr>
            <w:rFonts w:ascii="Times New Roman" w:hAnsi="Times New Roman" w:cs="Times New Roman"/>
          </w:rPr>
          <w:fldChar w:fldCharType="separate"/>
        </w:r>
        <w:r w:rsidR="00A22C5B" w:rsidRPr="00C81CFA" w:rsidDel="00DB31BD">
          <w:rPr>
            <w:rFonts w:ascii="Times New Roman" w:hAnsi="Times New Roman" w:cs="Times New Roman"/>
          </w:rPr>
          <w:delText>(Bell et al. 2021)</w:delText>
        </w:r>
        <w:r w:rsidR="00A22C5B" w:rsidDel="00DB31BD">
          <w:rPr>
            <w:rFonts w:ascii="Times New Roman" w:hAnsi="Times New Roman" w:cs="Times New Roman"/>
          </w:rPr>
          <w:fldChar w:fldCharType="end"/>
        </w:r>
      </w:del>
      <w:del w:id="278" w:author="O'Sullivan, Ronan James" w:date="2023-07-04T15:10:00Z">
        <w:r w:rsidR="00A22C5B" w:rsidDel="00B9592C">
          <w:rPr>
            <w:rFonts w:ascii="Times New Roman" w:hAnsi="Times New Roman" w:cs="Times New Roman"/>
          </w:rPr>
          <w:delText xml:space="preserve">. </w:delText>
        </w:r>
      </w:del>
      <w:del w:id="279" w:author="O'Sullivan, Ronan James" w:date="2023-07-04T15:07:00Z">
        <w:r w:rsidR="00A22C5B" w:rsidDel="00DB31BD">
          <w:rPr>
            <w:rFonts w:ascii="Times New Roman" w:hAnsi="Times New Roman" w:cs="Times New Roman"/>
          </w:rPr>
          <w:delText xml:space="preserve">To understand </w:delText>
        </w:r>
        <w:r w:rsidR="007957B3" w:rsidDel="00DB31BD">
          <w:rPr>
            <w:rFonts w:ascii="Times New Roman" w:hAnsi="Times New Roman" w:cs="Times New Roman"/>
          </w:rPr>
          <w:delText>soft selection</w:delText>
        </w:r>
        <w:r w:rsidR="00A22C5B" w:rsidDel="00DB31BD">
          <w:rPr>
            <w:rFonts w:ascii="Times New Roman" w:hAnsi="Times New Roman" w:cs="Times New Roman"/>
          </w:rPr>
          <w:delText xml:space="preserve">, it is </w:delText>
        </w:r>
        <w:r w:rsidR="00245320" w:rsidDel="00DB31BD">
          <w:rPr>
            <w:rFonts w:ascii="Times New Roman" w:hAnsi="Times New Roman" w:cs="Times New Roman"/>
          </w:rPr>
          <w:delText>useful</w:delText>
        </w:r>
        <w:r w:rsidR="00A22C5B" w:rsidDel="00DB31BD">
          <w:rPr>
            <w:rFonts w:ascii="Times New Roman" w:hAnsi="Times New Roman" w:cs="Times New Roman"/>
          </w:rPr>
          <w:delText xml:space="preserve"> to conceive of </w:delText>
        </w:r>
        <w:r w:rsidR="009B6896" w:rsidDel="00DB31BD">
          <w:rPr>
            <w:rFonts w:ascii="Times New Roman" w:hAnsi="Times New Roman" w:cs="Times New Roman"/>
          </w:rPr>
          <w:delText>the</w:delText>
        </w:r>
        <w:r w:rsidR="00A22C5B" w:rsidDel="00DB31BD">
          <w:rPr>
            <w:rFonts w:ascii="Times New Roman" w:hAnsi="Times New Roman" w:cs="Times New Roman"/>
          </w:rPr>
          <w:delText xml:space="preserve"> environment </w:delText>
        </w:r>
        <w:r w:rsidR="00245320" w:rsidDel="00DB31BD">
          <w:rPr>
            <w:rFonts w:ascii="Times New Roman" w:hAnsi="Times New Roman" w:cs="Times New Roman"/>
          </w:rPr>
          <w:delText xml:space="preserve">as </w:delText>
        </w:r>
        <w:r w:rsidR="00A22C5B" w:rsidDel="00DB31BD">
          <w:rPr>
            <w:rFonts w:ascii="Times New Roman" w:hAnsi="Times New Roman" w:cs="Times New Roman"/>
          </w:rPr>
          <w:delText xml:space="preserve">containing a limited number of “ecological vacancies” </w:delText>
        </w:r>
        <w:r w:rsidR="00A22C5B" w:rsidDel="00DB31BD">
          <w:rPr>
            <w:rFonts w:ascii="Times New Roman" w:hAnsi="Times New Roman" w:cs="Times New Roman"/>
          </w:rPr>
          <w:fldChar w:fldCharType="begin"/>
        </w:r>
        <w:r w:rsidR="009B6896" w:rsidDel="00DB31BD">
          <w:rPr>
            <w:rFonts w:ascii="Times New Roman" w:hAnsi="Times New Roman" w:cs="Times New Roman"/>
          </w:rPr>
          <w:delInstrText xml:space="preserve"> ADDIN ZOTERO_ITEM CSL_CITATION {"citationID":"cPEDzOIB","properties":{"formattedCitation":"(Reznick 2016)","plainCitation":"(Reznick 2016)","noteIndex":0},"citationItems":[{"id":1891,"uris":["http://zotero.org/users/2160202/items/SSMDWJI8"],"itemData":{"id":1891,"type":"article-journal","abstract":"The modern synthesis of evolutionary biology unified Darwin’s natural selection with Mendelian genetics, but at the same time it created the dilemma of genetic load. Lewontin and Hubby’s (1966) and Harris’s (1966) characterization of genetic variation in natural populations increased the apparent burden of this load. Neutrality or near neutrality of genetic variation was one mechanism proposed for the revealed excessive genetic variation. Bruce Wallace coined the term “soft selection” to describe an alternative way for natural selection to operate that was consistent with observed variation. He envisioned nature as presenting ecological vacancies that could be filled by diverse genotypes. Survival and successful reproduction was a combined function of population density, genotype, and genotype frequencies, rather than a fixed value of the relative fitness of each genotype. My goal in this review is to explore the importance of soft selection in the real world. My motive and that of my colleagues as described here is not to explain what maintains genetic variation in natural populations, but rather to understand the factors that shape how organisms adapt to natural environments. We characterize how feedbacks between ecology and evolution shape both evolution and ecology. These feedbacks are mediated by density- and frequency-dependent selection, the mechanisms that underlie soft selection. Here, I report on our progress in characterizing these types of selection with a combination of a consideration of the published literature and the results from my collaborators’ and my research on natural populations of guppies.","container-title":"Journal of Heredity","DOI":"10.1093/jhered/esv076","ISSN":"0022-1503","issue":"1","journalAbbreviation":"Journal of Heredity","page":"3-14","source":"Silverchair","title":"Hard and Soft Selection Revisited: How Evolution by Natural Selection Works in the Real World","title-short":"Hard and Soft Selection Revisited","volume":"107","author":[{"family":"Reznick","given":"David"}],"issued":{"date-parts":[["2016",1,1]]}}}],"schema":"https://github.com/citation-style-language/schema/raw/master/csl-citation.json"} </w:delInstrText>
        </w:r>
        <w:r w:rsidR="00A22C5B" w:rsidDel="00DB31BD">
          <w:rPr>
            <w:rFonts w:ascii="Times New Roman" w:hAnsi="Times New Roman" w:cs="Times New Roman"/>
          </w:rPr>
          <w:fldChar w:fldCharType="separate"/>
        </w:r>
        <w:r w:rsidR="009B6896" w:rsidRPr="009B6896" w:rsidDel="00DB31BD">
          <w:rPr>
            <w:rFonts w:ascii="Times New Roman" w:hAnsi="Times New Roman" w:cs="Times New Roman"/>
          </w:rPr>
          <w:delText>(Reznick 2016)</w:delText>
        </w:r>
        <w:r w:rsidR="00A22C5B" w:rsidDel="00DB31BD">
          <w:rPr>
            <w:rFonts w:ascii="Times New Roman" w:hAnsi="Times New Roman" w:cs="Times New Roman"/>
          </w:rPr>
          <w:fldChar w:fldCharType="end"/>
        </w:r>
        <w:r w:rsidR="00245320" w:rsidDel="00DB31BD">
          <w:rPr>
            <w:rFonts w:ascii="Times New Roman" w:hAnsi="Times New Roman" w:cs="Times New Roman"/>
          </w:rPr>
          <w:delText>.</w:delText>
        </w:r>
        <w:r w:rsidR="00A55B8B" w:rsidDel="00DB31BD">
          <w:rPr>
            <w:rFonts w:ascii="Times New Roman" w:hAnsi="Times New Roman" w:cs="Times New Roman"/>
          </w:rPr>
          <w:delText xml:space="preserve"> To survive or reproduce, an individual must acquire one of these vacancies, with relative </w:delText>
        </w:r>
        <w:r w:rsidR="007957B3" w:rsidDel="00DB31BD">
          <w:rPr>
            <w:rFonts w:ascii="Times New Roman" w:hAnsi="Times New Roman" w:cs="Times New Roman"/>
          </w:rPr>
          <w:delText xml:space="preserve">rather than absolute </w:delText>
        </w:r>
        <w:r w:rsidR="00A55B8B" w:rsidDel="00DB31BD">
          <w:rPr>
            <w:rFonts w:ascii="Times New Roman" w:hAnsi="Times New Roman" w:cs="Times New Roman"/>
          </w:rPr>
          <w:delText xml:space="preserve">trait values determining which individuals </w:delText>
        </w:r>
        <w:r w:rsidR="00B110AE" w:rsidDel="00DB31BD">
          <w:rPr>
            <w:rFonts w:ascii="Times New Roman" w:hAnsi="Times New Roman" w:cs="Times New Roman"/>
          </w:rPr>
          <w:delText xml:space="preserve">fill </w:delText>
        </w:r>
      </w:del>
      <w:del w:id="280" w:author="O'Sullivan, Ronan James" w:date="2023-07-04T15:06:00Z">
        <w:r w:rsidR="00B110AE" w:rsidDel="00DB31BD">
          <w:rPr>
            <w:rFonts w:ascii="Times New Roman" w:hAnsi="Times New Roman" w:cs="Times New Roman"/>
          </w:rPr>
          <w:delText>them</w:delText>
        </w:r>
      </w:del>
      <w:del w:id="281" w:author="O'Sullivan, Ronan James" w:date="2023-07-04T15:07:00Z">
        <w:r w:rsidR="00B110AE" w:rsidDel="00DB31BD">
          <w:rPr>
            <w:rFonts w:ascii="Times New Roman" w:hAnsi="Times New Roman" w:cs="Times New Roman"/>
          </w:rPr>
          <w:delText xml:space="preserve">. </w:delText>
        </w:r>
      </w:del>
      <w:del w:id="282" w:author="O'Sullivan, Ronan James" w:date="2023-07-04T15:10:00Z">
        <w:r w:rsidR="003315EE" w:rsidDel="00B9592C">
          <w:rPr>
            <w:rFonts w:ascii="Times New Roman" w:hAnsi="Times New Roman" w:cs="Times New Roman"/>
          </w:rPr>
          <w:delText xml:space="preserve">So long as </w:delText>
        </w:r>
        <w:r w:rsidR="00A540B1" w:rsidDel="00B9592C">
          <w:rPr>
            <w:rFonts w:ascii="Times New Roman" w:hAnsi="Times New Roman" w:cs="Times New Roman"/>
          </w:rPr>
          <w:delText xml:space="preserve">there are more individuals than ecological vacancies, all vacancies will be filled regardless of the phenotypic composition of the population, but soft selection will occur in a density and frequency dependent manner when individuals differ in </w:delText>
        </w:r>
        <w:r w:rsidR="00816741" w:rsidDel="00B9592C">
          <w:rPr>
            <w:rFonts w:ascii="Times New Roman" w:hAnsi="Times New Roman" w:cs="Times New Roman"/>
          </w:rPr>
          <w:delText>competitive abilities</w:delText>
        </w:r>
        <w:r w:rsidR="00EF0B73" w:rsidDel="00B9592C">
          <w:rPr>
            <w:rFonts w:ascii="Times New Roman" w:hAnsi="Times New Roman" w:cs="Times New Roman"/>
          </w:rPr>
          <w:delText>.</w:delText>
        </w:r>
      </w:del>
      <w:ins w:id="283" w:author="O'Sullivan, Ronan James" w:date="2023-07-04T15:12:00Z">
        <w:r w:rsidR="00B9592C">
          <w:rPr>
            <w:rFonts w:ascii="Times New Roman" w:hAnsi="Times New Roman" w:cs="Times New Roman"/>
          </w:rPr>
          <w:t xml:space="preserve"> and there are more competing individuals than there are vacancies. </w:t>
        </w:r>
      </w:ins>
    </w:p>
    <w:p w14:paraId="602A734D" w14:textId="0C3BF0DC" w:rsidR="009F769B" w:rsidRPr="009F769B" w:rsidRDefault="005401C8" w:rsidP="006D081A">
      <w:pPr>
        <w:spacing w:line="480" w:lineRule="auto"/>
        <w:jc w:val="both"/>
        <w:rPr>
          <w:rFonts w:ascii="Times New Roman" w:hAnsi="Times New Roman" w:cs="Times New Roman"/>
        </w:rPr>
      </w:pPr>
      <w:r>
        <w:rPr>
          <w:rFonts w:ascii="Times New Roman" w:hAnsi="Times New Roman" w:cs="Times New Roman"/>
        </w:rPr>
        <w:lastRenderedPageBreak/>
        <w:t xml:space="preserve">Here we present an eco-genetic </w:t>
      </w:r>
      <w:commentRangeStart w:id="284"/>
      <w:del w:id="285" w:author="O'Sullivan, Ronan James" w:date="2023-07-03T11:58:00Z">
        <w:r w:rsidDel="00A706C2">
          <w:rPr>
            <w:rFonts w:ascii="Times New Roman" w:hAnsi="Times New Roman" w:cs="Times New Roman"/>
          </w:rPr>
          <w:delText xml:space="preserve">(or “demo-genetic”) </w:delText>
        </w:r>
      </w:del>
      <w:commentRangeEnd w:id="284"/>
      <w:r w:rsidR="00B9592C">
        <w:rPr>
          <w:rStyle w:val="CommentReference"/>
        </w:rPr>
        <w:commentReference w:id="284"/>
      </w:r>
      <w:r>
        <w:rPr>
          <w:rFonts w:ascii="Times New Roman" w:hAnsi="Times New Roman" w:cs="Times New Roman"/>
        </w:rPr>
        <w:t xml:space="preserve">model to explore the </w:t>
      </w:r>
      <w:del w:id="286" w:author="O'Sullivan, Ronan James" w:date="2023-07-04T15:17:00Z">
        <w:r w:rsidDel="00B9592C">
          <w:rPr>
            <w:rFonts w:ascii="Times New Roman" w:hAnsi="Times New Roman" w:cs="Times New Roman"/>
          </w:rPr>
          <w:delText>ecological and</w:delText>
        </w:r>
      </w:del>
      <w:ins w:id="287" w:author="O'Sullivan, Ronan James" w:date="2023-07-04T15:17:00Z">
        <w:r w:rsidR="00B9592C">
          <w:rPr>
            <w:rFonts w:ascii="Times New Roman" w:hAnsi="Times New Roman" w:cs="Times New Roman"/>
          </w:rPr>
          <w:t>eco-</w:t>
        </w:r>
      </w:ins>
      <w:del w:id="288" w:author="O'Sullivan, Ronan James" w:date="2023-07-04T15:17:00Z">
        <w:r w:rsidDel="00B9592C">
          <w:rPr>
            <w:rFonts w:ascii="Times New Roman" w:hAnsi="Times New Roman" w:cs="Times New Roman"/>
          </w:rPr>
          <w:delText xml:space="preserve"> </w:delText>
        </w:r>
      </w:del>
      <w:r>
        <w:rPr>
          <w:rFonts w:ascii="Times New Roman" w:hAnsi="Times New Roman" w:cs="Times New Roman"/>
        </w:rPr>
        <w:t xml:space="preserve">evolutionary consequences </w:t>
      </w:r>
      <w:del w:id="289" w:author="O'Sullivan, Ronan James" w:date="2023-07-03T12:53:00Z">
        <w:r w:rsidDel="00A34058">
          <w:rPr>
            <w:rFonts w:ascii="Times New Roman" w:hAnsi="Times New Roman" w:cs="Times New Roman"/>
          </w:rPr>
          <w:delText xml:space="preserve">for a single wild population </w:delText>
        </w:r>
      </w:del>
      <w:r>
        <w:rPr>
          <w:rFonts w:ascii="Times New Roman" w:hAnsi="Times New Roman" w:cs="Times New Roman"/>
        </w:rPr>
        <w:t xml:space="preserve">of </w:t>
      </w:r>
      <w:del w:id="290" w:author="O'Sullivan, Ronan James" w:date="2023-07-04T15:17:00Z">
        <w:r w:rsidDel="00B9592C">
          <w:rPr>
            <w:rFonts w:ascii="Times New Roman" w:hAnsi="Times New Roman" w:cs="Times New Roman"/>
          </w:rPr>
          <w:delText>one-off</w:delText>
        </w:r>
      </w:del>
      <w:ins w:id="291" w:author="O'Sullivan, Ronan James" w:date="2023-07-04T15:17:00Z">
        <w:r w:rsidR="00B9592C">
          <w:rPr>
            <w:rFonts w:ascii="Times New Roman" w:hAnsi="Times New Roman" w:cs="Times New Roman"/>
          </w:rPr>
          <w:t>acute</w:t>
        </w:r>
      </w:ins>
      <w:r>
        <w:rPr>
          <w:rFonts w:ascii="Times New Roman" w:hAnsi="Times New Roman" w:cs="Times New Roman"/>
        </w:rPr>
        <w:t xml:space="preserve"> or </w:t>
      </w:r>
      <w:del w:id="292" w:author="O'Sullivan, Ronan James" w:date="2023-07-04T15:17:00Z">
        <w:r w:rsidDel="00B9592C">
          <w:rPr>
            <w:rFonts w:ascii="Times New Roman" w:hAnsi="Times New Roman" w:cs="Times New Roman"/>
          </w:rPr>
          <w:delText xml:space="preserve">continuous </w:delText>
        </w:r>
      </w:del>
      <w:ins w:id="293" w:author="O'Sullivan, Ronan James" w:date="2023-07-04T15:17:00Z">
        <w:r w:rsidR="00B9592C">
          <w:rPr>
            <w:rFonts w:ascii="Times New Roman" w:hAnsi="Times New Roman" w:cs="Times New Roman"/>
          </w:rPr>
          <w:t xml:space="preserve">chronic </w:t>
        </w:r>
      </w:ins>
      <w:r>
        <w:rPr>
          <w:rFonts w:ascii="Times New Roman" w:hAnsi="Times New Roman" w:cs="Times New Roman"/>
        </w:rPr>
        <w:t>intrusion</w:t>
      </w:r>
      <w:ins w:id="294" w:author="O'Sullivan, Ronan James" w:date="2023-07-04T15:17:00Z">
        <w:r w:rsidR="00B9592C">
          <w:rPr>
            <w:rFonts w:ascii="Times New Roman" w:hAnsi="Times New Roman" w:cs="Times New Roman"/>
          </w:rPr>
          <w:t xml:space="preserve"> events</w:t>
        </w:r>
      </w:ins>
      <w:ins w:id="295" w:author="O'Sullivan, Ronan James" w:date="2023-07-03T12:53:00Z">
        <w:r w:rsidR="008B0C33">
          <w:rPr>
            <w:rFonts w:ascii="Times New Roman" w:hAnsi="Times New Roman" w:cs="Times New Roman"/>
          </w:rPr>
          <w:t xml:space="preserve"> </w:t>
        </w:r>
      </w:ins>
      <w:del w:id="296" w:author="O'Sullivan, Ronan James" w:date="2023-07-04T15:17:00Z">
        <w:r w:rsidDel="00B9592C">
          <w:rPr>
            <w:rFonts w:ascii="Times New Roman" w:hAnsi="Times New Roman" w:cs="Times New Roman"/>
          </w:rPr>
          <w:delText xml:space="preserve"> </w:delText>
        </w:r>
      </w:del>
      <w:r>
        <w:rPr>
          <w:rFonts w:ascii="Times New Roman" w:hAnsi="Times New Roman" w:cs="Times New Roman"/>
        </w:rPr>
        <w:t>by foreign/domesticated individuals</w:t>
      </w:r>
      <w:ins w:id="297" w:author="O'Sullivan, Ronan James" w:date="2023-07-04T15:17:00Z">
        <w:r w:rsidR="00B9592C">
          <w:rPr>
            <w:rFonts w:ascii="Times New Roman" w:hAnsi="Times New Roman" w:cs="Times New Roman"/>
          </w:rPr>
          <w:t xml:space="preserve"> in</w:t>
        </w:r>
      </w:ins>
      <w:del w:id="298" w:author="O'Sullivan, Ronan James" w:date="2023-07-04T15:17:00Z">
        <w:r w:rsidR="00EE7DF4" w:rsidDel="00B9592C">
          <w:rPr>
            <w:rFonts w:ascii="Times New Roman" w:hAnsi="Times New Roman" w:cs="Times New Roman"/>
          </w:rPr>
          <w:delText>,</w:delText>
        </w:r>
      </w:del>
      <w:ins w:id="299" w:author="O'Sullivan, Ronan James" w:date="2023-07-04T15:17:00Z">
        <w:r w:rsidR="00B9592C">
          <w:rPr>
            <w:rFonts w:ascii="Times New Roman" w:hAnsi="Times New Roman" w:cs="Times New Roman"/>
          </w:rPr>
          <w:t>to a wild population. We sp</w:t>
        </w:r>
      </w:ins>
      <w:ins w:id="300" w:author="O'Sullivan, Ronan James" w:date="2023-07-04T15:18:00Z">
        <w:r w:rsidR="00B9592C">
          <w:rPr>
            <w:rFonts w:ascii="Times New Roman" w:hAnsi="Times New Roman" w:cs="Times New Roman"/>
          </w:rPr>
          <w:t>ecifically</w:t>
        </w:r>
      </w:ins>
      <w:del w:id="301" w:author="O'Sullivan, Ronan James" w:date="2023-07-04T15:17:00Z">
        <w:r w:rsidR="00EE7DF4" w:rsidDel="00B9592C">
          <w:rPr>
            <w:rFonts w:ascii="Times New Roman" w:hAnsi="Times New Roman" w:cs="Times New Roman"/>
          </w:rPr>
          <w:delText xml:space="preserve"> </w:delText>
        </w:r>
      </w:del>
      <w:del w:id="302" w:author="O'Sullivan, Ronan James" w:date="2023-07-04T15:18:00Z">
        <w:r w:rsidR="00EE7DF4" w:rsidDel="00B9592C">
          <w:rPr>
            <w:rFonts w:ascii="Times New Roman" w:hAnsi="Times New Roman" w:cs="Times New Roman"/>
          </w:rPr>
          <w:delText>with a specific</w:delText>
        </w:r>
      </w:del>
      <w:r w:rsidR="00EE7DF4">
        <w:rPr>
          <w:rFonts w:ascii="Times New Roman" w:hAnsi="Times New Roman" w:cs="Times New Roman"/>
        </w:rPr>
        <w:t xml:space="preserve"> focus on the role of soft selection in </w:t>
      </w:r>
      <w:del w:id="303" w:author="O'Sullivan, Ronan James" w:date="2023-07-03T12:53:00Z">
        <w:r w:rsidR="00EE7DF4" w:rsidDel="008B0C33">
          <w:rPr>
            <w:rFonts w:ascii="Times New Roman" w:hAnsi="Times New Roman" w:cs="Times New Roman"/>
          </w:rPr>
          <w:delText xml:space="preserve">modulating </w:delText>
        </w:r>
      </w:del>
      <w:ins w:id="304" w:author="O'Sullivan, Ronan James" w:date="2023-07-03T12:53:00Z">
        <w:r w:rsidR="008B0C33">
          <w:rPr>
            <w:rFonts w:ascii="Times New Roman" w:hAnsi="Times New Roman" w:cs="Times New Roman"/>
          </w:rPr>
          <w:t xml:space="preserve">mediating </w:t>
        </w:r>
      </w:ins>
      <w:del w:id="305" w:author="O'Sullivan, Ronan James" w:date="2023-07-04T15:18:00Z">
        <w:r w:rsidR="00EE7DF4" w:rsidDel="00B9592C">
          <w:rPr>
            <w:rFonts w:ascii="Times New Roman" w:hAnsi="Times New Roman" w:cs="Times New Roman"/>
          </w:rPr>
          <w:delText xml:space="preserve">the </w:delText>
        </w:r>
      </w:del>
      <w:ins w:id="306" w:author="O'Sullivan, Ronan James" w:date="2023-07-04T15:18:00Z">
        <w:r w:rsidR="00B9592C">
          <w:rPr>
            <w:rFonts w:ascii="Times New Roman" w:hAnsi="Times New Roman" w:cs="Times New Roman"/>
          </w:rPr>
          <w:t xml:space="preserve">such </w:t>
        </w:r>
      </w:ins>
      <w:r w:rsidR="00EE7DF4">
        <w:rPr>
          <w:rFonts w:ascii="Times New Roman" w:hAnsi="Times New Roman" w:cs="Times New Roman"/>
        </w:rPr>
        <w:t xml:space="preserve">outcomes. </w:t>
      </w:r>
      <w:ins w:id="307" w:author="O'Sullivan, Ronan James" w:date="2023-07-04T15:18:00Z">
        <w:r w:rsidR="00B9592C">
          <w:rPr>
            <w:rFonts w:ascii="Times New Roman" w:hAnsi="Times New Roman" w:cs="Times New Roman"/>
          </w:rPr>
          <w:t>Though loose</w:t>
        </w:r>
      </w:ins>
      <w:ins w:id="308" w:author="O'Sullivan, Ronan James" w:date="2023-07-04T15:19:00Z">
        <w:r w:rsidR="00B9592C">
          <w:rPr>
            <w:rFonts w:ascii="Times New Roman" w:hAnsi="Times New Roman" w:cs="Times New Roman"/>
          </w:rPr>
          <w:t xml:space="preserve">ly based on a salmonine lifecycle, </w:t>
        </w:r>
      </w:ins>
      <w:del w:id="309" w:author="O'Sullivan, Ronan James" w:date="2023-07-04T15:19:00Z">
        <w:r w:rsidR="00C667A2" w:rsidDel="00B9592C">
          <w:rPr>
            <w:rFonts w:ascii="Times New Roman" w:hAnsi="Times New Roman" w:cs="Times New Roman"/>
          </w:rPr>
          <w:delText>T</w:delText>
        </w:r>
      </w:del>
      <w:ins w:id="310" w:author="O'Sullivan, Ronan James" w:date="2023-07-04T15:19:00Z">
        <w:r w:rsidR="00B9592C">
          <w:rPr>
            <w:rFonts w:ascii="Times New Roman" w:hAnsi="Times New Roman" w:cs="Times New Roman"/>
          </w:rPr>
          <w:t>t</w:t>
        </w:r>
      </w:ins>
      <w:r w:rsidR="00C667A2">
        <w:rPr>
          <w:rFonts w:ascii="Times New Roman" w:hAnsi="Times New Roman" w:cs="Times New Roman"/>
        </w:rPr>
        <w:t xml:space="preserve">he model </w:t>
      </w:r>
      <w:ins w:id="311" w:author="O'Sullivan, Ronan James" w:date="2023-07-03T12:55:00Z">
        <w:r w:rsidR="008B0C33">
          <w:rPr>
            <w:rFonts w:ascii="Times New Roman" w:hAnsi="Times New Roman" w:cs="Times New Roman"/>
          </w:rPr>
          <w:t xml:space="preserve">is </w:t>
        </w:r>
      </w:ins>
      <w:del w:id="312" w:author="O'Sullivan, Ronan James" w:date="2023-07-03T12:55:00Z">
        <w:r w:rsidR="00C667A2" w:rsidDel="008B0C33">
          <w:rPr>
            <w:rFonts w:ascii="Times New Roman" w:hAnsi="Times New Roman" w:cs="Times New Roman"/>
          </w:rPr>
          <w:delText>is loosely based on a salmonid fish</w:delText>
        </w:r>
        <w:r w:rsidR="00894CDA" w:rsidDel="008B0C33">
          <w:rPr>
            <w:rFonts w:ascii="Times New Roman" w:hAnsi="Times New Roman" w:cs="Times New Roman"/>
          </w:rPr>
          <w:delText xml:space="preserve"> </w:delText>
        </w:r>
        <w:r w:rsidR="00C667A2" w:rsidDel="008B0C33">
          <w:rPr>
            <w:rFonts w:ascii="Times New Roman" w:hAnsi="Times New Roman" w:cs="Times New Roman"/>
          </w:rPr>
          <w:delText xml:space="preserve">but is </w:delText>
        </w:r>
      </w:del>
      <w:r w:rsidR="00C667A2">
        <w:rPr>
          <w:rFonts w:ascii="Times New Roman" w:hAnsi="Times New Roman" w:cs="Times New Roman"/>
        </w:rPr>
        <w:t>general</w:t>
      </w:r>
      <w:r w:rsidR="00EF0B73">
        <w:rPr>
          <w:rFonts w:ascii="Times New Roman" w:hAnsi="Times New Roman" w:cs="Times New Roman"/>
        </w:rPr>
        <w:t>ly</w:t>
      </w:r>
      <w:r w:rsidR="00C667A2">
        <w:rPr>
          <w:rFonts w:ascii="Times New Roman" w:hAnsi="Times New Roman" w:cs="Times New Roman"/>
        </w:rPr>
        <w:t xml:space="preserve"> applicable to any </w:t>
      </w:r>
      <w:del w:id="313" w:author="O'Sullivan, Ronan James" w:date="2023-07-03T12:54:00Z">
        <w:r w:rsidR="00C667A2" w:rsidDel="008B0C33">
          <w:rPr>
            <w:rFonts w:ascii="Times New Roman" w:hAnsi="Times New Roman" w:cs="Times New Roman"/>
          </w:rPr>
          <w:delText>species</w:delText>
        </w:r>
        <w:r w:rsidR="00C55768" w:rsidDel="008B0C33">
          <w:rPr>
            <w:rFonts w:ascii="Times New Roman" w:hAnsi="Times New Roman" w:cs="Times New Roman"/>
          </w:rPr>
          <w:delText xml:space="preserve"> </w:delText>
        </w:r>
      </w:del>
      <w:ins w:id="314" w:author="O'Sullivan, Ronan James" w:date="2023-07-03T12:54:00Z">
        <w:r w:rsidR="008B0C33">
          <w:rPr>
            <w:rFonts w:ascii="Times New Roman" w:hAnsi="Times New Roman" w:cs="Times New Roman"/>
          </w:rPr>
          <w:t xml:space="preserve">taxon </w:t>
        </w:r>
      </w:ins>
      <w:r w:rsidR="00C55768">
        <w:rPr>
          <w:rFonts w:ascii="Times New Roman" w:hAnsi="Times New Roman" w:cs="Times New Roman"/>
        </w:rPr>
        <w:t xml:space="preserve">that </w:t>
      </w:r>
      <w:ins w:id="315" w:author="O'Sullivan, Ronan James" w:date="2023-07-04T15:18:00Z">
        <w:r w:rsidR="00B9592C">
          <w:rPr>
            <w:rFonts w:ascii="Times New Roman" w:hAnsi="Times New Roman" w:cs="Times New Roman"/>
          </w:rPr>
          <w:t xml:space="preserve">could </w:t>
        </w:r>
      </w:ins>
      <w:r w:rsidR="00C55768">
        <w:rPr>
          <w:rFonts w:ascii="Times New Roman" w:hAnsi="Times New Roman" w:cs="Times New Roman"/>
        </w:rPr>
        <w:t>experience</w:t>
      </w:r>
      <w:del w:id="316" w:author="O'Sullivan, Ronan James" w:date="2023-07-04T15:19:00Z">
        <w:r w:rsidR="00C55768" w:rsidDel="00B9592C">
          <w:rPr>
            <w:rFonts w:ascii="Times New Roman" w:hAnsi="Times New Roman" w:cs="Times New Roman"/>
          </w:rPr>
          <w:delText>s</w:delText>
        </w:r>
      </w:del>
      <w:r w:rsidR="00C55768">
        <w:rPr>
          <w:rFonts w:ascii="Times New Roman" w:hAnsi="Times New Roman" w:cs="Times New Roman"/>
        </w:rPr>
        <w:t xml:space="preserve"> </w:t>
      </w:r>
      <w:r w:rsidR="00EB3B2A">
        <w:rPr>
          <w:rFonts w:ascii="Times New Roman" w:hAnsi="Times New Roman" w:cs="Times New Roman"/>
        </w:rPr>
        <w:t>sequential soft and hard selection</w:t>
      </w:r>
      <w:ins w:id="317" w:author="O'Sullivan, Ronan James" w:date="2023-07-03T12:54:00Z">
        <w:r w:rsidR="008B0C33">
          <w:rPr>
            <w:rFonts w:ascii="Times New Roman" w:hAnsi="Times New Roman" w:cs="Times New Roman"/>
          </w:rPr>
          <w:t xml:space="preserve"> </w:t>
        </w:r>
      </w:ins>
      <w:ins w:id="318" w:author="O'Sullivan, Ronan James" w:date="2023-07-04T15:18:00Z">
        <w:r w:rsidR="00B9592C">
          <w:rPr>
            <w:rFonts w:ascii="Times New Roman" w:hAnsi="Times New Roman" w:cs="Times New Roman"/>
          </w:rPr>
          <w:t xml:space="preserve">events, </w:t>
        </w:r>
      </w:ins>
      <w:ins w:id="319" w:author="O'Sullivan, Ronan James" w:date="2023-07-03T12:54:00Z">
        <w:r w:rsidR="008B0C33">
          <w:rPr>
            <w:rFonts w:ascii="Times New Roman" w:hAnsi="Times New Roman" w:cs="Times New Roman"/>
          </w:rPr>
          <w:t>as well as</w:t>
        </w:r>
      </w:ins>
      <w:del w:id="320" w:author="O'Sullivan, Ronan James" w:date="2023-07-03T12:54:00Z">
        <w:r w:rsidR="00EB3B2A" w:rsidDel="008B0C33">
          <w:rPr>
            <w:rFonts w:ascii="Times New Roman" w:hAnsi="Times New Roman" w:cs="Times New Roman"/>
          </w:rPr>
          <w:delText xml:space="preserve">, </w:delText>
        </w:r>
        <w:r w:rsidR="00A94263" w:rsidDel="008B0C33">
          <w:rPr>
            <w:rFonts w:ascii="Times New Roman" w:hAnsi="Times New Roman" w:cs="Times New Roman"/>
          </w:rPr>
          <w:delText>plus</w:delText>
        </w:r>
      </w:del>
      <w:r w:rsidR="00EB3B2A">
        <w:rPr>
          <w:rFonts w:ascii="Times New Roman" w:hAnsi="Times New Roman" w:cs="Times New Roman"/>
        </w:rPr>
        <w:t xml:space="preserve"> </w:t>
      </w:r>
      <w:r w:rsidR="00A94263">
        <w:rPr>
          <w:rFonts w:ascii="Times New Roman" w:hAnsi="Times New Roman" w:cs="Times New Roman"/>
        </w:rPr>
        <w:t xml:space="preserve">artificial or natural </w:t>
      </w:r>
      <w:r w:rsidR="00C55768">
        <w:rPr>
          <w:rFonts w:ascii="Times New Roman" w:hAnsi="Times New Roman" w:cs="Times New Roman"/>
        </w:rPr>
        <w:t>intrusion</w:t>
      </w:r>
      <w:r w:rsidR="00EB3B2A">
        <w:rPr>
          <w:rFonts w:ascii="Times New Roman" w:hAnsi="Times New Roman" w:cs="Times New Roman"/>
        </w:rPr>
        <w:t xml:space="preserve"> by genetically divergent </w:t>
      </w:r>
      <w:r w:rsidR="0003399B">
        <w:rPr>
          <w:rFonts w:ascii="Times New Roman" w:hAnsi="Times New Roman" w:cs="Times New Roman"/>
        </w:rPr>
        <w:t>immigrants</w:t>
      </w:r>
      <w:r w:rsidR="00C667A2">
        <w:rPr>
          <w:rFonts w:ascii="Times New Roman" w:hAnsi="Times New Roman" w:cs="Times New Roman"/>
        </w:rPr>
        <w:t xml:space="preserve">. </w:t>
      </w:r>
      <w:ins w:id="321" w:author="O'Sullivan, Ronan James" w:date="2023-07-04T15:19:00Z">
        <w:r w:rsidR="00B9592C">
          <w:rPr>
            <w:rFonts w:ascii="Times New Roman" w:hAnsi="Times New Roman" w:cs="Times New Roman"/>
          </w:rPr>
          <w:t xml:space="preserve">In our model, </w:t>
        </w:r>
      </w:ins>
      <w:del w:id="322" w:author="O'Sullivan, Ronan James" w:date="2023-07-04T15:19:00Z">
        <w:r w:rsidR="00894CDA" w:rsidDel="00B9592C">
          <w:rPr>
            <w:rFonts w:ascii="Times New Roman" w:hAnsi="Times New Roman" w:cs="Times New Roman"/>
          </w:rPr>
          <w:delText>I</w:delText>
        </w:r>
      </w:del>
      <w:ins w:id="323" w:author="O'Sullivan, Ronan James" w:date="2023-07-04T15:19:00Z">
        <w:r w:rsidR="00B9592C">
          <w:rPr>
            <w:rFonts w:ascii="Times New Roman" w:hAnsi="Times New Roman" w:cs="Times New Roman"/>
          </w:rPr>
          <w:t>i</w:t>
        </w:r>
      </w:ins>
      <w:r w:rsidR="00894CDA">
        <w:rPr>
          <w:rFonts w:ascii="Times New Roman" w:hAnsi="Times New Roman" w:cs="Times New Roman"/>
        </w:rPr>
        <w:t xml:space="preserve">ndividuals compete each generation for a limited number of </w:t>
      </w:r>
      <w:ins w:id="324" w:author="O'Sullivan, Ronan James" w:date="2023-07-04T15:19:00Z">
        <w:r w:rsidR="00B9592C">
          <w:rPr>
            <w:rFonts w:ascii="Times New Roman" w:hAnsi="Times New Roman" w:cs="Times New Roman"/>
          </w:rPr>
          <w:t>‘</w:t>
        </w:r>
      </w:ins>
      <w:del w:id="325" w:author="O'Sullivan, Ronan James" w:date="2023-07-04T15:19:00Z">
        <w:r w:rsidR="00894CDA" w:rsidDel="00B9592C">
          <w:rPr>
            <w:rFonts w:ascii="Times New Roman" w:hAnsi="Times New Roman" w:cs="Times New Roman"/>
          </w:rPr>
          <w:delText>“</w:delText>
        </w:r>
      </w:del>
      <w:r w:rsidR="00894CDA">
        <w:rPr>
          <w:rFonts w:ascii="Times New Roman" w:hAnsi="Times New Roman" w:cs="Times New Roman"/>
        </w:rPr>
        <w:t>spawning slots</w:t>
      </w:r>
      <w:ins w:id="326" w:author="O'Sullivan, Ronan James" w:date="2023-07-04T15:19:00Z">
        <w:r w:rsidR="00B9592C">
          <w:rPr>
            <w:rFonts w:ascii="Times New Roman" w:hAnsi="Times New Roman" w:cs="Times New Roman"/>
          </w:rPr>
          <w:t>’</w:t>
        </w:r>
      </w:ins>
      <w:del w:id="327" w:author="O'Sullivan, Ronan James" w:date="2023-07-04T15:19:00Z">
        <w:r w:rsidR="00894CDA" w:rsidDel="00B9592C">
          <w:rPr>
            <w:rFonts w:ascii="Times New Roman" w:hAnsi="Times New Roman" w:cs="Times New Roman"/>
          </w:rPr>
          <w:delText>”</w:delText>
        </w:r>
      </w:del>
      <w:r w:rsidR="00D64123">
        <w:rPr>
          <w:rFonts w:ascii="Times New Roman" w:hAnsi="Times New Roman" w:cs="Times New Roman"/>
        </w:rPr>
        <w:t xml:space="preserve"> (ecological vacancies determining who gets to reproduce)</w:t>
      </w:r>
      <w:r w:rsidR="00ED446E">
        <w:rPr>
          <w:rFonts w:ascii="Times New Roman" w:hAnsi="Times New Roman" w:cs="Times New Roman"/>
        </w:rPr>
        <w:t xml:space="preserve">, with success </w:t>
      </w:r>
      <w:del w:id="328" w:author="O'Sullivan, Ronan James" w:date="2023-07-03T12:54:00Z">
        <w:r w:rsidR="00ED446E" w:rsidDel="008B0C33">
          <w:rPr>
            <w:rFonts w:ascii="Times New Roman" w:hAnsi="Times New Roman" w:cs="Times New Roman"/>
          </w:rPr>
          <w:delText xml:space="preserve">in this intraspecific competition </w:delText>
        </w:r>
      </w:del>
      <w:r w:rsidR="00ED446E">
        <w:rPr>
          <w:rFonts w:ascii="Times New Roman" w:hAnsi="Times New Roman" w:cs="Times New Roman"/>
        </w:rPr>
        <w:t>determined by a single</w:t>
      </w:r>
      <w:ins w:id="329" w:author="O'Sullivan, Ronan James" w:date="2023-07-04T15:20:00Z">
        <w:r w:rsidR="00B9592C">
          <w:rPr>
            <w:rFonts w:ascii="Times New Roman" w:hAnsi="Times New Roman" w:cs="Times New Roman"/>
          </w:rPr>
          <w:t xml:space="preserve"> </w:t>
        </w:r>
      </w:ins>
      <w:del w:id="330" w:author="O'Sullivan, Ronan James" w:date="2023-07-04T15:20:00Z">
        <w:r w:rsidR="00ED446E" w:rsidDel="00B9592C">
          <w:rPr>
            <w:rFonts w:ascii="Times New Roman" w:hAnsi="Times New Roman" w:cs="Times New Roman"/>
          </w:rPr>
          <w:delText xml:space="preserve"> s</w:delText>
        </w:r>
      </w:del>
      <w:del w:id="331" w:author="O'Sullivan, Ronan James" w:date="2023-07-04T15:19:00Z">
        <w:r w:rsidR="00ED446E" w:rsidDel="00B9592C">
          <w:rPr>
            <w:rFonts w:ascii="Times New Roman" w:hAnsi="Times New Roman" w:cs="Times New Roman"/>
          </w:rPr>
          <w:delText xml:space="preserve">oft-selected </w:delText>
        </w:r>
      </w:del>
      <w:r w:rsidR="00ED446E">
        <w:rPr>
          <w:rFonts w:ascii="Times New Roman" w:hAnsi="Times New Roman" w:cs="Times New Roman"/>
        </w:rPr>
        <w:t xml:space="preserve">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ins w:id="332" w:author="O'Sullivan, Ronan James" w:date="2023-07-04T15:20:00Z">
        <w:r w:rsidR="00B9592C">
          <w:rPr>
            <w:rFonts w:ascii="Times New Roman" w:eastAsiaTheme="minorEastAsia" w:hAnsi="Times New Roman" w:cs="Times New Roman"/>
            <w:iCs/>
          </w:rPr>
          <w:t>, that is subject to soft selec</w:t>
        </w:r>
        <w:r w:rsidR="00206294">
          <w:rPr>
            <w:rFonts w:ascii="Times New Roman" w:eastAsiaTheme="minorEastAsia" w:hAnsi="Times New Roman" w:cs="Times New Roman"/>
            <w:iCs/>
          </w:rPr>
          <w:t>tion.</w:t>
        </w:r>
      </w:ins>
      <w:del w:id="333" w:author="O'Sullivan, Ronan James" w:date="2023-07-04T15:20:00Z">
        <w:r w:rsidR="00ED446E" w:rsidDel="00B9592C">
          <w:rPr>
            <w:rFonts w:ascii="Times New Roman" w:eastAsiaTheme="minorEastAsia" w:hAnsi="Times New Roman" w:cs="Times New Roman"/>
            <w:iCs/>
          </w:rPr>
          <w:delText>.</w:delText>
        </w:r>
      </w:del>
      <w:r w:rsidR="00ED446E">
        <w:rPr>
          <w:rFonts w:ascii="Times New Roman" w:eastAsiaTheme="minorEastAsia" w:hAnsi="Times New Roman" w:cs="Times New Roman"/>
          <w:iCs/>
        </w:rPr>
        <w:t xml:space="preserve"> </w:t>
      </w:r>
      <w:r w:rsidR="00213B19">
        <w:rPr>
          <w:rFonts w:ascii="Times New Roman" w:eastAsiaTheme="minorEastAsia" w:hAnsi="Times New Roman" w:cs="Times New Roman"/>
          <w:iCs/>
        </w:rPr>
        <w:t xml:space="preserve">Following reproduction, the offspring </w:t>
      </w:r>
      <w:del w:id="334" w:author="O'Sullivan, Ronan James" w:date="2023-07-04T15:20:00Z">
        <w:r w:rsidR="00213B19" w:rsidDel="00206294">
          <w:rPr>
            <w:rFonts w:ascii="Times New Roman" w:eastAsiaTheme="minorEastAsia" w:hAnsi="Times New Roman" w:cs="Times New Roman"/>
            <w:iCs/>
          </w:rPr>
          <w:delText>are subjected to</w:delText>
        </w:r>
      </w:del>
      <w:ins w:id="335" w:author="O'Sullivan, Ronan James" w:date="2023-07-04T15:20:00Z">
        <w:r w:rsidR="00206294">
          <w:rPr>
            <w:rFonts w:ascii="Times New Roman" w:eastAsiaTheme="minorEastAsia" w:hAnsi="Times New Roman" w:cs="Times New Roman"/>
            <w:iCs/>
          </w:rPr>
          <w:t>experience</w:t>
        </w:r>
      </w:ins>
      <w:r w:rsidR="00213B19">
        <w:rPr>
          <w:rFonts w:ascii="Times New Roman" w:eastAsiaTheme="minorEastAsia" w:hAnsi="Times New Roman" w:cs="Times New Roman"/>
          <w:iCs/>
        </w:rPr>
        <w:t xml:space="preserve"> an episode of hard selection wherein survival depends on the match between a second 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23F9B">
        <w:rPr>
          <w:rFonts w:ascii="Times New Roman" w:eastAsiaTheme="minorEastAsia" w:hAnsi="Times New Roman" w:cs="Times New Roman"/>
          <w:iCs/>
        </w:rPr>
        <w:t xml:space="preserve">, </w:t>
      </w:r>
      <w:r w:rsidR="00213B19">
        <w:rPr>
          <w:rFonts w:ascii="Times New Roman" w:eastAsiaTheme="minorEastAsia" w:hAnsi="Times New Roman" w:cs="Times New Roman"/>
          <w:iCs/>
        </w:rPr>
        <w:t>and an environmentally</w:t>
      </w:r>
      <w:ins w:id="336" w:author="O'Sullivan, Ronan James" w:date="2023-07-04T15:20:00Z">
        <w:r w:rsidR="00206294">
          <w:rPr>
            <w:rFonts w:ascii="Times New Roman" w:eastAsiaTheme="minorEastAsia" w:hAnsi="Times New Roman" w:cs="Times New Roman"/>
            <w:iCs/>
          </w:rPr>
          <w:t>-</w:t>
        </w:r>
      </w:ins>
      <w:del w:id="337" w:author="O'Sullivan, Ronan James" w:date="2023-07-04T15:20:00Z">
        <w:r w:rsidR="00B23F9B" w:rsidDel="00206294">
          <w:rPr>
            <w:rFonts w:ascii="Times New Roman" w:eastAsiaTheme="minorEastAsia" w:hAnsi="Times New Roman" w:cs="Times New Roman"/>
            <w:iCs/>
          </w:rPr>
          <w:delText xml:space="preserve"> </w:delText>
        </w:r>
      </w:del>
      <w:r w:rsidR="00213B19">
        <w:rPr>
          <w:rFonts w:ascii="Times New Roman" w:eastAsiaTheme="minorEastAsia" w:hAnsi="Times New Roman" w:cs="Times New Roman"/>
          <w:iCs/>
        </w:rPr>
        <w:t xml:space="preserve">determined </w:t>
      </w:r>
      <w:ins w:id="338" w:author="O'Sullivan, Ronan James" w:date="2023-07-04T15:21:00Z">
        <w:r w:rsidR="00206294">
          <w:rPr>
            <w:rFonts w:ascii="Times New Roman" w:eastAsiaTheme="minorEastAsia" w:hAnsi="Times New Roman" w:cs="Times New Roman"/>
            <w:iCs/>
          </w:rPr>
          <w:t xml:space="preserve">trait </w:t>
        </w:r>
      </w:ins>
      <w:r w:rsidR="00213B19">
        <w:rPr>
          <w:rFonts w:ascii="Times New Roman" w:eastAsiaTheme="minorEastAsia" w:hAnsi="Times New Roman" w:cs="Times New Roman"/>
          <w:iCs/>
        </w:rPr>
        <w:t>optimum</w:t>
      </w:r>
      <w:ins w:id="339" w:author="O'Sullivan, Ronan James" w:date="2023-07-03T12:55:00Z">
        <w:r w:rsidR="008B0C33">
          <w:rPr>
            <w:rFonts w:ascii="Times New Roman" w:eastAsiaTheme="minorEastAsia" w:hAnsi="Times New Roman" w:cs="Times New Roman"/>
            <w:iCs/>
          </w:rPr>
          <w:t xml:space="preserve"> (</w:t>
        </w:r>
      </w:ins>
      <w:del w:id="340" w:author="O'Sullivan, Ronan James" w:date="2023-07-03T12:55:00Z">
        <w:r w:rsidR="00EF0B73" w:rsidDel="008B0C33">
          <w:rPr>
            <w:rFonts w:ascii="Times New Roman" w:eastAsiaTheme="minorEastAsia" w:hAnsi="Times New Roman" w:cs="Times New Roman"/>
            <w:iCs/>
          </w:rPr>
          <w:delText xml:space="preserve">, </w:delText>
        </w:r>
      </w:del>
      <w:r w:rsidR="00EF0B73">
        <w:rPr>
          <w:rFonts w:ascii="Times New Roman" w:eastAsiaTheme="minorEastAsia" w:hAnsi="Times New Roman" w:cs="Times New Roman"/>
          <w:iCs/>
        </w:rPr>
        <w:t>with locals assumed to be well-adapted and intruders maladapted</w:t>
      </w:r>
      <w:ins w:id="341" w:author="O'Sullivan, Ronan James" w:date="2023-07-03T12:55:00Z">
        <w:r w:rsidR="008B0C33">
          <w:rPr>
            <w:rFonts w:ascii="Times New Roman" w:eastAsiaTheme="minorEastAsia" w:hAnsi="Times New Roman" w:cs="Times New Roman"/>
            <w:iCs/>
          </w:rPr>
          <w:t>)</w:t>
        </w:r>
      </w:ins>
      <w:r w:rsidR="00213B19">
        <w:rPr>
          <w:rFonts w:ascii="Times New Roman" w:eastAsiaTheme="minorEastAsia" w:hAnsi="Times New Roman" w:cs="Times New Roman"/>
          <w:iCs/>
        </w:rPr>
        <w:t xml:space="preserve">. </w:t>
      </w:r>
      <w:r w:rsidR="00DB7FE5">
        <w:rPr>
          <w:rFonts w:ascii="Times New Roman" w:eastAsiaTheme="minorEastAsia" w:hAnsi="Times New Roman" w:cs="Times New Roman"/>
          <w:iCs/>
        </w:rPr>
        <w:t xml:space="preserve">A key prediction we test is that the extent of introgression and its demographic consequences depend on the relative competitiveness of </w:t>
      </w:r>
      <w:del w:id="342" w:author="O'Sullivan, Ronan James" w:date="2023-07-04T15:21:00Z">
        <w:r w:rsidR="00DB7FE5" w:rsidDel="00206294">
          <w:rPr>
            <w:rFonts w:ascii="Times New Roman" w:eastAsiaTheme="minorEastAsia" w:hAnsi="Times New Roman" w:cs="Times New Roman"/>
            <w:iCs/>
          </w:rPr>
          <w:delText xml:space="preserve">intruders </w:delText>
        </w:r>
      </w:del>
      <w:ins w:id="343" w:author="O'Sullivan, Ronan James" w:date="2023-07-04T15:21:00Z">
        <w:r w:rsidR="00206294">
          <w:rPr>
            <w:rFonts w:ascii="Times New Roman" w:eastAsiaTheme="minorEastAsia" w:hAnsi="Times New Roman" w:cs="Times New Roman"/>
            <w:iCs/>
          </w:rPr>
          <w:t xml:space="preserve">locals </w:t>
        </w:r>
      </w:ins>
      <w:r w:rsidR="00DB7FE5">
        <w:rPr>
          <w:rFonts w:ascii="Times New Roman" w:eastAsiaTheme="minorEastAsia" w:hAnsi="Times New Roman" w:cs="Times New Roman"/>
          <w:iCs/>
        </w:rPr>
        <w:t xml:space="preserve">versus </w:t>
      </w:r>
      <w:del w:id="344" w:author="O'Sullivan, Ronan James" w:date="2023-07-04T15:21:00Z">
        <w:r w:rsidR="00DB7FE5" w:rsidDel="00206294">
          <w:rPr>
            <w:rFonts w:ascii="Times New Roman" w:eastAsiaTheme="minorEastAsia" w:hAnsi="Times New Roman" w:cs="Times New Roman"/>
            <w:iCs/>
          </w:rPr>
          <w:delText>locals</w:delText>
        </w:r>
      </w:del>
      <w:ins w:id="345" w:author="O'Sullivan, Ronan James" w:date="2023-07-04T15:21:00Z">
        <w:r w:rsidR="00206294">
          <w:rPr>
            <w:rFonts w:ascii="Times New Roman" w:eastAsiaTheme="minorEastAsia" w:hAnsi="Times New Roman" w:cs="Times New Roman"/>
            <w:iCs/>
          </w:rPr>
          <w:t>intruders</w:t>
        </w:r>
      </w:ins>
      <w:r w:rsidR="00DB7FE5">
        <w:rPr>
          <w:rFonts w:ascii="Times New Roman" w:eastAsiaTheme="minorEastAsia" w:hAnsi="Times New Roman" w:cs="Times New Roman"/>
          <w:iCs/>
        </w:rPr>
        <w:t>, i.e., how divergent the</w:t>
      </w:r>
      <w:ins w:id="346" w:author="O'Sullivan, Ronan James" w:date="2023-07-04T15:21:00Z">
        <w:r w:rsidR="00206294">
          <w:rPr>
            <w:rFonts w:ascii="Times New Roman" w:eastAsiaTheme="minorEastAsia" w:hAnsi="Times New Roman" w:cs="Times New Roman"/>
            <w:iCs/>
          </w:rPr>
          <w:t xml:space="preserve"> two forms</w:t>
        </w:r>
      </w:ins>
      <w:del w:id="347" w:author="O'Sullivan, Ronan James" w:date="2023-07-04T15:21:00Z">
        <w:r w:rsidR="00DB7FE5" w:rsidDel="00206294">
          <w:rPr>
            <w:rFonts w:ascii="Times New Roman" w:eastAsiaTheme="minorEastAsia" w:hAnsi="Times New Roman" w:cs="Times New Roman"/>
            <w:iCs/>
          </w:rPr>
          <w:delText>y</w:delText>
        </w:r>
      </w:del>
      <w:r w:rsidR="00DB7FE5">
        <w:rPr>
          <w:rFonts w:ascii="Times New Roman" w:eastAsiaTheme="minorEastAsia" w:hAnsi="Times New Roman" w:cs="Times New Roman"/>
          <w:iCs/>
        </w:rPr>
        <w:t xml:space="preserve"> are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DB7FE5">
        <w:rPr>
          <w:rFonts w:ascii="Times New Roman" w:eastAsiaTheme="minorEastAsia" w:hAnsi="Times New Roman" w:cs="Times New Roman"/>
          <w:iCs/>
        </w:rPr>
        <w:t>.</w:t>
      </w:r>
      <w:r w:rsidR="00737507">
        <w:rPr>
          <w:rFonts w:ascii="Times New Roman" w:eastAsiaTheme="minorEastAsia" w:hAnsi="Times New Roman" w:cs="Times New Roman"/>
          <w:iCs/>
        </w:rPr>
        <w:t xml:space="preserve"> </w:t>
      </w:r>
      <w:r w:rsidR="00737507" w:rsidRPr="00206294">
        <w:rPr>
          <w:rFonts w:ascii="Times New Roman" w:eastAsiaTheme="minorEastAsia" w:hAnsi="Times New Roman" w:cs="Times New Roman"/>
          <w:iCs/>
        </w:rPr>
        <w:t>One possibility is that intruders are competitively inferior to locals, which could correspond to a captive-release</w:t>
      </w:r>
      <w:del w:id="348" w:author="O'Sullivan, Ronan James" w:date="2023-07-04T15:22:00Z">
        <w:r w:rsidR="00737507" w:rsidRPr="00206294" w:rsidDel="00206294">
          <w:rPr>
            <w:rFonts w:ascii="Times New Roman" w:eastAsiaTheme="minorEastAsia" w:hAnsi="Times New Roman" w:cs="Times New Roman"/>
            <w:iCs/>
          </w:rPr>
          <w:delText>s</w:delText>
        </w:r>
      </w:del>
      <w:r w:rsidR="00737507" w:rsidRPr="00206294">
        <w:rPr>
          <w:rFonts w:ascii="Times New Roman" w:eastAsiaTheme="minorEastAsia" w:hAnsi="Times New Roman" w:cs="Times New Roman"/>
          <w:iCs/>
        </w:rPr>
        <w:t xml:space="preserve"> scenario</w:t>
      </w:r>
      <w:r w:rsidR="00976985" w:rsidRPr="00206294">
        <w:rPr>
          <w:rFonts w:ascii="Times New Roman" w:eastAsiaTheme="minorEastAsia" w:hAnsi="Times New Roman" w:cs="Times New Roman"/>
          <w:iCs/>
        </w:rPr>
        <w:t>, given that experimental studies</w:t>
      </w:r>
      <w:r w:rsidR="005552E1" w:rsidRPr="00206294">
        <w:rPr>
          <w:rFonts w:ascii="Times New Roman" w:eastAsiaTheme="minorEastAsia" w:hAnsi="Times New Roman" w:cs="Times New Roman"/>
          <w:iCs/>
        </w:rPr>
        <w:t xml:space="preserve"> in salmonids</w:t>
      </w:r>
      <w:r w:rsidR="00976985" w:rsidRPr="00206294">
        <w:rPr>
          <w:rFonts w:ascii="Times New Roman" w:eastAsiaTheme="minorEastAsia" w:hAnsi="Times New Roman" w:cs="Times New Roman"/>
          <w:iCs/>
        </w:rPr>
        <w:t xml:space="preserve"> have shown hatchery-born females to be at a competitive disadvantage relative to wild-b</w:t>
      </w:r>
      <w:ins w:id="349" w:author="O'Sullivan, Ronan James" w:date="2023-07-04T15:22:00Z">
        <w:r w:rsidR="00206294">
          <w:rPr>
            <w:rFonts w:ascii="Times New Roman" w:eastAsiaTheme="minorEastAsia" w:hAnsi="Times New Roman" w:cs="Times New Roman"/>
            <w:iCs/>
          </w:rPr>
          <w:t xml:space="preserve">red </w:t>
        </w:r>
      </w:ins>
      <w:del w:id="350" w:author="O'Sullivan, Ronan James" w:date="2023-07-04T15:22:00Z">
        <w:r w:rsidR="00976985" w:rsidRPr="00206294" w:rsidDel="00206294">
          <w:rPr>
            <w:rFonts w:ascii="Times New Roman" w:eastAsiaTheme="minorEastAsia" w:hAnsi="Times New Roman" w:cs="Times New Roman"/>
            <w:iCs/>
          </w:rPr>
          <w:delText xml:space="preserve">orn </w:delText>
        </w:r>
      </w:del>
      <w:r w:rsidR="00976985" w:rsidRPr="00206294">
        <w:rPr>
          <w:rFonts w:ascii="Times New Roman" w:eastAsiaTheme="minorEastAsia" w:hAnsi="Times New Roman" w:cs="Times New Roman"/>
          <w:iCs/>
        </w:rPr>
        <w:t>females at acquiring and defending breeding sites, and hatchery-</w:t>
      </w:r>
      <w:ins w:id="351" w:author="O'Sullivan, Ronan James" w:date="2023-07-04T15:22:00Z">
        <w:r w:rsidR="00206294">
          <w:rPr>
            <w:rFonts w:ascii="Times New Roman" w:eastAsiaTheme="minorEastAsia" w:hAnsi="Times New Roman" w:cs="Times New Roman"/>
            <w:iCs/>
          </w:rPr>
          <w:t>bred</w:t>
        </w:r>
      </w:ins>
      <w:del w:id="352" w:author="O'Sullivan, Ronan James" w:date="2023-07-04T15:22:00Z">
        <w:r w:rsidR="00976985" w:rsidRPr="00206294" w:rsidDel="00206294">
          <w:rPr>
            <w:rFonts w:ascii="Times New Roman" w:eastAsiaTheme="minorEastAsia" w:hAnsi="Times New Roman" w:cs="Times New Roman"/>
            <w:iCs/>
          </w:rPr>
          <w:delText>born</w:delText>
        </w:r>
      </w:del>
      <w:r w:rsidR="00976985" w:rsidRPr="00206294">
        <w:rPr>
          <w:rFonts w:ascii="Times New Roman" w:eastAsiaTheme="minorEastAsia" w:hAnsi="Times New Roman" w:cs="Times New Roman"/>
          <w:iCs/>
        </w:rPr>
        <w:t xml:space="preserve"> males to be less successful in obtaining mates </w:t>
      </w:r>
      <w:r w:rsidR="0019769C" w:rsidRPr="00206294">
        <w:rPr>
          <w:rFonts w:ascii="Times New Roman" w:eastAsiaTheme="minorEastAsia" w:hAnsi="Times New Roman" w:cs="Times New Roman"/>
          <w:iCs/>
        </w:rPr>
        <w:fldChar w:fldCharType="begin"/>
      </w:r>
      <w:r w:rsidR="0019769C" w:rsidRPr="00206294">
        <w:rPr>
          <w:rFonts w:ascii="Times New Roman" w:eastAsiaTheme="minorEastAsia" w:hAnsi="Times New Roman" w:cs="Times New Roman"/>
          <w:iCs/>
        </w:rPr>
        <w:instrText xml:space="preserve"> ADDIN ZOTERO_ITEM CSL_CITATION {"citationID":"nRYeLLmr","properties":{"formattedCitation":"(Fleming and Gross 1993; Neff et al. 2015)","plainCitation":"(Fleming and Gross 1993; Neff et al. 2015)","noteIndex":0},"citationItems":[{"id":1894,"uris":["http://zotero.org/users/2160202/items/DXP2HLLA"],"itemData":{"id":1894,"type":"article-journal","abstract":"The divergence of hatchery fish in traits important for reproductive success has raised concerns about their ability to rehabilitate wild populations, and the threat that their inevitable straying poses to biological diversity through introgression. We therefore undertook a study of the breeding competition and success of sea-ranched hatchery fish placed in direct competition with wild fish. Experiments using wild and hatchery coho salmo (Oncorhynchus kisutch) were conducted within a controlled stream channel, allowing selective manipulation of breeding competition and density. Hatchery fish, particularly males, were competitively inferior to wild fish, being less aggressive and more submissive. As a consequence, hatchery males were denied access to ovipositing females; they partook in fewer spawnings, held more distal positions in spawning hierarchies, and attained only an estimated 62% of the breeding success of wild males. By contrast, competition did not appear to inhibit hatchery females as overtly as males. Hatchery and wild females exhibited similar levels of aggressive behavior, however hatchery females did suffer greater delays in the onset of breeding, failed to spawn larger proportions of their eggs, and lost more eggs to nest destruction by other females. They averaged an estimated 82% of the breeding success of wild females. There was thus a sex bias in the breeding disadvantage of hatchery fish, with males suffering more than females. Furthermore, the breeding disadvantage was density dependent with the relative success of hatchery to wild fish declining with increasing density. These results imply that hatchery fish have restricted abilities to rehabilitate wild populations, and may pose ecological and genetic threats to the conservation of wild populations.","container-title":"Ecological Applications","DOI":"10.2307/1941826","ISSN":"1051-0761","issue":"2","note":"publisher: Ecological Society of America","page":"230-245","source":"JSTOR","title":"Breeding Success of Hatchery and Wild Coho Salmon (Oncorhynchus Kisutch) in Competition","volume":"3","author":[{"family":"Fleming","given":"Ian A."},{"family":"Gross","given":"Mart R."}],"issued":{"date-parts":[["1993"]]}}},{"id":1896,"uris":["http://zotero.org/users/2160202/items/76KWU8KT"],"itemData":{"id":1896,"type":"article-journal","abstract":"Salmon produced by hatcheries have lower fitness in the wild than naturally produced salmon, but the factors underlying this difference remain an active area of research. We used genetic parentage analysis of alevins produced by experimentally mixed groups of wild and hatchery coho salmon (Oncorhynchus kisutch) to quantify male paternity in spawning hierarchies. We identify factors influencing paternity and revise previously published behavioural estimates of reproductive success for wild and hatchery males. We observed a strong effect of hierarchy size and hierarchy position on paternity: in two-male hierarchies, the first male sired 63% (±29%; s.d.) of the alevins and the second male 37% (±29%); in three-male hierarchies, the first male sired 64% (±26%), the second male 24% (±20%) and the third male 12% (±10%). As previously documented, hatchery males hold inferior positions in spawning hierarchies, but we also discovered that hatchery males had only 55–84% the paternity of wild males when occupying the same position within a spawning hierarchy. This paternity difference may result from inferior performance of hatchery males during sperm competition, female mate choice for wild males, or differential offspring survival. Regardless of its cause, the combination of inferior hierarchical position and inferior success at a position resulted in hatchery males having only half (51%) the reproductive success of wild males.","container-title":"Royal Society Open Science","DOI":"10.1098/rsos.150161","issue":"8","note":"publisher: Royal Society","page":"150161","source":"royalsocietypublishing.org (Atypon)","title":"Reproductive success in wild and hatchery male coho salmon","volume":"2","author":[{"family":"Neff","given":"Bryan D."},{"family":"Garner","given":"Shawn R."},{"family":"Fleming","given":"Ian A."},{"family":"Gross","given":"Mart R."}],"issued":{"date-parts":[["2015",8]]}}}],"schema":"https://github.com/citation-style-language/schema/raw/master/csl-citation.json"} </w:instrText>
      </w:r>
      <w:r w:rsidR="0019769C" w:rsidRPr="00206294">
        <w:rPr>
          <w:rFonts w:ascii="Times New Roman" w:eastAsiaTheme="minorEastAsia" w:hAnsi="Times New Roman" w:cs="Times New Roman"/>
          <w:iCs/>
        </w:rPr>
        <w:fldChar w:fldCharType="separate"/>
      </w:r>
      <w:r w:rsidR="0019769C" w:rsidRPr="00206294">
        <w:rPr>
          <w:rFonts w:ascii="Times New Roman" w:hAnsi="Times New Roman" w:cs="Times New Roman"/>
        </w:rPr>
        <w:t>(Fleming and Gross 1993; Neff et al. 2015)</w:t>
      </w:r>
      <w:r w:rsidR="0019769C" w:rsidRPr="00206294">
        <w:rPr>
          <w:rFonts w:ascii="Times New Roman" w:eastAsiaTheme="minorEastAsia" w:hAnsi="Times New Roman" w:cs="Times New Roman"/>
          <w:iCs/>
        </w:rPr>
        <w:fldChar w:fldCharType="end"/>
      </w:r>
      <w:r w:rsidR="0019769C" w:rsidRPr="00206294">
        <w:rPr>
          <w:rFonts w:ascii="Times New Roman" w:eastAsiaTheme="minorEastAsia" w:hAnsi="Times New Roman" w:cs="Times New Roman"/>
          <w:iCs/>
        </w:rPr>
        <w:t>.</w:t>
      </w:r>
      <w:r w:rsidR="007C77E3" w:rsidRPr="00206294">
        <w:rPr>
          <w:rFonts w:ascii="Times New Roman" w:eastAsiaTheme="minorEastAsia" w:hAnsi="Times New Roman" w:cs="Times New Roman"/>
          <w:iCs/>
        </w:rPr>
        <w:t xml:space="preserve"> Alternatively, intruders could be competitively superior to locals, which could correspond to a farm escape</w:t>
      </w:r>
      <w:del w:id="353" w:author="O'Sullivan, Ronan James" w:date="2023-07-04T15:22:00Z">
        <w:r w:rsidR="007C77E3" w:rsidRPr="00206294" w:rsidDel="00206294">
          <w:rPr>
            <w:rFonts w:ascii="Times New Roman" w:eastAsiaTheme="minorEastAsia" w:hAnsi="Times New Roman" w:cs="Times New Roman"/>
            <w:iCs/>
          </w:rPr>
          <w:delText>s</w:delText>
        </w:r>
      </w:del>
      <w:r w:rsidR="007C77E3" w:rsidRPr="00206294">
        <w:rPr>
          <w:rFonts w:ascii="Times New Roman" w:eastAsiaTheme="minorEastAsia" w:hAnsi="Times New Roman" w:cs="Times New Roman"/>
          <w:iCs/>
        </w:rPr>
        <w:t xml:space="preserve"> scenari</w:t>
      </w:r>
      <w:ins w:id="354" w:author="O'Sullivan, Ronan James" w:date="2023-07-04T15:24:00Z">
        <w:r w:rsidR="00206294">
          <w:rPr>
            <w:rFonts w:ascii="Times New Roman" w:eastAsiaTheme="minorEastAsia" w:hAnsi="Times New Roman" w:cs="Times New Roman"/>
            <w:iCs/>
          </w:rPr>
          <w:t xml:space="preserve">o: </w:t>
        </w:r>
      </w:ins>
      <w:del w:id="355" w:author="O'Sullivan, Ronan James" w:date="2023-07-04T15:24:00Z">
        <w:r w:rsidR="007C77E3" w:rsidRPr="00206294" w:rsidDel="00206294">
          <w:rPr>
            <w:rFonts w:ascii="Times New Roman" w:eastAsiaTheme="minorEastAsia" w:hAnsi="Times New Roman" w:cs="Times New Roman"/>
            <w:iCs/>
          </w:rPr>
          <w:delText xml:space="preserve">o in which </w:delText>
        </w:r>
      </w:del>
      <w:del w:id="356" w:author="O'Sullivan, Ronan James" w:date="2023-07-04T15:23:00Z">
        <w:r w:rsidR="007C77E3" w:rsidRPr="00206294" w:rsidDel="00206294">
          <w:rPr>
            <w:rFonts w:ascii="Times New Roman" w:eastAsiaTheme="minorEastAsia" w:hAnsi="Times New Roman" w:cs="Times New Roman"/>
            <w:iCs/>
          </w:rPr>
          <w:delText xml:space="preserve">farmed </w:delText>
        </w:r>
      </w:del>
      <w:ins w:id="357" w:author="O'Sullivan, Ronan James" w:date="2023-07-04T15:23:00Z">
        <w:r w:rsidR="00206294">
          <w:rPr>
            <w:rFonts w:ascii="Times New Roman" w:eastAsiaTheme="minorEastAsia" w:hAnsi="Times New Roman" w:cs="Times New Roman"/>
            <w:iCs/>
          </w:rPr>
          <w:t>domesticated Atlantic salmon</w:t>
        </w:r>
        <w:r w:rsidR="00206294" w:rsidRPr="00206294">
          <w:rPr>
            <w:rFonts w:ascii="Times New Roman" w:eastAsiaTheme="minorEastAsia" w:hAnsi="Times New Roman" w:cs="Times New Roman"/>
            <w:iCs/>
          </w:rPr>
          <w:t xml:space="preserve"> </w:t>
        </w:r>
      </w:ins>
      <w:r w:rsidR="007C77E3" w:rsidRPr="00206294">
        <w:rPr>
          <w:rFonts w:ascii="Times New Roman" w:eastAsiaTheme="minorEastAsia" w:hAnsi="Times New Roman" w:cs="Times New Roman"/>
          <w:iCs/>
        </w:rPr>
        <w:t xml:space="preserve">individuals are </w:t>
      </w:r>
      <w:del w:id="358" w:author="O'Sullivan, Ronan James" w:date="2023-07-04T15:24:00Z">
        <w:r w:rsidR="007C77E3" w:rsidRPr="00206294" w:rsidDel="00206294">
          <w:rPr>
            <w:rFonts w:ascii="Times New Roman" w:eastAsiaTheme="minorEastAsia" w:hAnsi="Times New Roman" w:cs="Times New Roman"/>
            <w:iCs/>
          </w:rPr>
          <w:delText xml:space="preserve">for example </w:delText>
        </w:r>
      </w:del>
      <w:r w:rsidR="007C77E3" w:rsidRPr="00206294">
        <w:rPr>
          <w:rFonts w:ascii="Times New Roman" w:eastAsiaTheme="minorEastAsia" w:hAnsi="Times New Roman" w:cs="Times New Roman"/>
          <w:iCs/>
        </w:rPr>
        <w:t>larger, and</w:t>
      </w:r>
      <w:ins w:id="359" w:author="O'Sullivan, Ronan James" w:date="2023-07-04T15:24:00Z">
        <w:r w:rsidR="00206294">
          <w:rPr>
            <w:rFonts w:ascii="Times New Roman" w:eastAsiaTheme="minorEastAsia" w:hAnsi="Times New Roman" w:cs="Times New Roman"/>
            <w:iCs/>
          </w:rPr>
          <w:t>,</w:t>
        </w:r>
      </w:ins>
      <w:r w:rsidR="007C77E3" w:rsidRPr="00206294">
        <w:rPr>
          <w:rFonts w:ascii="Times New Roman" w:eastAsiaTheme="minorEastAsia" w:hAnsi="Times New Roman" w:cs="Times New Roman"/>
          <w:iCs/>
        </w:rPr>
        <w:t xml:space="preserve"> </w:t>
      </w:r>
      <w:del w:id="360" w:author="O'Sullivan, Ronan James" w:date="2023-07-04T15:24:00Z">
        <w:r w:rsidR="007C77E3" w:rsidRPr="00206294" w:rsidDel="00206294">
          <w:rPr>
            <w:rFonts w:ascii="Times New Roman" w:eastAsiaTheme="minorEastAsia" w:hAnsi="Times New Roman" w:cs="Times New Roman"/>
            <w:iCs/>
          </w:rPr>
          <w:delText>hence</w:delText>
        </w:r>
      </w:del>
      <w:ins w:id="361" w:author="O'Sullivan, Ronan James" w:date="2023-07-04T15:24:00Z">
        <w:r w:rsidR="00206294">
          <w:rPr>
            <w:rFonts w:ascii="Times New Roman" w:eastAsiaTheme="minorEastAsia" w:hAnsi="Times New Roman" w:cs="Times New Roman"/>
            <w:iCs/>
          </w:rPr>
          <w:t>thus,</w:t>
        </w:r>
      </w:ins>
      <w:r w:rsidR="007C77E3" w:rsidRPr="00206294">
        <w:rPr>
          <w:rFonts w:ascii="Times New Roman" w:eastAsiaTheme="minorEastAsia" w:hAnsi="Times New Roman" w:cs="Times New Roman"/>
          <w:iCs/>
        </w:rPr>
        <w:t xml:space="preserve"> more likely to acquire and defend a spawning slot or be chosen as a mate. </w:t>
      </w:r>
      <w:r w:rsidR="009A45A2" w:rsidRPr="00206294">
        <w:rPr>
          <w:rFonts w:ascii="Times New Roman" w:eastAsiaTheme="minorEastAsia" w:hAnsi="Times New Roman" w:cs="Times New Roman"/>
          <w:iCs/>
        </w:rPr>
        <w:t xml:space="preserve">Another, perhaps more likely, </w:t>
      </w:r>
      <w:r w:rsidR="00AA4873" w:rsidRPr="00206294">
        <w:rPr>
          <w:rFonts w:ascii="Times New Roman" w:eastAsiaTheme="minorEastAsia" w:hAnsi="Times New Roman" w:cs="Times New Roman"/>
          <w:iCs/>
        </w:rPr>
        <w:t>scenario</w:t>
      </w:r>
      <w:r w:rsidR="009A45A2" w:rsidRPr="00206294">
        <w:rPr>
          <w:rFonts w:ascii="Times New Roman" w:eastAsiaTheme="minorEastAsia" w:hAnsi="Times New Roman" w:cs="Times New Roman"/>
          <w:iCs/>
        </w:rPr>
        <w:t xml:space="preserve"> is that farm-origin fry are competitively superior to local wild fry and displace them from feeding territories under high densities </w:t>
      </w:r>
      <w:r w:rsidR="009A45A2" w:rsidRPr="00206294">
        <w:rPr>
          <w:rFonts w:ascii="Times New Roman" w:eastAsiaTheme="minorEastAsia" w:hAnsi="Times New Roman" w:cs="Times New Roman"/>
          <w:iCs/>
        </w:rPr>
        <w:fldChar w:fldCharType="begin"/>
      </w:r>
      <w:r w:rsidR="009A45A2" w:rsidRPr="00206294">
        <w:rPr>
          <w:rFonts w:ascii="Times New Roman" w:eastAsiaTheme="minorEastAsia" w:hAnsi="Times New Roman" w:cs="Times New Roman"/>
          <w:iCs/>
        </w:rPr>
        <w:instrText xml:space="preserve"> ADDIN ZOTERO_ITEM CSL_CITATION {"citationID":"HAfqOeX6","properties":{"formattedCitation":"(McGinnity et al. 2003)","plainCitation":"(McGinnity et al. 2003)","noteIndex":0},"citationItems":[{"id":289,"uris":["http://zotero.org/users/2160202/items/DUWHZ2GB"],"itemData":{"id":289,"type":"article-journal","container-title":"Proceedings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schema":"https://github.com/citation-style-language/schema/raw/master/csl-citation.json"} </w:instrText>
      </w:r>
      <w:r w:rsidR="009A45A2" w:rsidRPr="00206294">
        <w:rPr>
          <w:rFonts w:ascii="Times New Roman" w:eastAsiaTheme="minorEastAsia" w:hAnsi="Times New Roman" w:cs="Times New Roman"/>
          <w:iCs/>
        </w:rPr>
        <w:fldChar w:fldCharType="separate"/>
      </w:r>
      <w:r w:rsidR="009A45A2" w:rsidRPr="00206294">
        <w:rPr>
          <w:rFonts w:ascii="Times New Roman" w:hAnsi="Times New Roman" w:cs="Times New Roman"/>
        </w:rPr>
        <w:t>(McGinnity et al. 2003)</w:t>
      </w:r>
      <w:r w:rsidR="009A45A2" w:rsidRPr="00206294">
        <w:rPr>
          <w:rFonts w:ascii="Times New Roman" w:eastAsiaTheme="minorEastAsia" w:hAnsi="Times New Roman" w:cs="Times New Roman"/>
          <w:iCs/>
        </w:rPr>
        <w:fldChar w:fldCharType="end"/>
      </w:r>
      <w:r w:rsidR="009A45A2" w:rsidRPr="00206294">
        <w:rPr>
          <w:rFonts w:ascii="Times New Roman" w:eastAsiaTheme="minorEastAsia" w:hAnsi="Times New Roman" w:cs="Times New Roman"/>
          <w:iCs/>
        </w:rPr>
        <w:t>.</w:t>
      </w:r>
      <w:r w:rsidR="009A45A2">
        <w:rPr>
          <w:rFonts w:ascii="Times New Roman" w:eastAsiaTheme="minorEastAsia" w:hAnsi="Times New Roman" w:cs="Times New Roman"/>
          <w:iCs/>
        </w:rPr>
        <w:t xml:space="preserve"> </w:t>
      </w:r>
      <w:r w:rsidR="00AB2544">
        <w:rPr>
          <w:rFonts w:ascii="Times New Roman" w:eastAsiaTheme="minorEastAsia" w:hAnsi="Times New Roman" w:cs="Times New Roman"/>
          <w:iCs/>
        </w:rPr>
        <w:t>Whilst our model assumes that soft selection occurs at the spawning stage, shifting soft selection to the fry stage</w:t>
      </w:r>
      <w:r w:rsidR="00B155CF">
        <w:rPr>
          <w:rFonts w:ascii="Times New Roman" w:eastAsiaTheme="minorEastAsia" w:hAnsi="Times New Roman" w:cs="Times New Roman"/>
          <w:iCs/>
        </w:rPr>
        <w:t xml:space="preserve"> (i.e.,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155CF">
        <w:rPr>
          <w:rFonts w:ascii="Times New Roman" w:eastAsiaTheme="minorEastAsia" w:hAnsi="Times New Roman" w:cs="Times New Roman"/>
          <w:iCs/>
        </w:rPr>
        <w:t xml:space="preserve"> determines success in competition for limited fry territories</w:t>
      </w:r>
      <w:r w:rsidR="00AA4873">
        <w:rPr>
          <w:rFonts w:ascii="Times New Roman" w:eastAsiaTheme="minorEastAsia" w:hAnsi="Times New Roman" w:cs="Times New Roman"/>
          <w:iCs/>
        </w:rPr>
        <w:t>, rather than limited spawning sites</w:t>
      </w:r>
      <w:r w:rsidR="00B155CF">
        <w:rPr>
          <w:rFonts w:ascii="Times New Roman" w:eastAsiaTheme="minorEastAsia" w:hAnsi="Times New Roman" w:cs="Times New Roman"/>
          <w:iCs/>
        </w:rPr>
        <w:t xml:space="preserve">) </w:t>
      </w:r>
      <w:r w:rsidR="00AB2544">
        <w:rPr>
          <w:rFonts w:ascii="Times New Roman" w:eastAsiaTheme="minorEastAsia" w:hAnsi="Times New Roman" w:cs="Times New Roman"/>
          <w:iCs/>
        </w:rPr>
        <w:t>would presumably have similar eco-evolutionary consequences</w:t>
      </w:r>
      <w:ins w:id="362" w:author="O'Sullivan, Ronan James" w:date="2023-07-04T15:25:00Z">
        <w:r w:rsidR="00206294">
          <w:rPr>
            <w:rFonts w:ascii="Times New Roman" w:eastAsiaTheme="minorEastAsia" w:hAnsi="Times New Roman" w:cs="Times New Roman"/>
            <w:iCs/>
          </w:rPr>
          <w:t>. We</w:t>
        </w:r>
      </w:ins>
      <w:del w:id="363" w:author="O'Sullivan, Ronan James" w:date="2023-07-04T15:25:00Z">
        <w:r w:rsidR="00B155CF" w:rsidDel="00206294">
          <w:rPr>
            <w:rFonts w:ascii="Times New Roman" w:eastAsiaTheme="minorEastAsia" w:hAnsi="Times New Roman" w:cs="Times New Roman"/>
            <w:iCs/>
          </w:rPr>
          <w:delText>, a point to which we return in the discussion</w:delText>
        </w:r>
      </w:del>
      <w:ins w:id="364" w:author="O'Sullivan, Ronan James" w:date="2023-07-04T15:25:00Z">
        <w:r w:rsidR="00206294">
          <w:rPr>
            <w:rFonts w:ascii="Times New Roman" w:eastAsiaTheme="minorEastAsia" w:hAnsi="Times New Roman" w:cs="Times New Roman"/>
            <w:iCs/>
          </w:rPr>
          <w:t xml:space="preserve"> address this aforementioned point in detail in the Discussion</w:t>
        </w:r>
      </w:ins>
      <w:r w:rsidR="00AB2544">
        <w:rPr>
          <w:rFonts w:ascii="Times New Roman" w:eastAsiaTheme="minorEastAsia" w:hAnsi="Times New Roman" w:cs="Times New Roman"/>
          <w:iCs/>
        </w:rPr>
        <w:t>.</w:t>
      </w:r>
      <w:r w:rsidR="00401911">
        <w:rPr>
          <w:rFonts w:ascii="Times New Roman" w:eastAsiaTheme="minorEastAsia" w:hAnsi="Times New Roman" w:cs="Times New Roman"/>
          <w:iCs/>
        </w:rPr>
        <w:t xml:space="preserve"> Whilst previous eco-genetic models have considered interactions between farmed and wild salmon</w:t>
      </w:r>
      <w:r w:rsidR="00F41760">
        <w:rPr>
          <w:rFonts w:ascii="Times New Roman" w:eastAsiaTheme="minorEastAsia" w:hAnsi="Times New Roman" w:cs="Times New Roman"/>
          <w:iCs/>
        </w:rPr>
        <w:t xml:space="preserve"> </w:t>
      </w:r>
      <w:r w:rsidR="00F41760">
        <w:rPr>
          <w:rFonts w:ascii="Times New Roman" w:eastAsiaTheme="minorEastAsia" w:hAnsi="Times New Roman" w:cs="Times New Roman"/>
          <w:iCs/>
        </w:rPr>
        <w:fldChar w:fldCharType="begin"/>
      </w:r>
      <w:r w:rsidR="00F41760">
        <w:rPr>
          <w:rFonts w:ascii="Times New Roman" w:eastAsiaTheme="minorEastAsia" w:hAnsi="Times New Roman" w:cs="Times New Roman"/>
          <w:iCs/>
        </w:rPr>
        <w:instrText xml:space="preserve"> ADDIN ZOTERO_ITEM CSL_CITATION {"citationID":"6Tn3X2Qf","properties":{"formattedCitation":"(Hindar et al. 2006; Castellani et al. 2015; 2018; Sylvester et al. 2019)","plainCitation":"(Hindar et al. 2006; Castellani et al. 2015; 2018; Sylvester et al. 2019)","noteIndex":0},"citationItems":[{"id":239,"uris":["http://zotero.org/users/2160202/items/824NR6D2"],"itemData":{"id":239,"type":"article-journal","container-title":"ICES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A."},{"family":"McGinnity","given":"Philip"},{"family":"Diserud","given":"Ola"}],"issued":{"date-parts":[["2006"]]}}},{"id":1898,"uris":["http://zotero.org/users/2160202/items/TVI5Q55Q"],"itemData":{"id":1898,"type":"article-journal","abstract":"Ecology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A."}],"issued":{"date-parts":[["2015",9,18]]}}},{"id":1900,"uris":["http://zotero.org/users/2160202/items/ZBCYFIDJ"],"itemData":{"id":1900,"type":"article-journal","abstract":"Genetic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A."}],"issued":{"date-parts":[["2018"]]}}},{"id":1135,"uris":["http://zotero.org/users/2160202/items/QPYYKDLJ"],"itemData":{"id":1135,"type":"article-journal","abstract":"Throughout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R."}],"issued":{"date-parts":[["2019"]]}}}],"schema":"https://github.com/citation-style-language/schema/raw/master/csl-citation.json"} </w:instrText>
      </w:r>
      <w:r w:rsidR="00F41760">
        <w:rPr>
          <w:rFonts w:ascii="Times New Roman" w:eastAsiaTheme="minorEastAsia" w:hAnsi="Times New Roman" w:cs="Times New Roman"/>
          <w:iCs/>
        </w:rPr>
        <w:fldChar w:fldCharType="separate"/>
      </w:r>
      <w:r w:rsidR="00F41760" w:rsidRPr="00F41760">
        <w:rPr>
          <w:rFonts w:ascii="Times New Roman" w:hAnsi="Times New Roman" w:cs="Times New Roman"/>
        </w:rPr>
        <w:t>(Hindar et al. 2006; Castellani et al. 2015; 2018; Sylvester et al. 2019)</w:t>
      </w:r>
      <w:r w:rsidR="00F41760">
        <w:rPr>
          <w:rFonts w:ascii="Times New Roman" w:eastAsiaTheme="minorEastAsia" w:hAnsi="Times New Roman" w:cs="Times New Roman"/>
          <w:iCs/>
        </w:rPr>
        <w:fldChar w:fldCharType="end"/>
      </w:r>
      <w:r w:rsidR="00182C90">
        <w:rPr>
          <w:rFonts w:ascii="Times New Roman" w:eastAsiaTheme="minorEastAsia" w:hAnsi="Times New Roman" w:cs="Times New Roman"/>
          <w:iCs/>
        </w:rPr>
        <w:t xml:space="preserve"> or between hatchery and wild salmon </w:t>
      </w:r>
      <w:r w:rsidR="003D7DAD">
        <w:rPr>
          <w:rFonts w:ascii="Times New Roman" w:eastAsiaTheme="minorEastAsia" w:hAnsi="Times New Roman" w:cs="Times New Roman"/>
          <w:iCs/>
        </w:rPr>
        <w:fldChar w:fldCharType="begin"/>
      </w:r>
      <w:r w:rsidR="003D7DAD">
        <w:rPr>
          <w:rFonts w:ascii="Times New Roman" w:eastAsiaTheme="minorEastAsia" w:hAnsi="Times New Roman" w:cs="Times New Roman"/>
          <w:iCs/>
        </w:rPr>
        <w:instrText xml:space="preserve"> ADDIN ZOTERO_ITEM CSL_CITATION {"citationID":"pCPBrDuW","properties":{"formattedCitation":"(Baskett and Waples 2013; Baskett, Burgess, and Waples 2013)","plainCitation":"(Baskett and Waples 2013; Baskett, Burgess, and Waples 2013)","noteIndex":0},"citationItems":[{"id":1902,"uris":["http://zotero.org/users/2160202/items/WXZKCDFD"],"itemData":{"id":1902,"type":"article-journal","abstract":"Artificial propagation strategies often incur selection in captivity that leads to traits that are maladaptive in the wild. For propagation programs focused on production rather than demographic contribution to wild populations, effects on wild populations can occur through unintentional escapement or the need to release individuals into natural environments for part of their life cycle. In this case, 2 alternative management strategies might reduce unintended fitness consequences on natural populations: (1) reduce selection in captivity as much as possible to reduce fitness load (keep them similar), or (2) breed a separate population to reduce captive-wild interactions as much as possible (make them different). We quantitatively evaluate these 2 strategies with a coupled demographic–genetic model based on Pacific salmon hatcheries that incorporates a variety of relevant processes and dynamics: selection in the hatchery relative to the wild, assortative mating based on the trait under selection, and different life cycle arrangements in terms of hatchery release, density dependence, natural selection, and reproduction. Model results indicate that, if natural selection only occurs between reproduction and captive release, the similar strategy performs better. However, if natural selection occurs between captive release and reproduction, the different and similar strategies present viable alternatives to reducing unintended fitness consequences because of the greater opportunity to purge maladaptive individuals. In this case, the appropriate approach depends on the feasibility of each strategy and the demographic goal (e.g., increasing natural abundance, or ensuring that a high proportion of natural spawners are naturally produced). In addition, the fitness effects of hatchery release are much greater if hatchery release occurs before (vs. after) density-dependent interactions. Given the logistical challenges to achieving both the similar and different strategies, evaluation of not just the preferred strategy but also the consequences of failing to achieve the desired target is critical. Evaluación de Estrategias Alternativas para Minimizar las Consecuencias No Inesperadas en la Adecuación de Individuos Criados en Cautiverio sobre Poblaciones Silvestres","container-title":"Conservation Biology","DOI":"10.1111/j.1523-1739.2012.01949.x","ISSN":"1523-1739","issue":"1","language":"en","license":"© 2012 Society for Conservation Biology","note":"_eprint: https://onlinelibrary.wiley.com/doi/pdf/10.1111/j.1523-1739.2012.01949.x","page":"83-94","source":"Wiley Online Library","title":"Evaluating Alternative Strategies for Minimizing Unintended Fitness Consequences of Cultured Individuals on Wild Populations","volume":"27","author":[{"family":"Baskett","given":"Marissa L."},{"family":"Waples","given":"Robin S."}],"issued":{"date-parts":[["2013"]]}}},{"id":1905,"uris":["http://zotero.org/users/2160202/items/YZE5U2J3"],"itemData":{"id":1905,"type":"article-journal","abstract":"Artificial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S."}],"issued":{"date-parts":[["2013"]]}}}],"schema":"https://github.com/citation-style-language/schema/raw/master/csl-citation.json"} </w:instrText>
      </w:r>
      <w:r w:rsidR="003D7DAD">
        <w:rPr>
          <w:rFonts w:ascii="Times New Roman" w:eastAsiaTheme="minorEastAsia" w:hAnsi="Times New Roman" w:cs="Times New Roman"/>
          <w:iCs/>
        </w:rPr>
        <w:fldChar w:fldCharType="separate"/>
      </w:r>
      <w:r w:rsidR="003D7DAD" w:rsidRPr="003D7DAD">
        <w:rPr>
          <w:rFonts w:ascii="Times New Roman" w:hAnsi="Times New Roman" w:cs="Times New Roman"/>
        </w:rPr>
        <w:t>(Baskett and Waples 2013; Baskett, Burgess, and Waples 2013)</w:t>
      </w:r>
      <w:r w:rsidR="003D7DAD">
        <w:rPr>
          <w:rFonts w:ascii="Times New Roman" w:eastAsiaTheme="minorEastAsia" w:hAnsi="Times New Roman" w:cs="Times New Roman"/>
          <w:iCs/>
        </w:rPr>
        <w:fldChar w:fldCharType="end"/>
      </w:r>
      <w:r w:rsidR="00401911">
        <w:rPr>
          <w:rFonts w:ascii="Times New Roman" w:eastAsiaTheme="minorEastAsia" w:hAnsi="Times New Roman" w:cs="Times New Roman"/>
          <w:iCs/>
        </w:rPr>
        <w:t xml:space="preserve">, ours is the </w:t>
      </w:r>
      <w:r w:rsidR="00401911">
        <w:rPr>
          <w:rFonts w:ascii="Times New Roman" w:eastAsiaTheme="minorEastAsia" w:hAnsi="Times New Roman" w:cs="Times New Roman"/>
          <w:iCs/>
        </w:rPr>
        <w:lastRenderedPageBreak/>
        <w:t>first</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our knowledge</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explicitly distinguish between hard and soft selection and to explore their interactive effects on eco-evolutionary </w:t>
      </w:r>
      <w:del w:id="365" w:author="O'Sullivan, Ronan James" w:date="2023-07-04T15:26:00Z">
        <w:r w:rsidR="00401911" w:rsidDel="00206294">
          <w:rPr>
            <w:rFonts w:ascii="Times New Roman" w:eastAsiaTheme="minorEastAsia" w:hAnsi="Times New Roman" w:cs="Times New Roman"/>
            <w:iCs/>
          </w:rPr>
          <w:delText>outcomes</w:delText>
        </w:r>
      </w:del>
      <w:ins w:id="366" w:author="O'Sullivan, Ronan James" w:date="2023-07-04T15:26:00Z">
        <w:r w:rsidR="00206294">
          <w:rPr>
            <w:rFonts w:ascii="Times New Roman" w:eastAsiaTheme="minorEastAsia" w:hAnsi="Times New Roman" w:cs="Times New Roman"/>
            <w:iCs/>
          </w:rPr>
          <w:t>dynamics</w:t>
        </w:r>
      </w:ins>
      <w:r w:rsidR="00401911">
        <w:rPr>
          <w:rFonts w:ascii="Times New Roman" w:eastAsiaTheme="minorEastAsia" w:hAnsi="Times New Roman" w:cs="Times New Roman"/>
          <w:iCs/>
        </w:rPr>
        <w:t xml:space="preserve">. </w:t>
      </w:r>
    </w:p>
    <w:p w14:paraId="6A83FD79" w14:textId="77777777" w:rsidR="000D776C" w:rsidRDefault="000D776C" w:rsidP="006D081A">
      <w:pPr>
        <w:spacing w:line="480" w:lineRule="auto"/>
        <w:jc w:val="both"/>
        <w:rPr>
          <w:rFonts w:ascii="Times New Roman" w:hAnsi="Times New Roman" w:cs="Times New Roman"/>
          <w:b/>
          <w:bCs/>
          <w:sz w:val="24"/>
          <w:szCs w:val="24"/>
        </w:rPr>
      </w:pPr>
    </w:p>
    <w:p w14:paraId="68840B32" w14:textId="47BE4C5A" w:rsidR="00AA6D33" w:rsidRPr="009F769B" w:rsidRDefault="00344B51"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t>Methods</w:t>
      </w:r>
    </w:p>
    <w:p w14:paraId="49EF64B5" w14:textId="2C962B7E" w:rsidR="001D315A" w:rsidRPr="009F769B" w:rsidRDefault="001D315A" w:rsidP="006D081A">
      <w:pPr>
        <w:spacing w:line="480" w:lineRule="auto"/>
        <w:jc w:val="both"/>
        <w:rPr>
          <w:rFonts w:ascii="Times New Roman" w:hAnsi="Times New Roman" w:cs="Times New Roman"/>
          <w:b/>
          <w:bCs/>
        </w:rPr>
      </w:pPr>
      <w:r w:rsidRPr="009F769B">
        <w:rPr>
          <w:rFonts w:ascii="Times New Roman" w:hAnsi="Times New Roman" w:cs="Times New Roman"/>
          <w:b/>
          <w:bCs/>
        </w:rPr>
        <w:t>Model description</w:t>
      </w:r>
    </w:p>
    <w:p w14:paraId="2723D278" w14:textId="72BA58D6" w:rsidR="00D84129" w:rsidRPr="009F769B" w:rsidRDefault="001E3B34"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The model is </w:t>
      </w:r>
      <w:del w:id="367" w:author="O'Sullivan, Ronan James" w:date="2023-07-04T15:32:00Z">
        <w:r w:rsidRPr="009F769B" w:rsidDel="0092793D">
          <w:rPr>
            <w:rFonts w:ascii="Times New Roman" w:hAnsi="Times New Roman" w:cs="Times New Roman"/>
          </w:rPr>
          <w:delText xml:space="preserve">inspired </w:delText>
        </w:r>
      </w:del>
      <w:ins w:id="368" w:author="O'Sullivan, Ronan James" w:date="2023-07-04T15:32:00Z">
        <w:r w:rsidR="0092793D">
          <w:rPr>
            <w:rFonts w:ascii="Times New Roman" w:hAnsi="Times New Roman" w:cs="Times New Roman"/>
          </w:rPr>
          <w:t>based on</w:t>
        </w:r>
      </w:ins>
      <w:del w:id="369" w:author="O'Sullivan, Ronan James" w:date="2023-07-04T15:32:00Z">
        <w:r w:rsidRPr="009F769B" w:rsidDel="0092793D">
          <w:rPr>
            <w:rFonts w:ascii="Times New Roman" w:hAnsi="Times New Roman" w:cs="Times New Roman"/>
          </w:rPr>
          <w:delText xml:space="preserve">by </w:delText>
        </w:r>
      </w:del>
      <w:ins w:id="370" w:author="O'Sullivan, Ronan James" w:date="2023-07-04T15:32:00Z">
        <w:r w:rsidR="0092793D">
          <w:rPr>
            <w:rFonts w:ascii="Times New Roman" w:hAnsi="Times New Roman" w:cs="Times New Roman"/>
          </w:rPr>
          <w:t xml:space="preserve"> </w:t>
        </w:r>
      </w:ins>
      <w:r w:rsidRPr="009F769B">
        <w:rPr>
          <w:rFonts w:ascii="Times New Roman" w:hAnsi="Times New Roman" w:cs="Times New Roman"/>
        </w:rPr>
        <w:t>a</w:t>
      </w:r>
      <w:r w:rsidR="00754FFF" w:rsidRPr="009F769B">
        <w:rPr>
          <w:rFonts w:ascii="Times New Roman" w:hAnsi="Times New Roman" w:cs="Times New Roman"/>
        </w:rPr>
        <w:t xml:space="preserve"> generalised</w:t>
      </w:r>
      <w:r w:rsidRPr="009F769B">
        <w:rPr>
          <w:rFonts w:ascii="Times New Roman" w:hAnsi="Times New Roman" w:cs="Times New Roman"/>
        </w:rPr>
        <w:t xml:space="preserve"> </w:t>
      </w:r>
      <w:r w:rsidR="00B31C27">
        <w:rPr>
          <w:rFonts w:ascii="Times New Roman" w:hAnsi="Times New Roman" w:cs="Times New Roman"/>
        </w:rPr>
        <w:t xml:space="preserve">anadromous </w:t>
      </w:r>
      <w:del w:id="371" w:author="O'Sullivan, Ronan James" w:date="2023-07-04T15:32:00Z">
        <w:r w:rsidRPr="009F769B" w:rsidDel="0092793D">
          <w:rPr>
            <w:rFonts w:ascii="Times New Roman" w:hAnsi="Times New Roman" w:cs="Times New Roman"/>
          </w:rPr>
          <w:delText xml:space="preserve">salmonid </w:delText>
        </w:r>
      </w:del>
      <w:ins w:id="372" w:author="O'Sullivan, Ronan James" w:date="2023-07-04T15:32:00Z">
        <w:r w:rsidR="0092793D">
          <w:rPr>
            <w:rFonts w:ascii="Times New Roman" w:hAnsi="Times New Roman" w:cs="Times New Roman"/>
          </w:rPr>
          <w:t>salmonine</w:t>
        </w:r>
        <w:r w:rsidR="0092793D" w:rsidRPr="009F769B">
          <w:rPr>
            <w:rFonts w:ascii="Times New Roman" w:hAnsi="Times New Roman" w:cs="Times New Roman"/>
          </w:rPr>
          <w:t xml:space="preserve"> </w:t>
        </w:r>
      </w:ins>
      <w:r w:rsidRPr="009F769B">
        <w:rPr>
          <w:rFonts w:ascii="Times New Roman" w:hAnsi="Times New Roman" w:cs="Times New Roman"/>
        </w:rPr>
        <w:t>life cycle but is not spatially explicit</w:t>
      </w:r>
      <w:r w:rsidR="00B31C27">
        <w:rPr>
          <w:rFonts w:ascii="Times New Roman" w:hAnsi="Times New Roman" w:cs="Times New Roman"/>
        </w:rPr>
        <w:t xml:space="preserve">; </w:t>
      </w:r>
      <w:r w:rsidRPr="009F769B">
        <w:rPr>
          <w:rFonts w:ascii="Times New Roman" w:hAnsi="Times New Roman" w:cs="Times New Roman"/>
        </w:rPr>
        <w:t xml:space="preserve">freshwater and saltwater phases of the life history are </w:t>
      </w:r>
      <w:del w:id="373" w:author="O'Sullivan, Ronan James" w:date="2023-07-04T15:32:00Z">
        <w:r w:rsidR="000706CB" w:rsidDel="0092793D">
          <w:rPr>
            <w:rFonts w:ascii="Times New Roman" w:hAnsi="Times New Roman" w:cs="Times New Roman"/>
          </w:rPr>
          <w:delText xml:space="preserve">rather </w:delText>
        </w:r>
      </w:del>
      <w:r w:rsidRPr="009F769B">
        <w:rPr>
          <w:rFonts w:ascii="Times New Roman" w:hAnsi="Times New Roman" w:cs="Times New Roman"/>
        </w:rPr>
        <w:t>implicit. The life history is also</w:t>
      </w:r>
      <w:ins w:id="374" w:author="O'Sullivan, Ronan James" w:date="2023-07-04T15:33:00Z">
        <w:r w:rsidR="0092793D">
          <w:rPr>
            <w:rFonts w:ascii="Times New Roman" w:hAnsi="Times New Roman" w:cs="Times New Roman"/>
          </w:rPr>
          <w:t xml:space="preserve"> greatly</w:t>
        </w:r>
      </w:ins>
      <w:r w:rsidRPr="009F769B">
        <w:rPr>
          <w:rFonts w:ascii="Times New Roman" w:hAnsi="Times New Roman" w:cs="Times New Roman"/>
        </w:rPr>
        <w:t xml:space="preserve"> simplified</w:t>
      </w:r>
      <w:del w:id="375" w:author="O'Sullivan, Ronan James" w:date="2023-07-04T15:33:00Z">
        <w:r w:rsidRPr="009F769B" w:rsidDel="0092793D">
          <w:rPr>
            <w:rFonts w:ascii="Times New Roman" w:hAnsi="Times New Roman" w:cs="Times New Roman"/>
          </w:rPr>
          <w:delText xml:space="preserve"> greatly</w:delText>
        </w:r>
      </w:del>
      <w:r w:rsidRPr="009F769B">
        <w:rPr>
          <w:rFonts w:ascii="Times New Roman" w:hAnsi="Times New Roman" w:cs="Times New Roman"/>
        </w:rPr>
        <w:t>, to focus directly on the processes of interest (eco-evolutionary interactions between soft and hard selection)</w:t>
      </w:r>
      <w:r w:rsidR="00EC524B">
        <w:rPr>
          <w:rFonts w:ascii="Times New Roman" w:hAnsi="Times New Roman" w:cs="Times New Roman"/>
        </w:rPr>
        <w:t>, without loss of generality</w:t>
      </w:r>
      <w:r w:rsidRPr="009F769B">
        <w:rPr>
          <w:rFonts w:ascii="Times New Roman" w:hAnsi="Times New Roman" w:cs="Times New Roman"/>
        </w:rPr>
        <w:t>.</w:t>
      </w:r>
      <w:r w:rsidR="007A353C" w:rsidRPr="009F769B">
        <w:rPr>
          <w:rFonts w:ascii="Times New Roman" w:hAnsi="Times New Roman" w:cs="Times New Roman"/>
        </w:rPr>
        <w:t xml:space="preserve"> The sequence of </w:t>
      </w:r>
      <w:ins w:id="376" w:author="O'Sullivan, Ronan James" w:date="2023-07-04T15:33:00Z">
        <w:r w:rsidR="0092793D">
          <w:rPr>
            <w:rFonts w:ascii="Times New Roman" w:hAnsi="Times New Roman" w:cs="Times New Roman"/>
          </w:rPr>
          <w:t xml:space="preserve">model </w:t>
        </w:r>
      </w:ins>
      <w:r w:rsidR="007A353C" w:rsidRPr="009F769B">
        <w:rPr>
          <w:rFonts w:ascii="Times New Roman" w:hAnsi="Times New Roman" w:cs="Times New Roman"/>
        </w:rPr>
        <w:t>events is as follows: (1) the model is seeded with</w:t>
      </w:r>
      <w:r w:rsidR="00495729" w:rsidRPr="009F769B">
        <w:rPr>
          <w:rFonts w:ascii="Times New Roman" w:hAnsi="Times New Roman" w:cs="Times New Roman"/>
        </w:rPr>
        <w:t xml:space="preserve"> </w:t>
      </w:r>
      <w:r w:rsidR="007A353C" w:rsidRPr="009F769B">
        <w:rPr>
          <w:rFonts w:ascii="Times New Roman" w:eastAsiaTheme="minorEastAsia" w:hAnsi="Times New Roman" w:cs="Times New Roman"/>
        </w:rPr>
        <w:t xml:space="preserve">recruits at the pre-spawner phase; (2) phenotype-dependent competition </w:t>
      </w:r>
      <w:r w:rsidR="00D84129" w:rsidRPr="009F769B">
        <w:rPr>
          <w:rFonts w:ascii="Times New Roman" w:eastAsiaTheme="minorEastAsia" w:hAnsi="Times New Roman" w:cs="Times New Roman"/>
        </w:rPr>
        <w:t xml:space="preserve">(soft selection) </w:t>
      </w:r>
      <w:r w:rsidR="007A353C" w:rsidRPr="009F769B">
        <w:rPr>
          <w:rFonts w:ascii="Times New Roman" w:eastAsiaTheme="minorEastAsia" w:hAnsi="Times New Roman" w:cs="Times New Roman"/>
        </w:rPr>
        <w:t>for limited spawning slots occurs; (3) random mating among spawners and production of new offspring</w:t>
      </w:r>
      <w:r w:rsidR="00390731">
        <w:rPr>
          <w:rFonts w:ascii="Times New Roman" w:eastAsiaTheme="minorEastAsia" w:hAnsi="Times New Roman" w:cs="Times New Roman"/>
        </w:rPr>
        <w:t xml:space="preserve"> occurs</w:t>
      </w:r>
      <w:r w:rsidR="007A353C" w:rsidRPr="009F769B">
        <w:rPr>
          <w:rFonts w:ascii="Times New Roman" w:eastAsiaTheme="minorEastAsia" w:hAnsi="Times New Roman" w:cs="Times New Roman"/>
        </w:rPr>
        <w:t xml:space="preserve">; and (4) </w:t>
      </w:r>
      <w:r w:rsidR="00390731">
        <w:rPr>
          <w:rFonts w:ascii="Times New Roman" w:eastAsiaTheme="minorEastAsia" w:hAnsi="Times New Roman" w:cs="Times New Roman"/>
        </w:rPr>
        <w:t>offspring survive</w:t>
      </w:r>
      <w:r w:rsidR="00D84129" w:rsidRPr="009F769B">
        <w:rPr>
          <w:rFonts w:ascii="Times New Roman" w:eastAsiaTheme="minorEastAsia" w:hAnsi="Times New Roman" w:cs="Times New Roman"/>
        </w:rPr>
        <w:t xml:space="preserve"> from the juvenile to </w:t>
      </w:r>
      <w:r w:rsidR="00390731">
        <w:rPr>
          <w:rFonts w:ascii="Times New Roman" w:eastAsiaTheme="minorEastAsia" w:hAnsi="Times New Roman" w:cs="Times New Roman"/>
        </w:rPr>
        <w:t xml:space="preserve">the </w:t>
      </w:r>
      <w:r w:rsidR="00D84129" w:rsidRPr="009F769B">
        <w:rPr>
          <w:rFonts w:ascii="Times New Roman" w:eastAsiaTheme="minorEastAsia" w:hAnsi="Times New Roman" w:cs="Times New Roman"/>
        </w:rPr>
        <w:t xml:space="preserve">recruit (pre-spawner) stage dependent on the match between phenotype and an environmental optimum (hard selection). </w:t>
      </w:r>
      <w:r w:rsidR="00B7249A" w:rsidRPr="009F769B">
        <w:rPr>
          <w:rFonts w:ascii="Times New Roman" w:eastAsiaTheme="minorEastAsia" w:hAnsi="Times New Roman" w:cs="Times New Roman"/>
        </w:rPr>
        <w:t xml:space="preserve">Generations are discrete, and time is not explicit within generations. </w:t>
      </w:r>
    </w:p>
    <w:p w14:paraId="5D339505" w14:textId="4DF8EFB5" w:rsidR="00073591" w:rsidRPr="009F769B" w:rsidRDefault="00EC4603" w:rsidP="006D081A">
      <w:pPr>
        <w:spacing w:line="480" w:lineRule="auto"/>
        <w:jc w:val="both"/>
        <w:rPr>
          <w:rFonts w:ascii="Times New Roman" w:hAnsi="Times New Roman" w:cs="Times New Roman"/>
          <w:i/>
          <w:iCs/>
        </w:rPr>
      </w:pPr>
      <w:r w:rsidRPr="009F769B">
        <w:rPr>
          <w:rFonts w:ascii="Times New Roman" w:eastAsiaTheme="minorEastAsia" w:hAnsi="Times New Roman" w:cs="Times New Roman"/>
          <w:i/>
          <w:iCs/>
        </w:rPr>
        <w:t xml:space="preserve">1. </w:t>
      </w:r>
      <w:r w:rsidR="00D84129" w:rsidRPr="009F769B">
        <w:rPr>
          <w:rFonts w:ascii="Times New Roman" w:eastAsiaTheme="minorEastAsia" w:hAnsi="Times New Roman" w:cs="Times New Roman"/>
          <w:i/>
          <w:iCs/>
        </w:rPr>
        <w:t>Recruit stage</w:t>
      </w:r>
      <w:r w:rsidR="00D84129" w:rsidRPr="009F769B">
        <w:rPr>
          <w:rFonts w:ascii="Times New Roman" w:eastAsiaTheme="minorEastAsia" w:hAnsi="Times New Roman" w:cs="Times New Roman"/>
        </w:rPr>
        <w:t xml:space="preserve"> </w:t>
      </w:r>
    </w:p>
    <w:p w14:paraId="7EF7A683" w14:textId="4B189861" w:rsidR="00495729" w:rsidRPr="009F769B" w:rsidRDefault="00495729"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In all scenarios, the model is seeded with </w:t>
      </w:r>
      <w:r w:rsidR="002455F5" w:rsidRPr="009F769B">
        <w:rPr>
          <w:rFonts w:ascii="Times New Roman" w:hAnsi="Times New Roman" w:cs="Times New Roman"/>
        </w:rPr>
        <w:t xml:space="preserve">500 </w:t>
      </w:r>
      <w:r w:rsidRPr="009F769B">
        <w:rPr>
          <w:rFonts w:ascii="Times New Roman" w:eastAsiaTheme="minorEastAsia" w:hAnsi="Times New Roman" w:cs="Times New Roman"/>
          <w:iCs/>
        </w:rPr>
        <w:t>local recruits</w:t>
      </w:r>
      <w:r w:rsidR="002455F5"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(locals)=500</m:t>
        </m:r>
      </m:oMath>
      <w:r w:rsidR="002455F5"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in generation 1</w:t>
      </w:r>
      <w:r w:rsidR="00B91170">
        <w:rPr>
          <w:rFonts w:ascii="Times New Roman" w:eastAsiaTheme="minorEastAsia" w:hAnsi="Times New Roman" w:cs="Times New Roman"/>
          <w:iCs/>
        </w:rPr>
        <w:t>,</w:t>
      </w:r>
      <w:r w:rsidR="00BF7084">
        <w:rPr>
          <w:rFonts w:ascii="Times New Roman" w:eastAsiaTheme="minorEastAsia" w:hAnsi="Times New Roman" w:cs="Times New Roman"/>
          <w:iCs/>
        </w:rPr>
        <w:t xml:space="preserve"> </w:t>
      </w:r>
      <w:r w:rsidR="00BF7084" w:rsidRPr="009F769B">
        <w:rPr>
          <w:rFonts w:ascii="Times New Roman" w:hAnsi="Times New Roman" w:cs="Times New Roman"/>
        </w:rPr>
        <w:t>just prior to competition for spawning slots</w:t>
      </w:r>
      <w:r w:rsidR="00BF7084">
        <w:rPr>
          <w:rFonts w:ascii="Times New Roman" w:eastAsiaTheme="minorEastAsia" w:hAnsi="Times New Roman" w:cs="Times New Roman"/>
          <w:iCs/>
        </w:rPr>
        <w:t xml:space="preserve">. The </w:t>
      </w:r>
      <w:r w:rsidRPr="009F769B">
        <w:rPr>
          <w:rFonts w:ascii="Times New Roman" w:eastAsiaTheme="minorEastAsia" w:hAnsi="Times New Roman" w:cs="Times New Roman"/>
          <w:iCs/>
        </w:rPr>
        <w:t xml:space="preserve">initial trait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are a function of the initial allele frequencies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Pr="009F769B">
        <w:rPr>
          <w:rFonts w:ascii="Times New Roman" w:eastAsiaTheme="minorEastAsia" w:hAnsi="Times New Roman" w:cs="Times New Roman"/>
          <w:iCs/>
        </w:rPr>
        <w:t xml:space="preserve">. </w:t>
      </w:r>
      <w:r w:rsidR="00E72D1F" w:rsidRPr="009F769B">
        <w:rPr>
          <w:rFonts w:ascii="Times New Roman" w:eastAsiaTheme="minorEastAsia" w:hAnsi="Times New Roman" w:cs="Times New Roman"/>
          <w:iCs/>
        </w:rPr>
        <w:t xml:space="preserve">Thirty separate loci affect each trait (i.e., 60 functional loci in total), and the expected initial allele frequencies are assumed to be the same across all loci </w:t>
      </w:r>
      <w:r w:rsidR="00DA68EE" w:rsidRPr="009F769B">
        <w:rPr>
          <w:rFonts w:ascii="Times New Roman" w:eastAsiaTheme="minorEastAsia" w:hAnsi="Times New Roman" w:cs="Times New Roman"/>
          <w:iCs/>
        </w:rPr>
        <w:t>for each</w:t>
      </w:r>
      <w:r w:rsidR="00E72D1F" w:rsidRPr="009F769B">
        <w:rPr>
          <w:rFonts w:ascii="Times New Roman" w:eastAsiaTheme="minorEastAsia" w:hAnsi="Times New Roman" w:cs="Times New Roman"/>
          <w:iCs/>
        </w:rPr>
        <w:t xml:space="preserve"> trait.</w:t>
      </w:r>
      <w:r w:rsidR="009679A7">
        <w:rPr>
          <w:rFonts w:ascii="Times New Roman" w:eastAsiaTheme="minorEastAsia" w:hAnsi="Times New Roman" w:cs="Times New Roman"/>
          <w:iCs/>
        </w:rPr>
        <w:t xml:space="preserve"> In reality, a range of initial allele frequencies could occur </w:t>
      </w:r>
      <w:r w:rsidR="00DD4F34">
        <w:rPr>
          <w:rFonts w:ascii="Times New Roman" w:eastAsiaTheme="minorEastAsia" w:hAnsi="Times New Roman" w:cs="Times New Roman"/>
          <w:iCs/>
        </w:rPr>
        <w:fldChar w:fldCharType="begin"/>
      </w:r>
      <w:r w:rsidR="00DD4F34">
        <w:rPr>
          <w:rFonts w:ascii="Times New Roman" w:eastAsiaTheme="minorEastAsia" w:hAnsi="Times New Roman" w:cs="Times New Roman"/>
          <w:iCs/>
        </w:rPr>
        <w:instrText xml:space="preserve"> ADDIN ZOTERO_ITEM CSL_CITATION {"citationID":"OuGDyUvf","properties":{"formattedCitation":"(e.g., conforming to a beta distribution; Kardos and Luikart 2021)","plainCitation":"(e.g., conforming to a beta distribution; Kardos and Luikart 2021)","noteIndex":0},"citationItems":[{"id":1179,"uris":["http://zotero.org/users/2160202/items/DKC7ZIWU"],"itemData":{"id":1179,"type":"article-journal","container-title":"The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change","volume":"197","author":[{"family":"Kardos","given":"Marty"},{"family":"Luikart","given":"Gordon"}],"issued":{"date-parts":[["2021"]]}},"label":"page","prefix":"e.g., conforming to a beta distribution; "}],"schema":"https://github.com/citation-style-language/schema/raw/master/csl-citation.json"} </w:instrText>
      </w:r>
      <w:r w:rsidR="00DD4F34">
        <w:rPr>
          <w:rFonts w:ascii="Times New Roman" w:eastAsiaTheme="minorEastAsia" w:hAnsi="Times New Roman" w:cs="Times New Roman"/>
          <w:iCs/>
        </w:rPr>
        <w:fldChar w:fldCharType="separate"/>
      </w:r>
      <w:r w:rsidR="00DD4F34" w:rsidRPr="00DD4F34">
        <w:rPr>
          <w:rFonts w:ascii="Times New Roman" w:hAnsi="Times New Roman" w:cs="Times New Roman"/>
        </w:rPr>
        <w:t>(e.g., conforming to a beta distribution; Kardos and Luikart 2021)</w:t>
      </w:r>
      <w:r w:rsidR="00DD4F34">
        <w:rPr>
          <w:rFonts w:ascii="Times New Roman" w:eastAsiaTheme="minorEastAsia" w:hAnsi="Times New Roman" w:cs="Times New Roman"/>
          <w:iCs/>
        </w:rPr>
        <w:fldChar w:fldCharType="end"/>
      </w:r>
      <w:r w:rsidR="00DD4F34">
        <w:rPr>
          <w:rFonts w:ascii="Times New Roman" w:eastAsiaTheme="minorEastAsia" w:hAnsi="Times New Roman" w:cs="Times New Roman"/>
          <w:iCs/>
        </w:rPr>
        <w:t>, but this should not affect the qualitative outcomes of the model.</w:t>
      </w:r>
      <w:r w:rsidR="00DA68EE" w:rsidRPr="009F769B">
        <w:rPr>
          <w:rFonts w:ascii="Times New Roman" w:eastAsiaTheme="minorEastAsia" w:hAnsi="Times New Roman" w:cs="Times New Roman"/>
          <w:iCs/>
        </w:rPr>
        <w:t xml:space="preserve"> </w:t>
      </w:r>
      <w:commentRangeStart w:id="377"/>
      <w:r w:rsidR="00177130" w:rsidRPr="0092793D">
        <w:rPr>
          <w:rFonts w:ascii="Times New Roman" w:eastAsiaTheme="minorEastAsia" w:hAnsi="Times New Roman" w:cs="Times New Roman"/>
          <w:iCs/>
          <w:strike/>
          <w:rPrChange w:id="378" w:author="O'Sullivan, Ronan James" w:date="2023-07-04T15:38:00Z">
            <w:rPr>
              <w:rFonts w:ascii="Times New Roman" w:eastAsiaTheme="minorEastAsia" w:hAnsi="Times New Roman" w:cs="Times New Roman"/>
              <w:iCs/>
            </w:rPr>
          </w:rPrChange>
        </w:rPr>
        <w:t xml:space="preserve">The model includes an option to allow for some number of loci to overlap between both traits, i.e., loci with pleiotropic effects on </w:t>
      </w:r>
      <m:oMath>
        <m:sSub>
          <m:sSubPr>
            <m:ctrlPr>
              <w:rPr>
                <w:rFonts w:ascii="Cambria Math" w:hAnsi="Cambria Math" w:cs="Times New Roman"/>
                <w:i/>
                <w:iCs/>
                <w:strike/>
              </w:rPr>
            </m:ctrlPr>
          </m:sSubPr>
          <m:e>
            <m:r>
              <w:rPr>
                <w:rFonts w:ascii="Cambria Math" w:hAnsi="Cambria Math" w:cs="Times New Roman"/>
                <w:strike/>
                <w:rPrChange w:id="379" w:author="O'Sullivan, Ronan James" w:date="2023-07-04T15:38:00Z">
                  <w:rPr>
                    <w:rFonts w:ascii="Cambria Math" w:hAnsi="Cambria Math" w:cs="Times New Roman"/>
                  </w:rPr>
                </w:rPrChange>
              </w:rPr>
              <m:t>Z</m:t>
            </m:r>
          </m:e>
          <m:sub>
            <m:r>
              <w:rPr>
                <w:rFonts w:ascii="Cambria Math" w:hAnsi="Cambria Math" w:cs="Times New Roman"/>
                <w:strike/>
                <w:rPrChange w:id="380" w:author="O'Sullivan, Ronan James" w:date="2023-07-04T15:38:00Z">
                  <w:rPr>
                    <w:rFonts w:ascii="Cambria Math" w:hAnsi="Cambria Math" w:cs="Times New Roman"/>
                  </w:rPr>
                </w:rPrChange>
              </w:rPr>
              <m:t>SOFT</m:t>
            </m:r>
          </m:sub>
        </m:sSub>
      </m:oMath>
      <w:r w:rsidR="00177130" w:rsidRPr="0092793D">
        <w:rPr>
          <w:rFonts w:ascii="Times New Roman" w:eastAsiaTheme="minorEastAsia" w:hAnsi="Times New Roman" w:cs="Times New Roman"/>
          <w:iCs/>
          <w:strike/>
          <w:rPrChange w:id="381" w:author="O'Sullivan, Ronan James" w:date="2023-07-04T15:38:00Z">
            <w:rPr>
              <w:rFonts w:ascii="Times New Roman" w:eastAsiaTheme="minorEastAsia" w:hAnsi="Times New Roman" w:cs="Times New Roman"/>
              <w:iCs/>
            </w:rPr>
          </w:rPrChange>
        </w:rPr>
        <w:t xml:space="preserve"> and </w:t>
      </w:r>
      <m:oMath>
        <m:sSub>
          <m:sSubPr>
            <m:ctrlPr>
              <w:rPr>
                <w:rFonts w:ascii="Cambria Math" w:hAnsi="Cambria Math" w:cs="Times New Roman"/>
                <w:i/>
                <w:iCs/>
                <w:strike/>
              </w:rPr>
            </m:ctrlPr>
          </m:sSubPr>
          <m:e>
            <m:r>
              <w:rPr>
                <w:rFonts w:ascii="Cambria Math" w:hAnsi="Cambria Math" w:cs="Times New Roman"/>
                <w:strike/>
                <w:rPrChange w:id="382" w:author="O'Sullivan, Ronan James" w:date="2023-07-04T15:38:00Z">
                  <w:rPr>
                    <w:rFonts w:ascii="Cambria Math" w:hAnsi="Cambria Math" w:cs="Times New Roman"/>
                  </w:rPr>
                </w:rPrChange>
              </w:rPr>
              <m:t>Z</m:t>
            </m:r>
          </m:e>
          <m:sub>
            <m:r>
              <w:rPr>
                <w:rFonts w:ascii="Cambria Math" w:hAnsi="Cambria Math" w:cs="Times New Roman"/>
                <w:strike/>
                <w:rPrChange w:id="383" w:author="O'Sullivan, Ronan James" w:date="2023-07-04T15:38:00Z">
                  <w:rPr>
                    <w:rFonts w:ascii="Cambria Math" w:hAnsi="Cambria Math" w:cs="Times New Roman"/>
                  </w:rPr>
                </w:rPrChange>
              </w:rPr>
              <m:t>HARD</m:t>
            </m:r>
          </m:sub>
        </m:sSub>
      </m:oMath>
      <w:r w:rsidR="00177130" w:rsidRPr="0092793D">
        <w:rPr>
          <w:rFonts w:ascii="Times New Roman" w:eastAsiaTheme="minorEastAsia" w:hAnsi="Times New Roman" w:cs="Times New Roman"/>
          <w:iCs/>
          <w:strike/>
          <w:rPrChange w:id="384" w:author="O'Sullivan, Ronan James" w:date="2023-07-04T15:38:00Z">
            <w:rPr>
              <w:rFonts w:ascii="Times New Roman" w:eastAsiaTheme="minorEastAsia" w:hAnsi="Times New Roman" w:cs="Times New Roman"/>
              <w:iCs/>
            </w:rPr>
          </w:rPrChange>
        </w:rPr>
        <w:t>, but this functionality i</w:t>
      </w:r>
      <w:ins w:id="385" w:author="O'Sullivan, Ronan James" w:date="2023-07-04T15:35:00Z">
        <w:r w:rsidR="0092793D" w:rsidRPr="0092793D">
          <w:rPr>
            <w:rFonts w:ascii="Times New Roman" w:eastAsiaTheme="minorEastAsia" w:hAnsi="Times New Roman" w:cs="Times New Roman"/>
            <w:iCs/>
            <w:strike/>
            <w:rPrChange w:id="386" w:author="O'Sullivan, Ronan James" w:date="2023-07-04T15:38:00Z">
              <w:rPr>
                <w:rFonts w:ascii="Times New Roman" w:eastAsiaTheme="minorEastAsia" w:hAnsi="Times New Roman" w:cs="Times New Roman"/>
                <w:iCs/>
              </w:rPr>
            </w:rPrChange>
          </w:rPr>
          <w:t>n this</w:t>
        </w:r>
      </w:ins>
      <w:ins w:id="387" w:author="O'Sullivan, Ronan James" w:date="2023-07-04T15:37:00Z">
        <w:r w:rsidR="0092793D" w:rsidRPr="0092793D">
          <w:rPr>
            <w:rFonts w:ascii="Times New Roman" w:eastAsiaTheme="minorEastAsia" w:hAnsi="Times New Roman" w:cs="Times New Roman"/>
            <w:iCs/>
            <w:strike/>
            <w:rPrChange w:id="388" w:author="O'Sullivan, Ronan James" w:date="2023-07-04T15:38:00Z">
              <w:rPr>
                <w:rFonts w:ascii="Times New Roman" w:eastAsiaTheme="minorEastAsia" w:hAnsi="Times New Roman" w:cs="Times New Roman"/>
                <w:iCs/>
              </w:rPr>
            </w:rPrChange>
          </w:rPr>
          <w:t xml:space="preserve"> explored further</w:t>
        </w:r>
      </w:ins>
      <w:ins w:id="389" w:author="O'Sullivan, Ronan James" w:date="2023-07-04T15:35:00Z">
        <w:r w:rsidR="0092793D" w:rsidRPr="0092793D">
          <w:rPr>
            <w:rFonts w:ascii="Times New Roman" w:eastAsiaTheme="minorEastAsia" w:hAnsi="Times New Roman" w:cs="Times New Roman"/>
            <w:iCs/>
            <w:strike/>
            <w:rPrChange w:id="390" w:author="O'Sullivan, Ronan James" w:date="2023-07-04T15:38:00Z">
              <w:rPr>
                <w:rFonts w:ascii="Times New Roman" w:eastAsiaTheme="minorEastAsia" w:hAnsi="Times New Roman" w:cs="Times New Roman"/>
                <w:iCs/>
              </w:rPr>
            </w:rPrChange>
          </w:rPr>
          <w:t xml:space="preserve"> study</w:t>
        </w:r>
      </w:ins>
      <w:commentRangeEnd w:id="377"/>
      <w:ins w:id="391" w:author="O'Sullivan, Ronan James" w:date="2023-07-04T15:36:00Z">
        <w:r w:rsidR="0092793D" w:rsidRPr="0092793D">
          <w:rPr>
            <w:rStyle w:val="CommentReference"/>
            <w:strike/>
            <w:rPrChange w:id="392" w:author="O'Sullivan, Ronan James" w:date="2023-07-04T15:38:00Z">
              <w:rPr>
                <w:rStyle w:val="CommentReference"/>
              </w:rPr>
            </w:rPrChange>
          </w:rPr>
          <w:commentReference w:id="377"/>
        </w:r>
      </w:ins>
      <w:del w:id="393" w:author="O'Sullivan, Ronan James" w:date="2023-07-04T15:35:00Z">
        <w:r w:rsidR="00177130" w:rsidRPr="0092793D" w:rsidDel="0092793D">
          <w:rPr>
            <w:rFonts w:ascii="Times New Roman" w:eastAsiaTheme="minorEastAsia" w:hAnsi="Times New Roman" w:cs="Times New Roman"/>
            <w:iCs/>
            <w:strike/>
            <w:rPrChange w:id="394" w:author="O'Sullivan, Ronan James" w:date="2023-07-04T15:38:00Z">
              <w:rPr>
                <w:rFonts w:ascii="Times New Roman" w:eastAsiaTheme="minorEastAsia" w:hAnsi="Times New Roman" w:cs="Times New Roman"/>
                <w:iCs/>
              </w:rPr>
            </w:rPrChange>
          </w:rPr>
          <w:delText>s not explored in the current paper</w:delText>
        </w:r>
      </w:del>
      <w:r w:rsidR="009404D8" w:rsidRPr="0092793D">
        <w:rPr>
          <w:rFonts w:ascii="Times New Roman" w:eastAsiaTheme="minorEastAsia" w:hAnsi="Times New Roman" w:cs="Times New Roman"/>
          <w:iCs/>
          <w:strike/>
          <w:rPrChange w:id="395" w:author="O'Sullivan, Ronan James" w:date="2023-07-04T15:38:00Z">
            <w:rPr>
              <w:rFonts w:ascii="Times New Roman" w:eastAsiaTheme="minorEastAsia" w:hAnsi="Times New Roman" w:cs="Times New Roman"/>
              <w:iCs/>
            </w:rPr>
          </w:rPrChange>
        </w:rPr>
        <w:t>.</w:t>
      </w:r>
      <w:r w:rsidR="009404D8">
        <w:rPr>
          <w:rFonts w:ascii="Times New Roman" w:eastAsiaTheme="minorEastAsia" w:hAnsi="Times New Roman" w:cs="Times New Roman"/>
          <w:iCs/>
        </w:rPr>
        <w:t xml:space="preserve"> T</w:t>
      </w:r>
      <w:del w:id="396" w:author="O'Sullivan, Ronan James" w:date="2023-07-04T15:38:00Z">
        <w:r w:rsidR="009404D8" w:rsidDel="0092793D">
          <w:rPr>
            <w:rFonts w:ascii="Times New Roman" w:eastAsiaTheme="minorEastAsia" w:hAnsi="Times New Roman" w:cs="Times New Roman"/>
            <w:iCs/>
          </w:rPr>
          <w:delText xml:space="preserve">hat is, </w:delText>
        </w:r>
        <w:r w:rsidR="00177130" w:rsidRPr="009F769B" w:rsidDel="0092793D">
          <w:rPr>
            <w:rFonts w:ascii="Times New Roman" w:eastAsiaTheme="minorEastAsia" w:hAnsi="Times New Roman" w:cs="Times New Roman"/>
            <w:iCs/>
          </w:rPr>
          <w:delText>t</w:delText>
        </w:r>
      </w:del>
      <w:r w:rsidR="00177130" w:rsidRPr="009F769B">
        <w:rPr>
          <w:rFonts w:ascii="Times New Roman" w:eastAsiaTheme="minorEastAsia" w:hAnsi="Times New Roman" w:cs="Times New Roman"/>
          <w:iCs/>
        </w:rPr>
        <w:t>he traits are assumed to be initially genetically uncorrelated</w:t>
      </w:r>
      <w:r w:rsidR="00A560B3">
        <w:rPr>
          <w:rFonts w:ascii="Times New Roman" w:eastAsiaTheme="minorEastAsia" w:hAnsi="Times New Roman" w:cs="Times New Roman"/>
          <w:iCs/>
        </w:rPr>
        <w:t>, although</w:t>
      </w:r>
      <w:r w:rsidR="00177130" w:rsidRPr="009F769B">
        <w:rPr>
          <w:rFonts w:ascii="Times New Roman" w:eastAsiaTheme="minorEastAsia" w:hAnsi="Times New Roman" w:cs="Times New Roman"/>
          <w:iCs/>
        </w:rPr>
        <w:t xml:space="preserve"> some genetic </w:t>
      </w:r>
      <w:r w:rsidR="006E3EB8" w:rsidRPr="009F769B">
        <w:rPr>
          <w:rFonts w:ascii="Times New Roman" w:eastAsiaTheme="minorEastAsia" w:hAnsi="Times New Roman" w:cs="Times New Roman"/>
          <w:iCs/>
        </w:rPr>
        <w:t>association</w:t>
      </w:r>
      <w:r w:rsidR="00177130" w:rsidRPr="009F769B">
        <w:rPr>
          <w:rFonts w:ascii="Times New Roman" w:eastAsiaTheme="minorEastAsia" w:hAnsi="Times New Roman" w:cs="Times New Roman"/>
          <w:iCs/>
        </w:rPr>
        <w:t xml:space="preserve"> between them may emerge over time owing to</w:t>
      </w:r>
      <w:r w:rsidR="006E3EB8" w:rsidRPr="009F769B">
        <w:rPr>
          <w:rFonts w:ascii="Times New Roman" w:eastAsiaTheme="minorEastAsia" w:hAnsi="Times New Roman" w:cs="Times New Roman"/>
          <w:iCs/>
        </w:rPr>
        <w:t xml:space="preserve"> a build-up of</w:t>
      </w:r>
      <w:r w:rsidR="00177130" w:rsidRPr="009F769B">
        <w:rPr>
          <w:rFonts w:ascii="Times New Roman" w:eastAsiaTheme="minorEastAsia" w:hAnsi="Times New Roman" w:cs="Times New Roman"/>
          <w:iCs/>
        </w:rPr>
        <w:t xml:space="preserve"> linkage disequilibrium. </w:t>
      </w:r>
      <w:r w:rsidR="00DA68EE" w:rsidRPr="009F769B">
        <w:rPr>
          <w:rFonts w:ascii="Times New Roman" w:eastAsiaTheme="minorEastAsia" w:hAnsi="Times New Roman" w:cs="Times New Roman"/>
          <w:iCs/>
        </w:rPr>
        <w:t xml:space="preserve">A third neutral trait </w:t>
      </w:r>
      <w:r w:rsidR="00DA68EE" w:rsidRPr="009F769B">
        <w:rPr>
          <w:rFonts w:ascii="Times New Roman" w:eastAsiaTheme="minorEastAsia" w:hAnsi="Times New Roman" w:cs="Times New Roman"/>
          <w:iCs/>
        </w:rPr>
        <w:lastRenderedPageBreak/>
        <w:t>is modelled</w:t>
      </w:r>
      <w:r w:rsidR="007A75F7" w:rsidRPr="009F769B">
        <w:rPr>
          <w:rFonts w:ascii="Times New Roman" w:eastAsiaTheme="minorEastAsia" w:hAnsi="Times New Roman" w:cs="Times New Roman"/>
          <w:iCs/>
        </w:rPr>
        <w:t xml:space="preserve"> via a single </w:t>
      </w:r>
      <w:ins w:id="397" w:author="O'Sullivan, Ronan James" w:date="2023-07-04T15:39:00Z">
        <w:r w:rsidR="0092793D">
          <w:rPr>
            <w:rFonts w:ascii="Times New Roman" w:eastAsiaTheme="minorEastAsia" w:hAnsi="Times New Roman" w:cs="Times New Roman"/>
            <w:iCs/>
          </w:rPr>
          <w:t>b</w:t>
        </w:r>
      </w:ins>
      <w:del w:id="398" w:author="O'Sullivan, Ronan James" w:date="2023-07-04T15:39:00Z">
        <w:r w:rsidR="007A75F7" w:rsidRPr="009F769B" w:rsidDel="0092793D">
          <w:rPr>
            <w:rFonts w:ascii="Times New Roman" w:eastAsiaTheme="minorEastAsia" w:hAnsi="Times New Roman" w:cs="Times New Roman"/>
            <w:iCs/>
          </w:rPr>
          <w:delText>d</w:delText>
        </w:r>
      </w:del>
      <w:r w:rsidR="007A75F7" w:rsidRPr="009F769B">
        <w:rPr>
          <w:rFonts w:ascii="Times New Roman" w:eastAsiaTheme="minorEastAsia" w:hAnsi="Times New Roman" w:cs="Times New Roman"/>
          <w:iCs/>
        </w:rPr>
        <w:t>i-allelic locus, at which locals are assumed to be fixed for a “0” allele and intruders are fixed for a “1” allele.</w:t>
      </w:r>
      <w:r w:rsidR="00E72D1F" w:rsidRPr="009F769B">
        <w:rPr>
          <w:rFonts w:ascii="Times New Roman" w:eastAsiaTheme="minorEastAsia" w:hAnsi="Times New Roman" w:cs="Times New Roman"/>
          <w:iCs/>
        </w:rPr>
        <w:t xml:space="preserve"> </w:t>
      </w:r>
      <w:r w:rsidR="007A75F7" w:rsidRPr="009F769B">
        <w:rPr>
          <w:rFonts w:ascii="Times New Roman" w:eastAsiaTheme="minorEastAsia" w:hAnsi="Times New Roman" w:cs="Times New Roman"/>
          <w:iCs/>
        </w:rPr>
        <w:t>This facilitates the tracking of introgression of foreig</w:t>
      </w:r>
      <w:ins w:id="399" w:author="O'Sullivan, Ronan James" w:date="2023-07-04T15:39:00Z">
        <w:r w:rsidR="0092793D">
          <w:rPr>
            <w:rFonts w:ascii="Times New Roman" w:eastAsiaTheme="minorEastAsia" w:hAnsi="Times New Roman" w:cs="Times New Roman"/>
            <w:iCs/>
          </w:rPr>
          <w:t>n</w:t>
        </w:r>
      </w:ins>
      <w:del w:id="400" w:author="O'Sullivan, Ronan James" w:date="2023-07-04T15:39:00Z">
        <w:r w:rsidR="007A75F7" w:rsidRPr="009F769B" w:rsidDel="0092793D">
          <w:rPr>
            <w:rFonts w:ascii="Times New Roman" w:eastAsiaTheme="minorEastAsia" w:hAnsi="Times New Roman" w:cs="Times New Roman"/>
            <w:iCs/>
          </w:rPr>
          <w:delText>n/domesticated</w:delText>
        </w:r>
      </w:del>
      <w:r w:rsidR="007A75F7" w:rsidRPr="009F769B">
        <w:rPr>
          <w:rFonts w:ascii="Times New Roman" w:eastAsiaTheme="minorEastAsia" w:hAnsi="Times New Roman" w:cs="Times New Roman"/>
          <w:iCs/>
        </w:rPr>
        <w:t xml:space="preserve"> alleles into the mixed population over time</w:t>
      </w:r>
      <w:ins w:id="401" w:author="O'Sullivan, Ronan James" w:date="2023-07-04T15:39:00Z">
        <w:r w:rsidR="0092793D">
          <w:rPr>
            <w:rFonts w:ascii="Times New Roman" w:eastAsiaTheme="minorEastAsia" w:hAnsi="Times New Roman" w:cs="Times New Roman"/>
            <w:iCs/>
          </w:rPr>
          <w:t xml:space="preserve"> (i.e. are the</w:t>
        </w:r>
      </w:ins>
      <w:ins w:id="402" w:author="O'Sullivan, Ronan James" w:date="2023-07-04T15:40:00Z">
        <w:r w:rsidR="0092793D">
          <w:rPr>
            <w:rFonts w:ascii="Times New Roman" w:eastAsiaTheme="minorEastAsia" w:hAnsi="Times New Roman" w:cs="Times New Roman"/>
            <w:iCs/>
          </w:rPr>
          <w:t xml:space="preserve"> evolutionary</w:t>
        </w:r>
      </w:ins>
      <w:ins w:id="403" w:author="O'Sullivan, Ronan James" w:date="2023-07-04T15:39:00Z">
        <w:r w:rsidR="0092793D">
          <w:rPr>
            <w:rFonts w:ascii="Times New Roman" w:eastAsiaTheme="minorEastAsia" w:hAnsi="Times New Roman" w:cs="Times New Roman"/>
            <w:iCs/>
          </w:rPr>
          <w:t xml:space="preserve"> patterns we observe different from </w:t>
        </w:r>
      </w:ins>
      <w:ins w:id="404" w:author="O'Sullivan, Ronan James" w:date="2023-07-04T15:40:00Z">
        <w:r w:rsidR="0092793D">
          <w:rPr>
            <w:rFonts w:ascii="Times New Roman" w:eastAsiaTheme="minorEastAsia" w:hAnsi="Times New Roman" w:cs="Times New Roman"/>
            <w:iCs/>
          </w:rPr>
          <w:t>a scenario of genetic drift?</w:t>
        </w:r>
      </w:ins>
      <w:ins w:id="405" w:author="O'Sullivan, Ronan James" w:date="2023-07-04T15:39:00Z">
        <w:r w:rsidR="0092793D">
          <w:rPr>
            <w:rFonts w:ascii="Times New Roman" w:eastAsiaTheme="minorEastAsia" w:hAnsi="Times New Roman" w:cs="Times New Roman"/>
            <w:iCs/>
          </w:rPr>
          <w:t>)</w:t>
        </w:r>
      </w:ins>
      <w:r w:rsidR="007A75F7" w:rsidRPr="009F769B">
        <w:rPr>
          <w:rFonts w:ascii="Times New Roman" w:eastAsiaTheme="minorEastAsia" w:hAnsi="Times New Roman" w:cs="Times New Roman"/>
          <w:iCs/>
        </w:rPr>
        <w:t xml:space="preserve">. </w:t>
      </w:r>
    </w:p>
    <w:p w14:paraId="3CAAD6F8" w14:textId="73593C00" w:rsidR="002455F5" w:rsidRPr="009F769B" w:rsidRDefault="002455F5"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Genotype matrices for each trait for local individuals are </w:t>
      </w:r>
      <w:r w:rsidR="00767E21" w:rsidRPr="009F769B">
        <w:rPr>
          <w:rFonts w:ascii="Times New Roman" w:eastAsiaTheme="minorEastAsia" w:hAnsi="Times New Roman" w:cs="Times New Roman"/>
          <w:iCs/>
        </w:rPr>
        <w:t>established</w:t>
      </w:r>
      <w:r w:rsidRPr="009F769B">
        <w:rPr>
          <w:rFonts w:ascii="Times New Roman" w:eastAsiaTheme="minorEastAsia" w:hAnsi="Times New Roman" w:cs="Times New Roman"/>
          <w:iCs/>
        </w:rPr>
        <w:t xml:space="preserve"> in generation 1</w:t>
      </w:r>
      <w:r w:rsidR="00CC4CC4">
        <w:rPr>
          <w:rFonts w:ascii="Times New Roman" w:eastAsiaTheme="minorEastAsia" w:hAnsi="Times New Roman" w:cs="Times New Roman"/>
          <w:iCs/>
        </w:rPr>
        <w:t xml:space="preserve">. These matrices are </w:t>
      </w:r>
      <w:del w:id="406" w:author="O'Sullivan, Ronan James" w:date="2023-07-04T15:41:00Z">
        <w:r w:rsidR="00CC4CC4" w:rsidDel="004E4C5D">
          <w:rPr>
            <w:rFonts w:ascii="Times New Roman" w:eastAsiaTheme="minorEastAsia" w:hAnsi="Times New Roman" w:cs="Times New Roman"/>
            <w:iCs/>
          </w:rPr>
          <w:delText>o</w:delText>
        </w:r>
        <w:r w:rsidRPr="009F769B" w:rsidDel="004E4C5D">
          <w:rPr>
            <w:rFonts w:ascii="Times New Roman" w:eastAsiaTheme="minorEastAsia" w:hAnsi="Times New Roman" w:cs="Times New Roman"/>
            <w:iCs/>
          </w:rPr>
          <w:delText xml:space="preserve">f dimension </w:delText>
        </w:r>
      </w:del>
      <w:r w:rsidR="00CC4CC4">
        <w:rPr>
          <w:rFonts w:ascii="Times New Roman" w:eastAsiaTheme="minorEastAsia" w:hAnsi="Times New Roman" w:cs="Times New Roman"/>
          <w:iCs/>
        </w:rPr>
        <w:t xml:space="preserve">500 </w:t>
      </w:r>
      <w:r w:rsidRPr="009F769B">
        <w:rPr>
          <w:rFonts w:ascii="Times New Roman" w:eastAsiaTheme="minorEastAsia" w:hAnsi="Times New Roman" w:cs="Times New Roman"/>
          <w:iCs/>
        </w:rPr>
        <w:t xml:space="preserve">rows by </w:t>
      </w:r>
      <m:oMath>
        <m:r>
          <w:rPr>
            <w:rFonts w:ascii="Cambria Math" w:hAnsi="Cambria Math" w:cs="Times New Roman"/>
          </w:rPr>
          <m:t xml:space="preserve">60 </m:t>
        </m:r>
      </m:oMath>
      <w:r w:rsidRPr="009F769B">
        <w:rPr>
          <w:rFonts w:ascii="Times New Roman" w:eastAsiaTheme="minorEastAsia" w:hAnsi="Times New Roman" w:cs="Times New Roman"/>
          <w:iCs/>
        </w:rPr>
        <w:t>columns</w:t>
      </w:r>
      <w:ins w:id="407" w:author="O'Sullivan, Ronan James" w:date="2023-07-04T15:41:00Z">
        <w:r w:rsidR="004E4C5D">
          <w:rPr>
            <w:rFonts w:ascii="Times New Roman" w:eastAsiaTheme="minorEastAsia" w:hAnsi="Times New Roman" w:cs="Times New Roman"/>
            <w:iCs/>
          </w:rPr>
          <w:t xml:space="preserve"> in dimension.</w:t>
        </w:r>
      </w:ins>
      <w:del w:id="408" w:author="O'Sullivan, Ronan James" w:date="2023-07-04T15:41:00Z">
        <w:r w:rsidR="00CC4CC4" w:rsidDel="004E4C5D">
          <w:rPr>
            <w:rFonts w:ascii="Times New Roman" w:eastAsiaTheme="minorEastAsia" w:hAnsi="Times New Roman" w:cs="Times New Roman"/>
            <w:iCs/>
          </w:rPr>
          <w:delText>, where</w:delText>
        </w:r>
      </w:del>
      <w:r w:rsidR="00CC4CC4">
        <w:rPr>
          <w:rFonts w:ascii="Times New Roman" w:eastAsiaTheme="minorEastAsia" w:hAnsi="Times New Roman" w:cs="Times New Roman"/>
          <w:iCs/>
        </w:rPr>
        <w:t xml:space="preserve"> </w:t>
      </w:r>
      <w:del w:id="409" w:author="O'Sullivan, Ronan James" w:date="2023-07-04T15:41:00Z">
        <w:r w:rsidR="00CC4CC4" w:rsidDel="004E4C5D">
          <w:rPr>
            <w:rFonts w:ascii="Times New Roman" w:eastAsiaTheme="minorEastAsia" w:hAnsi="Times New Roman" w:cs="Times New Roman"/>
            <w:iCs/>
          </w:rPr>
          <w:delText>r</w:delText>
        </w:r>
      </w:del>
      <w:ins w:id="410" w:author="O'Sullivan, Ronan James" w:date="2023-07-04T15:41:00Z">
        <w:r w:rsidR="004E4C5D">
          <w:rPr>
            <w:rFonts w:ascii="Times New Roman" w:eastAsiaTheme="minorEastAsia" w:hAnsi="Times New Roman" w:cs="Times New Roman"/>
            <w:iCs/>
          </w:rPr>
          <w:t>R</w:t>
        </w:r>
      </w:ins>
      <w:r w:rsidR="00CC4CC4">
        <w:rPr>
          <w:rFonts w:ascii="Times New Roman" w:eastAsiaTheme="minorEastAsia" w:hAnsi="Times New Roman" w:cs="Times New Roman"/>
          <w:iCs/>
        </w:rPr>
        <w:t>ows correspond to individuals and columns to alleles, with t</w:t>
      </w:r>
      <w:r w:rsidR="000A18A0" w:rsidRPr="009F769B">
        <w:rPr>
          <w:rFonts w:ascii="Times New Roman" w:eastAsiaTheme="minorEastAsia" w:hAnsi="Times New Roman" w:cs="Times New Roman"/>
          <w:iCs/>
        </w:rPr>
        <w:t>he first two columns stor</w:t>
      </w:r>
      <w:r w:rsidR="00CC4CC4">
        <w:rPr>
          <w:rFonts w:ascii="Times New Roman" w:eastAsiaTheme="minorEastAsia" w:hAnsi="Times New Roman" w:cs="Times New Roman"/>
          <w:iCs/>
        </w:rPr>
        <w:t xml:space="preserve">ing </w:t>
      </w:r>
      <w:r w:rsidR="000A18A0" w:rsidRPr="009F769B">
        <w:rPr>
          <w:rFonts w:ascii="Times New Roman" w:eastAsiaTheme="minorEastAsia" w:hAnsi="Times New Roman" w:cs="Times New Roman"/>
          <w:iCs/>
        </w:rPr>
        <w:t>the alleles for the first locus, the second two columns stor</w:t>
      </w:r>
      <w:r w:rsidR="00CC4CC4">
        <w:rPr>
          <w:rFonts w:ascii="Times New Roman" w:eastAsiaTheme="minorEastAsia" w:hAnsi="Times New Roman" w:cs="Times New Roman"/>
          <w:iCs/>
        </w:rPr>
        <w:t>ing</w:t>
      </w:r>
      <w:r w:rsidR="000A18A0" w:rsidRPr="009F769B">
        <w:rPr>
          <w:rFonts w:ascii="Times New Roman" w:eastAsiaTheme="minorEastAsia" w:hAnsi="Times New Roman" w:cs="Times New Roman"/>
          <w:iCs/>
        </w:rPr>
        <w:t xml:space="preserve"> the alleles for the second locus, etc. </w:t>
      </w:r>
      <w:r w:rsidR="00830B03" w:rsidRPr="009F769B">
        <w:rPr>
          <w:rFonts w:ascii="Times New Roman" w:eastAsiaTheme="minorEastAsia" w:hAnsi="Times New Roman" w:cs="Times New Roman"/>
          <w:iCs/>
        </w:rPr>
        <w:t xml:space="preserve">Each </w:t>
      </w:r>
      <w:commentRangeStart w:id="411"/>
      <w:del w:id="412" w:author="O'Sullivan, Ronan James" w:date="2023-07-04T15:42:00Z">
        <w:r w:rsidR="00830B03" w:rsidRPr="009F769B" w:rsidDel="004E4C5D">
          <w:rPr>
            <w:rFonts w:ascii="Times New Roman" w:eastAsiaTheme="minorEastAsia" w:hAnsi="Times New Roman" w:cs="Times New Roman"/>
            <w:iCs/>
          </w:rPr>
          <w:delText xml:space="preserve">cell </w:delText>
        </w:r>
      </w:del>
      <w:ins w:id="413" w:author="O'Sullivan, Ronan James" w:date="2023-07-04T15:42:00Z">
        <w:r w:rsidR="004E4C5D">
          <w:rPr>
            <w:rFonts w:ascii="Times New Roman" w:eastAsiaTheme="minorEastAsia" w:hAnsi="Times New Roman" w:cs="Times New Roman"/>
            <w:iCs/>
          </w:rPr>
          <w:t>element</w:t>
        </w:r>
        <w:r w:rsidR="004E4C5D" w:rsidRPr="009F769B">
          <w:rPr>
            <w:rFonts w:ascii="Times New Roman" w:eastAsiaTheme="minorEastAsia" w:hAnsi="Times New Roman" w:cs="Times New Roman"/>
            <w:iCs/>
          </w:rPr>
          <w:t xml:space="preserve"> </w:t>
        </w:r>
        <w:commentRangeEnd w:id="411"/>
        <w:r w:rsidR="004E4C5D">
          <w:rPr>
            <w:rStyle w:val="CommentReference"/>
          </w:rPr>
          <w:commentReference w:id="411"/>
        </w:r>
      </w:ins>
      <w:r w:rsidR="00830B03" w:rsidRPr="009F769B">
        <w:rPr>
          <w:rFonts w:ascii="Times New Roman" w:eastAsiaTheme="minorEastAsia" w:hAnsi="Times New Roman" w:cs="Times New Roman"/>
          <w:iCs/>
        </w:rPr>
        <w:t xml:space="preserve">(allele) of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0B03" w:rsidRPr="009F769B">
        <w:rPr>
          <w:rFonts w:ascii="Times New Roman" w:eastAsiaTheme="minorEastAsia" w:hAnsi="Times New Roman" w:cs="Times New Roman"/>
          <w:iCs/>
        </w:rPr>
        <w:t xml:space="preserve"> was initiated in generation 1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and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The same procedure was </w:t>
      </w:r>
      <w:r w:rsidR="00F42180">
        <w:rPr>
          <w:rFonts w:ascii="Times New Roman" w:eastAsiaTheme="minorEastAsia" w:hAnsi="Times New Roman" w:cs="Times New Roman"/>
          <w:iCs/>
        </w:rPr>
        <w:t>repeated</w:t>
      </w:r>
      <w:r w:rsidR="00830B03" w:rsidRPr="009F769B">
        <w:rPr>
          <w:rFonts w:ascii="Times New Roman" w:eastAsiaTheme="minorEastAsia" w:hAnsi="Times New Roman" w:cs="Times New Roman"/>
          <w:iCs/>
        </w:rPr>
        <w:t xml:space="preserve"> for the genotype matrix for </w:t>
      </w:r>
      <w:bookmarkStart w:id="414" w:name="_Hlk138837456"/>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bookmarkEnd w:id="414"/>
      <w:r w:rsidR="00830B03" w:rsidRPr="009F769B">
        <w:rPr>
          <w:rFonts w:ascii="Times New Roman" w:eastAsiaTheme="minorEastAsia" w:hAnsi="Times New Roman" w:cs="Times New Roman"/>
          <w:iCs/>
        </w:rPr>
        <w:t xml:space="preserve">, such that the expected initial allele frequency at each locus equalled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w:t>
      </w:r>
      <w:r w:rsidR="00C87431" w:rsidRPr="009F769B">
        <w:rPr>
          <w:rFonts w:ascii="Times New Roman" w:eastAsiaTheme="minorEastAsia" w:hAnsi="Times New Roman" w:cs="Times New Roman"/>
          <w:iCs/>
        </w:rPr>
        <w:t xml:space="preserve">The genotype matrix for the neutral trait for local individuals </w:t>
      </w:r>
      <w:del w:id="415" w:author="O'Sullivan, Ronan James" w:date="2023-07-04T15:44:00Z">
        <w:r w:rsidR="00C87431" w:rsidRPr="009F769B" w:rsidDel="004E4C5D">
          <w:rPr>
            <w:rFonts w:ascii="Times New Roman" w:eastAsiaTheme="minorEastAsia" w:hAnsi="Times New Roman" w:cs="Times New Roman"/>
            <w:iCs/>
          </w:rPr>
          <w:delText>was of dimension</w:delText>
        </w:r>
        <w:r w:rsidR="00F42180" w:rsidDel="004E4C5D">
          <w:rPr>
            <w:rFonts w:ascii="Times New Roman" w:eastAsiaTheme="minorEastAsia" w:hAnsi="Times New Roman" w:cs="Times New Roman"/>
            <w:iCs/>
          </w:rPr>
          <w:delText xml:space="preserve"> 500 </w:delText>
        </w:r>
        <w:r w:rsidR="00C87431" w:rsidRPr="009F769B" w:rsidDel="004E4C5D">
          <w:rPr>
            <w:rFonts w:ascii="Times New Roman" w:eastAsiaTheme="minorEastAsia" w:hAnsi="Times New Roman" w:cs="Times New Roman"/>
            <w:iCs/>
          </w:rPr>
          <w:delText>rows</w:delText>
        </w:r>
        <w:r w:rsidR="00F42180" w:rsidDel="004E4C5D">
          <w:rPr>
            <w:rFonts w:ascii="Times New Roman" w:eastAsiaTheme="minorEastAsia" w:hAnsi="Times New Roman" w:cs="Times New Roman"/>
            <w:iCs/>
          </w:rPr>
          <w:delText xml:space="preserve"> (individuals)</w:delText>
        </w:r>
        <w:r w:rsidR="00C87431" w:rsidRPr="009F769B" w:rsidDel="004E4C5D">
          <w:rPr>
            <w:rFonts w:ascii="Times New Roman" w:eastAsiaTheme="minorEastAsia" w:hAnsi="Times New Roman" w:cs="Times New Roman"/>
            <w:iCs/>
          </w:rPr>
          <w:delText xml:space="preserve"> by 2 columns</w:delText>
        </w:r>
        <w:r w:rsidR="00F42180" w:rsidDel="004E4C5D">
          <w:rPr>
            <w:rFonts w:ascii="Times New Roman" w:eastAsiaTheme="minorEastAsia" w:hAnsi="Times New Roman" w:cs="Times New Roman"/>
            <w:iCs/>
          </w:rPr>
          <w:delText xml:space="preserve"> (alleles</w:delText>
        </w:r>
      </w:del>
      <w:ins w:id="416" w:author="O'Sullivan, Ronan James" w:date="2023-07-04T15:44:00Z">
        <w:r w:rsidR="004E4C5D">
          <w:rPr>
            <w:rFonts w:ascii="Times New Roman" w:eastAsiaTheme="minorEastAsia" w:hAnsi="Times New Roman" w:cs="Times New Roman"/>
            <w:iCs/>
          </w:rPr>
          <w:t>had the same</w:t>
        </w:r>
      </w:ins>
      <w:del w:id="417" w:author="O'Sullivan, Ronan James" w:date="2023-07-04T15:44:00Z">
        <w:r w:rsidR="00F42180" w:rsidDel="004E4C5D">
          <w:rPr>
            <w:rFonts w:ascii="Times New Roman" w:eastAsiaTheme="minorEastAsia" w:hAnsi="Times New Roman" w:cs="Times New Roman"/>
            <w:iCs/>
          </w:rPr>
          <w:delText>)</w:delText>
        </w:r>
      </w:del>
      <w:ins w:id="418" w:author="O'Sullivan, Ronan James" w:date="2023-07-04T15:44:00Z">
        <w:r w:rsidR="004E4C5D">
          <w:rPr>
            <w:rFonts w:ascii="Times New Roman" w:eastAsiaTheme="minorEastAsia" w:hAnsi="Times New Roman" w:cs="Times New Roman"/>
            <w:iCs/>
          </w:rPr>
          <w:t xml:space="preserve"> dimensions as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4E4C5D">
          <w:rPr>
            <w:rFonts w:ascii="Times New Roman" w:eastAsiaTheme="minorEastAsia" w:hAnsi="Times New Roman" w:cs="Times New Roman"/>
            <w:iCs/>
          </w:rPr>
          <w:t xml:space="preserve"> and </w:t>
        </w:r>
      </w:ins>
      <m:oMath>
        <m:sSub>
          <m:sSubPr>
            <m:ctrlPr>
              <w:ins w:id="419" w:author="O'Sullivan, Ronan James" w:date="2023-07-04T15:45:00Z">
                <w:rPr>
                  <w:rFonts w:ascii="Cambria Math" w:hAnsi="Cambria Math" w:cs="Times New Roman"/>
                  <w:i/>
                  <w:iCs/>
                </w:rPr>
              </w:ins>
            </m:ctrlPr>
          </m:sSubPr>
          <m:e>
            <m:r>
              <w:ins w:id="420" w:author="O'Sullivan, Ronan James" w:date="2023-07-04T15:45:00Z">
                <w:rPr>
                  <w:rFonts w:ascii="Cambria Math" w:hAnsi="Cambria Math" w:cs="Times New Roman"/>
                </w:rPr>
                <m:t>p</m:t>
              </w:ins>
            </m:r>
          </m:e>
          <m:sub>
            <m:r>
              <w:ins w:id="421" w:author="O'Sullivan, Ronan James" w:date="2023-07-04T15:45:00Z">
                <w:rPr>
                  <w:rFonts w:ascii="Cambria Math" w:hAnsi="Cambria Math" w:cs="Times New Roman"/>
                </w:rPr>
                <m:t>HARD</m:t>
              </w:ins>
            </m:r>
          </m:sub>
        </m:sSub>
        <m:r>
          <w:ins w:id="422" w:author="O'Sullivan, Ronan James" w:date="2023-07-04T15:45:00Z">
            <w:rPr>
              <w:rFonts w:ascii="Cambria Math" w:hAnsi="Cambria Math" w:cs="Times New Roman"/>
            </w:rPr>
            <m:t>(locals)</m:t>
          </w:ins>
        </m:r>
      </m:oMath>
      <w:ins w:id="423" w:author="O'Sullivan, Ronan James" w:date="2023-07-04T15:45:00Z">
        <w:r w:rsidR="004E4C5D">
          <w:rPr>
            <w:rFonts w:ascii="Times New Roman" w:eastAsiaTheme="minorEastAsia" w:hAnsi="Times New Roman" w:cs="Times New Roman"/>
            <w:iCs/>
          </w:rPr>
          <w:t xml:space="preserve"> and all </w:t>
        </w:r>
      </w:ins>
      <w:del w:id="424" w:author="O'Sullivan, Ronan James" w:date="2023-07-04T15:44:00Z">
        <w:r w:rsidR="00C87431" w:rsidRPr="009F769B" w:rsidDel="004E4C5D">
          <w:rPr>
            <w:rFonts w:ascii="Times New Roman" w:eastAsiaTheme="minorEastAsia" w:hAnsi="Times New Roman" w:cs="Times New Roman"/>
            <w:iCs/>
          </w:rPr>
          <w:delText>.</w:delText>
        </w:r>
      </w:del>
      <w:del w:id="425" w:author="O'Sullivan, Ronan James" w:date="2023-07-04T15:45:00Z">
        <w:r w:rsidR="00C87431" w:rsidRPr="009F769B" w:rsidDel="004E4C5D">
          <w:rPr>
            <w:rFonts w:ascii="Times New Roman" w:eastAsiaTheme="minorEastAsia" w:hAnsi="Times New Roman" w:cs="Times New Roman"/>
            <w:iCs/>
          </w:rPr>
          <w:delText xml:space="preserve"> </w:delText>
        </w:r>
        <w:r w:rsidR="00CB3959" w:rsidRPr="009F769B" w:rsidDel="004E4C5D">
          <w:rPr>
            <w:rFonts w:ascii="Times New Roman" w:eastAsiaTheme="minorEastAsia" w:hAnsi="Times New Roman" w:cs="Times New Roman"/>
            <w:iCs/>
          </w:rPr>
          <w:delText xml:space="preserve">Local </w:delText>
        </w:r>
      </w:del>
      <w:r w:rsidR="00CB3959" w:rsidRPr="009F769B">
        <w:rPr>
          <w:rFonts w:ascii="Times New Roman" w:eastAsiaTheme="minorEastAsia" w:hAnsi="Times New Roman" w:cs="Times New Roman"/>
          <w:iCs/>
        </w:rPr>
        <w:t xml:space="preserve">individuals </w:t>
      </w:r>
      <w:del w:id="426" w:author="O'Sullivan, Ronan James" w:date="2023-07-04T15:45:00Z">
        <w:r w:rsidR="00CB3959" w:rsidRPr="009F769B" w:rsidDel="004E4C5D">
          <w:rPr>
            <w:rFonts w:ascii="Times New Roman" w:eastAsiaTheme="minorEastAsia" w:hAnsi="Times New Roman" w:cs="Times New Roman"/>
            <w:iCs/>
          </w:rPr>
          <w:delText xml:space="preserve">all </w:delText>
        </w:r>
      </w:del>
      <w:r w:rsidR="00CB3959" w:rsidRPr="009F769B">
        <w:rPr>
          <w:rFonts w:ascii="Times New Roman" w:eastAsiaTheme="minorEastAsia" w:hAnsi="Times New Roman" w:cs="Times New Roman"/>
          <w:iCs/>
        </w:rPr>
        <w:t xml:space="preserve">had a genotype of {0,0} </w:t>
      </w:r>
      <w:ins w:id="427" w:author="O'Sullivan, Ronan James" w:date="2023-07-04T15:46:00Z">
        <w:r w:rsidR="004E4C5D">
          <w:rPr>
            <w:rFonts w:ascii="Times New Roman" w:eastAsiaTheme="minorEastAsia" w:hAnsi="Times New Roman" w:cs="Times New Roman"/>
            <w:iCs/>
          </w:rPr>
          <w:t>for this</w:t>
        </w:r>
      </w:ins>
      <w:del w:id="428" w:author="O'Sullivan, Ronan James" w:date="2023-07-04T15:46:00Z">
        <w:r w:rsidR="00CB3959" w:rsidRPr="009F769B" w:rsidDel="004E4C5D">
          <w:rPr>
            <w:rFonts w:ascii="Times New Roman" w:eastAsiaTheme="minorEastAsia" w:hAnsi="Times New Roman" w:cs="Times New Roman"/>
            <w:iCs/>
          </w:rPr>
          <w:delText>at this neutral diagnostic</w:delText>
        </w:r>
      </w:del>
      <w:r w:rsidR="00CB3959" w:rsidRPr="009F769B">
        <w:rPr>
          <w:rFonts w:ascii="Times New Roman" w:eastAsiaTheme="minorEastAsia" w:hAnsi="Times New Roman" w:cs="Times New Roman"/>
          <w:iCs/>
        </w:rPr>
        <w:t xml:space="preserve"> locus. </w:t>
      </w:r>
    </w:p>
    <w:p w14:paraId="23CCB989" w14:textId="44499F46" w:rsidR="001C3063" w:rsidRPr="009F769B" w:rsidRDefault="00072712" w:rsidP="006D081A">
      <w:pPr>
        <w:spacing w:line="480" w:lineRule="auto"/>
        <w:jc w:val="both"/>
        <w:rPr>
          <w:rFonts w:ascii="Times New Roman" w:hAnsi="Times New Roman" w:cs="Times New Roman"/>
        </w:rPr>
      </w:pPr>
      <w:r w:rsidRPr="009F769B">
        <w:rPr>
          <w:rFonts w:ascii="Times New Roman" w:eastAsiaTheme="minorEastAsia" w:hAnsi="Times New Roman" w:cs="Times New Roman"/>
          <w:iCs/>
        </w:rPr>
        <w:t xml:space="preserve">In all simulations, the first </w:t>
      </w:r>
      <w:r w:rsidR="008E222D" w:rsidRPr="009F769B">
        <w:rPr>
          <w:rFonts w:ascii="Times New Roman" w:eastAsiaTheme="minorEastAsia" w:hAnsi="Times New Roman" w:cs="Times New Roman"/>
          <w:iCs/>
        </w:rPr>
        <w:t>20</w:t>
      </w:r>
      <w:r w:rsidRPr="009F769B">
        <w:rPr>
          <w:rFonts w:ascii="Times New Roman" w:eastAsiaTheme="minorEastAsia" w:hAnsi="Times New Roman" w:cs="Times New Roman"/>
          <w:iCs/>
        </w:rPr>
        <w:t xml:space="preserve"> generations corresponded to a “burn-in” period during which no intrusion occurred. In the </w:t>
      </w:r>
      <w:del w:id="429" w:author="O'Sullivan, Ronan James" w:date="2023-07-04T15:46:00Z">
        <w:r w:rsidRPr="009F769B" w:rsidDel="004E4C5D">
          <w:rPr>
            <w:rFonts w:ascii="Times New Roman" w:eastAsiaTheme="minorEastAsia" w:hAnsi="Times New Roman" w:cs="Times New Roman"/>
            <w:iCs/>
          </w:rPr>
          <w:delText>one-off</w:delText>
        </w:r>
      </w:del>
      <w:ins w:id="430" w:author="O'Sullivan, Ronan James" w:date="2023-07-04T15:46:00Z">
        <w:r w:rsidR="004E4C5D">
          <w:rPr>
            <w:rFonts w:ascii="Times New Roman" w:eastAsiaTheme="minorEastAsia" w:hAnsi="Times New Roman" w:cs="Times New Roman"/>
            <w:iCs/>
          </w:rPr>
          <w:t>acute</w:t>
        </w:r>
      </w:ins>
      <w:r w:rsidRPr="009F769B">
        <w:rPr>
          <w:rFonts w:ascii="Times New Roman" w:eastAsiaTheme="minorEastAsia" w:hAnsi="Times New Roman" w:cs="Times New Roman"/>
          <w:iCs/>
        </w:rPr>
        <w:t xml:space="preserve"> intrusion scenarios</w:t>
      </w:r>
      <w:r w:rsidR="003D5DB5">
        <w:rPr>
          <w:rFonts w:ascii="Times New Roman" w:eastAsiaTheme="minorEastAsia" w:hAnsi="Times New Roman" w:cs="Times New Roman"/>
          <w:iCs/>
        </w:rPr>
        <w:t>, a given number of intruders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3D5DB5">
        <w:rPr>
          <w:rFonts w:ascii="Times New Roman" w:eastAsiaTheme="minorEastAsia" w:hAnsi="Times New Roman" w:cs="Times New Roman"/>
          <w:iCs/>
        </w:rPr>
        <w:t>)</w:t>
      </w:r>
      <w:r w:rsidRPr="009F769B">
        <w:rPr>
          <w:rFonts w:ascii="Times New Roman" w:eastAsiaTheme="minorEastAsia" w:hAnsi="Times New Roman" w:cs="Times New Roman"/>
          <w:iCs/>
        </w:rPr>
        <w:t xml:space="preserve"> w</w:t>
      </w:r>
      <w:r w:rsidR="003D5DB5">
        <w:rPr>
          <w:rFonts w:ascii="Times New Roman" w:eastAsiaTheme="minorEastAsia" w:hAnsi="Times New Roman" w:cs="Times New Roman"/>
          <w:iCs/>
        </w:rPr>
        <w:t>as</w:t>
      </w:r>
      <w:r w:rsidRPr="009F769B">
        <w:rPr>
          <w:rFonts w:ascii="Times New Roman" w:eastAsiaTheme="minorEastAsia" w:hAnsi="Times New Roman" w:cs="Times New Roman"/>
          <w:iCs/>
        </w:rPr>
        <w:t xml:space="preserve"> introduced in generation 2</w:t>
      </w:r>
      <w:r w:rsidR="008E222D" w:rsidRPr="009F769B">
        <w:rPr>
          <w:rFonts w:ascii="Times New Roman" w:eastAsiaTheme="minorEastAsia" w:hAnsi="Times New Roman" w:cs="Times New Roman"/>
          <w:iCs/>
        </w:rPr>
        <w:t>1</w:t>
      </w:r>
      <w:r w:rsidR="003D5DB5">
        <w:rPr>
          <w:rFonts w:ascii="Times New Roman" w:eastAsiaTheme="minorEastAsia" w:hAnsi="Times New Roman" w:cs="Times New Roman"/>
          <w:iCs/>
        </w:rPr>
        <w:t xml:space="preserve"> at the recruit stage</w:t>
      </w:r>
      <w:r w:rsidR="008A1A7C" w:rsidRPr="009F769B">
        <w:rPr>
          <w:rFonts w:ascii="Times New Roman" w:eastAsiaTheme="minorEastAsia" w:hAnsi="Times New Roman" w:cs="Times New Roman"/>
          <w:iCs/>
        </w:rPr>
        <w:t xml:space="preserve">, with no further intrusion occurring thereafter, whilst in the </w:t>
      </w:r>
      <w:del w:id="431" w:author="O'Sullivan, Ronan James" w:date="2023-07-04T15:47:00Z">
        <w:r w:rsidR="008A1A7C" w:rsidRPr="009F769B" w:rsidDel="004E4C5D">
          <w:rPr>
            <w:rFonts w:ascii="Times New Roman" w:eastAsiaTheme="minorEastAsia" w:hAnsi="Times New Roman" w:cs="Times New Roman"/>
            <w:iCs/>
          </w:rPr>
          <w:delText xml:space="preserve">continuous </w:delText>
        </w:r>
      </w:del>
      <w:ins w:id="432" w:author="O'Sullivan, Ronan James" w:date="2023-07-04T15:47:00Z">
        <w:r w:rsidR="004E4C5D">
          <w:rPr>
            <w:rFonts w:ascii="Times New Roman" w:eastAsiaTheme="minorEastAsia" w:hAnsi="Times New Roman" w:cs="Times New Roman"/>
            <w:iCs/>
          </w:rPr>
          <w:t>chronic</w:t>
        </w:r>
        <w:r w:rsidR="004E4C5D" w:rsidRPr="009F769B">
          <w:rPr>
            <w:rFonts w:ascii="Times New Roman" w:eastAsiaTheme="minorEastAsia" w:hAnsi="Times New Roman" w:cs="Times New Roman"/>
            <w:iCs/>
          </w:rPr>
          <w:t xml:space="preserve"> </w:t>
        </w:r>
      </w:ins>
      <w:r w:rsidR="008A1A7C" w:rsidRPr="009F769B">
        <w:rPr>
          <w:rFonts w:ascii="Times New Roman" w:eastAsiaTheme="minorEastAsia" w:hAnsi="Times New Roman" w:cs="Times New Roman"/>
          <w:iCs/>
        </w:rPr>
        <w:t xml:space="preserve">intrusion scenarios,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nonlocals</m:t>
            </m:r>
          </m:e>
        </m:d>
      </m:oMath>
      <w:r w:rsidR="008A1A7C" w:rsidRPr="009F769B">
        <w:rPr>
          <w:rFonts w:ascii="Times New Roman" w:eastAsiaTheme="minorEastAsia" w:hAnsi="Times New Roman" w:cs="Times New Roman"/>
          <w:iCs/>
        </w:rPr>
        <w:t xml:space="preserve"> were introduced in each generation starting from generation 21. </w:t>
      </w:r>
      <w:r w:rsidR="009A53AC" w:rsidRPr="009F769B">
        <w:rPr>
          <w:rFonts w:ascii="Times New Roman" w:eastAsiaTheme="minorEastAsia" w:hAnsi="Times New Roman" w:cs="Times New Roman"/>
          <w:iCs/>
        </w:rPr>
        <w:t>The genotype matri</w:t>
      </w:r>
      <w:r w:rsidR="00452CC0" w:rsidRPr="009F769B">
        <w:rPr>
          <w:rFonts w:ascii="Times New Roman" w:eastAsiaTheme="minorEastAsia" w:hAnsi="Times New Roman" w:cs="Times New Roman"/>
          <w:iCs/>
        </w:rPr>
        <w:t>x</w:t>
      </w:r>
      <w:r w:rsidR="009A53AC" w:rsidRPr="009F769B">
        <w:rPr>
          <w:rFonts w:ascii="Times New Roman" w:eastAsiaTheme="minorEastAsia" w:hAnsi="Times New Roman" w:cs="Times New Roman"/>
          <w:iCs/>
        </w:rPr>
        <w:t xml:space="preserve"> for non-local intruders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A53AC"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was</w:t>
      </w:r>
      <w:r w:rsidR="009A53AC" w:rsidRPr="009F769B">
        <w:rPr>
          <w:rFonts w:ascii="Times New Roman" w:eastAsiaTheme="minorEastAsia" w:hAnsi="Times New Roman" w:cs="Times New Roman"/>
          <w:iCs/>
        </w:rPr>
        <w:t xml:space="preserve">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3D5DB5">
        <w:rPr>
          <w:rFonts w:ascii="Times New Roman" w:eastAsiaTheme="minorEastAsia" w:hAnsi="Times New Roman" w:cs="Times New Roman"/>
          <w:iCs/>
        </w:rPr>
        <w:t xml:space="preserve"> </w:t>
      </w:r>
      <w:proofErr w:type="spellStart"/>
      <w:r w:rsidR="009A53AC" w:rsidRPr="009F769B">
        <w:rPr>
          <w:rFonts w:ascii="Times New Roman" w:eastAsiaTheme="minorEastAsia" w:hAnsi="Times New Roman" w:cs="Times New Roman"/>
          <w:iCs/>
        </w:rPr>
        <w:t>rows</w:t>
      </w:r>
      <w:proofErr w:type="spellEnd"/>
      <w:r w:rsidR="009A53AC" w:rsidRPr="009F769B">
        <w:rPr>
          <w:rFonts w:ascii="Times New Roman" w:eastAsiaTheme="minorEastAsia" w:hAnsi="Times New Roman" w:cs="Times New Roman"/>
          <w:iCs/>
        </w:rPr>
        <w:t xml:space="preserve"> by</w:t>
      </w:r>
      <w:r w:rsidR="003D5DB5">
        <w:rPr>
          <w:rFonts w:ascii="Times New Roman" w:eastAsiaTheme="minorEastAsia" w:hAnsi="Times New Roman" w:cs="Times New Roman"/>
          <w:iCs/>
        </w:rPr>
        <w:t xml:space="preserve"> 60</w:t>
      </w:r>
      <m:oMath>
        <m:r>
          <w:rPr>
            <w:rFonts w:ascii="Cambria Math" w:hAnsi="Cambria Math" w:cs="Times New Roman"/>
          </w:rPr>
          <m:t xml:space="preserve"> </m:t>
        </m:r>
      </m:oMath>
      <w:r w:rsidR="009A53AC" w:rsidRPr="009F769B">
        <w:rPr>
          <w:rFonts w:ascii="Times New Roman" w:eastAsiaTheme="minorEastAsia" w:hAnsi="Times New Roman" w:cs="Times New Roman"/>
          <w:iCs/>
        </w:rPr>
        <w:t>columns</w:t>
      </w:r>
      <w:r w:rsidR="003D5DB5">
        <w:rPr>
          <w:rFonts w:ascii="Times New Roman" w:eastAsiaTheme="minorEastAsia" w:hAnsi="Times New Roman" w:cs="Times New Roman"/>
          <w:iCs/>
        </w:rPr>
        <w:t xml:space="preserve"> (30 diploid loci)</w:t>
      </w:r>
      <w:r w:rsidR="009A53AC" w:rsidRPr="009F769B">
        <w:rPr>
          <w:rFonts w:ascii="Times New Roman" w:eastAsiaTheme="minorEastAsia" w:hAnsi="Times New Roman" w:cs="Times New Roman"/>
          <w:iCs/>
        </w:rPr>
        <w:t xml:space="preserve">. </w:t>
      </w:r>
      <w:r w:rsidR="00736258" w:rsidRPr="009F769B">
        <w:rPr>
          <w:rFonts w:ascii="Times New Roman" w:eastAsiaTheme="minorEastAsia" w:hAnsi="Times New Roman" w:cs="Times New Roman"/>
          <w:iCs/>
        </w:rPr>
        <w:t>The cells of th</w:t>
      </w:r>
      <w:r w:rsidR="00452CC0" w:rsidRPr="009F769B">
        <w:rPr>
          <w:rFonts w:ascii="Times New Roman" w:eastAsiaTheme="minorEastAsia" w:hAnsi="Times New Roman" w:cs="Times New Roman"/>
          <w:iCs/>
        </w:rPr>
        <w:t>is</w:t>
      </w:r>
      <w:r w:rsidR="00736258" w:rsidRPr="009F769B">
        <w:rPr>
          <w:rFonts w:ascii="Times New Roman" w:eastAsiaTheme="minorEastAsia" w:hAnsi="Times New Roman" w:cs="Times New Roman"/>
          <w:iCs/>
        </w:rPr>
        <w:t xml:space="preserve"> matri</w:t>
      </w:r>
      <w:r w:rsidR="00452CC0" w:rsidRPr="009F769B">
        <w:rPr>
          <w:rFonts w:ascii="Times New Roman" w:eastAsiaTheme="minorEastAsia" w:hAnsi="Times New Roman" w:cs="Times New Roman"/>
          <w:iCs/>
        </w:rPr>
        <w:t>x</w:t>
      </w:r>
      <w:r w:rsidR="00736258" w:rsidRPr="009F769B">
        <w:rPr>
          <w:rFonts w:ascii="Times New Roman" w:eastAsiaTheme="minorEastAsia" w:hAnsi="Times New Roman" w:cs="Times New Roman"/>
          <w:iCs/>
        </w:rPr>
        <w:t xml:space="preserve"> (alleles) were populated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736258"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and</w:t>
      </w:r>
      <w:r w:rsidR="00736258" w:rsidRPr="009F769B">
        <w:rPr>
          <w:rFonts w:ascii="Times New Roman" w:eastAsiaTheme="minorEastAsia" w:hAnsi="Times New Roman" w:cs="Times New Roman"/>
          <w:iCs/>
        </w:rPr>
        <w:t xml:space="preserve">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452CC0" w:rsidRPr="009F769B">
        <w:rPr>
          <w:rFonts w:ascii="Times New Roman" w:eastAsiaTheme="minorEastAsia" w:hAnsi="Times New Roman" w:cs="Times New Roman"/>
          <w:iCs/>
        </w:rPr>
        <w:t xml:space="preserve">. The same process was repeated for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52CC0" w:rsidRPr="009F769B">
        <w:rPr>
          <w:rFonts w:ascii="Times New Roman" w:eastAsiaTheme="minorEastAsia" w:hAnsi="Times New Roman" w:cs="Times New Roman"/>
          <w:iCs/>
        </w:rPr>
        <w:t xml:space="preserve">, such that the expected initial allele frequency for intruders at each locus was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(intruders)</m:t>
        </m:r>
      </m:oMath>
      <w:r w:rsidR="00610B8A" w:rsidRPr="009F769B">
        <w:rPr>
          <w:rFonts w:ascii="Times New Roman" w:eastAsiaTheme="minorEastAsia" w:hAnsi="Times New Roman" w:cs="Times New Roman"/>
          <w:iCs/>
        </w:rPr>
        <w:t xml:space="preserve">. </w:t>
      </w:r>
      <w:r w:rsidR="00364186" w:rsidRPr="009F769B">
        <w:rPr>
          <w:rFonts w:ascii="Times New Roman" w:eastAsiaTheme="minorEastAsia" w:hAnsi="Times New Roman" w:cs="Times New Roman"/>
          <w:iCs/>
        </w:rPr>
        <w:t>Intruders all had a genotype of {1,1} at the neutral diagnostic locus.</w:t>
      </w:r>
      <w:r w:rsidR="001C3063">
        <w:rPr>
          <w:rFonts w:ascii="Times New Roman" w:eastAsiaTheme="minorEastAsia" w:hAnsi="Times New Roman" w:cs="Times New Roman"/>
          <w:iCs/>
        </w:rPr>
        <w:t xml:space="preserve"> </w:t>
      </w:r>
      <w:r w:rsidR="001C3063" w:rsidRPr="009F769B">
        <w:rPr>
          <w:rFonts w:ascii="Times New Roman" w:hAnsi="Times New Roman" w:cs="Times New Roman"/>
        </w:rPr>
        <w:t xml:space="preserve">Immediately after intrusion occurred, the genotype matrices for each trait for locals and intruders were merged by row, such that the new matrices </w:t>
      </w:r>
      <w:r w:rsidR="001C3063" w:rsidRPr="009F769B">
        <w:rPr>
          <w:rFonts w:ascii="Times New Roman" w:eastAsiaTheme="minorEastAsia" w:hAnsi="Times New Roman" w:cs="Times New Roman"/>
          <w:iCs/>
        </w:rPr>
        <w:t xml:space="preserve">were of dimensions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m:oMath>
        <m:r>
          <w:rPr>
            <w:rFonts w:ascii="Cambria Math" w:hAnsi="Cambria Math" w:cs="Times New Roman"/>
          </w:rPr>
          <w:lastRenderedPageBreak/>
          <m:t xml:space="preserve">60 </m:t>
        </m:r>
      </m:oMath>
      <w:r w:rsidR="001C3063" w:rsidRPr="009F769B">
        <w:rPr>
          <w:rFonts w:ascii="Times New Roman" w:eastAsiaTheme="minorEastAsia" w:hAnsi="Times New Roman" w:cs="Times New Roman"/>
          <w:iCs/>
        </w:rPr>
        <w:t xml:space="preserve">columns </w:t>
      </w:r>
      <w:r w:rsidR="001C3063" w:rsidRPr="009F769B">
        <w:rPr>
          <w:rFonts w:ascii="Times New Roman" w:hAnsi="Times New Roman" w:cs="Times New Roman"/>
        </w:rPr>
        <w:t xml:space="preserve">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C3063"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C3063" w:rsidRPr="009F769B">
        <w:rPr>
          <w:rFonts w:ascii="Times New Roman" w:eastAsiaTheme="minorEastAsia" w:hAnsi="Times New Roman" w:cs="Times New Roman"/>
          <w:iCs/>
        </w:rPr>
        <w:t xml:space="preserve">, and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w:r w:rsidR="001C3063">
        <w:rPr>
          <w:rFonts w:ascii="Times New Roman" w:eastAsiaTheme="minorEastAsia" w:hAnsi="Times New Roman" w:cs="Times New Roman"/>
          <w:iCs/>
        </w:rPr>
        <w:t xml:space="preserve">two </w:t>
      </w:r>
      <w:r w:rsidR="001C3063" w:rsidRPr="009F769B">
        <w:rPr>
          <w:rFonts w:ascii="Times New Roman" w:eastAsiaTheme="minorEastAsia" w:hAnsi="Times New Roman" w:cs="Times New Roman"/>
          <w:iCs/>
        </w:rPr>
        <w:t>columns for the neutral diagnostic loc</w:t>
      </w:r>
      <w:r w:rsidR="001C3063">
        <w:rPr>
          <w:rFonts w:ascii="Times New Roman" w:eastAsiaTheme="minorEastAsia" w:hAnsi="Times New Roman" w:cs="Times New Roman"/>
          <w:iCs/>
        </w:rPr>
        <w:t>u</w:t>
      </w:r>
      <w:r w:rsidR="001C3063" w:rsidRPr="009F769B">
        <w:rPr>
          <w:rFonts w:ascii="Times New Roman" w:eastAsiaTheme="minorEastAsia" w:hAnsi="Times New Roman" w:cs="Times New Roman"/>
          <w:iCs/>
        </w:rPr>
        <w:t xml:space="preserve">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locals</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1C3063" w:rsidRPr="009F769B">
        <w:rPr>
          <w:rFonts w:ascii="Times New Roman" w:eastAsiaTheme="minorEastAsia" w:hAnsi="Times New Roman" w:cs="Times New Roman"/>
          <w:iCs/>
        </w:rPr>
        <w:t xml:space="preserve">. </w:t>
      </w:r>
    </w:p>
    <w:p w14:paraId="137D7DA4" w14:textId="4B3D2056" w:rsidR="00EF4F28" w:rsidRPr="009F769B" w:rsidRDefault="0073331E"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genotypic value of each individual for each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was then computed by summing the alleles across all 30 loci, assuming that </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1</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 xml:space="preserve"> alleles at each locus increase the trait value by 1 unit</w:t>
      </w:r>
      <w:r w:rsidR="007C7E89" w:rsidRPr="009F769B">
        <w:rPr>
          <w:rFonts w:ascii="Times New Roman" w:eastAsiaTheme="minorEastAsia" w:hAnsi="Times New Roman" w:cs="Times New Roman"/>
          <w:iCs/>
        </w:rPr>
        <w:t xml:space="preserve"> (i.e., the additive allelic effect </w:t>
      </w:r>
      <m:oMath>
        <m:r>
          <w:rPr>
            <w:rFonts w:ascii="Cambria Math" w:eastAsiaTheme="minorEastAsia" w:hAnsi="Cambria Math" w:cs="Times New Roman"/>
          </w:rPr>
          <m:t>α=1</m:t>
        </m:r>
      </m:oMath>
      <w:r w:rsidR="007C7E89" w:rsidRPr="009F769B">
        <w:rPr>
          <w:rFonts w:ascii="Times New Roman" w:eastAsiaTheme="minorEastAsia" w:hAnsi="Times New Roman" w:cs="Times New Roman"/>
          <w:iCs/>
        </w:rPr>
        <w:t xml:space="preserve"> at all loci)</w:t>
      </w:r>
      <w:r w:rsidR="00705CDC">
        <w:rPr>
          <w:rFonts w:ascii="Times New Roman" w:eastAsiaTheme="minorEastAsia" w:hAnsi="Times New Roman" w:cs="Times New Roman"/>
          <w:iCs/>
        </w:rPr>
        <w:t xml:space="preserve"> and “0” alleles have no effect on the trait</w:t>
      </w:r>
      <w:r w:rsidR="007C7E89" w:rsidRPr="009F769B">
        <w:rPr>
          <w:rFonts w:ascii="Times New Roman" w:eastAsiaTheme="minorEastAsia" w:hAnsi="Times New Roman" w:cs="Times New Roman"/>
          <w:iCs/>
        </w:rPr>
        <w:t xml:space="preserve">. </w:t>
      </w:r>
      <w:r w:rsidR="00CA4DA0" w:rsidRPr="009F769B">
        <w:rPr>
          <w:rFonts w:ascii="Times New Roman" w:eastAsiaTheme="minorEastAsia" w:hAnsi="Times New Roman" w:cs="Times New Roman"/>
          <w:iCs/>
        </w:rPr>
        <w:t>Thus</w:t>
      </w:r>
      <w:r w:rsidR="00705CDC">
        <w:rPr>
          <w:rFonts w:ascii="Times New Roman" w:eastAsiaTheme="minorEastAsia" w:hAnsi="Times New Roman" w:cs="Times New Roman"/>
          <w:iCs/>
        </w:rPr>
        <w:t>,</w:t>
      </w:r>
      <w:r w:rsidR="00CA4DA0" w:rsidRPr="009F769B">
        <w:rPr>
          <w:rFonts w:ascii="Times New Roman" w:eastAsiaTheme="minorEastAsia" w:hAnsi="Times New Roman" w:cs="Times New Roman"/>
          <w:iCs/>
        </w:rPr>
        <w:t xml:space="preserve"> genotypic values ranged from a minimum of </w:t>
      </w:r>
      <w:del w:id="433" w:author="O'Sullivan, Ronan James" w:date="2023-07-04T15:49:00Z">
        <w:r w:rsidR="00CA4DA0" w:rsidRPr="009F769B" w:rsidDel="004E4C5D">
          <w:rPr>
            <w:rFonts w:ascii="Times New Roman" w:eastAsiaTheme="minorEastAsia" w:hAnsi="Times New Roman" w:cs="Times New Roman"/>
            <w:iCs/>
          </w:rPr>
          <w:delText xml:space="preserve">0, for individuals with a {0,0} genotype at all loci, to </w:delText>
        </w:r>
        <w:r w:rsidR="006336E5" w:rsidDel="004E4C5D">
          <w:rPr>
            <w:rFonts w:ascii="Times New Roman" w:eastAsiaTheme="minorEastAsia" w:hAnsi="Times New Roman" w:cs="Times New Roman"/>
            <w:iCs/>
          </w:rPr>
          <w:delText>6</w:delText>
        </w:r>
        <w:r w:rsidR="00CA4DA0" w:rsidRPr="009F769B" w:rsidDel="004E4C5D">
          <w:rPr>
            <w:rFonts w:ascii="Times New Roman" w:eastAsiaTheme="minorEastAsia" w:hAnsi="Times New Roman" w:cs="Times New Roman"/>
            <w:iCs/>
          </w:rPr>
          <w:delText>0, for individuals with a {1,1} genotype at all loci</w:delText>
        </w:r>
      </w:del>
      <w:ins w:id="434" w:author="O'Sullivan, Ronan James" w:date="2023-07-04T15:49:00Z">
        <w:r w:rsidR="004E4C5D">
          <w:rPr>
            <w:rFonts w:ascii="Times New Roman" w:eastAsiaTheme="minorEastAsia" w:hAnsi="Times New Roman" w:cs="Times New Roman"/>
            <w:iCs/>
          </w:rPr>
          <w:t>0 to 60</w:t>
        </w:r>
      </w:ins>
      <w:r w:rsidR="00CA4DA0" w:rsidRPr="009F769B">
        <w:rPr>
          <w:rFonts w:ascii="Times New Roman" w:eastAsiaTheme="minorEastAsia" w:hAnsi="Times New Roman" w:cs="Times New Roman"/>
          <w:iCs/>
        </w:rPr>
        <w:t xml:space="preserve">. </w:t>
      </w:r>
      <w:r w:rsidR="007737A5" w:rsidRPr="009F769B">
        <w:rPr>
          <w:rFonts w:ascii="Times New Roman" w:eastAsiaTheme="minorEastAsia" w:hAnsi="Times New Roman" w:cs="Times New Roman"/>
          <w:iCs/>
        </w:rPr>
        <w:t xml:space="preserve">The expected mean genotypic value is then equal to </w:t>
      </w:r>
      <m:oMath>
        <m:r>
          <w:rPr>
            <w:rFonts w:ascii="Cambria Math" w:eastAsiaTheme="minorEastAsia" w:hAnsi="Cambria Math" w:cs="Times New Roman"/>
          </w:rPr>
          <m:t>2n</m:t>
        </m:r>
        <m:r>
          <w:rPr>
            <w:rFonts w:ascii="Cambria Math" w:hAnsi="Cambria Math" w:cs="Times New Roman"/>
          </w:rPr>
          <m:t>p</m:t>
        </m:r>
        <m:r>
          <w:rPr>
            <w:rFonts w:ascii="Cambria Math" w:eastAsiaTheme="minorEastAsia" w:hAnsi="Cambria Math" w:cs="Times New Roman"/>
          </w:rPr>
          <m:t>α</m:t>
        </m:r>
      </m:oMath>
      <w:r w:rsidR="007737A5" w:rsidRPr="009F769B">
        <w:rPr>
          <w:rFonts w:ascii="Times New Roman" w:eastAsiaTheme="minorEastAsia" w:hAnsi="Times New Roman" w:cs="Times New Roman"/>
          <w:iCs/>
        </w:rPr>
        <w:t>, where</w:t>
      </w:r>
      <w:r w:rsidR="009765B4">
        <w:rPr>
          <w:rFonts w:ascii="Times New Roman" w:eastAsiaTheme="minorEastAsia" w:hAnsi="Times New Roman" w:cs="Times New Roman"/>
          <w:iCs/>
        </w:rPr>
        <w:t xml:space="preserve"> </w:t>
      </w:r>
      <m:oMath>
        <m:r>
          <w:rPr>
            <w:rFonts w:ascii="Cambria Math" w:eastAsiaTheme="minorEastAsia" w:hAnsi="Cambria Math" w:cs="Times New Roman"/>
          </w:rPr>
          <m:t>n</m:t>
        </m:r>
      </m:oMath>
      <w:r w:rsidR="007737A5"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 xml:space="preserve">is the number of loci affecting the trait (here always assumed to be 30), </w:t>
      </w:r>
      <m:oMath>
        <m:r>
          <w:rPr>
            <w:rFonts w:ascii="Cambria Math" w:eastAsiaTheme="minorEastAsia" w:hAnsi="Cambria Math" w:cs="Times New Roman"/>
          </w:rPr>
          <m:t>p</m:t>
        </m:r>
      </m:oMath>
      <w:r w:rsidR="007737A5" w:rsidRPr="009F769B">
        <w:rPr>
          <w:rFonts w:ascii="Times New Roman" w:eastAsiaTheme="minorEastAsia" w:hAnsi="Times New Roman" w:cs="Times New Roman"/>
          <w:iCs/>
        </w:rPr>
        <w:t xml:space="preserve"> is the relevant allele frequency</w:t>
      </w:r>
      <w:r w:rsidR="008373DE"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 xml:space="preserve">and </w:t>
      </w:r>
      <m:oMath>
        <m:r>
          <w:rPr>
            <w:rFonts w:ascii="Cambria Math" w:eastAsiaTheme="minorEastAsia" w:hAnsi="Cambria Math" w:cs="Times New Roman"/>
          </w:rPr>
          <m:t>α</m:t>
        </m:r>
      </m:oMath>
      <w:r w:rsidR="009765B4"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is the additive allelic effect. T</w:t>
      </w:r>
      <w:r w:rsidR="008373DE" w:rsidRPr="009F769B">
        <w:rPr>
          <w:rFonts w:ascii="Times New Roman" w:eastAsiaTheme="minorEastAsia" w:hAnsi="Times New Roman" w:cs="Times New Roman"/>
          <w:iCs/>
        </w:rPr>
        <w:t xml:space="preserve">he expected genotypic variance is given by </w:t>
      </w:r>
      <m:oMath>
        <m:r>
          <w:rPr>
            <w:rFonts w:ascii="Cambria Math" w:eastAsiaTheme="minorEastAsia" w:hAnsi="Cambria Math" w:cs="Times New Roman"/>
          </w:rPr>
          <m:t>2np(1-p)</m:t>
        </m:r>
        <m:sSup>
          <m:sSupPr>
            <m:ctrlPr>
              <w:rPr>
                <w:rFonts w:ascii="Cambria Math" w:eastAsiaTheme="minorEastAsia" w:hAnsi="Cambria Math" w:cs="Times New Roman"/>
                <w:i/>
                <w:iCs/>
              </w:rPr>
            </m:ctrlPr>
          </m:sSupPr>
          <m:e>
            <m:r>
              <w:rPr>
                <w:rFonts w:ascii="Cambria Math" w:eastAsiaTheme="minorEastAsia" w:hAnsi="Cambria Math" w:cs="Times New Roman"/>
              </w:rPr>
              <m:t>α</m:t>
            </m:r>
          </m:e>
          <m:sup>
            <m:r>
              <w:rPr>
                <w:rFonts w:ascii="Cambria Math" w:eastAsiaTheme="minorEastAsia" w:hAnsi="Cambria Math" w:cs="Times New Roman"/>
              </w:rPr>
              <m:t>2</m:t>
            </m:r>
          </m:sup>
        </m:sSup>
      </m:oMath>
      <w:r w:rsidR="008373DE" w:rsidRPr="009F769B">
        <w:rPr>
          <w:rFonts w:ascii="Times New Roman" w:eastAsiaTheme="minorEastAsia" w:hAnsi="Times New Roman" w:cs="Times New Roman"/>
          <w:iCs/>
        </w:rPr>
        <w:t xml:space="preserve">. For example, </w:t>
      </w:r>
      <w:r w:rsidR="009765B4">
        <w:rPr>
          <w:rFonts w:ascii="Times New Roman" w:eastAsiaTheme="minorEastAsia" w:hAnsi="Times New Roman" w:cs="Times New Roman"/>
          <w:iCs/>
        </w:rPr>
        <w:t>with</w:t>
      </w:r>
      <w:r w:rsidR="007737A5" w:rsidRPr="009F769B">
        <w:rPr>
          <w:rFonts w:ascii="Times New Roman" w:eastAsiaTheme="minorEastAsia" w:hAnsi="Times New Roman" w:cs="Times New Roman"/>
          <w:iCs/>
        </w:rPr>
        <w:t xml:space="preserve"> </w:t>
      </w:r>
      <m:oMath>
        <m:r>
          <w:rPr>
            <w:rFonts w:ascii="Cambria Math" w:eastAsiaTheme="minorEastAsia" w:hAnsi="Cambria Math" w:cs="Times New Roman"/>
          </w:rPr>
          <m:t>n=30</m:t>
        </m:r>
      </m:oMath>
      <w:r w:rsidR="009765B4">
        <w:rPr>
          <w:rFonts w:ascii="Times New Roman" w:eastAsiaTheme="minorEastAsia" w:hAnsi="Times New Roman" w:cs="Times New Roman"/>
          <w:iCs/>
        </w:rPr>
        <w:t xml:space="preserve">, </w:t>
      </w:r>
      <m:oMath>
        <m:r>
          <w:rPr>
            <w:rFonts w:ascii="Cambria Math" w:eastAsiaTheme="minorEastAsia" w:hAnsi="Cambria Math" w:cs="Times New Roman"/>
          </w:rPr>
          <m:t>α=1</m:t>
        </m:r>
      </m:oMath>
      <w:r w:rsidR="009765B4">
        <w:rPr>
          <w:rFonts w:ascii="Times New Roman" w:eastAsiaTheme="minorEastAsia" w:hAnsi="Times New Roman" w:cs="Times New Roman"/>
        </w:rPr>
        <w:t>, and</w:t>
      </w:r>
      <w:r w:rsidR="009765B4">
        <w:rPr>
          <w:rFonts w:ascii="Times New Roman" w:eastAsiaTheme="minorEastAsia" w:hAnsi="Times New Roman" w:cs="Times New Roman"/>
          <w:iCs/>
        </w:rPr>
        <w:t xml:space="preserve"> </w:t>
      </w:r>
      <m:oMath>
        <m:r>
          <w:rPr>
            <w:rFonts w:ascii="Cambria Math" w:hAnsi="Cambria Math" w:cs="Times New Roman"/>
          </w:rPr>
          <m:t>p=0.5</m:t>
        </m:r>
      </m:oMath>
      <w:r w:rsidR="008373DE" w:rsidRPr="009F769B">
        <w:rPr>
          <w:rFonts w:ascii="Times New Roman" w:eastAsiaTheme="minorEastAsia" w:hAnsi="Times New Roman" w:cs="Times New Roman"/>
        </w:rPr>
        <w:t xml:space="preserve">, the expected mean is 30 and the expected variance is 15. </w:t>
      </w:r>
      <w:r w:rsidR="00BB5783" w:rsidRPr="009F769B">
        <w:rPr>
          <w:rFonts w:ascii="Times New Roman" w:eastAsiaTheme="minorEastAsia" w:hAnsi="Times New Roman" w:cs="Times New Roman"/>
        </w:rPr>
        <w:t xml:space="preserve">The genotypic means and variances for each trait thus differed between locals and intruders to the extent that </w:t>
      </w:r>
      <m:oMath>
        <m:r>
          <w:rPr>
            <w:rFonts w:ascii="Cambria Math" w:eastAsiaTheme="minorEastAsia" w:hAnsi="Cambria Math" w:cs="Times New Roman"/>
          </w:rPr>
          <m:t>p</m:t>
        </m:r>
      </m:oMath>
      <w:r w:rsidR="00BB5783" w:rsidRPr="009F769B">
        <w:rPr>
          <w:rFonts w:ascii="Times New Roman" w:eastAsiaTheme="minorEastAsia" w:hAnsi="Times New Roman" w:cs="Times New Roman"/>
          <w:iCs/>
        </w:rPr>
        <w:t xml:space="preserve"> differed between them. </w:t>
      </w:r>
      <w:r w:rsidR="00D17AED" w:rsidRPr="009F769B">
        <w:rPr>
          <w:rFonts w:ascii="Times New Roman" w:eastAsiaTheme="minorEastAsia" w:hAnsi="Times New Roman" w:cs="Times New Roman"/>
          <w:iCs/>
        </w:rPr>
        <w:t>Non-additive genetic effects were ignored for simplicity, so the genotypic variances corresponded to additive genetic variances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D17AED" w:rsidRPr="009F769B">
        <w:rPr>
          <w:rFonts w:ascii="Times New Roman" w:eastAsiaTheme="minorEastAsia" w:hAnsi="Times New Roman" w:cs="Times New Roman"/>
          <w:iCs/>
        </w:rPr>
        <w:t>).</w:t>
      </w:r>
    </w:p>
    <w:p w14:paraId="39E4442A" w14:textId="0C0AA9A9" w:rsidR="0073331E" w:rsidRDefault="00EF4F28" w:rsidP="006D081A">
      <w:pPr>
        <w:spacing w:line="480" w:lineRule="auto"/>
        <w:jc w:val="both"/>
        <w:rPr>
          <w:ins w:id="435" w:author="O'Sullivan, Ronan James" w:date="2023-07-04T16:24:00Z"/>
          <w:rFonts w:ascii="Times New Roman" w:eastAsiaTheme="minorEastAsia" w:hAnsi="Times New Roman" w:cs="Times New Roman"/>
          <w:iCs/>
        </w:rPr>
      </w:pPr>
      <w:r w:rsidRPr="009F769B">
        <w:rPr>
          <w:rFonts w:ascii="Times New Roman" w:eastAsiaTheme="minorEastAsia" w:hAnsi="Times New Roman" w:cs="Times New Roman"/>
        </w:rPr>
        <w:t>The initial heritability</w:t>
      </w:r>
      <w:r w:rsidR="005E75C3">
        <w:rPr>
          <w:rFonts w:ascii="Times New Roman" w:eastAsiaTheme="minorEastAsia" w:hAnsi="Times New Roman" w:cs="Times New Roman"/>
        </w:rPr>
        <w:t>,</w:t>
      </w:r>
      <w:r w:rsidRPr="009F769B">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ED7131" w:rsidRPr="009F769B">
        <w:rPr>
          <w:rFonts w:ascii="Times New Roman" w:eastAsiaTheme="minorEastAsia" w:hAnsi="Times New Roman" w:cs="Times New Roman"/>
          <w:iCs/>
        </w:rPr>
        <w:t>)</w:t>
      </w:r>
      <w:r w:rsidR="005E75C3">
        <w:rPr>
          <w:rFonts w:ascii="Times New Roman" w:eastAsiaTheme="minorEastAsia" w:hAnsi="Times New Roman" w:cs="Times New Roman"/>
          <w:iCs/>
        </w:rPr>
        <w:t>,</w:t>
      </w:r>
      <w:r w:rsidR="00ED7131" w:rsidRPr="009F769B">
        <w:rPr>
          <w:rFonts w:ascii="Times New Roman" w:eastAsiaTheme="minorEastAsia" w:hAnsi="Times New Roman" w:cs="Times New Roman"/>
        </w:rPr>
        <w:t xml:space="preserve"> </w:t>
      </w:r>
      <w:r w:rsidRPr="009F769B">
        <w:rPr>
          <w:rFonts w:ascii="Times New Roman" w:eastAsiaTheme="minorEastAsia" w:hAnsi="Times New Roman" w:cs="Times New Roman"/>
        </w:rPr>
        <w:t>assumed to be the same</w:t>
      </w:r>
      <w:r w:rsidR="00ED7131" w:rsidRPr="009F769B">
        <w:rPr>
          <w:rFonts w:ascii="Times New Roman" w:eastAsiaTheme="minorEastAsia" w:hAnsi="Times New Roman" w:cs="Times New Roman"/>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D713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5E75C3">
        <w:rPr>
          <w:rFonts w:ascii="Times New Roman" w:eastAsiaTheme="minorEastAsia" w:hAnsi="Times New Roman" w:cs="Times New Roman"/>
          <w:iCs/>
        </w:rPr>
        <w:t>,</w:t>
      </w:r>
      <w:r w:rsidRPr="009F769B">
        <w:rPr>
          <w:rFonts w:ascii="Times New Roman" w:eastAsiaTheme="minorEastAsia" w:hAnsi="Times New Roman" w:cs="Times New Roman"/>
        </w:rPr>
        <w:t xml:space="preserve"> </w:t>
      </w:r>
      <w:r w:rsidR="00D17AED" w:rsidRPr="009F769B">
        <w:rPr>
          <w:rFonts w:ascii="Times New Roman" w:eastAsiaTheme="minorEastAsia" w:hAnsi="Times New Roman" w:cs="Times New Roman"/>
        </w:rPr>
        <w:t xml:space="preserve">determined the magnitude of the </w:t>
      </w:r>
      <w:r w:rsidR="005E75C3">
        <w:rPr>
          <w:rFonts w:ascii="Times New Roman" w:eastAsiaTheme="minorEastAsia" w:hAnsi="Times New Roman" w:cs="Times New Roman"/>
        </w:rPr>
        <w:t>environmen</w:t>
      </w:r>
      <w:r w:rsidR="00D17AED" w:rsidRPr="009F769B">
        <w:rPr>
          <w:rFonts w:ascii="Times New Roman" w:eastAsiaTheme="minorEastAsia" w:hAnsi="Times New Roman" w:cs="Times New Roman"/>
        </w:rPr>
        <w:t xml:space="preserve">tal variance </w:t>
      </w:r>
      <m:oMath>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D17AED" w:rsidRPr="009F769B">
        <w:rPr>
          <w:rFonts w:ascii="Times New Roman" w:eastAsiaTheme="minorEastAsia" w:hAnsi="Times New Roman" w:cs="Times New Roman"/>
          <w:iCs/>
        </w:rPr>
        <w:t xml:space="preserve">) </w:t>
      </w:r>
      <w:r w:rsidR="00D17AED" w:rsidRPr="009F769B">
        <w:rPr>
          <w:rFonts w:ascii="Times New Roman" w:eastAsiaTheme="minorEastAsia" w:hAnsi="Times New Roman" w:cs="Times New Roman"/>
        </w:rPr>
        <w:t>for each trait</w:t>
      </w:r>
      <w:r w:rsidR="00B14240"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B14240" w:rsidRPr="009F769B">
        <w:rPr>
          <w:rFonts w:ascii="Times New Roman" w:eastAsiaTheme="minorEastAsia" w:hAnsi="Times New Roman" w:cs="Times New Roman"/>
          <w:iCs/>
        </w:rPr>
        <w:t xml:space="preserve"> was assumed to be constant across generations and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d>
          <m:dPr>
            <m:ctrlPr>
              <w:rPr>
                <w:rFonts w:ascii="Cambria Math" w:hAnsi="Cambria Math" w:cs="Times New Roman"/>
                <w:i/>
                <w:iCs/>
              </w:rPr>
            </m:ctrlPr>
          </m:dPr>
          <m:e>
            <m:r>
              <w:rPr>
                <w:rFonts w:ascii="Cambria Math" w:hAnsi="Cambria Math" w:cs="Times New Roman"/>
              </w:rPr>
              <m:t>initial</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were the initial phenotypic and additive genetic variances, respectively. </w:t>
      </w:r>
      <w:r w:rsidR="00973ECC" w:rsidRPr="009F769B">
        <w:rPr>
          <w:rFonts w:ascii="Times New Roman" w:eastAsiaTheme="minorEastAsia" w:hAnsi="Times New Roman" w:cs="Times New Roman"/>
          <w:iCs/>
        </w:rPr>
        <w:t xml:space="preserve">These </w:t>
      </w:r>
      <w:r w:rsidR="00E5041B">
        <w:rPr>
          <w:rFonts w:ascii="Times New Roman" w:eastAsiaTheme="minorEastAsia" w:hAnsi="Times New Roman" w:cs="Times New Roman"/>
          <w:iCs/>
        </w:rPr>
        <w:t>parameters</w:t>
      </w:r>
      <w:r w:rsidR="00973ECC" w:rsidRPr="009F769B">
        <w:rPr>
          <w:rFonts w:ascii="Times New Roman" w:eastAsiaTheme="minorEastAsia" w:hAnsi="Times New Roman" w:cs="Times New Roman"/>
          <w:iCs/>
        </w:rPr>
        <w:t xml:space="preserve"> were defined in generation 1 for local individuals, and in the generation of intrusion for intruders. </w:t>
      </w:r>
      <w:r w:rsidR="000321AD" w:rsidRPr="009F769B">
        <w:rPr>
          <w:rFonts w:ascii="Times New Roman" w:eastAsiaTheme="minorEastAsia" w:hAnsi="Times New Roman" w:cs="Times New Roman"/>
          <w:iCs/>
        </w:rPr>
        <w:t xml:space="preserve">Note that </w:t>
      </w:r>
      <w:r w:rsidR="00B828D3">
        <w:rPr>
          <w:rFonts w:ascii="Times New Roman" w:eastAsiaTheme="minorEastAsia" w:hAnsi="Times New Roman" w:cs="Times New Roman"/>
          <w:iCs/>
        </w:rPr>
        <w:t>the actual</w:t>
      </w:r>
      <w:r w:rsidR="000321AD" w:rsidRPr="009F769B">
        <w:rPr>
          <w:rFonts w:ascii="Times New Roman" w:eastAsiaTheme="minorEastAsia" w:hAnsi="Times New Roman" w:cs="Times New Roman"/>
          <w:iCs/>
        </w:rPr>
        <w:t xml:space="preserve"> heritability in any given generation can deviate from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B828D3" w:rsidRPr="009F769B">
        <w:rPr>
          <w:rFonts w:ascii="Times New Roman" w:eastAsiaTheme="minorEastAsia" w:hAnsi="Times New Roman" w:cs="Times New Roman"/>
          <w:iCs/>
        </w:rPr>
        <w:t>)</w:t>
      </w:r>
      <w:r w:rsidR="000321AD" w:rsidRPr="009F769B">
        <w:rPr>
          <w:rFonts w:ascii="Times New Roman" w:eastAsiaTheme="minorEastAsia" w:hAnsi="Times New Roman" w:cs="Times New Roman"/>
          <w:iCs/>
        </w:rPr>
        <w:t xml:space="preserve">, because although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0321AD" w:rsidRPr="009F769B">
        <w:rPr>
          <w:rFonts w:ascii="Times New Roman" w:eastAsiaTheme="minorEastAsia" w:hAnsi="Times New Roman" w:cs="Times New Roman"/>
          <w:iCs/>
        </w:rPr>
        <w:t xml:space="preserve"> was assumed to be constant,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0321AD" w:rsidRPr="009F769B">
        <w:rPr>
          <w:rFonts w:ascii="Times New Roman" w:eastAsiaTheme="minorEastAsia" w:hAnsi="Times New Roman" w:cs="Times New Roman"/>
          <w:iCs/>
        </w:rPr>
        <w:t xml:space="preserve"> can change under the influence of selection, drift, </w:t>
      </w:r>
      <w:r w:rsidR="00B828D3">
        <w:rPr>
          <w:rFonts w:ascii="Times New Roman" w:eastAsiaTheme="minorEastAsia" w:hAnsi="Times New Roman" w:cs="Times New Roman"/>
          <w:iCs/>
        </w:rPr>
        <w:t>and</w:t>
      </w:r>
      <w:r w:rsidR="000321AD" w:rsidRPr="009F769B">
        <w:rPr>
          <w:rFonts w:ascii="Times New Roman" w:eastAsiaTheme="minorEastAsia" w:hAnsi="Times New Roman" w:cs="Times New Roman"/>
          <w:iCs/>
        </w:rPr>
        <w:t xml:space="preserve"> introgression. Mutation was assumed to be absent, which is reasonable on the evolutionary timescales of 100 to 150 generations under consideration</w:t>
      </w:r>
      <w:ins w:id="436" w:author="O'Sullivan, Ronan James" w:date="2023-07-04T15:51:00Z">
        <w:r w:rsidR="005534B5">
          <w:rPr>
            <w:rFonts w:ascii="Times New Roman" w:eastAsiaTheme="minorEastAsia" w:hAnsi="Times New Roman" w:cs="Times New Roman"/>
            <w:iCs/>
          </w:rPr>
          <w:t xml:space="preserve"> (REFERENCE?)</w:t>
        </w:r>
      </w:ins>
      <w:r w:rsidR="000321AD" w:rsidRPr="009F769B">
        <w:rPr>
          <w:rFonts w:ascii="Times New Roman" w:eastAsiaTheme="minorEastAsia" w:hAnsi="Times New Roman" w:cs="Times New Roman"/>
          <w:iCs/>
        </w:rPr>
        <w:t xml:space="preserve">.  </w:t>
      </w:r>
    </w:p>
    <w:p w14:paraId="101B7517" w14:textId="77777777" w:rsidR="00F72438" w:rsidRPr="009F769B" w:rsidRDefault="00F72438" w:rsidP="006D081A">
      <w:pPr>
        <w:spacing w:line="480" w:lineRule="auto"/>
        <w:jc w:val="both"/>
        <w:rPr>
          <w:rFonts w:ascii="Times New Roman" w:eastAsiaTheme="minorEastAsia" w:hAnsi="Times New Roman" w:cs="Times New Roman"/>
          <w:iCs/>
        </w:rPr>
      </w:pPr>
    </w:p>
    <w:p w14:paraId="0A2409C3" w14:textId="01296B49" w:rsidR="00EC4603" w:rsidRPr="009F769B" w:rsidRDefault="00EC4603" w:rsidP="006D081A">
      <w:pPr>
        <w:spacing w:line="480" w:lineRule="auto"/>
        <w:jc w:val="both"/>
        <w:rPr>
          <w:rFonts w:ascii="Times New Roman" w:hAnsi="Times New Roman" w:cs="Times New Roman"/>
          <w:i/>
          <w:iCs/>
        </w:rPr>
      </w:pPr>
      <w:r w:rsidRPr="009F769B">
        <w:rPr>
          <w:rFonts w:ascii="Times New Roman" w:hAnsi="Times New Roman" w:cs="Times New Roman"/>
          <w:i/>
          <w:iCs/>
        </w:rPr>
        <w:t>2. Soft selection filter</w:t>
      </w:r>
    </w:p>
    <w:p w14:paraId="0D1CD415" w14:textId="5D2B157B" w:rsidR="00ED7F2A"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t xml:space="preserve">Parental phenotypes are then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by drawing an environmental deviation for each individual from a normal distribution of mean 0 and variance equal to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(soft</m:t>
        </m:r>
      </m:oMath>
      <w:r w:rsidRPr="009F769B">
        <w:rPr>
          <w:rFonts w:ascii="Times New Roman" w:eastAsiaTheme="minorEastAsia" w:hAnsi="Times New Roman" w:cs="Times New Roman"/>
          <w:iCs/>
        </w:rPr>
        <w:t xml:space="preserve">), where locals and </w:t>
      </w:r>
      <w:r w:rsidRPr="009F769B">
        <w:rPr>
          <w:rFonts w:ascii="Times New Roman" w:eastAsiaTheme="minorEastAsia" w:hAnsi="Times New Roman" w:cs="Times New Roman"/>
          <w:iCs/>
        </w:rPr>
        <w:lastRenderedPageBreak/>
        <w:t xml:space="preserve">intruders had potentially different values for </w:t>
      </w:r>
      <w:r w:rsidR="004E1D5A">
        <w:rPr>
          <w:rFonts w:ascii="Times New Roman" w:eastAsiaTheme="minorEastAsia" w:hAnsi="Times New Roman" w:cs="Times New Roman"/>
          <w:iCs/>
        </w:rPr>
        <w:t>the latter parameter</w:t>
      </w:r>
      <w:r w:rsidR="0029763E">
        <w:rPr>
          <w:rFonts w:ascii="Times New Roman" w:eastAsiaTheme="minorEastAsia" w:hAnsi="Times New Roman" w:cs="Times New Roman"/>
          <w:iCs/>
        </w:rPr>
        <w:t>,</w:t>
      </w:r>
      <w:r w:rsidR="004E1D5A">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depending on the scenario. Note that in </w:t>
      </w:r>
      <w:del w:id="437" w:author="O'Sullivan, Ronan James" w:date="2023-07-04T15:52:00Z">
        <w:r w:rsidRPr="009F769B" w:rsidDel="005534B5">
          <w:rPr>
            <w:rFonts w:ascii="Times New Roman" w:eastAsiaTheme="minorEastAsia" w:hAnsi="Times New Roman" w:cs="Times New Roman"/>
            <w:iCs/>
          </w:rPr>
          <w:delText>the one-off</w:delText>
        </w:r>
      </w:del>
      <w:ins w:id="438" w:author="O'Sullivan, Ronan James" w:date="2023-07-04T15:52:00Z">
        <w:r w:rsidR="005534B5">
          <w:rPr>
            <w:rFonts w:ascii="Times New Roman" w:eastAsiaTheme="minorEastAsia" w:hAnsi="Times New Roman" w:cs="Times New Roman"/>
            <w:iCs/>
          </w:rPr>
          <w:t>the acute</w:t>
        </w:r>
      </w:ins>
      <w:r w:rsidRPr="009F769B">
        <w:rPr>
          <w:rFonts w:ascii="Times New Roman" w:eastAsiaTheme="minorEastAsia" w:hAnsi="Times New Roman" w:cs="Times New Roman"/>
          <w:iCs/>
        </w:rPr>
        <w:t xml:space="preserve"> intrusion scenarios, all fish were assumed to be locals from generation 22 onwards, i.e., intrusion of foreign</w:t>
      </w:r>
      <w:del w:id="439" w:author="O'Sullivan, Ronan James" w:date="2023-07-04T15:52:00Z">
        <w:r w:rsidRPr="009F769B" w:rsidDel="005534B5">
          <w:rPr>
            <w:rFonts w:ascii="Times New Roman" w:eastAsiaTheme="minorEastAsia" w:hAnsi="Times New Roman" w:cs="Times New Roman"/>
            <w:iCs/>
          </w:rPr>
          <w:delText>/domesticated</w:delText>
        </w:r>
      </w:del>
      <w:r w:rsidRPr="009F769B">
        <w:rPr>
          <w:rFonts w:ascii="Times New Roman" w:eastAsiaTheme="minorEastAsia" w:hAnsi="Times New Roman" w:cs="Times New Roman"/>
          <w:iCs/>
        </w:rPr>
        <w:t xml:space="preserve"> individuals occurred in generation 21 and then any hybrid offspring in future generations were</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by definition</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locally born. </w:t>
      </w:r>
      <w:r w:rsidR="0067262E">
        <w:rPr>
          <w:rFonts w:ascii="Times New Roman" w:eastAsiaTheme="minorEastAsia" w:hAnsi="Times New Roman" w:cs="Times New Roman"/>
          <w:iCs/>
        </w:rPr>
        <w:t>E</w:t>
      </w:r>
      <w:r w:rsidR="00B41E97" w:rsidRPr="009F769B">
        <w:rPr>
          <w:rFonts w:ascii="Times New Roman" w:eastAsiaTheme="minorEastAsia" w:hAnsi="Times New Roman" w:cs="Times New Roman"/>
          <w:iCs/>
        </w:rPr>
        <w:t>nvironmental deviation</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w:t>
      </w:r>
      <w:r w:rsidR="0067262E">
        <w:rPr>
          <w:rFonts w:ascii="Times New Roman" w:eastAsiaTheme="minorEastAsia" w:hAnsi="Times New Roman" w:cs="Times New Roman"/>
          <w:iCs/>
        </w:rPr>
        <w:t>ere</w:t>
      </w:r>
      <w:r w:rsidR="00B41E97" w:rsidRPr="009F769B">
        <w:rPr>
          <w:rFonts w:ascii="Times New Roman" w:eastAsiaTheme="minorEastAsia" w:hAnsi="Times New Roman" w:cs="Times New Roman"/>
          <w:iCs/>
        </w:rPr>
        <w:t xml:space="preserve"> added to the genotypic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t>
      </w:r>
      <w:r w:rsidR="0067262E">
        <w:rPr>
          <w:rFonts w:ascii="Times New Roman" w:eastAsiaTheme="minorEastAsia" w:hAnsi="Times New Roman" w:cs="Times New Roman"/>
          <w:iCs/>
        </w:rPr>
        <w:t>of</w:t>
      </w:r>
      <w:r w:rsidR="00B41E97" w:rsidRPr="009F769B">
        <w:rPr>
          <w:rFonts w:ascii="Times New Roman" w:eastAsiaTheme="minorEastAsia" w:hAnsi="Times New Roman" w:cs="Times New Roman"/>
          <w:iCs/>
        </w:rPr>
        <w:t xml:space="preserve"> individual</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to give </w:t>
      </w:r>
      <w:r w:rsidR="0067262E">
        <w:rPr>
          <w:rFonts w:ascii="Times New Roman" w:eastAsiaTheme="minorEastAsia" w:hAnsi="Times New Roman" w:cs="Times New Roman"/>
          <w:iCs/>
        </w:rPr>
        <w:t>individual</w:t>
      </w:r>
      <w:r w:rsidR="00B41E97" w:rsidRPr="009F769B">
        <w:rPr>
          <w:rFonts w:ascii="Times New Roman" w:eastAsiaTheme="minorEastAsia" w:hAnsi="Times New Roman" w:cs="Times New Roman"/>
          <w:iCs/>
        </w:rPr>
        <w:t xml:space="preserve"> phenotypic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41E97" w:rsidRPr="009F769B">
        <w:rPr>
          <w:rFonts w:ascii="Times New Roman" w:eastAsiaTheme="minorEastAsia" w:hAnsi="Times New Roman" w:cs="Times New Roman"/>
          <w:iCs/>
        </w:rPr>
        <w:t>.</w:t>
      </w:r>
    </w:p>
    <w:p w14:paraId="0B206B60" w14:textId="7DF1CDC2" w:rsidR="007347A6" w:rsidRDefault="007B6CB6" w:rsidP="006D081A">
      <w:pPr>
        <w:spacing w:line="480" w:lineRule="auto"/>
        <w:jc w:val="both"/>
        <w:rPr>
          <w:ins w:id="440" w:author="O'Sullivan, Ronan James" w:date="2023-07-04T16:24:00Z"/>
          <w:rFonts w:ascii="Times New Roman" w:eastAsiaTheme="minorEastAsia" w:hAnsi="Times New Roman" w:cs="Times New Roman"/>
          <w:iCs/>
        </w:rPr>
      </w:pPr>
      <w:r w:rsidRPr="009F769B">
        <w:rPr>
          <w:rFonts w:ascii="Times New Roman" w:hAnsi="Times New Roman" w:cs="Times New Roman"/>
        </w:rPr>
        <w:t xml:space="preserve">The total number of available spawning slots was fixed at </w:t>
      </w:r>
      <m:oMath>
        <m:r>
          <w:rPr>
            <w:rFonts w:ascii="Cambria Math" w:hAnsi="Cambria Math" w:cs="Times New Roman"/>
          </w:rPr>
          <m:t>K=500</m:t>
        </m:r>
      </m:oMath>
      <w:r w:rsidRPr="009F769B">
        <w:rPr>
          <w:rFonts w:ascii="Times New Roman" w:eastAsiaTheme="minorEastAsia" w:hAnsi="Times New Roman" w:cs="Times New Roman"/>
          <w:iCs/>
        </w:rPr>
        <w:t xml:space="preserve"> in all simulations. In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≤K</m:t>
        </m:r>
      </m:oMath>
      <w:r w:rsidRPr="009F769B">
        <w:rPr>
          <w:rFonts w:ascii="Times New Roman" w:eastAsiaTheme="minorEastAsia" w:hAnsi="Times New Roman" w:cs="Times New Roman"/>
          <w:iCs/>
        </w:rPr>
        <w:t>, all recruits get a spawning slot</w:t>
      </w:r>
      <w:ins w:id="441" w:author="O'Sullivan, Ronan James" w:date="2023-07-04T15:54:00Z">
        <w:r w:rsidR="005534B5">
          <w:rPr>
            <w:rFonts w:ascii="Times New Roman" w:eastAsiaTheme="minorEastAsia" w:hAnsi="Times New Roman" w:cs="Times New Roman"/>
            <w:iCs/>
          </w:rPr>
          <w:t xml:space="preserve"> and no soft selection occurs</w:t>
        </w:r>
      </w:ins>
      <w:ins w:id="442" w:author="O'Sullivan, Ronan James" w:date="2023-07-04T15:55:00Z">
        <w:r w:rsidR="005534B5">
          <w:rPr>
            <w:rFonts w:ascii="Times New Roman" w:eastAsiaTheme="minorEastAsia" w:hAnsi="Times New Roman" w:cs="Times New Roman"/>
            <w:iCs/>
          </w:rPr>
          <w:t>.</w:t>
        </w:r>
      </w:ins>
      <w:del w:id="443" w:author="O'Sullivan, Ronan James" w:date="2023-07-04T15:54:00Z">
        <w:r w:rsidRPr="009F769B" w:rsidDel="005534B5">
          <w:rPr>
            <w:rFonts w:ascii="Times New Roman" w:eastAsiaTheme="minorEastAsia" w:hAnsi="Times New Roman" w:cs="Times New Roman"/>
            <w:iCs/>
          </w:rPr>
          <w:delText>,</w:delText>
        </w:r>
      </w:del>
      <w:del w:id="444" w:author="O'Sullivan, Ronan James" w:date="2023-07-04T15:55:00Z">
        <w:r w:rsidRPr="009F769B" w:rsidDel="005534B5">
          <w:rPr>
            <w:rFonts w:ascii="Times New Roman" w:eastAsiaTheme="minorEastAsia" w:hAnsi="Times New Roman" w:cs="Times New Roman"/>
            <w:iCs/>
          </w:rPr>
          <w:delText xml:space="preserve"> but</w:delText>
        </w:r>
      </w:del>
      <w:r w:rsidRPr="009F769B">
        <w:rPr>
          <w:rFonts w:ascii="Times New Roman" w:eastAsiaTheme="minorEastAsia" w:hAnsi="Times New Roman" w:cs="Times New Roman"/>
          <w:iCs/>
        </w:rPr>
        <w:t xml:space="preserve"> </w:t>
      </w:r>
      <w:del w:id="445" w:author="O'Sullivan, Ronan James" w:date="2023-07-04T15:55:00Z">
        <w:r w:rsidRPr="009F769B" w:rsidDel="005534B5">
          <w:rPr>
            <w:rFonts w:ascii="Times New Roman" w:eastAsiaTheme="minorEastAsia" w:hAnsi="Times New Roman" w:cs="Times New Roman"/>
            <w:iCs/>
          </w:rPr>
          <w:delText>i</w:delText>
        </w:r>
      </w:del>
      <w:ins w:id="446" w:author="O'Sullivan, Ronan James" w:date="2023-07-04T15:55:00Z">
        <w:r w:rsidR="005534B5">
          <w:rPr>
            <w:rFonts w:ascii="Times New Roman" w:eastAsiaTheme="minorEastAsia" w:hAnsi="Times New Roman" w:cs="Times New Roman"/>
            <w:iCs/>
          </w:rPr>
          <w:t>I</w:t>
        </w:r>
      </w:ins>
      <w:r w:rsidRPr="009F769B">
        <w:rPr>
          <w:rFonts w:ascii="Times New Roman" w:eastAsiaTheme="minorEastAsia" w:hAnsi="Times New Roman" w:cs="Times New Roman"/>
          <w:iCs/>
        </w:rPr>
        <w:t xml:space="preserve">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&gt;K</m:t>
        </m:r>
      </m:oMath>
      <w:r w:rsidR="004C4A75" w:rsidRPr="009F769B">
        <w:rPr>
          <w:rFonts w:ascii="Times New Roman" w:eastAsiaTheme="minorEastAsia" w:hAnsi="Times New Roman" w:cs="Times New Roman"/>
          <w:iCs/>
        </w:rPr>
        <w:t xml:space="preserve"> (i.e., </w:t>
      </w:r>
      <w:r w:rsidR="00721D58">
        <w:rPr>
          <w:rFonts w:ascii="Times New Roman" w:eastAsiaTheme="minorEastAsia" w:hAnsi="Times New Roman" w:cs="Times New Roman"/>
          <w:iCs/>
        </w:rPr>
        <w:t>when</w:t>
      </w:r>
      <w:r w:rsidR="004C4A75" w:rsidRPr="009F769B">
        <w:rPr>
          <w:rFonts w:ascii="Times New Roman" w:eastAsiaTheme="minorEastAsia" w:hAnsi="Times New Roman" w:cs="Times New Roman"/>
          <w:iCs/>
        </w:rPr>
        <w:t xml:space="preserve"> there </w:t>
      </w:r>
      <w:r w:rsidR="00932DB7">
        <w:rPr>
          <w:rFonts w:ascii="Times New Roman" w:eastAsiaTheme="minorEastAsia" w:hAnsi="Times New Roman" w:cs="Times New Roman"/>
          <w:iCs/>
        </w:rPr>
        <w:t>i</w:t>
      </w:r>
      <w:r w:rsidR="004C4A75" w:rsidRPr="009F769B">
        <w:rPr>
          <w:rFonts w:ascii="Times New Roman" w:eastAsiaTheme="minorEastAsia" w:hAnsi="Times New Roman" w:cs="Times New Roman"/>
          <w:iCs/>
        </w:rPr>
        <w:t xml:space="preserve">s </w:t>
      </w:r>
      <w:del w:id="447" w:author="O'Sullivan, Ronan James" w:date="2023-07-04T15:55:00Z">
        <w:r w:rsidR="004C4A75" w:rsidRPr="009F769B" w:rsidDel="005534B5">
          <w:rPr>
            <w:rFonts w:ascii="Times New Roman" w:eastAsiaTheme="minorEastAsia" w:hAnsi="Times New Roman" w:cs="Times New Roman"/>
            <w:iCs/>
          </w:rPr>
          <w:delText>“</w:delText>
        </w:r>
      </w:del>
      <w:r w:rsidR="004C4A75" w:rsidRPr="009F769B">
        <w:rPr>
          <w:rFonts w:ascii="Times New Roman" w:eastAsiaTheme="minorEastAsia" w:hAnsi="Times New Roman" w:cs="Times New Roman"/>
          <w:iCs/>
        </w:rPr>
        <w:t>reproductive excess</w:t>
      </w:r>
      <w:del w:id="448" w:author="O'Sullivan, Ronan James" w:date="2023-07-04T15:55:00Z">
        <w:r w:rsidR="004C4A75" w:rsidRPr="009F769B" w:rsidDel="005534B5">
          <w:rPr>
            <w:rFonts w:ascii="Times New Roman" w:eastAsiaTheme="minorEastAsia" w:hAnsi="Times New Roman" w:cs="Times New Roman"/>
            <w:iCs/>
          </w:rPr>
          <w:delText>”</w:delText>
        </w:r>
      </w:del>
      <w:r w:rsidR="004C4A75"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only </w:t>
      </w:r>
      <m:oMath>
        <m:r>
          <w:rPr>
            <w:rFonts w:ascii="Cambria Math" w:hAnsi="Cambria Math" w:cs="Times New Roman"/>
          </w:rPr>
          <m:t>K</m:t>
        </m:r>
      </m:oMath>
      <w:r w:rsidRPr="009F769B">
        <w:rPr>
          <w:rFonts w:ascii="Times New Roman" w:eastAsiaTheme="minorEastAsia" w:hAnsi="Times New Roman" w:cs="Times New Roman"/>
          <w:iCs/>
        </w:rPr>
        <w:t xml:space="preserve"> individuals become spawners</w:t>
      </w:r>
      <w:r w:rsidR="00106734" w:rsidRPr="009F769B">
        <w:rPr>
          <w:rFonts w:ascii="Times New Roman" w:eastAsiaTheme="minorEastAsia" w:hAnsi="Times New Roman" w:cs="Times New Roman"/>
          <w:iCs/>
        </w:rPr>
        <w:t xml:space="preserve">, with the surplus assumed to die. </w:t>
      </w:r>
      <w:r w:rsidR="00111CD9" w:rsidRPr="009F769B">
        <w:rPr>
          <w:rFonts w:ascii="Times New Roman" w:eastAsiaTheme="minorEastAsia" w:hAnsi="Times New Roman" w:cs="Times New Roman"/>
          <w:iCs/>
        </w:rPr>
        <w:t xml:space="preserve">To determine which </w:t>
      </w:r>
      <w:del w:id="449" w:author="O'Sullivan, Ronan James" w:date="2023-07-04T15:52:00Z">
        <w:r w:rsidR="00111CD9" w:rsidRPr="009F769B" w:rsidDel="005534B5">
          <w:rPr>
            <w:rFonts w:ascii="Times New Roman" w:eastAsiaTheme="minorEastAsia" w:hAnsi="Times New Roman" w:cs="Times New Roman"/>
            <w:iCs/>
          </w:rPr>
          <w:delText xml:space="preserve">fish </w:delText>
        </w:r>
      </w:del>
      <w:ins w:id="450" w:author="O'Sullivan, Ronan James" w:date="2023-07-04T15:52:00Z">
        <w:r w:rsidR="005534B5">
          <w:rPr>
            <w:rFonts w:ascii="Times New Roman" w:eastAsiaTheme="minorEastAsia" w:hAnsi="Times New Roman" w:cs="Times New Roman"/>
            <w:iCs/>
          </w:rPr>
          <w:t>individuals</w:t>
        </w:r>
        <w:r w:rsidR="005534B5" w:rsidRPr="009F769B">
          <w:rPr>
            <w:rFonts w:ascii="Times New Roman" w:eastAsiaTheme="minorEastAsia" w:hAnsi="Times New Roman" w:cs="Times New Roman"/>
            <w:iCs/>
          </w:rPr>
          <w:t xml:space="preserve"> </w:t>
        </w:r>
      </w:ins>
      <w:r w:rsidR="00111CD9" w:rsidRPr="009F769B">
        <w:rPr>
          <w:rFonts w:ascii="Times New Roman" w:eastAsiaTheme="minorEastAsia" w:hAnsi="Times New Roman" w:cs="Times New Roman"/>
          <w:iCs/>
        </w:rPr>
        <w:t>get</w:t>
      </w:r>
      <w:r w:rsidR="00AB322F" w:rsidRPr="009F769B">
        <w:rPr>
          <w:rFonts w:ascii="Times New Roman" w:eastAsiaTheme="minorEastAsia" w:hAnsi="Times New Roman" w:cs="Times New Roman"/>
          <w:iCs/>
        </w:rPr>
        <w:t xml:space="preserve"> to spawn</w:t>
      </w:r>
      <w:r w:rsidR="00111CD9" w:rsidRPr="009F769B">
        <w:rPr>
          <w:rFonts w:ascii="Times New Roman" w:eastAsiaTheme="minorEastAsia" w:hAnsi="Times New Roman" w:cs="Times New Roman"/>
          <w:iCs/>
        </w:rPr>
        <w:t xml:space="preserve">, </w:t>
      </w:r>
      <w:r w:rsidR="00AB322F" w:rsidRPr="009F769B">
        <w:rPr>
          <w:rFonts w:ascii="Times New Roman" w:eastAsiaTheme="minorEastAsia" w:hAnsi="Times New Roman" w:cs="Times New Roman"/>
          <w:iCs/>
        </w:rPr>
        <w:t xml:space="preserve">individuals </w:t>
      </w:r>
      <w:r w:rsidR="00B807DE">
        <w:rPr>
          <w:rFonts w:ascii="Times New Roman" w:eastAsiaTheme="minorEastAsia" w:hAnsi="Times New Roman" w:cs="Times New Roman"/>
          <w:iCs/>
        </w:rPr>
        <w:t xml:space="preserve">are </w:t>
      </w:r>
      <w:r w:rsidR="00AB322F" w:rsidRPr="009F769B">
        <w:rPr>
          <w:rFonts w:ascii="Times New Roman" w:eastAsiaTheme="minorEastAsia" w:hAnsi="Times New Roman" w:cs="Times New Roman"/>
          <w:iCs/>
        </w:rPr>
        <w:t xml:space="preserve">ranked from top to bottom based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B322F" w:rsidRPr="009F769B">
        <w:rPr>
          <w:rFonts w:ascii="Times New Roman" w:eastAsiaTheme="minorEastAsia" w:hAnsi="Times New Roman" w:cs="Times New Roman"/>
          <w:iCs/>
        </w:rPr>
        <w:t xml:space="preserve"> and only the top </w:t>
      </w:r>
      <m:oMath>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AB322F" w:rsidRPr="009F769B">
        <w:rPr>
          <w:rFonts w:ascii="Times New Roman" w:eastAsiaTheme="minorEastAsia" w:hAnsi="Times New Roman" w:cs="Times New Roman"/>
          <w:iCs/>
        </w:rPr>
        <w:t xml:space="preserve"> fraction of individuals </w:t>
      </w:r>
      <w:r w:rsidR="002A0E72">
        <w:rPr>
          <w:rFonts w:ascii="Times New Roman" w:eastAsiaTheme="minorEastAsia" w:hAnsi="Times New Roman" w:cs="Times New Roman"/>
          <w:iCs/>
        </w:rPr>
        <w:t>a</w:t>
      </w:r>
      <w:r w:rsidR="00AB322F" w:rsidRPr="009F769B">
        <w:rPr>
          <w:rFonts w:ascii="Times New Roman" w:eastAsiaTheme="minorEastAsia" w:hAnsi="Times New Roman" w:cs="Times New Roman"/>
          <w:iCs/>
        </w:rPr>
        <w:t xml:space="preserve">re assigned a spawning slot, which imposes truncational soft selection. For example, if </w:t>
      </w:r>
      <m:oMath>
        <m:r>
          <w:rPr>
            <w:rFonts w:ascii="Cambria Math" w:hAnsi="Cambria Math" w:cs="Times New Roman"/>
          </w:rPr>
          <m:t>K=500</m:t>
        </m:r>
      </m:oMath>
      <w:r w:rsidR="00AB322F"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eastAsiaTheme="minorEastAsia" w:hAnsi="Cambria Math" w:cs="Times New Roman"/>
          </w:rPr>
          <m:t>=600</m:t>
        </m:r>
      </m:oMath>
      <w:r w:rsidR="00AB322F" w:rsidRPr="009F769B">
        <w:rPr>
          <w:rFonts w:ascii="Times New Roman" w:eastAsiaTheme="minorEastAsia" w:hAnsi="Times New Roman" w:cs="Times New Roman"/>
          <w:iCs/>
        </w:rPr>
        <w:t xml:space="preserve">, only 5 out of every 6 recruits gets to spawn, with the </w:t>
      </w:r>
      <w:r w:rsidR="00C83056" w:rsidRPr="009F769B">
        <w:rPr>
          <w:rFonts w:ascii="Times New Roman" w:eastAsiaTheme="minorEastAsia" w:hAnsi="Times New Roman" w:cs="Times New Roman"/>
          <w:iCs/>
        </w:rPr>
        <w:t>top</w:t>
      </w:r>
      <w:r w:rsidR="00AB322F" w:rsidRPr="009F769B">
        <w:rPr>
          <w:rFonts w:ascii="Times New Roman" w:eastAsiaTheme="minorEastAsia" w:hAnsi="Times New Roman" w:cs="Times New Roman"/>
          <w:iCs/>
        </w:rPr>
        <w:t xml:space="preserve"> </w:t>
      </w:r>
      <w:r w:rsidR="00ED3771" w:rsidRPr="009F769B">
        <w:rPr>
          <w:rFonts w:ascii="Times New Roman" w:eastAsiaTheme="minorEastAsia" w:hAnsi="Times New Roman" w:cs="Times New Roman"/>
          <w:iCs/>
        </w:rPr>
        <w:t>83% (</w:t>
      </w:r>
      <m:oMath>
        <m:r>
          <w:rPr>
            <w:rFonts w:ascii="Cambria Math" w:hAnsi="Cambria Math" w:cs="Times New Roman"/>
          </w:rPr>
          <m:t>100×</m:t>
        </m:r>
        <m:f>
          <m:fPr>
            <m:ctrlPr>
              <w:rPr>
                <w:rFonts w:ascii="Cambria Math" w:eastAsiaTheme="minorEastAsia" w:hAnsi="Cambria Math" w:cs="Times New Roman"/>
                <w:i/>
                <w:iCs/>
              </w:rPr>
            </m:ctrlPr>
          </m:fPr>
          <m:num>
            <m:r>
              <w:rPr>
                <w:rFonts w:ascii="Cambria Math" w:eastAsiaTheme="minorEastAsia" w:hAnsi="Cambria Math" w:cs="Times New Roman"/>
              </w:rPr>
              <m:t>500</m:t>
            </m:r>
          </m:num>
          <m:den>
            <m:r>
              <w:rPr>
                <w:rFonts w:ascii="Cambria Math" w:eastAsiaTheme="minorEastAsia" w:hAnsi="Cambria Math" w:cs="Times New Roman"/>
              </w:rPr>
              <m:t>600</m:t>
            </m:r>
          </m:den>
        </m:f>
      </m:oMath>
      <w:r w:rsidR="00ED3771" w:rsidRPr="009F769B">
        <w:rPr>
          <w:rFonts w:ascii="Times New Roman" w:eastAsiaTheme="minorEastAsia" w:hAnsi="Times New Roman" w:cs="Times New Roman"/>
          <w:iCs/>
        </w:rPr>
        <w:t>)</w:t>
      </w:r>
      <w:r w:rsidR="00C83056" w:rsidRPr="009F769B">
        <w:rPr>
          <w:rFonts w:ascii="Times New Roman" w:eastAsiaTheme="minorEastAsia" w:hAnsi="Times New Roman" w:cs="Times New Roman"/>
          <w:iCs/>
        </w:rPr>
        <w:t xml:space="preserve"> </w:t>
      </w:r>
      <w:r w:rsidR="00354585" w:rsidRPr="009F769B">
        <w:rPr>
          <w:rFonts w:ascii="Times New Roman" w:eastAsiaTheme="minorEastAsia" w:hAnsi="Times New Roman" w:cs="Times New Roman"/>
          <w:iCs/>
        </w:rPr>
        <w:t xml:space="preserve">of </w:t>
      </w:r>
      <w:r w:rsidR="00C83056" w:rsidRPr="009F769B">
        <w:rPr>
          <w:rFonts w:ascii="Times New Roman" w:eastAsiaTheme="minorEastAsia" w:hAnsi="Times New Roman" w:cs="Times New Roman"/>
          <w:iCs/>
        </w:rPr>
        <w:t xml:space="preserve">individuals based on </w:t>
      </w:r>
      <w:r w:rsidR="00354585" w:rsidRPr="009F769B">
        <w:rPr>
          <w:rFonts w:ascii="Times New Roman" w:eastAsiaTheme="minorEastAsia" w:hAnsi="Times New Roman" w:cs="Times New Roman"/>
          <w:iCs/>
        </w:rPr>
        <w:t xml:space="preserve">ranked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354585" w:rsidRPr="009F769B">
        <w:rPr>
          <w:rFonts w:ascii="Times New Roman" w:eastAsiaTheme="minorEastAsia" w:hAnsi="Times New Roman" w:cs="Times New Roman"/>
          <w:iCs/>
        </w:rPr>
        <w:t xml:space="preserve"> </w:t>
      </w:r>
      <w:ins w:id="451" w:author="O'Sullivan, Ronan James" w:date="2023-07-04T15:53:00Z">
        <w:r w:rsidR="005534B5">
          <w:rPr>
            <w:rFonts w:ascii="Times New Roman" w:eastAsiaTheme="minorEastAsia" w:hAnsi="Times New Roman" w:cs="Times New Roman"/>
            <w:iCs/>
          </w:rPr>
          <w:t xml:space="preserve">trait values </w:t>
        </w:r>
      </w:ins>
      <w:r w:rsidR="00C83056" w:rsidRPr="009F769B">
        <w:rPr>
          <w:rFonts w:ascii="Times New Roman" w:eastAsiaTheme="minorEastAsia" w:hAnsi="Times New Roman" w:cs="Times New Roman"/>
          <w:iCs/>
        </w:rPr>
        <w:t xml:space="preserve">getting a spawning slot, and the lower 17% failing to spawn. </w:t>
      </w:r>
      <w:r w:rsidR="00BC23B2" w:rsidRPr="009F769B">
        <w:rPr>
          <w:rFonts w:ascii="Times New Roman" w:eastAsiaTheme="minorEastAsia" w:hAnsi="Times New Roman" w:cs="Times New Roman"/>
          <w:iCs/>
        </w:rPr>
        <w:t xml:space="preserve">Thus, the higher the reproductive excess, </w:t>
      </w:r>
      <w:ins w:id="452" w:author="O'Sullivan, Ronan James" w:date="2023-07-04T15:54:00Z">
        <w:r w:rsidR="005534B5">
          <w:rPr>
            <w:rFonts w:ascii="Times New Roman" w:eastAsiaTheme="minorEastAsia" w:hAnsi="Times New Roman" w:cs="Times New Roman"/>
            <w:iCs/>
          </w:rPr>
          <w:t>(</w:t>
        </w:r>
      </w:ins>
      <w:r w:rsidR="00BC23B2" w:rsidRPr="009F769B">
        <w:rPr>
          <w:rFonts w:ascii="Times New Roman" w:eastAsiaTheme="minorEastAsia" w:hAnsi="Times New Roman" w:cs="Times New Roman"/>
          <w:iCs/>
        </w:rPr>
        <w:t>i.e., the more recruits there are relative to spawning slots</w:t>
      </w:r>
      <w:ins w:id="453" w:author="O'Sullivan, Ronan James" w:date="2023-07-04T15:54:00Z">
        <w:r w:rsidR="005534B5">
          <w:rPr>
            <w:rFonts w:ascii="Times New Roman" w:eastAsiaTheme="minorEastAsia" w:hAnsi="Times New Roman" w:cs="Times New Roman"/>
            <w:iCs/>
          </w:rPr>
          <w:t>)</w:t>
        </w:r>
      </w:ins>
      <w:r w:rsidR="00BC23B2" w:rsidRPr="009F769B">
        <w:rPr>
          <w:rFonts w:ascii="Times New Roman" w:eastAsiaTheme="minorEastAsia" w:hAnsi="Times New Roman" w:cs="Times New Roman"/>
          <w:iCs/>
        </w:rPr>
        <w:t>, the stronger the</w:t>
      </w:r>
      <w:ins w:id="454" w:author="O'Sullivan, Ronan James" w:date="2023-07-04T15:54:00Z">
        <w:r w:rsidR="005534B5">
          <w:rPr>
            <w:rFonts w:ascii="Times New Roman" w:eastAsiaTheme="minorEastAsia" w:hAnsi="Times New Roman" w:cs="Times New Roman"/>
            <w:iCs/>
          </w:rPr>
          <w:t xml:space="preserve"> strength of</w:t>
        </w:r>
      </w:ins>
      <w:r w:rsidR="00BC23B2" w:rsidRPr="009F769B">
        <w:rPr>
          <w:rFonts w:ascii="Times New Roman" w:eastAsiaTheme="minorEastAsia" w:hAnsi="Times New Roman" w:cs="Times New Roman"/>
          <w:iCs/>
        </w:rPr>
        <w:t xml:space="preserve"> truncational soft selection. </w:t>
      </w:r>
      <w:del w:id="455" w:author="O'Sullivan, Ronan James" w:date="2023-07-04T15:54:00Z">
        <w:r w:rsidR="0069772C" w:rsidRPr="009F769B" w:rsidDel="005534B5">
          <w:rPr>
            <w:rFonts w:ascii="Times New Roman" w:eastAsiaTheme="minorEastAsia" w:hAnsi="Times New Roman" w:cs="Times New Roman"/>
            <w:iCs/>
          </w:rPr>
          <w:delText xml:space="preserve">No soft selection occurs </w:delText>
        </w:r>
      </w:del>
      <w:r w:rsidR="0069772C" w:rsidRPr="009F769B">
        <w:rPr>
          <w:rFonts w:ascii="Times New Roman" w:eastAsiaTheme="minorEastAsia" w:hAnsi="Times New Roman" w:cs="Times New Roman"/>
          <w:iCs/>
        </w:rPr>
        <w:t xml:space="preserve">when there are fewer recruits than spawning slots. </w:t>
      </w:r>
    </w:p>
    <w:p w14:paraId="406F7C3E" w14:textId="77777777" w:rsidR="00F72438" w:rsidRPr="009F769B" w:rsidRDefault="00F72438" w:rsidP="006D081A">
      <w:pPr>
        <w:spacing w:line="480" w:lineRule="auto"/>
        <w:jc w:val="both"/>
        <w:rPr>
          <w:rFonts w:ascii="Times New Roman" w:hAnsi="Times New Roman" w:cs="Times New Roman"/>
        </w:rPr>
      </w:pPr>
    </w:p>
    <w:p w14:paraId="307B6D7C" w14:textId="45BFC23E"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t xml:space="preserve">3. </w:t>
      </w:r>
      <w:r w:rsidR="00EC4603" w:rsidRPr="009F769B">
        <w:rPr>
          <w:rFonts w:ascii="Times New Roman" w:hAnsi="Times New Roman" w:cs="Times New Roman"/>
          <w:i/>
          <w:iCs/>
        </w:rPr>
        <w:t>Mating and reproduction</w:t>
      </w:r>
    </w:p>
    <w:p w14:paraId="74B7C5B1" w14:textId="055DDEAD" w:rsidR="007347A6" w:rsidRPr="009F769B" w:rsidRDefault="002B2873" w:rsidP="006D081A">
      <w:pPr>
        <w:spacing w:line="480" w:lineRule="auto"/>
        <w:jc w:val="both"/>
        <w:rPr>
          <w:rFonts w:ascii="Times New Roman" w:hAnsi="Times New Roman" w:cs="Times New Roman"/>
        </w:rPr>
      </w:pPr>
      <w:r>
        <w:rPr>
          <w:rFonts w:ascii="Times New Roman" w:hAnsi="Times New Roman" w:cs="Times New Roman"/>
        </w:rPr>
        <w:t>I</w:t>
      </w:r>
      <w:r w:rsidR="00966AFB" w:rsidRPr="009F769B">
        <w:rPr>
          <w:rFonts w:ascii="Times New Roman" w:hAnsi="Times New Roman" w:cs="Times New Roman"/>
        </w:rPr>
        <w:t>ndividuals assigned spawning sites then undergo random mating.</w:t>
      </w:r>
      <w:r w:rsidR="00124C88" w:rsidRPr="009F769B">
        <w:rPr>
          <w:rFonts w:ascii="Times New Roman" w:hAnsi="Times New Roman" w:cs="Times New Roman"/>
        </w:rPr>
        <w:t xml:space="preserve"> Separate sexes are not considered, so random hermaphroditic mating based on a classic Wright-Fisher model is assumed. Each individual has an equal chance of becoming a parent, and each individual can produce more than one offspring (or no offspring), which guarantees an approximately Poisson distribution of offspring number per parent</w:t>
      </w:r>
      <w:r w:rsidR="001F6CDA">
        <w:rPr>
          <w:rFonts w:ascii="Times New Roman" w:hAnsi="Times New Roman" w:cs="Times New Roman"/>
        </w:rPr>
        <w:t xml:space="preserve"> </w:t>
      </w:r>
      <w:r w:rsidR="001F6CDA">
        <w:rPr>
          <w:rFonts w:ascii="Times New Roman" w:hAnsi="Times New Roman" w:cs="Times New Roman"/>
        </w:rPr>
        <w:fldChar w:fldCharType="begin"/>
      </w:r>
      <w:r w:rsidR="001F6CDA">
        <w:rPr>
          <w:rFonts w:ascii="Times New Roman" w:hAnsi="Times New Roman" w:cs="Times New Roman"/>
        </w:rPr>
        <w:instrText xml:space="preserve"> ADDIN ZOTERO_ITEM CSL_CITATION {"citationID":"ECSUEeYy","properties":{"formattedCitation":"(Waples 2022)","plainCitation":"(Waples 2022)","noteIndex":0},"citationItems":[{"id":1910,"uris":["http://zotero.org/users/2160202/items/XDUHVMMF"],"itemData":{"id":1910,"type":"article-journal","abstract":"The Wright–Fisher model, which directs how matings occur and how genes are transmitted across generations, has long been a lynchpin of evolutionary biology. This model is elegantly simple, analytically tractable and easy to implement, but it has one serious limitation: essentially no real species satisfies its many assumptions. With growing awareness of the importance of jointly considering both ecology and evolution in eco-evolutionary models, this limitation has become more apparent, causing many researchers to search for more realistic simulation models. A recently described variation retains most of the Wright–Fisher simplicity but provides greater flexibility to accommodate departures from model assumptions. This generalized Wright–Fisher model relaxes the assumption that all individuals have identical expected reproductive success by introducing a vector of parental weights w that specifies relative probabilities different individuals have of producing offspring. With parental weights specified this way, expectations of key demographic parameters are simple functions of w. This allows researchers to quantitatively predict the consequences of non-Wright–Fisher features incorporated into their models. An important limitation of the Wright–Fisher model is that it assumes discrete generations, whereas most real species are age structured. Here I show how an algorithm (TheWeight) that implements the generalized Wright–Fisher model can be used to model evolution in age-structured populations with overlapping generations. Worked examples illustrate simulation of seasonal and lifetime reproductive success and show how the user can pick vectors of weights expected to produce a desired level of reproductive skew or a desired Ne/N ratio. Alternatively, weights can be associated with heritable traits to provide a simple, quantitative way to model natural selection. Using TheWeight, it is easy to generate positive or negative correlations of individual reproductive success over time, thus allowing explicit modelling of common biological processes like skip breeding and persistent individual differences. Code is provided to implement basic features of TheWeight and applications described here, including one scenario implemented in SLiM. However, required coding changes to the Wright–Fisher model are modest, so the real value of the new algorithm is to encourage users to adopt its features into their own or others' models.","container-title":"Methods in Ecology and Evolution","DOI":"10.1111/2041-210X.13926","ISSN":"2041-210X","issue":"9","language":"en","license":"Published 2022. This article is a U.S. Government work and is in the public domain in the USA.","note":"_eprint: https://onlinelibrary.wiley.com/doi/pdf/10.1111/2041-210X.13926","page":"2030-2041","source":"Wiley Online Library","title":"TheWeight: A simple and flexible algorithm for simulating non-ideal, age-structured populations","title-short":"TheWeight","volume":"13","author":[{"family":"Waples","given":"Robin S."}],"issued":{"date-parts":[["2022"]]}}}],"schema":"https://github.com/citation-style-language/schema/raw/master/csl-citation.json"} </w:instrText>
      </w:r>
      <w:r w:rsidR="001F6CDA">
        <w:rPr>
          <w:rFonts w:ascii="Times New Roman" w:hAnsi="Times New Roman" w:cs="Times New Roman"/>
        </w:rPr>
        <w:fldChar w:fldCharType="separate"/>
      </w:r>
      <w:r w:rsidR="001F6CDA" w:rsidRPr="001F6CDA">
        <w:rPr>
          <w:rFonts w:ascii="Times New Roman" w:hAnsi="Times New Roman" w:cs="Times New Roman"/>
        </w:rPr>
        <w:t>(Waples 2022)</w:t>
      </w:r>
      <w:r w:rsidR="001F6CDA">
        <w:rPr>
          <w:rFonts w:ascii="Times New Roman" w:hAnsi="Times New Roman" w:cs="Times New Roman"/>
        </w:rPr>
        <w:fldChar w:fldCharType="end"/>
      </w:r>
      <w:r w:rsidR="00124C88" w:rsidRPr="009F769B">
        <w:rPr>
          <w:rFonts w:ascii="Times New Roman" w:hAnsi="Times New Roman" w:cs="Times New Roman"/>
        </w:rPr>
        <w:t>.</w:t>
      </w:r>
      <w:r w:rsidR="00236683" w:rsidRPr="009F769B">
        <w:rPr>
          <w:rFonts w:ascii="Times New Roman" w:hAnsi="Times New Roman" w:cs="Times New Roman"/>
        </w:rPr>
        <w:t xml:space="preserve"> </w:t>
      </w:r>
      <w:r w:rsidR="00E97DB0" w:rsidRPr="009F769B">
        <w:rPr>
          <w:rFonts w:ascii="Times New Roman" w:hAnsi="Times New Roman" w:cs="Times New Roman"/>
        </w:rPr>
        <w:t>The total number of new offspring equal</w:t>
      </w:r>
      <w:r w:rsidR="001F6CDA">
        <w:rPr>
          <w:rFonts w:ascii="Times New Roman" w:hAnsi="Times New Roman" w:cs="Times New Roman"/>
        </w:rPr>
        <w:t>s</w:t>
      </w:r>
      <w:r w:rsidR="00E97DB0" w:rsidRPr="009F769B">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E97DB0" w:rsidRPr="009F769B">
        <w:rPr>
          <w:rFonts w:ascii="Times New Roman" w:eastAsiaTheme="minorEastAsia" w:hAnsi="Times New Roman" w:cs="Times New Roman"/>
          <w:iCs/>
        </w:rPr>
        <w:t xml:space="preserve">, </w:t>
      </w:r>
      <w:r w:rsidR="00E97DB0" w:rsidRPr="009F769B">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E97DB0" w:rsidRPr="009F769B">
        <w:rPr>
          <w:rFonts w:ascii="Times New Roman" w:hAnsi="Times New Roman" w:cs="Times New Roman"/>
        </w:rPr>
        <w:t xml:space="preserve"> </w:t>
      </w:r>
      <w:r w:rsidR="001F6CDA">
        <w:rPr>
          <w:rFonts w:ascii="Times New Roman" w:hAnsi="Times New Roman" w:cs="Times New Roman"/>
        </w:rPr>
        <w:t>i</w:t>
      </w:r>
      <w:r w:rsidR="00E97DB0" w:rsidRPr="009F769B">
        <w:rPr>
          <w:rFonts w:ascii="Times New Roman" w:hAnsi="Times New Roman" w:cs="Times New Roman"/>
        </w:rPr>
        <w:t xml:space="preserve">s the number of spawners and </w:t>
      </w:r>
      <m:oMath>
        <m:r>
          <w:rPr>
            <w:rFonts w:ascii="Cambria Math" w:hAnsi="Cambria Math" w:cs="Times New Roman"/>
          </w:rPr>
          <m:t>k</m:t>
        </m:r>
      </m:oMath>
      <w:r w:rsidR="00E97DB0" w:rsidRPr="009F769B">
        <w:rPr>
          <w:rFonts w:ascii="Times New Roman" w:hAnsi="Times New Roman" w:cs="Times New Roman"/>
        </w:rPr>
        <w:t xml:space="preserve"> the fecundity (number of offspring per parent).</w:t>
      </w:r>
      <w:r w:rsidR="009B0D2A" w:rsidRPr="009F769B">
        <w:rPr>
          <w:rFonts w:ascii="Times New Roman" w:hAnsi="Times New Roman" w:cs="Times New Roman"/>
        </w:rPr>
        <w:t xml:space="preserve"> In reality, salmonid fishes can produce hundreds to thousands of eggs, depending on female size, but </w:t>
      </w:r>
      <w:del w:id="456" w:author="O'Sullivan, Ronan James" w:date="2023-07-04T15:56:00Z">
        <w:r w:rsidR="009B0D2A" w:rsidRPr="009F769B" w:rsidDel="005534B5">
          <w:rPr>
            <w:rFonts w:ascii="Times New Roman" w:hAnsi="Times New Roman" w:cs="Times New Roman"/>
          </w:rPr>
          <w:delText xml:space="preserve">here </w:delText>
        </w:r>
      </w:del>
      <w:r w:rsidR="009B0D2A" w:rsidRPr="009F769B">
        <w:rPr>
          <w:rFonts w:ascii="Times New Roman" w:hAnsi="Times New Roman" w:cs="Times New Roman"/>
        </w:rPr>
        <w:t>for</w:t>
      </w:r>
      <w:ins w:id="457" w:author="O'Sullivan, Ronan James" w:date="2023-07-04T15:56:00Z">
        <w:r w:rsidR="005534B5">
          <w:rPr>
            <w:rFonts w:ascii="Times New Roman" w:hAnsi="Times New Roman" w:cs="Times New Roman"/>
          </w:rPr>
          <w:t xml:space="preserve"> computational</w:t>
        </w:r>
      </w:ins>
      <w:r w:rsidR="009B0D2A" w:rsidRPr="009F769B">
        <w:rPr>
          <w:rFonts w:ascii="Times New Roman" w:hAnsi="Times New Roman" w:cs="Times New Roman"/>
        </w:rPr>
        <w:t xml:space="preserve"> </w:t>
      </w:r>
      <w:r w:rsidR="00DD6C54">
        <w:rPr>
          <w:rFonts w:ascii="Times New Roman" w:hAnsi="Times New Roman" w:cs="Times New Roman"/>
        </w:rPr>
        <w:t>efficiency</w:t>
      </w:r>
      <w:ins w:id="458" w:author="O'Sullivan, Ronan James" w:date="2023-07-04T15:56:00Z">
        <w:r w:rsidR="005534B5">
          <w:rPr>
            <w:rFonts w:ascii="Times New Roman" w:hAnsi="Times New Roman" w:cs="Times New Roman"/>
          </w:rPr>
          <w:t xml:space="preserve"> we set</w:t>
        </w:r>
      </w:ins>
      <w:r w:rsidR="009B0D2A" w:rsidRPr="009F769B">
        <w:rPr>
          <w:rFonts w:ascii="Times New Roman" w:hAnsi="Times New Roman" w:cs="Times New Roman"/>
        </w:rPr>
        <w:t xml:space="preserve"> </w:t>
      </w:r>
      <m:oMath>
        <m:r>
          <w:rPr>
            <w:rFonts w:ascii="Cambria Math" w:hAnsi="Cambria Math" w:cs="Times New Roman"/>
          </w:rPr>
          <m:t>k</m:t>
        </m:r>
        <m:r>
          <w:rPr>
            <w:rFonts w:ascii="Cambria Math" w:eastAsiaTheme="minorEastAsia" w:hAnsi="Cambria Math" w:cs="Times New Roman"/>
          </w:rPr>
          <m:t>=2</m:t>
        </m:r>
      </m:oMath>
      <w:r w:rsidR="009B0D2A" w:rsidRPr="009F769B">
        <w:rPr>
          <w:rFonts w:ascii="Times New Roman" w:eastAsiaTheme="minorEastAsia" w:hAnsi="Times New Roman" w:cs="Times New Roman"/>
          <w:iCs/>
        </w:rPr>
        <w:t>. This is effectively equivalent to assuming random mortality of zygotes up to the smolt stage, such that each parent produces an average of two smolts</w:t>
      </w:r>
      <w:ins w:id="459" w:author="O'Sullivan, Ronan James" w:date="2023-07-04T15:57:00Z">
        <w:r w:rsidR="005534B5">
          <w:rPr>
            <w:rFonts w:ascii="Times New Roman" w:eastAsiaTheme="minorEastAsia" w:hAnsi="Times New Roman" w:cs="Times New Roman"/>
            <w:iCs/>
          </w:rPr>
          <w:t xml:space="preserve">. In other words, </w:t>
        </w:r>
      </w:ins>
      <w:del w:id="460" w:author="O'Sullivan, Ronan James" w:date="2023-07-04T15:57:00Z">
        <w:r w:rsidR="009B0D2A" w:rsidRPr="009F769B" w:rsidDel="005534B5">
          <w:rPr>
            <w:rFonts w:ascii="Times New Roman" w:eastAsiaTheme="minorEastAsia" w:hAnsi="Times New Roman" w:cs="Times New Roman"/>
            <w:iCs/>
          </w:rPr>
          <w:delText xml:space="preserve">, </w:delText>
        </w:r>
      </w:del>
      <w:del w:id="461" w:author="O'Sullivan, Ronan James" w:date="2023-07-04T15:56:00Z">
        <w:r w:rsidR="009B0D2A" w:rsidRPr="009F769B" w:rsidDel="005534B5">
          <w:rPr>
            <w:rFonts w:ascii="Times New Roman" w:eastAsiaTheme="minorEastAsia" w:hAnsi="Times New Roman" w:cs="Times New Roman"/>
            <w:iCs/>
          </w:rPr>
          <w:delText xml:space="preserve">i.e., </w:delText>
        </w:r>
      </w:del>
      <w:r w:rsidR="009B0D2A" w:rsidRPr="009F769B">
        <w:rPr>
          <w:rFonts w:ascii="Times New Roman" w:eastAsiaTheme="minorEastAsia" w:hAnsi="Times New Roman" w:cs="Times New Roman"/>
          <w:iCs/>
        </w:rPr>
        <w:t xml:space="preserve">all freshwater mortality is subsumed into </w:t>
      </w:r>
      <m:oMath>
        <m:r>
          <w:rPr>
            <w:rFonts w:ascii="Cambria Math" w:hAnsi="Cambria Math" w:cs="Times New Roman"/>
          </w:rPr>
          <m:t>k</m:t>
        </m:r>
      </m:oMath>
      <w:r w:rsidR="009B0D2A" w:rsidRPr="009F769B">
        <w:rPr>
          <w:rFonts w:ascii="Times New Roman" w:eastAsiaTheme="minorEastAsia" w:hAnsi="Times New Roman" w:cs="Times New Roman"/>
          <w:iCs/>
        </w:rPr>
        <w:t>.</w:t>
      </w:r>
    </w:p>
    <w:p w14:paraId="5E80C22D" w14:textId="2F98D555" w:rsidR="00EC4603" w:rsidRDefault="007535DD" w:rsidP="006D081A">
      <w:pPr>
        <w:spacing w:line="480" w:lineRule="auto"/>
        <w:jc w:val="both"/>
        <w:rPr>
          <w:ins w:id="462" w:author="O'Sullivan, Ronan James" w:date="2023-07-04T16:24:00Z"/>
          <w:rFonts w:ascii="Times New Roman" w:eastAsiaTheme="minorEastAsia" w:hAnsi="Times New Roman" w:cs="Times New Roman"/>
          <w:iCs/>
        </w:rPr>
      </w:pPr>
      <w:r w:rsidRPr="009F769B">
        <w:rPr>
          <w:rFonts w:ascii="Times New Roman" w:hAnsi="Times New Roman" w:cs="Times New Roman"/>
        </w:rPr>
        <w:lastRenderedPageBreak/>
        <w:t xml:space="preserve">During reproduction, new empty genotype matrices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05ECC" w:rsidRPr="009F769B">
        <w:rPr>
          <w:rFonts w:ascii="Times New Roman" w:eastAsiaTheme="minorEastAsia" w:hAnsi="Times New Roman" w:cs="Times New Roman"/>
          <w:iCs/>
        </w:rPr>
        <w:t>, each of dimension</w:t>
      </w:r>
      <w:r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60 columns, </w:t>
      </w:r>
      <w:r w:rsidRPr="009F769B">
        <w:rPr>
          <w:rFonts w:ascii="Times New Roman" w:eastAsiaTheme="minorEastAsia" w:hAnsi="Times New Roman" w:cs="Times New Roman"/>
          <w:iCs/>
        </w:rPr>
        <w:t xml:space="preserve">are set up </w:t>
      </w:r>
      <w:r w:rsidRPr="009F769B">
        <w:rPr>
          <w:rFonts w:ascii="Times New Roman" w:hAnsi="Times New Roman" w:cs="Times New Roman"/>
        </w:rPr>
        <w:t>to store the offspring genotypes for each quantitative trait</w:t>
      </w:r>
      <w:r w:rsidR="00105ECC" w:rsidRPr="009F769B">
        <w:rPr>
          <w:rFonts w:ascii="Times New Roman" w:hAnsi="Times New Roman" w:cs="Times New Roman"/>
        </w:rPr>
        <w:t xml:space="preserve">,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105ECC" w:rsidRPr="009F769B">
        <w:rPr>
          <w:rFonts w:ascii="Times New Roman" w:eastAsiaTheme="minorEastAsia" w:hAnsi="Times New Roman" w:cs="Times New Roman"/>
          <w:iCs/>
        </w:rPr>
        <w:t xml:space="preserve"> is the total number of offspring produced. Similarly, </w:t>
      </w:r>
      <w:r w:rsidR="00105ECC" w:rsidRPr="009F769B">
        <w:rPr>
          <w:rFonts w:ascii="Times New Roman" w:hAnsi="Times New Roman" w:cs="Times New Roman"/>
        </w:rPr>
        <w:t xml:space="preserve">an empty genotype matrix for the neutral trait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two columns </w:t>
      </w:r>
      <w:del w:id="463" w:author="O'Sullivan, Ronan James" w:date="2023-07-04T15:57:00Z">
        <w:r w:rsidR="00105ECC" w:rsidRPr="009F769B" w:rsidDel="005534B5">
          <w:rPr>
            <w:rFonts w:ascii="Times New Roman" w:eastAsiaTheme="minorEastAsia" w:hAnsi="Times New Roman" w:cs="Times New Roman"/>
            <w:iCs/>
          </w:rPr>
          <w:delText xml:space="preserve">was </w:delText>
        </w:r>
      </w:del>
      <w:ins w:id="464" w:author="O'Sullivan, Ronan James" w:date="2023-07-04T15:57:00Z">
        <w:r w:rsidR="005534B5">
          <w:rPr>
            <w:rFonts w:ascii="Times New Roman" w:eastAsiaTheme="minorEastAsia" w:hAnsi="Times New Roman" w:cs="Times New Roman"/>
            <w:iCs/>
          </w:rPr>
          <w:t>is</w:t>
        </w:r>
        <w:r w:rsidR="005534B5" w:rsidRPr="009F769B">
          <w:rPr>
            <w:rFonts w:ascii="Times New Roman" w:eastAsiaTheme="minorEastAsia" w:hAnsi="Times New Roman" w:cs="Times New Roman"/>
            <w:iCs/>
          </w:rPr>
          <w:t xml:space="preserve"> </w:t>
        </w:r>
      </w:ins>
      <w:r w:rsidR="00105ECC" w:rsidRPr="009F769B">
        <w:rPr>
          <w:rFonts w:ascii="Times New Roman" w:eastAsiaTheme="minorEastAsia" w:hAnsi="Times New Roman" w:cs="Times New Roman"/>
          <w:iCs/>
        </w:rPr>
        <w:t xml:space="preserve">set up. </w:t>
      </w:r>
      <w:r w:rsidR="0004562A" w:rsidRPr="009F769B">
        <w:rPr>
          <w:rFonts w:ascii="Times New Roman" w:eastAsiaTheme="minorEastAsia" w:hAnsi="Times New Roman" w:cs="Times New Roman"/>
          <w:iCs/>
        </w:rPr>
        <w:t xml:space="preserve">For each offspring, two parents are drawn at random from the pool of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4562A" w:rsidRPr="009F769B">
        <w:rPr>
          <w:rFonts w:ascii="Times New Roman" w:eastAsiaTheme="minorEastAsia" w:hAnsi="Times New Roman" w:cs="Times New Roman"/>
          <w:iCs/>
        </w:rPr>
        <w:t xml:space="preserve"> spawners by sampling with replacement. For each locus for each trait, the first offspring allele is drawn at random from the two alleles carried by parent 1 at that locus, and the second offspring allele is drawn at random from the two alleles carried by parent 2. This</w:t>
      </w:r>
      <w:ins w:id="465" w:author="O'Sullivan, Ronan James" w:date="2023-07-04T15:58:00Z">
        <w:r w:rsidR="005534B5">
          <w:rPr>
            <w:rFonts w:ascii="Times New Roman" w:eastAsiaTheme="minorEastAsia" w:hAnsi="Times New Roman" w:cs="Times New Roman"/>
            <w:iCs/>
          </w:rPr>
          <w:t>, th</w:t>
        </w:r>
      </w:ins>
      <w:ins w:id="466" w:author="O'Sullivan, Ronan James" w:date="2023-07-04T15:59:00Z">
        <w:r w:rsidR="005534B5">
          <w:rPr>
            <w:rFonts w:ascii="Times New Roman" w:eastAsiaTheme="minorEastAsia" w:hAnsi="Times New Roman" w:cs="Times New Roman"/>
            <w:iCs/>
          </w:rPr>
          <w:t>us,</w:t>
        </w:r>
      </w:ins>
      <w:r w:rsidR="0004562A" w:rsidRPr="009F769B">
        <w:rPr>
          <w:rFonts w:ascii="Times New Roman" w:eastAsiaTheme="minorEastAsia" w:hAnsi="Times New Roman" w:cs="Times New Roman"/>
          <w:iCs/>
        </w:rPr>
        <w:t xml:space="preserve"> </w:t>
      </w:r>
      <w:del w:id="467" w:author="O'Sullivan, Ronan James" w:date="2023-07-04T15:58:00Z">
        <w:r w:rsidR="0004562A" w:rsidRPr="009F769B" w:rsidDel="005534B5">
          <w:rPr>
            <w:rFonts w:ascii="Times New Roman" w:eastAsiaTheme="minorEastAsia" w:hAnsi="Times New Roman" w:cs="Times New Roman"/>
            <w:iCs/>
          </w:rPr>
          <w:delText xml:space="preserve">thus </w:delText>
        </w:r>
      </w:del>
      <w:r w:rsidR="0004562A" w:rsidRPr="009F769B">
        <w:rPr>
          <w:rFonts w:ascii="Times New Roman" w:eastAsiaTheme="minorEastAsia" w:hAnsi="Times New Roman" w:cs="Times New Roman"/>
          <w:iCs/>
        </w:rPr>
        <w:t xml:space="preserve">simulates </w:t>
      </w:r>
      <w:r w:rsidR="00F64276" w:rsidRPr="009F769B">
        <w:rPr>
          <w:rFonts w:ascii="Times New Roman" w:eastAsiaTheme="minorEastAsia" w:hAnsi="Times New Roman" w:cs="Times New Roman"/>
          <w:iCs/>
        </w:rPr>
        <w:t>random segregation and random assortment of alleles into gametes</w:t>
      </w:r>
      <w:ins w:id="468" w:author="O'Sullivan, Ronan James" w:date="2023-07-04T15:59:00Z">
        <w:r w:rsidR="005534B5">
          <w:rPr>
            <w:rFonts w:ascii="Times New Roman" w:eastAsiaTheme="minorEastAsia" w:hAnsi="Times New Roman" w:cs="Times New Roman"/>
            <w:iCs/>
          </w:rPr>
          <w:t xml:space="preserve"> (</w:t>
        </w:r>
      </w:ins>
      <w:del w:id="469" w:author="O'Sullivan, Ronan James" w:date="2023-07-04T15:59:00Z">
        <w:r w:rsidR="00F64276" w:rsidRPr="009F769B" w:rsidDel="005534B5">
          <w:rPr>
            <w:rFonts w:ascii="Times New Roman" w:eastAsiaTheme="minorEastAsia" w:hAnsi="Times New Roman" w:cs="Times New Roman"/>
            <w:iCs/>
          </w:rPr>
          <w:delText xml:space="preserve">, </w:delText>
        </w:r>
      </w:del>
      <w:r w:rsidR="00F64276" w:rsidRPr="009F769B">
        <w:rPr>
          <w:rFonts w:ascii="Times New Roman" w:eastAsiaTheme="minorEastAsia" w:hAnsi="Times New Roman" w:cs="Times New Roman"/>
          <w:iCs/>
        </w:rPr>
        <w:t>on the assumption that loci are unlinked</w:t>
      </w:r>
      <w:ins w:id="470" w:author="O'Sullivan, Ronan James" w:date="2023-07-04T15:59:00Z">
        <w:r w:rsidR="005534B5">
          <w:rPr>
            <w:rFonts w:ascii="Times New Roman" w:eastAsiaTheme="minorEastAsia" w:hAnsi="Times New Roman" w:cs="Times New Roman"/>
            <w:iCs/>
          </w:rPr>
          <w:t>)</w:t>
        </w:r>
      </w:ins>
      <w:del w:id="471" w:author="O'Sullivan, Ronan James" w:date="2023-07-04T15:58:00Z">
        <w:r w:rsidR="00F64276" w:rsidRPr="009F769B" w:rsidDel="005534B5">
          <w:rPr>
            <w:rFonts w:ascii="Times New Roman" w:eastAsiaTheme="minorEastAsia" w:hAnsi="Times New Roman" w:cs="Times New Roman"/>
            <w:iCs/>
          </w:rPr>
          <w:delText xml:space="preserve"> (on separate chromosomes, or far enough apart on the same chromosome that no recombination occurs)</w:delText>
        </w:r>
        <w:r w:rsidR="00024FF3" w:rsidDel="005534B5">
          <w:rPr>
            <w:rFonts w:ascii="Times New Roman" w:eastAsiaTheme="minorEastAsia" w:hAnsi="Times New Roman" w:cs="Times New Roman"/>
            <w:iCs/>
          </w:rPr>
          <w:delText xml:space="preserve">, followed </w:delText>
        </w:r>
      </w:del>
      <w:ins w:id="472" w:author="O'Sullivan, Ronan James" w:date="2023-07-04T15:59:00Z">
        <w:r w:rsidR="005534B5">
          <w:rPr>
            <w:rFonts w:ascii="Times New Roman" w:eastAsiaTheme="minorEastAsia" w:hAnsi="Times New Roman" w:cs="Times New Roman"/>
            <w:iCs/>
          </w:rPr>
          <w:t>, followed b</w:t>
        </w:r>
      </w:ins>
      <w:del w:id="473" w:author="O'Sullivan, Ronan James" w:date="2023-07-04T15:58:00Z">
        <w:r w:rsidR="00024FF3" w:rsidDel="005534B5">
          <w:rPr>
            <w:rFonts w:ascii="Times New Roman" w:eastAsiaTheme="minorEastAsia" w:hAnsi="Times New Roman" w:cs="Times New Roman"/>
            <w:iCs/>
          </w:rPr>
          <w:delText>b</w:delText>
        </w:r>
      </w:del>
      <w:r w:rsidR="00024FF3">
        <w:rPr>
          <w:rFonts w:ascii="Times New Roman" w:eastAsiaTheme="minorEastAsia" w:hAnsi="Times New Roman" w:cs="Times New Roman"/>
          <w:iCs/>
        </w:rPr>
        <w:t>y random fertilisation</w:t>
      </w:r>
      <w:r w:rsidR="00F64276" w:rsidRPr="009F769B">
        <w:rPr>
          <w:rFonts w:ascii="Times New Roman" w:eastAsiaTheme="minorEastAsia" w:hAnsi="Times New Roman" w:cs="Times New Roman"/>
          <w:iCs/>
        </w:rPr>
        <w:t xml:space="preserve">. </w:t>
      </w:r>
      <w:r w:rsidR="004B0B5C" w:rsidRPr="009F769B">
        <w:rPr>
          <w:rFonts w:ascii="Times New Roman" w:eastAsiaTheme="minorEastAsia" w:hAnsi="Times New Roman" w:cs="Times New Roman"/>
          <w:iCs/>
        </w:rPr>
        <w:t xml:space="preserve">This process is repeated across all loci until the new offspring genotype matrices have been </w:t>
      </w:r>
      <w:ins w:id="474" w:author="O'Sullivan, Ronan James" w:date="2023-07-04T16:00:00Z">
        <w:r w:rsidR="005534B5">
          <w:rPr>
            <w:rFonts w:ascii="Times New Roman" w:eastAsiaTheme="minorEastAsia" w:hAnsi="Times New Roman" w:cs="Times New Roman"/>
            <w:iCs/>
          </w:rPr>
          <w:t xml:space="preserve">fully </w:t>
        </w:r>
      </w:ins>
      <w:r w:rsidR="004B0B5C" w:rsidRPr="009F769B">
        <w:rPr>
          <w:rFonts w:ascii="Times New Roman" w:eastAsiaTheme="minorEastAsia" w:hAnsi="Times New Roman" w:cs="Times New Roman"/>
          <w:iCs/>
        </w:rPr>
        <w:t xml:space="preserve">populated with 1s and 0s. </w:t>
      </w:r>
    </w:p>
    <w:p w14:paraId="153CE86F" w14:textId="77777777" w:rsidR="00F72438" w:rsidRPr="009F769B" w:rsidRDefault="00F72438" w:rsidP="006D081A">
      <w:pPr>
        <w:spacing w:line="480" w:lineRule="auto"/>
        <w:jc w:val="both"/>
        <w:rPr>
          <w:rFonts w:ascii="Times New Roman" w:hAnsi="Times New Roman" w:cs="Times New Roman"/>
        </w:rPr>
      </w:pPr>
    </w:p>
    <w:p w14:paraId="696839DD" w14:textId="470CFCB8"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t xml:space="preserve">4. </w:t>
      </w:r>
      <w:r w:rsidR="00EC4603" w:rsidRPr="009F769B">
        <w:rPr>
          <w:rFonts w:ascii="Times New Roman" w:hAnsi="Times New Roman" w:cs="Times New Roman"/>
          <w:i/>
          <w:iCs/>
        </w:rPr>
        <w:t>Hard selection filter</w:t>
      </w:r>
    </w:p>
    <w:p w14:paraId="17ACDC2A" w14:textId="5E81E6BF" w:rsidR="001E3B34"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t xml:space="preserve">In this next step, offspring phenotypes </w:t>
      </w:r>
      <w:r w:rsidR="00BF7DBF" w:rsidRPr="009F769B">
        <w:rPr>
          <w:rFonts w:ascii="Times New Roman" w:hAnsi="Times New Roman" w:cs="Times New Roman"/>
        </w:rPr>
        <w:t>are</w:t>
      </w:r>
      <w:r w:rsidRPr="009F769B">
        <w:rPr>
          <w:rFonts w:ascii="Times New Roman" w:hAnsi="Times New Roman" w:cs="Times New Roman"/>
        </w:rPr>
        <w:t xml:space="preserve"> first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41E97" w:rsidRPr="009F769B">
        <w:rPr>
          <w:rFonts w:ascii="Times New Roman" w:eastAsiaTheme="minorEastAsia" w:hAnsi="Times New Roman" w:cs="Times New Roman"/>
          <w:iCs/>
        </w:rPr>
        <w:t xml:space="preserve"> </w:t>
      </w:r>
      <w:r w:rsidR="004C50A4" w:rsidRPr="009F769B">
        <w:rPr>
          <w:rFonts w:ascii="Times New Roman" w:eastAsiaTheme="minorEastAsia" w:hAnsi="Times New Roman" w:cs="Times New Roman"/>
          <w:iCs/>
        </w:rPr>
        <w:t xml:space="preserve">by drawing an environmental deviation for each individual from a normal distribution of mean 0 and variance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(hard</m:t>
        </m:r>
      </m:oMath>
      <w:r w:rsidR="004C50A4" w:rsidRPr="009F769B">
        <w:rPr>
          <w:rFonts w:ascii="Times New Roman" w:eastAsiaTheme="minorEastAsia" w:hAnsi="Times New Roman" w:cs="Times New Roman"/>
          <w:iCs/>
        </w:rPr>
        <w:t xml:space="preserve">). </w:t>
      </w:r>
      <w:del w:id="475" w:author="O'Sullivan, Ronan James" w:date="2023-07-04T16:00:00Z">
        <w:r w:rsidR="009F2BFA" w:rsidRPr="009F769B" w:rsidDel="003D7CA1">
          <w:rPr>
            <w:rFonts w:ascii="Times New Roman" w:eastAsiaTheme="minorEastAsia" w:hAnsi="Times New Roman" w:cs="Times New Roman"/>
            <w:iCs/>
          </w:rPr>
          <w:delText xml:space="preserve">Because </w:delText>
        </w:r>
      </w:del>
      <w:ins w:id="476" w:author="O'Sullivan, Ronan James" w:date="2023-07-04T16:00:00Z">
        <w:r w:rsidR="003D7CA1">
          <w:rPr>
            <w:rFonts w:ascii="Times New Roman" w:eastAsiaTheme="minorEastAsia" w:hAnsi="Times New Roman" w:cs="Times New Roman"/>
            <w:iCs/>
          </w:rPr>
          <w:t>As</w:t>
        </w:r>
        <w:r w:rsidR="003D7CA1" w:rsidRPr="009F769B">
          <w:rPr>
            <w:rFonts w:ascii="Times New Roman" w:eastAsiaTheme="minorEastAsia" w:hAnsi="Times New Roman" w:cs="Times New Roman"/>
            <w:iCs/>
          </w:rPr>
          <w:t xml:space="preserve"> </w:t>
        </w:r>
      </w:ins>
      <w:r w:rsidR="009F2BFA" w:rsidRPr="009F769B">
        <w:rPr>
          <w:rFonts w:ascii="Times New Roman" w:eastAsiaTheme="minorEastAsia" w:hAnsi="Times New Roman" w:cs="Times New Roman"/>
          <w:iCs/>
        </w:rPr>
        <w:t xml:space="preserve">all new offspring are by definition locally-born, regardless of the provenance of their parents, the environmental variance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9F2BFA"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9F2BFA" w:rsidRPr="009F769B">
        <w:rPr>
          <w:rFonts w:ascii="Times New Roman" w:eastAsiaTheme="minorEastAsia" w:hAnsi="Times New Roman" w:cs="Times New Roman"/>
          <w:iCs/>
        </w:rPr>
        <w:t xml:space="preserve"> refers to the initial additive genetic variance of locals in generation 1. </w:t>
      </w:r>
      <w:r w:rsidR="00DC620C">
        <w:rPr>
          <w:rFonts w:ascii="Times New Roman" w:eastAsiaTheme="minorEastAsia" w:hAnsi="Times New Roman" w:cs="Times New Roman"/>
          <w:iCs/>
        </w:rPr>
        <w:t>E</w:t>
      </w:r>
      <w:r w:rsidR="00BC0F4E" w:rsidRPr="009F769B">
        <w:rPr>
          <w:rFonts w:ascii="Times New Roman" w:eastAsiaTheme="minorEastAsia" w:hAnsi="Times New Roman" w:cs="Times New Roman"/>
          <w:iCs/>
        </w:rPr>
        <w:t xml:space="preserve">nvironmental deviations </w:t>
      </w:r>
      <w:r w:rsidR="00A34609">
        <w:rPr>
          <w:rFonts w:ascii="Times New Roman" w:eastAsiaTheme="minorEastAsia" w:hAnsi="Times New Roman" w:cs="Times New Roman"/>
          <w:iCs/>
        </w:rPr>
        <w:t>ar</w:t>
      </w:r>
      <w:r w:rsidR="00BC0F4E" w:rsidRPr="009F769B">
        <w:rPr>
          <w:rFonts w:ascii="Times New Roman" w:eastAsiaTheme="minorEastAsia" w:hAnsi="Times New Roman" w:cs="Times New Roman"/>
          <w:iCs/>
        </w:rPr>
        <w:t xml:space="preserve">e then added to the genotypic values, to give individual phenotypic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C0F4E" w:rsidRPr="009F769B">
        <w:rPr>
          <w:rFonts w:ascii="Times New Roman" w:hAnsi="Times New Roman" w:cs="Times New Roman"/>
        </w:rPr>
        <w:t>.</w:t>
      </w:r>
    </w:p>
    <w:p w14:paraId="4EFB54B4" w14:textId="0E800BAC" w:rsidR="00D84129" w:rsidRPr="009F769B" w:rsidRDefault="000179FB"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Hard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implicitly assumed to occur during the marine phase of the life cycle</w:t>
      </w:r>
      <w:r w:rsidR="00817AD8">
        <w:rPr>
          <w:rFonts w:ascii="Times New Roman" w:eastAsiaTheme="minorEastAsia" w:hAnsi="Times New Roman" w:cs="Times New Roman"/>
          <w:iCs/>
        </w:rPr>
        <w:t xml:space="preserve"> (</w:t>
      </w:r>
      <w:r w:rsidRPr="009F769B">
        <w:rPr>
          <w:rFonts w:ascii="Times New Roman" w:eastAsiaTheme="minorEastAsia" w:hAnsi="Times New Roman" w:cs="Times New Roman"/>
          <w:iCs/>
        </w:rPr>
        <w:t>although space and life stages are not explicit in the model</w:t>
      </w:r>
      <w:r w:rsidR="00817AD8">
        <w:rPr>
          <w:rFonts w:ascii="Times New Roman" w:eastAsiaTheme="minorEastAsia" w:hAnsi="Times New Roman" w:cs="Times New Roman"/>
          <w:iCs/>
        </w:rPr>
        <w:t>), notionally corresponding to a scenario where the match between some phenotype (e.g., basal metabolic rate, gape size, growth rate) and marine environment determines marine survival.</w:t>
      </w:r>
      <w:r w:rsidR="00661B7F" w:rsidRPr="009F769B">
        <w:rPr>
          <w:rFonts w:ascii="Times New Roman" w:eastAsiaTheme="minorEastAsia" w:hAnsi="Times New Roman" w:cs="Times New Roman"/>
          <w:iCs/>
        </w:rPr>
        <w:t xml:space="preserve"> The expected survival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661B7F" w:rsidRPr="009F769B">
        <w:rPr>
          <w:rFonts w:ascii="Times New Roman" w:eastAsiaTheme="minorEastAsia" w:hAnsi="Times New Roman" w:cs="Times New Roman"/>
          <w:iCs/>
        </w:rPr>
        <w:t xml:space="preserve"> of each individual </w:t>
      </w:r>
      <w:r w:rsidR="00A34609">
        <w:rPr>
          <w:rFonts w:ascii="Times New Roman" w:eastAsiaTheme="minorEastAsia" w:hAnsi="Times New Roman" w:cs="Times New Roman"/>
          <w:iCs/>
        </w:rPr>
        <w:t>i</w:t>
      </w:r>
      <w:r w:rsidR="00661B7F" w:rsidRPr="009F769B">
        <w:rPr>
          <w:rFonts w:ascii="Times New Roman" w:eastAsiaTheme="minorEastAsia" w:hAnsi="Times New Roman" w:cs="Times New Roman"/>
          <w:iCs/>
        </w:rPr>
        <w:t xml:space="preserve">s computed as a function of its phenotype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61B7F" w:rsidRPr="009F769B">
        <w:rPr>
          <w:rFonts w:ascii="Times New Roman" w:eastAsiaTheme="minorEastAsia" w:hAnsi="Times New Roman" w:cs="Times New Roman"/>
          <w:iCs/>
        </w:rPr>
        <w:t xml:space="preserve"> based on a Gaussian fitness function: </w:t>
      </w:r>
    </w:p>
    <w:p w14:paraId="17CE0DD6" w14:textId="0D197BA2" w:rsidR="00661B7F" w:rsidRPr="009F769B" w:rsidRDefault="00D263D9" w:rsidP="006D081A">
      <w:pPr>
        <w:spacing w:line="480" w:lineRule="auto"/>
        <w:jc w:val="both"/>
        <w:rPr>
          <w:rFonts w:ascii="Times New Roman" w:hAnsi="Times New Roman" w:cs="Times New Roman"/>
        </w:rPr>
      </w:pP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sSup>
          <m:sSupPr>
            <m:ctrlPr>
              <w:rPr>
                <w:rFonts w:ascii="Cambria Math" w:eastAsiaTheme="minorEastAsia" w:hAnsi="Cambria Math" w:cs="Times New Roman"/>
                <w:i/>
                <w:iCs/>
              </w:rPr>
            </m:ctrlPr>
          </m:sSupPr>
          <m:e>
            <m:r>
              <w:rPr>
                <w:rFonts w:ascii="Cambria Math" w:eastAsiaTheme="minorEastAsia" w:hAnsi="Cambria Math" w:cs="Times New Roman"/>
              </w:rPr>
              <m:t>e</m:t>
            </m:r>
          </m:e>
          <m:sup>
            <m:f>
              <m:fPr>
                <m:ctrlPr>
                  <w:rPr>
                    <w:rFonts w:ascii="Cambria Math" w:eastAsiaTheme="minorEastAsia" w:hAnsi="Cambria Math" w:cs="Times New Roman"/>
                    <w:i/>
                    <w:iCs/>
                  </w:rPr>
                </m:ctrlPr>
              </m:fPr>
              <m:num>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-θ)</m:t>
                </m:r>
              </m:num>
              <m:den>
                <m:r>
                  <w:rPr>
                    <w:rFonts w:ascii="Cambria Math" w:eastAsiaTheme="minorEastAsia" w:hAnsi="Cambria Math" w:cs="Times New Roman"/>
                  </w:rPr>
                  <m:t>2</m:t>
                </m:r>
                <m:sSup>
                  <m:sSupPr>
                    <m:ctrlPr>
                      <w:rPr>
                        <w:rFonts w:ascii="Cambria Math" w:eastAsiaTheme="minorEastAsia" w:hAnsi="Cambria Math" w:cs="Times New Roman"/>
                        <w:i/>
                        <w:iCs/>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sup>
        </m:sSup>
      </m:oMath>
      <w:r w:rsidR="00C47E44" w:rsidRPr="009F769B">
        <w:rPr>
          <w:rFonts w:ascii="Times New Roman" w:eastAsiaTheme="minorEastAsia" w:hAnsi="Times New Roman" w:cs="Times New Roman"/>
          <w:iCs/>
        </w:rPr>
        <w:t>.</w:t>
      </w:r>
    </w:p>
    <w:p w14:paraId="3E3A952D" w14:textId="02977B4B" w:rsidR="000F1F1B" w:rsidRPr="009F769B" w:rsidRDefault="00C47E44"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lastRenderedPageBreak/>
        <w:t xml:space="preserve">Here,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oMath>
      <w:r w:rsidRPr="009F769B">
        <w:rPr>
          <w:rFonts w:ascii="Times New Roman" w:eastAsiaTheme="minorEastAsia" w:hAnsi="Times New Roman" w:cs="Times New Roman"/>
          <w:iCs/>
        </w:rPr>
        <w:t xml:space="preserve"> is the maximum survival for individuals whose phenotype coincides with the optimum </w:t>
      </w:r>
      <m:oMath>
        <m:r>
          <w:rPr>
            <w:rFonts w:ascii="Cambria Math" w:hAnsi="Cambria Math" w:cs="Times New Roman"/>
          </w:rPr>
          <m:t>θ</m:t>
        </m:r>
      </m:oMath>
      <w:r w:rsidRPr="009F769B">
        <w:rPr>
          <w:rFonts w:ascii="Times New Roman" w:eastAsiaTheme="minorEastAsia" w:hAnsi="Times New Roman" w:cs="Times New Roman"/>
          <w:iCs/>
        </w:rPr>
        <w:t xml:space="preserve">, and </w:t>
      </w:r>
      <m:oMath>
        <m:r>
          <w:rPr>
            <w:rFonts w:ascii="Cambria Math" w:eastAsiaTheme="minorEastAsia" w:hAnsi="Cambria Math" w:cs="Times New Roman"/>
          </w:rPr>
          <m:t>ω</m:t>
        </m:r>
      </m:oMath>
      <w:r w:rsidRPr="009F769B">
        <w:rPr>
          <w:rFonts w:ascii="Times New Roman" w:eastAsiaTheme="minorEastAsia" w:hAnsi="Times New Roman" w:cs="Times New Roman"/>
          <w:iCs/>
        </w:rPr>
        <w:t xml:space="preserve"> corresponds to the “width” of the fitness function</w:t>
      </w:r>
      <w:r w:rsidR="00F91A15" w:rsidRPr="009F769B">
        <w:rPr>
          <w:rFonts w:ascii="Times New Roman" w:eastAsiaTheme="minorEastAsia" w:hAnsi="Times New Roman" w:cs="Times New Roman"/>
          <w:iCs/>
        </w:rPr>
        <w:t xml:space="preserve"> in units of phenotypic standard deviations</w:t>
      </w:r>
      <w:r w:rsidR="00D557A0">
        <w:rPr>
          <w:rFonts w:ascii="Times New Roman" w:eastAsiaTheme="minorEastAsia" w:hAnsi="Times New Roman" w:cs="Times New Roman"/>
          <w:iCs/>
        </w:rPr>
        <w:t xml:space="preserve">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w:t>
      </w:r>
      <w:r w:rsidR="00F91A15" w:rsidRPr="009F769B">
        <w:rPr>
          <w:rFonts w:ascii="Times New Roman" w:eastAsiaTheme="minorEastAsia" w:hAnsi="Times New Roman" w:cs="Times New Roman"/>
          <w:iCs/>
        </w:rPr>
        <w:t xml:space="preserve">. In all simulations, </w:t>
      </w:r>
      <m:oMath>
        <m:r>
          <w:rPr>
            <w:rFonts w:ascii="Cambria Math" w:eastAsiaTheme="minorEastAsia" w:hAnsi="Cambria Math" w:cs="Times New Roman"/>
          </w:rPr>
          <m:t>ω</m:t>
        </m:r>
      </m:oMath>
      <w:r w:rsidR="00F91A15"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00F91A15" w:rsidRPr="009F769B">
        <w:rPr>
          <w:rFonts w:ascii="Times New Roman" w:eastAsiaTheme="minorEastAsia" w:hAnsi="Times New Roman" w:cs="Times New Roman"/>
          <w:iCs/>
        </w:rPr>
        <w:t>s fixed at a value of</w:t>
      </w:r>
      <w:r w:rsidR="000F1F1B" w:rsidRPr="009F769B">
        <w:rPr>
          <w:rFonts w:ascii="Times New Roman" w:eastAsiaTheme="minorEastAsia" w:hAnsi="Times New Roman" w:cs="Times New Roman"/>
          <w:iCs/>
        </w:rPr>
        <w:t xml:space="preserve"> </w:t>
      </w:r>
      <m:oMath>
        <m:r>
          <w:rPr>
            <w:rFonts w:ascii="Cambria Math" w:eastAsiaTheme="minorEastAsia" w:hAnsi="Cambria Math" w:cs="Times New Roman"/>
          </w:rPr>
          <m:t>3×</m:t>
        </m:r>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D557A0">
        <w:rPr>
          <w:rFonts w:ascii="Times New Roman" w:eastAsiaTheme="minorEastAsia" w:hAnsi="Times New Roman" w:cs="Times New Roman"/>
          <w:iCs/>
        </w:rPr>
        <w:t xml:space="preserve">, </w:t>
      </w:r>
      <w:r w:rsidR="00F91A15" w:rsidRPr="009F769B">
        <w:rPr>
          <w:rFonts w:ascii="Times New Roman" w:eastAsiaTheme="minorEastAsia" w:hAnsi="Times New Roman" w:cs="Times New Roman"/>
          <w:iCs/>
        </w:rPr>
        <w:t xml:space="preserve">which corresponds to moderate to strong stabilising selection </w:t>
      </w:r>
      <w:r w:rsidR="00D557A0">
        <w:rPr>
          <w:rFonts w:ascii="Times New Roman" w:eastAsiaTheme="minorEastAsia" w:hAnsi="Times New Roman" w:cs="Times New Roman"/>
          <w:iCs/>
        </w:rPr>
        <w:fldChar w:fldCharType="begin"/>
      </w:r>
      <w:r w:rsidR="00D557A0">
        <w:rPr>
          <w:rFonts w:ascii="Times New Roman" w:eastAsiaTheme="minorEastAsia" w:hAnsi="Times New Roman" w:cs="Times New Roman"/>
          <w:iCs/>
        </w:rPr>
        <w:instrText xml:space="preserve"> ADDIN ZOTERO_ITEM CSL_CITATION {"citationID":"t4WS4UMb","properties":{"formattedCitation":"(Estes and Arnold 2007)","plainCitation":"(Estes and Arnold 2007)","noteIndex":0},"citationItems":[{"id":593,"uris":["http://zotero.org/users/2160202/items/CZI5VZ55"],"itemData":{"id":593,"type":"article-journal","container-title":"The American Naturalist","issue":"2","page":"227-244","title":"Resolving the paradox of stasis: models with stabilizing selection explain evolutionary divergence on all timescales","volume":"169","author":[{"family":"Estes","given":"Suzanne"},{"family":"Arnold","given":"Stevan J."}],"issued":{"date-parts":[["2007"]]}}}],"schema":"https://github.com/citation-style-language/schema/raw/master/csl-citation.json"} </w:instrText>
      </w:r>
      <w:r w:rsidR="00D557A0">
        <w:rPr>
          <w:rFonts w:ascii="Times New Roman" w:eastAsiaTheme="minorEastAsia" w:hAnsi="Times New Roman" w:cs="Times New Roman"/>
          <w:iCs/>
        </w:rPr>
        <w:fldChar w:fldCharType="separate"/>
      </w:r>
      <w:r w:rsidR="00D557A0" w:rsidRPr="00D557A0">
        <w:rPr>
          <w:rFonts w:ascii="Times New Roman" w:hAnsi="Times New Roman" w:cs="Times New Roman"/>
        </w:rPr>
        <w:t>(Estes and Arnold 2007)</w:t>
      </w:r>
      <w:r w:rsidR="00D557A0">
        <w:rPr>
          <w:rFonts w:ascii="Times New Roman" w:eastAsiaTheme="minorEastAsia" w:hAnsi="Times New Roman" w:cs="Times New Roman"/>
          <w:iCs/>
        </w:rPr>
        <w:fldChar w:fldCharType="end"/>
      </w:r>
      <w:r w:rsidR="000F1F1B"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The </w:t>
      </w:r>
      <m:oMath>
        <m:r>
          <w:rPr>
            <w:rFonts w:ascii="Cambria Math" w:eastAsiaTheme="minorEastAsia" w:hAnsi="Cambria Math" w:cs="Times New Roman"/>
          </w:rPr>
          <m:t>t</m:t>
        </m:r>
      </m:oMath>
      <w:r w:rsidR="00D557A0"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subscript here indicates that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 xml:space="preserve"> </w:t>
      </w:r>
      <w:r w:rsidR="000F1F1B" w:rsidRPr="009F769B">
        <w:rPr>
          <w:rFonts w:ascii="Times New Roman" w:eastAsiaTheme="minorEastAsia" w:hAnsi="Times New Roman" w:cs="Times New Roman"/>
          <w:iCs/>
        </w:rPr>
        <w:t xml:space="preserve">can vary across generations within model runs, in line with changes in the genetic variance in response to drift, selection and introgression. </w:t>
      </w:r>
      <w:r w:rsidR="00606FE1" w:rsidRPr="009F769B">
        <w:rPr>
          <w:rFonts w:ascii="Times New Roman" w:eastAsiaTheme="minorEastAsia" w:hAnsi="Times New Roman" w:cs="Times New Roman"/>
          <w:iCs/>
        </w:rPr>
        <w:t xml:space="preserve">The alternative was to fix </w:t>
      </w:r>
      <m:oMath>
        <m:r>
          <w:rPr>
            <w:rFonts w:ascii="Cambria Math" w:eastAsiaTheme="minorEastAsia" w:hAnsi="Cambria Math" w:cs="Times New Roman"/>
          </w:rPr>
          <m:t>ω</m:t>
        </m:r>
      </m:oMath>
      <w:r w:rsidR="00606FE1" w:rsidRPr="009F769B">
        <w:rPr>
          <w:rFonts w:ascii="Times New Roman" w:eastAsiaTheme="minorEastAsia" w:hAnsi="Times New Roman" w:cs="Times New Roman"/>
          <w:iCs/>
        </w:rPr>
        <w:t xml:space="preserve"> at a given value across all generations</w:t>
      </w:r>
      <w:r w:rsidR="00D557A0">
        <w:rPr>
          <w:rFonts w:ascii="Times New Roman" w:eastAsiaTheme="minorEastAsia" w:hAnsi="Times New Roman" w:cs="Times New Roman"/>
          <w:iCs/>
        </w:rPr>
        <w:t xml:space="preserve"> independently of </w:t>
      </w:r>
      <m:oMath>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606FE1" w:rsidRPr="009F769B">
        <w:rPr>
          <w:rFonts w:ascii="Times New Roman" w:eastAsiaTheme="minorEastAsia" w:hAnsi="Times New Roman" w:cs="Times New Roman"/>
          <w:iCs/>
        </w:rPr>
        <w:t xml:space="preserve">, but that would then mean that the effective strength of </w:t>
      </w:r>
      <w:r w:rsidR="001B552B">
        <w:rPr>
          <w:rFonts w:ascii="Times New Roman" w:eastAsiaTheme="minorEastAsia" w:hAnsi="Times New Roman" w:cs="Times New Roman"/>
          <w:iCs/>
        </w:rPr>
        <w:t xml:space="preserve">hard </w:t>
      </w:r>
      <w:r w:rsidR="00606FE1" w:rsidRPr="009F769B">
        <w:rPr>
          <w:rFonts w:ascii="Times New Roman" w:eastAsiaTheme="minorEastAsia" w:hAnsi="Times New Roman" w:cs="Times New Roman"/>
          <w:iCs/>
        </w:rPr>
        <w:t xml:space="preserve">selection would vary as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606FE1" w:rsidRPr="009F769B">
        <w:rPr>
          <w:rFonts w:ascii="Times New Roman" w:eastAsiaTheme="minorEastAsia" w:hAnsi="Times New Roman" w:cs="Times New Roman"/>
          <w:iCs/>
        </w:rPr>
        <w:t xml:space="preserve"> changes over time. A constant strength of selection </w:t>
      </w:r>
      <w:r w:rsidR="001B552B">
        <w:rPr>
          <w:rFonts w:ascii="Times New Roman" w:eastAsiaTheme="minorEastAsia" w:hAnsi="Times New Roman" w:cs="Times New Roman"/>
          <w:iCs/>
        </w:rPr>
        <w:t xml:space="preserve">(for a given deviation of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1B552B">
        <w:rPr>
          <w:rFonts w:ascii="Times New Roman" w:eastAsiaTheme="minorEastAsia" w:hAnsi="Times New Roman" w:cs="Times New Roman"/>
          <w:iCs/>
        </w:rPr>
        <w:t xml:space="preserve"> from the optimum) </w:t>
      </w:r>
      <w:r w:rsidR="00606FE1" w:rsidRPr="009F769B">
        <w:rPr>
          <w:rFonts w:ascii="Times New Roman" w:eastAsiaTheme="minorEastAsia" w:hAnsi="Times New Roman" w:cs="Times New Roman"/>
          <w:iCs/>
        </w:rPr>
        <w:t>was deemed a more parsimonious assumption</w:t>
      </w:r>
      <w:r w:rsidR="004612C8" w:rsidRPr="009F769B">
        <w:rPr>
          <w:rFonts w:ascii="Times New Roman" w:eastAsiaTheme="minorEastAsia" w:hAnsi="Times New Roman" w:cs="Times New Roman"/>
          <w:iCs/>
        </w:rPr>
        <w:t>, but the basic results should be qualitatively robust to this.</w:t>
      </w:r>
    </w:p>
    <w:p w14:paraId="44771D3E" w14:textId="597EED4F" w:rsidR="00A34609" w:rsidRDefault="00A3460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R</w:t>
      </w:r>
      <w:r w:rsidR="009D720F" w:rsidRPr="009F769B">
        <w:rPr>
          <w:rFonts w:ascii="Times New Roman" w:eastAsiaTheme="minorEastAsia" w:hAnsi="Times New Roman" w:cs="Times New Roman"/>
          <w:iCs/>
        </w:rPr>
        <w:t xml:space="preserve">ealised </w:t>
      </w:r>
      <w:r w:rsidR="003446B3">
        <w:rPr>
          <w:rFonts w:ascii="Times New Roman" w:eastAsiaTheme="minorEastAsia" w:hAnsi="Times New Roman" w:cs="Times New Roman"/>
          <w:iCs/>
        </w:rPr>
        <w:t xml:space="preserve">marine </w:t>
      </w:r>
      <w:r w:rsidR="009D720F" w:rsidRPr="009F769B">
        <w:rPr>
          <w:rFonts w:ascii="Times New Roman" w:eastAsiaTheme="minorEastAsia" w:hAnsi="Times New Roman" w:cs="Times New Roman"/>
          <w:iCs/>
        </w:rPr>
        <w:t xml:space="preserve">survival </w:t>
      </w:r>
      <w:r>
        <w:rPr>
          <w:rFonts w:ascii="Times New Roman" w:eastAsiaTheme="minorEastAsia" w:hAnsi="Times New Roman" w:cs="Times New Roman"/>
          <w:iCs/>
        </w:rPr>
        <w:t>i</w:t>
      </w:r>
      <w:r w:rsidR="009D720F" w:rsidRPr="009F769B">
        <w:rPr>
          <w:rFonts w:ascii="Times New Roman" w:eastAsiaTheme="minorEastAsia" w:hAnsi="Times New Roman" w:cs="Times New Roman"/>
          <w:iCs/>
        </w:rPr>
        <w:t xml:space="preserve">s then determined by drawing a number between 0 and 1 from a random uniform distribution, with the individual surviving if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9D720F" w:rsidRPr="009F769B">
        <w:rPr>
          <w:rFonts w:ascii="Times New Roman" w:eastAsiaTheme="minorEastAsia" w:hAnsi="Times New Roman" w:cs="Times New Roman"/>
          <w:iCs/>
        </w:rPr>
        <w:t xml:space="preserve"> exceeded this number and dying </w:t>
      </w:r>
      <w:del w:id="477" w:author="O'Sullivan, Ronan James" w:date="2023-07-04T16:03:00Z">
        <w:r w:rsidR="003446B3" w:rsidDel="00704EEE">
          <w:rPr>
            <w:rFonts w:ascii="Times New Roman" w:eastAsiaTheme="minorEastAsia" w:hAnsi="Times New Roman" w:cs="Times New Roman"/>
            <w:iCs/>
          </w:rPr>
          <w:delText>otherwise</w:delText>
        </w:r>
      </w:del>
      <w:ins w:id="478" w:author="O'Sullivan, Ronan James" w:date="2023-07-04T16:03:00Z">
        <w:r w:rsidR="00704EEE">
          <w:rPr>
            <w:rFonts w:ascii="Times New Roman" w:eastAsiaTheme="minorEastAsia" w:hAnsi="Times New Roman" w:cs="Times New Roman"/>
            <w:iCs/>
          </w:rPr>
          <w:t xml:space="preserve">if the number was less than </w:t>
        </w:r>
      </w:ins>
      <m:oMath>
        <m:sSub>
          <m:sSubPr>
            <m:ctrlPr>
              <w:ins w:id="479" w:author="O'Sullivan, Ronan James" w:date="2023-07-04T16:04:00Z">
                <w:rPr>
                  <w:rFonts w:ascii="Cambria Math" w:eastAsiaTheme="minorEastAsia" w:hAnsi="Cambria Math" w:cs="Times New Roman"/>
                  <w:i/>
                  <w:iCs/>
                </w:rPr>
              </w:ins>
            </m:ctrlPr>
          </m:sSubPr>
          <m:e>
            <m:r>
              <w:ins w:id="480" w:author="O'Sullivan, Ronan James" w:date="2023-07-04T16:04:00Z">
                <w:rPr>
                  <w:rFonts w:ascii="Cambria Math" w:eastAsiaTheme="minorEastAsia" w:hAnsi="Cambria Math" w:cs="Times New Roman"/>
                </w:rPr>
                <m:t>W</m:t>
              </w:ins>
            </m:r>
          </m:e>
          <m:sub>
            <m:r>
              <w:ins w:id="481" w:author="O'Sullivan, Ronan James" w:date="2023-07-04T16:04:00Z">
                <w:rPr>
                  <w:rFonts w:ascii="Cambria Math" w:eastAsiaTheme="minorEastAsia" w:hAnsi="Cambria Math" w:cs="Times New Roman"/>
                </w:rPr>
                <m:t>i</m:t>
              </w:ins>
            </m:r>
          </m:sub>
        </m:sSub>
      </m:oMath>
      <w:r w:rsidR="009D720F" w:rsidRPr="009F769B">
        <w:rPr>
          <w:rFonts w:ascii="Times New Roman" w:eastAsiaTheme="minorEastAsia" w:hAnsi="Times New Roman" w:cs="Times New Roman"/>
          <w:iCs/>
        </w:rPr>
        <w:t xml:space="preserve">. </w:t>
      </w:r>
      <w:r w:rsidR="00A924A4" w:rsidRPr="009F769B">
        <w:rPr>
          <w:rFonts w:ascii="Times New Roman" w:eastAsiaTheme="minorEastAsia" w:hAnsi="Times New Roman" w:cs="Times New Roman"/>
          <w:iCs/>
        </w:rPr>
        <w:t xml:space="preserve">This imposes hard directional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924A4" w:rsidRPr="009F769B">
        <w:rPr>
          <w:rFonts w:ascii="Times New Roman" w:eastAsiaTheme="minorEastAsia" w:hAnsi="Times New Roman" w:cs="Times New Roman"/>
          <w:iCs/>
        </w:rPr>
        <w:t xml:space="preserve"> whenever the mean trait value deviates either side of the optimum </w:t>
      </w:r>
      <m:oMath>
        <m:r>
          <w:rPr>
            <w:rFonts w:ascii="Cambria Math" w:hAnsi="Cambria Math" w:cs="Times New Roman"/>
          </w:rPr>
          <m:t>θ</m:t>
        </m:r>
      </m:oMath>
      <w:r w:rsidR="00A924A4" w:rsidRPr="009F769B">
        <w:rPr>
          <w:rFonts w:ascii="Times New Roman" w:eastAsiaTheme="minorEastAsia" w:hAnsi="Times New Roman" w:cs="Times New Roman"/>
          <w:iCs/>
        </w:rPr>
        <w:t>.</w:t>
      </w:r>
      <w:r>
        <w:rPr>
          <w:rFonts w:ascii="Times New Roman" w:eastAsiaTheme="minorEastAsia" w:hAnsi="Times New Roman" w:cs="Times New Roman"/>
          <w:iCs/>
        </w:rPr>
        <w:t xml:space="preserve"> </w:t>
      </w:r>
      <w:r w:rsidR="001B3E02" w:rsidRPr="009F769B">
        <w:rPr>
          <w:rFonts w:ascii="Times New Roman" w:eastAsiaTheme="minorEastAsia" w:hAnsi="Times New Roman" w:cs="Times New Roman"/>
          <w:iCs/>
        </w:rPr>
        <w:t>The survivors of hard selection then bec</w:t>
      </w:r>
      <w:r>
        <w:rPr>
          <w:rFonts w:ascii="Times New Roman" w:eastAsiaTheme="minorEastAsia" w:hAnsi="Times New Roman" w:cs="Times New Roman"/>
          <w:iCs/>
        </w:rPr>
        <w:t>o</w:t>
      </w:r>
      <w:r w:rsidR="001B3E02" w:rsidRPr="009F769B">
        <w:rPr>
          <w:rFonts w:ascii="Times New Roman" w:eastAsiaTheme="minorEastAsia" w:hAnsi="Times New Roman" w:cs="Times New Roman"/>
          <w:iCs/>
        </w:rPr>
        <w:t>me the new locally</w:t>
      </w:r>
      <w:ins w:id="482" w:author="O'Sullivan, Ronan James" w:date="2023-07-04T16:04:00Z">
        <w:r w:rsidR="00704EEE">
          <w:rPr>
            <w:rFonts w:ascii="Times New Roman" w:eastAsiaTheme="minorEastAsia" w:hAnsi="Times New Roman" w:cs="Times New Roman"/>
            <w:iCs/>
          </w:rPr>
          <w:t xml:space="preserve">-bred </w:t>
        </w:r>
      </w:ins>
      <w:del w:id="483" w:author="O'Sullivan, Ronan James" w:date="2023-07-04T16:04:00Z">
        <w:r w:rsidDel="00704EEE">
          <w:rPr>
            <w:rFonts w:ascii="Times New Roman" w:eastAsiaTheme="minorEastAsia" w:hAnsi="Times New Roman" w:cs="Times New Roman"/>
            <w:iCs/>
          </w:rPr>
          <w:delText xml:space="preserve"> </w:delText>
        </w:r>
        <w:r w:rsidR="001B3E02" w:rsidRPr="009F769B" w:rsidDel="00704EEE">
          <w:rPr>
            <w:rFonts w:ascii="Times New Roman" w:eastAsiaTheme="minorEastAsia" w:hAnsi="Times New Roman" w:cs="Times New Roman"/>
            <w:iCs/>
          </w:rPr>
          <w:delText xml:space="preserve">born </w:delText>
        </w:r>
      </w:del>
      <w:r w:rsidR="001B3E02" w:rsidRPr="009F769B">
        <w:rPr>
          <w:rFonts w:ascii="Times New Roman" w:eastAsiaTheme="minorEastAsia" w:hAnsi="Times New Roman" w:cs="Times New Roman"/>
          <w:iCs/>
        </w:rPr>
        <w:t>recruits for the next generation, and the model cycle</w:t>
      </w:r>
      <w:r>
        <w:rPr>
          <w:rFonts w:ascii="Times New Roman" w:eastAsiaTheme="minorEastAsia" w:hAnsi="Times New Roman" w:cs="Times New Roman"/>
          <w:iCs/>
        </w:rPr>
        <w:t>s</w:t>
      </w:r>
      <w:r w:rsidR="001B3E02" w:rsidRPr="009F769B">
        <w:rPr>
          <w:rFonts w:ascii="Times New Roman" w:eastAsiaTheme="minorEastAsia" w:hAnsi="Times New Roman" w:cs="Times New Roman"/>
          <w:iCs/>
        </w:rPr>
        <w:t xml:space="preserve"> back </w:t>
      </w:r>
      <w:del w:id="484" w:author="O'Sullivan, Ronan James" w:date="2023-07-04T16:04:00Z">
        <w:r w:rsidR="001B3E02" w:rsidRPr="009F769B" w:rsidDel="00704EEE">
          <w:rPr>
            <w:rFonts w:ascii="Times New Roman" w:eastAsiaTheme="minorEastAsia" w:hAnsi="Times New Roman" w:cs="Times New Roman"/>
            <w:iCs/>
          </w:rPr>
          <w:delText xml:space="preserve">up </w:delText>
        </w:r>
      </w:del>
      <w:r w:rsidR="001B3E02" w:rsidRPr="009F769B">
        <w:rPr>
          <w:rFonts w:ascii="Times New Roman" w:eastAsiaTheme="minorEastAsia" w:hAnsi="Times New Roman" w:cs="Times New Roman"/>
          <w:iCs/>
        </w:rPr>
        <w:t>to step 1</w:t>
      </w:r>
      <w:del w:id="485" w:author="O'Sullivan, Ronan James" w:date="2023-07-04T16:04:00Z">
        <w:r w:rsidR="001B3E02" w:rsidRPr="009F769B" w:rsidDel="00704EEE">
          <w:rPr>
            <w:rFonts w:ascii="Times New Roman" w:eastAsiaTheme="minorEastAsia" w:hAnsi="Times New Roman" w:cs="Times New Roman"/>
            <w:iCs/>
          </w:rPr>
          <w:delText xml:space="preserve"> above</w:delText>
        </w:r>
      </w:del>
      <w:r w:rsidR="001B3E02" w:rsidRPr="009F769B">
        <w:rPr>
          <w:rFonts w:ascii="Times New Roman" w:eastAsiaTheme="minorEastAsia" w:hAnsi="Times New Roman" w:cs="Times New Roman"/>
          <w:iCs/>
        </w:rPr>
        <w:t>.</w:t>
      </w:r>
      <w:del w:id="486" w:author="O'Sullivan, Ronan James" w:date="2023-07-04T16:04:00Z">
        <w:r w:rsidR="001B3E02" w:rsidRPr="009F769B" w:rsidDel="00704EEE">
          <w:rPr>
            <w:rFonts w:ascii="Times New Roman" w:eastAsiaTheme="minorEastAsia" w:hAnsi="Times New Roman" w:cs="Times New Roman"/>
            <w:iCs/>
          </w:rPr>
          <w:delText xml:space="preserve"> </w:delText>
        </w:r>
      </w:del>
    </w:p>
    <w:p w14:paraId="49E37EEF" w14:textId="4683D18A" w:rsidR="0072063B" w:rsidRPr="009F769B" w:rsidRDefault="006949E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Each generation, a series of output variables calculated at the recruit stage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stored in a results matrix. Th</w:t>
      </w:r>
      <w:r w:rsidR="00A34609">
        <w:rPr>
          <w:rFonts w:ascii="Times New Roman" w:eastAsiaTheme="minorEastAsia" w:hAnsi="Times New Roman" w:cs="Times New Roman"/>
          <w:iCs/>
        </w:rPr>
        <w:t>ese</w:t>
      </w:r>
      <w:r w:rsidRPr="009F769B">
        <w:rPr>
          <w:rFonts w:ascii="Times New Roman" w:eastAsiaTheme="minorEastAsia" w:hAnsi="Times New Roman" w:cs="Times New Roman"/>
          <w:iCs/>
        </w:rPr>
        <w:t xml:space="preserve"> include the </w:t>
      </w:r>
      <w:r w:rsidR="00700665" w:rsidRPr="009F769B">
        <w:rPr>
          <w:rFonts w:ascii="Times New Roman" w:eastAsiaTheme="minorEastAsia" w:hAnsi="Times New Roman" w:cs="Times New Roman"/>
          <w:iCs/>
        </w:rPr>
        <w:t xml:space="preserve">phenotypic </w:t>
      </w:r>
      <w:r w:rsidRPr="009F769B">
        <w:rPr>
          <w:rFonts w:ascii="Times New Roman" w:eastAsiaTheme="minorEastAsia" w:hAnsi="Times New Roman" w:cs="Times New Roman"/>
          <w:iCs/>
        </w:rPr>
        <w:t xml:space="preserve">mean and variance for each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t>
      </w:r>
      <w:r w:rsidR="00700665" w:rsidRPr="009F769B">
        <w:rPr>
          <w:rFonts w:ascii="Times New Roman" w:eastAsiaTheme="minorEastAsia" w:hAnsi="Times New Roman" w:cs="Times New Roman"/>
          <w:iCs/>
        </w:rPr>
        <w:t>the additive genetic variance for each, the frequency of the foreign</w:t>
      </w:r>
      <w:del w:id="487" w:author="O'Sullivan, Ronan James" w:date="2023-07-04T16:05:00Z">
        <w:r w:rsidR="00700665" w:rsidRPr="009F769B" w:rsidDel="00704EEE">
          <w:rPr>
            <w:rFonts w:ascii="Times New Roman" w:eastAsiaTheme="minorEastAsia" w:hAnsi="Times New Roman" w:cs="Times New Roman"/>
            <w:iCs/>
          </w:rPr>
          <w:delText>/domesticated</w:delText>
        </w:r>
      </w:del>
      <w:r w:rsidR="00700665" w:rsidRPr="009F769B">
        <w:rPr>
          <w:rFonts w:ascii="Times New Roman" w:eastAsiaTheme="minorEastAsia" w:hAnsi="Times New Roman" w:cs="Times New Roman"/>
          <w:iCs/>
        </w:rPr>
        <w:t xml:space="preserve"> </w:t>
      </w:r>
      <w:ins w:id="488" w:author="O'Sullivan, Ronan James" w:date="2023-07-04T16:05:00Z">
        <w:r w:rsidR="00704EEE">
          <w:rPr>
            <w:rFonts w:ascii="Times New Roman" w:eastAsiaTheme="minorEastAsia" w:hAnsi="Times New Roman" w:cs="Times New Roman"/>
            <w:iCs/>
          </w:rPr>
          <w:t>‘</w:t>
        </w:r>
      </w:ins>
      <w:del w:id="489" w:author="O'Sullivan, Ronan James" w:date="2023-07-04T16:05:00Z">
        <w:r w:rsidR="00700665" w:rsidRPr="009F769B" w:rsidDel="00704EEE">
          <w:rPr>
            <w:rFonts w:ascii="Times New Roman" w:eastAsiaTheme="minorEastAsia" w:hAnsi="Times New Roman" w:cs="Times New Roman"/>
            <w:iCs/>
          </w:rPr>
          <w:delText>“</w:delText>
        </w:r>
      </w:del>
      <w:r w:rsidR="00700665" w:rsidRPr="009F769B">
        <w:rPr>
          <w:rFonts w:ascii="Times New Roman" w:eastAsiaTheme="minorEastAsia" w:hAnsi="Times New Roman" w:cs="Times New Roman"/>
          <w:iCs/>
        </w:rPr>
        <w:t>1</w:t>
      </w:r>
      <w:ins w:id="490" w:author="O'Sullivan, Ronan James" w:date="2023-07-04T16:05:00Z">
        <w:r w:rsidR="00704EEE">
          <w:rPr>
            <w:rFonts w:ascii="Times New Roman" w:eastAsiaTheme="minorEastAsia" w:hAnsi="Times New Roman" w:cs="Times New Roman"/>
            <w:iCs/>
          </w:rPr>
          <w:t>’</w:t>
        </w:r>
      </w:ins>
      <w:del w:id="491" w:author="O'Sullivan, Ronan James" w:date="2023-07-04T16:05:00Z">
        <w:r w:rsidR="00700665" w:rsidRPr="009F769B" w:rsidDel="00704EEE">
          <w:rPr>
            <w:rFonts w:ascii="Times New Roman" w:eastAsiaTheme="minorEastAsia" w:hAnsi="Times New Roman" w:cs="Times New Roman"/>
            <w:iCs/>
          </w:rPr>
          <w:delText>”</w:delText>
        </w:r>
      </w:del>
      <w:r w:rsidR="00700665" w:rsidRPr="009F769B">
        <w:rPr>
          <w:rFonts w:ascii="Times New Roman" w:eastAsiaTheme="minorEastAsia" w:hAnsi="Times New Roman" w:cs="Times New Roman"/>
          <w:iCs/>
        </w:rPr>
        <w:t xml:space="preserve"> allele at the neutral locus, </w:t>
      </w:r>
      <w:r w:rsidR="000E7F80" w:rsidRPr="009F769B">
        <w:rPr>
          <w:rFonts w:ascii="Times New Roman" w:eastAsiaTheme="minorEastAsia" w:hAnsi="Times New Roman" w:cs="Times New Roman"/>
          <w:iCs/>
        </w:rPr>
        <w:t xml:space="preserve">the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A34609">
        <w:rPr>
          <w:rFonts w:ascii="Times New Roman" w:eastAsiaTheme="minorEastAsia" w:hAnsi="Times New Roman" w:cs="Times New Roman"/>
          <w:iCs/>
        </w:rPr>
        <w:t>,</w:t>
      </w:r>
      <w:r w:rsidR="000E7F80" w:rsidRPr="009F769B">
        <w:rPr>
          <w:rFonts w:ascii="Times New Roman" w:eastAsiaTheme="minorEastAsia" w:hAnsi="Times New Roman" w:cs="Times New Roman"/>
          <w:iCs/>
        </w:rPr>
        <w:t xml:space="preserve"> and the number of spawners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 xml:space="preserve">. The realised recruits per </w:t>
      </w:r>
      <w:proofErr w:type="spellStart"/>
      <w:r w:rsidR="000E7F80" w:rsidRPr="009F769B">
        <w:rPr>
          <w:rFonts w:ascii="Times New Roman" w:eastAsiaTheme="minorEastAsia" w:hAnsi="Times New Roman" w:cs="Times New Roman"/>
          <w:iCs/>
        </w:rPr>
        <w:t>spawner</w:t>
      </w:r>
      <w:proofErr w:type="spellEnd"/>
      <w:r w:rsidR="000E7F80" w:rsidRPr="009F769B">
        <w:rPr>
          <w:rFonts w:ascii="Times New Roman" w:eastAsiaTheme="minorEastAsia" w:hAnsi="Times New Roman" w:cs="Times New Roman"/>
          <w:iCs/>
        </w:rPr>
        <w:t xml:space="preserve"> </w:t>
      </w:r>
      <w:ins w:id="492" w:author="O'Sullivan, Ronan James" w:date="2023-07-04T16:05:00Z">
        <w:r w:rsidR="00704EEE">
          <w:rPr>
            <w:rFonts w:ascii="Times New Roman" w:eastAsiaTheme="minorEastAsia" w:hAnsi="Times New Roman" w:cs="Times New Roman"/>
            <w:iCs/>
          </w:rPr>
          <w:t xml:space="preserve">for </w:t>
        </w:r>
      </w:ins>
      <w:r w:rsidR="000E7F80" w:rsidRPr="009F769B">
        <w:rPr>
          <w:rFonts w:ascii="Times New Roman" w:eastAsiaTheme="minorEastAsia" w:hAnsi="Times New Roman" w:cs="Times New Roman"/>
          <w:iCs/>
        </w:rPr>
        <w:t xml:space="preserve">each generation </w:t>
      </w:r>
      <w:r w:rsidR="00A34609">
        <w:rPr>
          <w:rFonts w:ascii="Times New Roman" w:eastAsiaTheme="minorEastAsia" w:hAnsi="Times New Roman" w:cs="Times New Roman"/>
          <w:iCs/>
        </w:rPr>
        <w:t>i</w:t>
      </w:r>
      <w:r w:rsidR="000E7F80" w:rsidRPr="009F769B">
        <w:rPr>
          <w:rFonts w:ascii="Times New Roman" w:eastAsiaTheme="minorEastAsia" w:hAnsi="Times New Roman" w:cs="Times New Roman"/>
          <w:iCs/>
        </w:rPr>
        <w:t xml:space="preserve">s then computed as </w:t>
      </w:r>
      <m:oMath>
        <m:sSub>
          <m:sSubPr>
            <m:ctrlPr>
              <w:rPr>
                <w:rFonts w:ascii="Cambria Math" w:hAnsi="Cambria Math" w:cs="Times New Roman"/>
                <w:i/>
                <w:iCs/>
              </w:rPr>
            </m:ctrlPr>
          </m:sSubPr>
          <m:e>
            <m:r>
              <w:rPr>
                <w:rFonts w:ascii="Cambria Math" w:hAnsi="Cambria Math" w:cs="Times New Roman"/>
              </w:rPr>
              <m:t>RPS=N</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w:t>
      </w:r>
      <w:r w:rsidR="0072063B" w:rsidRPr="009F769B">
        <w:rPr>
          <w:rFonts w:ascii="Times New Roman" w:eastAsiaTheme="minorEastAsia" w:hAnsi="Times New Roman" w:cs="Times New Roman"/>
          <w:iCs/>
        </w:rPr>
        <w:t xml:space="preserve"> For all scenarios, 1000 replicate</w:t>
      </w:r>
      <w:r w:rsidR="00A34609">
        <w:rPr>
          <w:rFonts w:ascii="Times New Roman" w:eastAsiaTheme="minorEastAsia" w:hAnsi="Times New Roman" w:cs="Times New Roman"/>
          <w:iCs/>
        </w:rPr>
        <w:t xml:space="preserve"> simulations</w:t>
      </w:r>
      <w:r w:rsidR="0072063B"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a</w:t>
      </w:r>
      <w:r w:rsidR="0072063B" w:rsidRPr="009F769B">
        <w:rPr>
          <w:rFonts w:ascii="Times New Roman" w:eastAsiaTheme="minorEastAsia" w:hAnsi="Times New Roman" w:cs="Times New Roman"/>
          <w:iCs/>
        </w:rPr>
        <w:t xml:space="preserve">re run and the mean and 95% </w:t>
      </w:r>
      <w:r w:rsidR="00A34609">
        <w:rPr>
          <w:rFonts w:ascii="Times New Roman" w:eastAsiaTheme="minorEastAsia" w:hAnsi="Times New Roman" w:cs="Times New Roman"/>
          <w:iCs/>
        </w:rPr>
        <w:t xml:space="preserve">confidence interval </w:t>
      </w:r>
      <w:r w:rsidR="0072063B" w:rsidRPr="009F769B">
        <w:rPr>
          <w:rFonts w:ascii="Times New Roman" w:eastAsiaTheme="minorEastAsia" w:hAnsi="Times New Roman" w:cs="Times New Roman"/>
          <w:iCs/>
        </w:rPr>
        <w:t xml:space="preserve">of each output variable of interest </w:t>
      </w:r>
      <w:r w:rsidR="00A34609">
        <w:rPr>
          <w:rFonts w:ascii="Times New Roman" w:eastAsiaTheme="minorEastAsia" w:hAnsi="Times New Roman" w:cs="Times New Roman"/>
          <w:iCs/>
        </w:rPr>
        <w:t xml:space="preserve">is </w:t>
      </w:r>
      <w:r w:rsidR="0072063B" w:rsidRPr="009F769B">
        <w:rPr>
          <w:rFonts w:ascii="Times New Roman" w:eastAsiaTheme="minorEastAsia" w:hAnsi="Times New Roman" w:cs="Times New Roman"/>
          <w:iCs/>
        </w:rPr>
        <w:t xml:space="preserve">calculated across </w:t>
      </w:r>
      <w:r w:rsidR="00A34609">
        <w:rPr>
          <w:rFonts w:ascii="Times New Roman" w:eastAsiaTheme="minorEastAsia" w:hAnsi="Times New Roman" w:cs="Times New Roman"/>
          <w:iCs/>
        </w:rPr>
        <w:t>replicates.</w:t>
      </w:r>
    </w:p>
    <w:p w14:paraId="65925338" w14:textId="1CBDFED1" w:rsidR="00765AC1" w:rsidRDefault="00765AC1" w:rsidP="006D081A">
      <w:pPr>
        <w:spacing w:line="480" w:lineRule="auto"/>
        <w:jc w:val="both"/>
        <w:rPr>
          <w:ins w:id="493" w:author="O'Sullivan, Ronan James" w:date="2023-07-04T16:24:00Z"/>
          <w:rFonts w:ascii="Times New Roman" w:eastAsiaTheme="minorEastAsia" w:hAnsi="Times New Roman" w:cs="Times New Roman"/>
          <w:iCs/>
        </w:rPr>
      </w:pPr>
      <w:r w:rsidRPr="009F769B">
        <w:rPr>
          <w:rFonts w:ascii="Times New Roman" w:eastAsiaTheme="minorEastAsia" w:hAnsi="Times New Roman" w:cs="Times New Roman"/>
          <w:iCs/>
        </w:rPr>
        <w:t xml:space="preserve">The model </w:t>
      </w:r>
      <w:r w:rsidR="00677A92">
        <w:rPr>
          <w:rFonts w:ascii="Times New Roman" w:eastAsiaTheme="minorEastAsia" w:hAnsi="Times New Roman" w:cs="Times New Roman"/>
          <w:iCs/>
        </w:rPr>
        <w:t>wa</w:t>
      </w:r>
      <w:r w:rsidRPr="009F769B">
        <w:rPr>
          <w:rFonts w:ascii="Times New Roman" w:eastAsiaTheme="minorEastAsia" w:hAnsi="Times New Roman" w:cs="Times New Roman"/>
          <w:iCs/>
        </w:rPr>
        <w:t>s coded in R version 4.3.0 (</w:t>
      </w:r>
      <w:r w:rsidRPr="00704EEE">
        <w:rPr>
          <w:rFonts w:ascii="Times New Roman" w:eastAsiaTheme="minorEastAsia" w:hAnsi="Times New Roman" w:cs="Times New Roman"/>
          <w:iCs/>
          <w:highlight w:val="yellow"/>
          <w:rPrChange w:id="494" w:author="O'Sullivan, Ronan James" w:date="2023-07-04T16:06:00Z">
            <w:rPr>
              <w:rFonts w:ascii="Times New Roman" w:eastAsiaTheme="minorEastAsia" w:hAnsi="Times New Roman" w:cs="Times New Roman"/>
              <w:iCs/>
            </w:rPr>
          </w:rPrChange>
        </w:rPr>
        <w:t>R citation</w:t>
      </w:r>
      <w:r w:rsidRPr="009F769B">
        <w:rPr>
          <w:rFonts w:ascii="Times New Roman" w:eastAsiaTheme="minorEastAsia" w:hAnsi="Times New Roman" w:cs="Times New Roman"/>
          <w:iCs/>
        </w:rPr>
        <w:t>) using the RStudio programming environment (</w:t>
      </w:r>
      <w:r w:rsidRPr="00704EEE">
        <w:rPr>
          <w:rFonts w:ascii="Times New Roman" w:eastAsiaTheme="minorEastAsia" w:hAnsi="Times New Roman" w:cs="Times New Roman"/>
          <w:iCs/>
          <w:highlight w:val="yellow"/>
          <w:rPrChange w:id="495" w:author="O'Sullivan, Ronan James" w:date="2023-07-04T16:06:00Z">
            <w:rPr>
              <w:rFonts w:ascii="Times New Roman" w:eastAsiaTheme="minorEastAsia" w:hAnsi="Times New Roman" w:cs="Times New Roman"/>
              <w:iCs/>
            </w:rPr>
          </w:rPrChange>
        </w:rPr>
        <w:t>RStudio citation).</w:t>
      </w:r>
      <w:r w:rsidRPr="009F769B">
        <w:rPr>
          <w:rFonts w:ascii="Times New Roman" w:eastAsiaTheme="minorEastAsia" w:hAnsi="Times New Roman" w:cs="Times New Roman"/>
          <w:iCs/>
        </w:rPr>
        <w:t xml:space="preserve"> All model code is available via </w:t>
      </w:r>
      <w:del w:id="496" w:author="O'Sullivan, Ronan James" w:date="2023-07-04T16:06:00Z">
        <w:r w:rsidRPr="009F769B" w:rsidDel="00704EEE">
          <w:rPr>
            <w:rFonts w:ascii="Times New Roman" w:eastAsiaTheme="minorEastAsia" w:hAnsi="Times New Roman" w:cs="Times New Roman"/>
            <w:iCs/>
          </w:rPr>
          <w:delText xml:space="preserve">a </w:delText>
        </w:r>
      </w:del>
      <w:r w:rsidRPr="009F769B">
        <w:rPr>
          <w:rFonts w:ascii="Times New Roman" w:eastAsiaTheme="minorEastAsia" w:hAnsi="Times New Roman" w:cs="Times New Roman"/>
          <w:iCs/>
        </w:rPr>
        <w:t xml:space="preserve">GitHub </w:t>
      </w:r>
      <w:del w:id="497" w:author="O'Sullivan, Ronan James" w:date="2023-07-04T16:06:00Z">
        <w:r w:rsidRPr="009F769B" w:rsidDel="00704EEE">
          <w:rPr>
            <w:rFonts w:ascii="Times New Roman" w:eastAsiaTheme="minorEastAsia" w:hAnsi="Times New Roman" w:cs="Times New Roman"/>
            <w:iCs/>
          </w:rPr>
          <w:delText xml:space="preserve">repository </w:delText>
        </w:r>
      </w:del>
      <w:r w:rsidRPr="009F769B">
        <w:rPr>
          <w:rFonts w:ascii="Times New Roman" w:eastAsiaTheme="minorEastAsia" w:hAnsi="Times New Roman" w:cs="Times New Roman"/>
          <w:iCs/>
        </w:rPr>
        <w:t xml:space="preserve">(insert GitHub </w:t>
      </w:r>
      <w:proofErr w:type="spellStart"/>
      <w:r w:rsidRPr="009F769B">
        <w:rPr>
          <w:rFonts w:ascii="Times New Roman" w:eastAsiaTheme="minorEastAsia" w:hAnsi="Times New Roman" w:cs="Times New Roman"/>
          <w:iCs/>
        </w:rPr>
        <w:t>url</w:t>
      </w:r>
      <w:proofErr w:type="spellEnd"/>
      <w:r w:rsidRPr="009F769B">
        <w:rPr>
          <w:rFonts w:ascii="Times New Roman" w:eastAsiaTheme="minorEastAsia" w:hAnsi="Times New Roman" w:cs="Times New Roman"/>
          <w:iCs/>
        </w:rPr>
        <w:t xml:space="preserve"> here eventually).  </w:t>
      </w:r>
    </w:p>
    <w:p w14:paraId="3FE54E66" w14:textId="364BA610" w:rsidR="00F72438" w:rsidRDefault="00F72438" w:rsidP="006D081A">
      <w:pPr>
        <w:spacing w:line="480" w:lineRule="auto"/>
        <w:jc w:val="both"/>
        <w:rPr>
          <w:ins w:id="498" w:author="O'Sullivan, Ronan James" w:date="2023-07-04T16:24:00Z"/>
          <w:rFonts w:ascii="Times New Roman" w:eastAsiaTheme="minorEastAsia" w:hAnsi="Times New Roman" w:cs="Times New Roman"/>
          <w:iCs/>
        </w:rPr>
      </w:pPr>
    </w:p>
    <w:p w14:paraId="0F2E8F4E" w14:textId="77777777" w:rsidR="00F72438" w:rsidRPr="009F769B" w:rsidRDefault="00F72438" w:rsidP="006D081A">
      <w:pPr>
        <w:spacing w:line="480" w:lineRule="auto"/>
        <w:jc w:val="both"/>
        <w:rPr>
          <w:rFonts w:ascii="Times New Roman" w:eastAsiaTheme="minorEastAsia" w:hAnsi="Times New Roman" w:cs="Times New Roman"/>
          <w:iCs/>
        </w:rPr>
      </w:pPr>
    </w:p>
    <w:p w14:paraId="30DAC11F" w14:textId="39B4034D" w:rsidR="00344B51" w:rsidRPr="009F769B" w:rsidRDefault="00344B51" w:rsidP="006D081A">
      <w:pPr>
        <w:spacing w:line="480" w:lineRule="auto"/>
        <w:jc w:val="both"/>
        <w:rPr>
          <w:rFonts w:ascii="Times New Roman" w:hAnsi="Times New Roman" w:cs="Times New Roman"/>
          <w:b/>
          <w:bCs/>
        </w:rPr>
      </w:pPr>
      <w:r w:rsidRPr="009F769B">
        <w:rPr>
          <w:rFonts w:ascii="Times New Roman" w:hAnsi="Times New Roman" w:cs="Times New Roman"/>
          <w:b/>
          <w:bCs/>
        </w:rPr>
        <w:lastRenderedPageBreak/>
        <w:t>Baseline scenarios – no intrusion</w:t>
      </w:r>
    </w:p>
    <w:p w14:paraId="588DE4EA" w14:textId="51E32010" w:rsidR="003467D3" w:rsidRPr="009F769B" w:rsidRDefault="00344B51"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To illustrate the basic functionality and behaviour of the model, a series of baseline scenarios </w:t>
      </w:r>
      <w:r w:rsidR="00955CE9">
        <w:rPr>
          <w:rFonts w:ascii="Times New Roman" w:hAnsi="Times New Roman" w:cs="Times New Roman"/>
        </w:rPr>
        <w:t>was</w:t>
      </w:r>
      <w:r w:rsidR="00700DEA" w:rsidRPr="009F769B">
        <w:rPr>
          <w:rFonts w:ascii="Times New Roman" w:hAnsi="Times New Roman" w:cs="Times New Roman"/>
        </w:rPr>
        <w:t xml:space="preserve"> first</w:t>
      </w:r>
      <w:r w:rsidRPr="009F769B">
        <w:rPr>
          <w:rFonts w:ascii="Times New Roman" w:hAnsi="Times New Roman" w:cs="Times New Roman"/>
        </w:rPr>
        <w:t xml:space="preserve"> explored in which no intrusion of </w:t>
      </w:r>
      <w:r w:rsidR="003E01B0">
        <w:rPr>
          <w:rFonts w:ascii="Times New Roman" w:hAnsi="Times New Roman" w:cs="Times New Roman"/>
        </w:rPr>
        <w:t>foreign/</w:t>
      </w:r>
      <w:r w:rsidRPr="009F769B">
        <w:rPr>
          <w:rFonts w:ascii="Times New Roman" w:hAnsi="Times New Roman" w:cs="Times New Roman"/>
        </w:rPr>
        <w:t>domesticated fish occur</w:t>
      </w:r>
      <w:r w:rsidR="006963C6" w:rsidRPr="009F769B">
        <w:rPr>
          <w:rFonts w:ascii="Times New Roman" w:hAnsi="Times New Roman" w:cs="Times New Roman"/>
        </w:rPr>
        <w:t>red</w:t>
      </w:r>
      <w:r w:rsidR="00327EF1">
        <w:rPr>
          <w:rFonts w:ascii="Times New Roman" w:hAnsi="Times New Roman" w:cs="Times New Roman"/>
        </w:rPr>
        <w:t xml:space="preserve"> and</w:t>
      </w:r>
      <w:r w:rsidRPr="009F769B">
        <w:rPr>
          <w:rFonts w:ascii="Times New Roman" w:hAnsi="Times New Roman" w:cs="Times New Roman"/>
        </w:rPr>
        <w:t xml:space="preserve"> </w:t>
      </w:r>
      <w:r w:rsidR="00327EF1">
        <w:rPr>
          <w:rFonts w:ascii="Times New Roman" w:hAnsi="Times New Roman" w:cs="Times New Roman"/>
        </w:rPr>
        <w:t>t</w:t>
      </w:r>
      <w:r w:rsidR="0010123D" w:rsidRPr="009F769B">
        <w:rPr>
          <w:rFonts w:ascii="Times New Roman" w:eastAsiaTheme="minorEastAsia" w:hAnsi="Times New Roman" w:cs="Times New Roman"/>
          <w:iCs/>
        </w:rPr>
        <w:t xml:space="preserve">he evolutionary and population dynamics </w:t>
      </w:r>
      <w:r w:rsidR="00955CE9">
        <w:rPr>
          <w:rFonts w:ascii="Times New Roman" w:eastAsiaTheme="minorEastAsia" w:hAnsi="Times New Roman" w:cs="Times New Roman"/>
          <w:iCs/>
        </w:rPr>
        <w:t>were</w:t>
      </w:r>
      <w:r w:rsidR="0010123D" w:rsidRPr="009F769B">
        <w:rPr>
          <w:rFonts w:ascii="Times New Roman" w:eastAsiaTheme="minorEastAsia" w:hAnsi="Times New Roman" w:cs="Times New Roman"/>
          <w:iCs/>
        </w:rPr>
        <w:t xml:space="preserve"> tracked across 100 generations</w:t>
      </w:r>
      <w:r w:rsidR="00327EF1">
        <w:rPr>
          <w:rFonts w:ascii="Times New Roman" w:eastAsiaTheme="minorEastAsia" w:hAnsi="Times New Roman" w:cs="Times New Roman"/>
          <w:iCs/>
        </w:rPr>
        <w:t>.</w:t>
      </w:r>
      <w:r w:rsidR="0010123D" w:rsidRPr="009F769B">
        <w:rPr>
          <w:rFonts w:ascii="Times New Roman" w:eastAsiaTheme="minorEastAsia" w:hAnsi="Times New Roman" w:cs="Times New Roman"/>
          <w:iCs/>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955CE9" w:rsidRPr="009F769B">
        <w:rPr>
          <w:rFonts w:ascii="Times New Roman" w:eastAsiaTheme="minorEastAsia" w:hAnsi="Times New Roman" w:cs="Times New Roman"/>
          <w:iCs/>
        </w:rPr>
        <w:t>)</w:t>
      </w:r>
      <w:r w:rsidR="00955CE9">
        <w:rPr>
          <w:rFonts w:ascii="Times New Roman" w:eastAsiaTheme="minorEastAsia" w:hAnsi="Times New Roman" w:cs="Times New Roman"/>
          <w:iCs/>
        </w:rPr>
        <w:t xml:space="preserve"> </w:t>
      </w:r>
      <w:r w:rsidR="00955CE9">
        <w:rPr>
          <w:rFonts w:ascii="Times New Roman" w:eastAsiaTheme="minorEastAsia" w:hAnsi="Times New Roman" w:cs="Times New Roman"/>
        </w:rPr>
        <w:t xml:space="preserve">for </w:t>
      </w:r>
      <w:r w:rsidR="0010123D" w:rsidRPr="009F769B">
        <w:rPr>
          <w:rFonts w:ascii="Times New Roman" w:eastAsiaTheme="minorEastAsia" w:hAnsi="Times New Roman" w:cs="Times New Roman"/>
        </w:rPr>
        <w:t>both traits</w:t>
      </w:r>
      <w:r w:rsidR="00C46532" w:rsidRPr="009F769B">
        <w:rPr>
          <w:rFonts w:ascii="Times New Roman" w:eastAsiaTheme="minorEastAsia" w:hAnsi="Times New Roman" w:cs="Times New Roman"/>
        </w:rPr>
        <w:t xml:space="preserve"> </w:t>
      </w:r>
      <w:r w:rsidR="00C46532" w:rsidRPr="009F769B">
        <w:rPr>
          <w:rFonts w:ascii="Times New Roman" w:eastAsiaTheme="minorEastAsia" w:hAnsi="Times New Roman" w:cs="Times New Roman"/>
          <w:iCs/>
        </w:rPr>
        <w:t>was</w:t>
      </w:r>
      <w:r w:rsidR="00C46532" w:rsidRPr="009F769B">
        <w:rPr>
          <w:rFonts w:ascii="Times New Roman" w:eastAsiaTheme="minorEastAsia" w:hAnsi="Times New Roman" w:cs="Times New Roman"/>
        </w:rPr>
        <w:t xml:space="preserve"> </w:t>
      </w:r>
      <w:r w:rsidR="0010123D" w:rsidRPr="009F769B">
        <w:rPr>
          <w:rFonts w:ascii="Times New Roman" w:eastAsiaTheme="minorEastAsia" w:hAnsi="Times New Roman" w:cs="Times New Roman"/>
        </w:rPr>
        <w:t>0.25</w:t>
      </w:r>
      <w:r w:rsidR="00C46532" w:rsidRPr="009F769B">
        <w:rPr>
          <w:rFonts w:ascii="Times New Roman" w:eastAsiaTheme="minorEastAsia" w:hAnsi="Times New Roman" w:cs="Times New Roman"/>
        </w:rPr>
        <w:t>, such that each had the potential to respond to selection</w:t>
      </w:r>
      <w:r w:rsidR="000C1BE0" w:rsidRPr="009F769B">
        <w:rPr>
          <w:rFonts w:ascii="Times New Roman" w:eastAsiaTheme="minorEastAsia" w:hAnsi="Times New Roman" w:cs="Times New Roman"/>
        </w:rPr>
        <w:t xml:space="preserve">, and the initial allele frequency at each locus for each trait was 0.5 (i.e.,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=0.5</m:t>
        </m:r>
      </m:oMath>
      <w:r w:rsidR="000C1BE0" w:rsidRPr="009F769B">
        <w:rPr>
          <w:rFonts w:ascii="Times New Roman" w:eastAsiaTheme="minorEastAsia" w:hAnsi="Times New Roman" w:cs="Times New Roman"/>
          <w:iCs/>
        </w:rPr>
        <w:t>)</w:t>
      </w:r>
      <w:r w:rsidR="00C46532" w:rsidRPr="009F769B">
        <w:rPr>
          <w:rFonts w:ascii="Times New Roman" w:eastAsiaTheme="minorEastAsia" w:hAnsi="Times New Roman" w:cs="Times New Roman"/>
        </w:rPr>
        <w:t>.</w:t>
      </w:r>
      <w:r w:rsidR="00DB11FD" w:rsidRPr="009F769B">
        <w:rPr>
          <w:rFonts w:ascii="Times New Roman" w:eastAsiaTheme="minorEastAsia" w:hAnsi="Times New Roman" w:cs="Times New Roman"/>
        </w:rPr>
        <w:t xml:space="preserve"> The initial mean values of both traits were </w:t>
      </w:r>
      <w:r w:rsidR="00B927DC" w:rsidRPr="009F769B">
        <w:rPr>
          <w:rFonts w:ascii="Times New Roman" w:eastAsiaTheme="minorEastAsia" w:hAnsi="Times New Roman" w:cs="Times New Roman"/>
        </w:rPr>
        <w:t xml:space="preserve">rescaled </w:t>
      </w:r>
      <w:r w:rsidR="00DB11FD" w:rsidRPr="009F769B">
        <w:rPr>
          <w:rFonts w:ascii="Times New Roman" w:eastAsiaTheme="minorEastAsia" w:hAnsi="Times New Roman" w:cs="Times New Roman"/>
        </w:rPr>
        <w:t>to reference values of 0, corresponding to mean-centring in generation 1.</w:t>
      </w:r>
      <w:r w:rsidR="00305FF8" w:rsidRPr="009F769B">
        <w:rPr>
          <w:rFonts w:ascii="Times New Roman" w:eastAsiaTheme="minorEastAsia" w:hAnsi="Times New Roman" w:cs="Times New Roman"/>
        </w:rPr>
        <w:t xml:space="preserve"> In the first set of baseline simulations, the closed </w:t>
      </w:r>
      <w:r w:rsidR="000D7367" w:rsidRPr="009F769B">
        <w:rPr>
          <w:rFonts w:ascii="Times New Roman" w:eastAsiaTheme="minorEastAsia" w:hAnsi="Times New Roman" w:cs="Times New Roman"/>
        </w:rPr>
        <w:t xml:space="preserve">wild </w:t>
      </w:r>
      <w:r w:rsidR="00305FF8" w:rsidRPr="009F769B">
        <w:rPr>
          <w:rFonts w:ascii="Times New Roman" w:eastAsiaTheme="minorEastAsia" w:hAnsi="Times New Roman" w:cs="Times New Roman"/>
        </w:rPr>
        <w:t xml:space="preserve">population was assumed to be well-adapted with respect to the hard-selected trait, i.e.,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=θ</m:t>
        </m:r>
      </m:oMath>
      <w:r w:rsidR="00305FF8" w:rsidRPr="009F769B">
        <w:rPr>
          <w:rFonts w:ascii="Times New Roman" w:eastAsiaTheme="minorEastAsia" w:hAnsi="Times New Roman" w:cs="Times New Roman"/>
        </w:rPr>
        <w:t>. In the second set</w:t>
      </w:r>
      <w:r w:rsidR="000D7367" w:rsidRPr="009F769B">
        <w:rPr>
          <w:rFonts w:ascii="Times New Roman" w:eastAsiaTheme="minorEastAsia" w:hAnsi="Times New Roman" w:cs="Times New Roman"/>
        </w:rPr>
        <w:t xml:space="preserve"> of baseline simulations, initial maladaptation was assumed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&lt;θ</m:t>
        </m:r>
      </m:oMath>
      <w:r w:rsidR="000D7367" w:rsidRPr="009F769B">
        <w:rPr>
          <w:rFonts w:ascii="Times New Roman" w:eastAsiaTheme="minorEastAsia" w:hAnsi="Times New Roman" w:cs="Times New Roman"/>
        </w:rPr>
        <w:t>)</w:t>
      </w:r>
      <w:r w:rsidR="00E7065C">
        <w:rPr>
          <w:rFonts w:ascii="Times New Roman" w:eastAsiaTheme="minorEastAsia" w:hAnsi="Times New Roman" w:cs="Times New Roman"/>
        </w:rPr>
        <w:t>,</w:t>
      </w:r>
      <w:r w:rsidR="000D7367" w:rsidRPr="009F769B">
        <w:rPr>
          <w:rFonts w:ascii="Times New Roman" w:eastAsiaTheme="minorEastAsia" w:hAnsi="Times New Roman" w:cs="Times New Roman"/>
        </w:rPr>
        <w:t xml:space="preserve"> such that the hard-selected trait experienced positive directional selection. </w:t>
      </w:r>
      <w:ins w:id="499" w:author="O'Sullivan, Ronan James" w:date="2023-07-04T16:07:00Z">
        <w:r w:rsidR="00704EEE">
          <w:rPr>
            <w:rFonts w:ascii="Times New Roman" w:eastAsiaTheme="minorEastAsia" w:hAnsi="Times New Roman" w:cs="Times New Roman"/>
          </w:rPr>
          <w:t xml:space="preserve">For simplicity, </w:t>
        </w:r>
      </w:ins>
      <w:del w:id="500" w:author="O'Sullivan, Ronan James" w:date="2023-07-04T16:07:00Z">
        <w:r w:rsidR="00194CAB" w:rsidRPr="009F769B" w:rsidDel="00704EEE">
          <w:rPr>
            <w:rFonts w:ascii="Times New Roman" w:eastAsiaTheme="minorEastAsia" w:hAnsi="Times New Roman" w:cs="Times New Roman"/>
          </w:rPr>
          <w:delText>T</w:delText>
        </w:r>
      </w:del>
      <w:ins w:id="501" w:author="O'Sullivan, Ronan James" w:date="2023-07-04T16:07:00Z">
        <w:r w:rsidR="00704EEE">
          <w:rPr>
            <w:rFonts w:ascii="Times New Roman" w:eastAsiaTheme="minorEastAsia" w:hAnsi="Times New Roman" w:cs="Times New Roman"/>
          </w:rPr>
          <w:t>t</w:t>
        </w:r>
      </w:ins>
      <w:r w:rsidR="00194CAB" w:rsidRPr="009F769B">
        <w:rPr>
          <w:rFonts w:ascii="Times New Roman" w:eastAsiaTheme="minorEastAsia" w:hAnsi="Times New Roman" w:cs="Times New Roman"/>
        </w:rPr>
        <w:t xml:space="preserve">he optimum </w:t>
      </w:r>
      <m:oMath>
        <m:r>
          <w:rPr>
            <w:rFonts w:ascii="Cambria Math" w:eastAsiaTheme="minorEastAsia" w:hAnsi="Cambria Math" w:cs="Times New Roman"/>
          </w:rPr>
          <m:t>θ</m:t>
        </m:r>
      </m:oMath>
      <w:r w:rsidR="00194CAB" w:rsidRPr="009F769B">
        <w:rPr>
          <w:rFonts w:ascii="Times New Roman" w:eastAsiaTheme="minorEastAsia" w:hAnsi="Times New Roman" w:cs="Times New Roman"/>
        </w:rPr>
        <w:t xml:space="preserve"> </w:t>
      </w:r>
      <w:del w:id="502" w:author="O'Sullivan, Ronan James" w:date="2023-07-04T16:08:00Z">
        <w:r w:rsidR="00194CAB" w:rsidRPr="009F769B" w:rsidDel="00704EEE">
          <w:rPr>
            <w:rFonts w:ascii="Times New Roman" w:eastAsiaTheme="minorEastAsia" w:hAnsi="Times New Roman" w:cs="Times New Roman"/>
          </w:rPr>
          <w:delText xml:space="preserve">did </w:delText>
        </w:r>
      </w:del>
      <w:ins w:id="503" w:author="O'Sullivan, Ronan James" w:date="2023-07-04T16:08:00Z">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ins>
      <w:r w:rsidR="00194CAB" w:rsidRPr="009F769B">
        <w:rPr>
          <w:rFonts w:ascii="Times New Roman" w:eastAsiaTheme="minorEastAsia" w:hAnsi="Times New Roman" w:cs="Times New Roman"/>
        </w:rPr>
        <w:t>not</w:t>
      </w:r>
      <w:ins w:id="504" w:author="O'Sullivan, Ronan James" w:date="2023-07-04T16:08:00Z">
        <w:r w:rsidR="00704EEE">
          <w:rPr>
            <w:rFonts w:ascii="Times New Roman" w:eastAsiaTheme="minorEastAsia" w:hAnsi="Times New Roman" w:cs="Times New Roman"/>
          </w:rPr>
          <w:t xml:space="preserve"> allowed to</w:t>
        </w:r>
      </w:ins>
      <w:r w:rsidR="00194CAB" w:rsidRPr="009F769B">
        <w:rPr>
          <w:rFonts w:ascii="Times New Roman" w:eastAsiaTheme="minorEastAsia" w:hAnsi="Times New Roman" w:cs="Times New Roman"/>
        </w:rPr>
        <w:t xml:space="preserve"> vary over time in each case</w:t>
      </w:r>
      <w:del w:id="505" w:author="O'Sullivan, Ronan James" w:date="2023-07-04T16:08:00Z">
        <w:r w:rsidR="00194CAB" w:rsidRPr="009F769B" w:rsidDel="00704EEE">
          <w:rPr>
            <w:rFonts w:ascii="Times New Roman" w:eastAsiaTheme="minorEastAsia" w:hAnsi="Times New Roman" w:cs="Times New Roman"/>
          </w:rPr>
          <w:delText>, for simplicity</w:delText>
        </w:r>
      </w:del>
      <w:r w:rsidR="00194CAB" w:rsidRPr="009F769B">
        <w:rPr>
          <w:rFonts w:ascii="Times New Roman" w:eastAsiaTheme="minorEastAsia" w:hAnsi="Times New Roman" w:cs="Times New Roman"/>
        </w:rPr>
        <w:t>.</w:t>
      </w:r>
    </w:p>
    <w:p w14:paraId="00EA3005" w14:textId="6FF8BF74"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AD72B1" w:rsidRPr="009F769B">
        <w:rPr>
          <w:rFonts w:ascii="Times New Roman" w:eastAsiaTheme="minorEastAsia" w:hAnsi="Times New Roman" w:cs="Times New Roman"/>
          <w:i/>
          <w:iCs/>
        </w:rPr>
        <w:t>:</w:t>
      </w:r>
    </w:p>
    <w:p w14:paraId="1CB56D3D" w14:textId="71A8349D" w:rsidR="00FB076B" w:rsidRDefault="00940BDD" w:rsidP="006D081A">
      <w:pPr>
        <w:spacing w:line="480" w:lineRule="auto"/>
        <w:jc w:val="both"/>
        <w:rPr>
          <w:ins w:id="506" w:author="O'Sullivan, Ronan James" w:date="2023-07-04T16:24:00Z"/>
          <w:rFonts w:ascii="Times New Roman" w:eastAsiaTheme="minorEastAsia" w:hAnsi="Times New Roman" w:cs="Times New Roman"/>
          <w:iCs/>
        </w:rPr>
      </w:pPr>
      <w:r w:rsidRPr="009F769B">
        <w:rPr>
          <w:rFonts w:ascii="Times New Roman" w:eastAsiaTheme="minorEastAsia" w:hAnsi="Times New Roman" w:cs="Times New Roman"/>
        </w:rPr>
        <w:t xml:space="preserve">To illustrate how the strength of soft selection depends on the magnitude of </w:t>
      </w:r>
      <w:del w:id="507" w:author="O'Sullivan, Ronan James" w:date="2023-07-04T16:08:00Z">
        <w:r w:rsidR="006963C6" w:rsidRPr="009F769B" w:rsidDel="00704EEE">
          <w:rPr>
            <w:rFonts w:ascii="Times New Roman" w:eastAsiaTheme="minorEastAsia" w:hAnsi="Times New Roman" w:cs="Times New Roman"/>
          </w:rPr>
          <w:delText>“</w:delText>
        </w:r>
      </w:del>
      <w:r w:rsidR="00842AC7" w:rsidRPr="009F769B">
        <w:rPr>
          <w:rFonts w:ascii="Times New Roman" w:eastAsiaTheme="minorEastAsia" w:hAnsi="Times New Roman" w:cs="Times New Roman"/>
        </w:rPr>
        <w:t>reproductive excess</w:t>
      </w:r>
      <w:del w:id="508" w:author="O'Sullivan, Ronan James" w:date="2023-07-04T16:08:00Z">
        <w:r w:rsidR="006963C6" w:rsidRPr="009F769B" w:rsidDel="00704EEE">
          <w:rPr>
            <w:rFonts w:ascii="Times New Roman" w:eastAsiaTheme="minorEastAsia" w:hAnsi="Times New Roman" w:cs="Times New Roman"/>
          </w:rPr>
          <w:delText>”</w:delText>
        </w:r>
      </w:del>
      <w:r w:rsidR="00BD4667" w:rsidRPr="009F769B">
        <w:rPr>
          <w:rFonts w:ascii="Times New Roman" w:eastAsiaTheme="minorEastAsia" w:hAnsi="Times New Roman" w:cs="Times New Roman"/>
        </w:rPr>
        <w:t xml:space="preserve">, the ratio of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BD4667" w:rsidRPr="009F769B">
        <w:rPr>
          <w:rFonts w:ascii="Times New Roman" w:eastAsiaTheme="minorEastAsia" w:hAnsi="Times New Roman" w:cs="Times New Roman"/>
        </w:rPr>
        <w:t xml:space="preserve"> to number of spawning slots </w:t>
      </w:r>
      <m:oMath>
        <m:r>
          <w:rPr>
            <w:rFonts w:ascii="Cambria Math" w:eastAsiaTheme="minorEastAsia" w:hAnsi="Cambria Math" w:cs="Times New Roman"/>
          </w:rPr>
          <m:t>K</m:t>
        </m:r>
      </m:oMath>
      <w:r w:rsidR="00BD4667" w:rsidRPr="009F769B">
        <w:rPr>
          <w:rFonts w:ascii="Times New Roman" w:eastAsiaTheme="minorEastAsia" w:hAnsi="Times New Roman" w:cs="Times New Roman"/>
        </w:rPr>
        <w:t xml:space="preserve"> </w:t>
      </w:r>
      <w:del w:id="509" w:author="O'Sullivan, Ronan James" w:date="2023-07-04T16:08:00Z">
        <w:r w:rsidR="00A72255" w:rsidDel="00704EEE">
          <w:rPr>
            <w:rFonts w:ascii="Times New Roman" w:eastAsiaTheme="minorEastAsia" w:hAnsi="Times New Roman" w:cs="Times New Roman"/>
          </w:rPr>
          <w:delText>is</w:delText>
        </w:r>
        <w:r w:rsidR="00BD4667" w:rsidRPr="009F769B" w:rsidDel="00704EEE">
          <w:rPr>
            <w:rFonts w:ascii="Times New Roman" w:eastAsiaTheme="minorEastAsia" w:hAnsi="Times New Roman" w:cs="Times New Roman"/>
          </w:rPr>
          <w:delText xml:space="preserve"> </w:delText>
        </w:r>
      </w:del>
      <w:ins w:id="510" w:author="O'Sullivan, Ronan James" w:date="2023-07-04T16:08:00Z">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ins>
      <w:r w:rsidR="00BD4667" w:rsidRPr="009F769B">
        <w:rPr>
          <w:rFonts w:ascii="Times New Roman" w:eastAsiaTheme="minorEastAsia" w:hAnsi="Times New Roman" w:cs="Times New Roman"/>
        </w:rPr>
        <w:t xml:space="preserve">varied between ~1 </w:t>
      </w:r>
      <w:r w:rsidR="000D7367" w:rsidRPr="009F769B">
        <w:rPr>
          <w:rFonts w:ascii="Times New Roman" w:eastAsiaTheme="minorEastAsia" w:hAnsi="Times New Roman" w:cs="Times New Roman"/>
        </w:rPr>
        <w:t>and</w:t>
      </w:r>
      <w:r w:rsidR="00BD4667" w:rsidRPr="009F769B">
        <w:rPr>
          <w:rFonts w:ascii="Times New Roman" w:eastAsiaTheme="minorEastAsia" w:hAnsi="Times New Roman" w:cs="Times New Roman"/>
        </w:rPr>
        <w:t xml:space="preserve"> ~1.4</w:t>
      </w:r>
      <w:ins w:id="511" w:author="O'Sullivan, Ronan James" w:date="2023-07-04T16:08:00Z">
        <w:r w:rsidR="00704EEE">
          <w:rPr>
            <w:rFonts w:ascii="Times New Roman" w:eastAsiaTheme="minorEastAsia" w:hAnsi="Times New Roman" w:cs="Times New Roman"/>
          </w:rPr>
          <w:t xml:space="preserve">. This was </w:t>
        </w:r>
      </w:ins>
      <w:del w:id="512" w:author="O'Sullivan, Ronan James" w:date="2023-07-04T16:08:00Z">
        <w:r w:rsidR="000573E0" w:rsidDel="00704EEE">
          <w:rPr>
            <w:rFonts w:ascii="Times New Roman" w:eastAsiaTheme="minorEastAsia" w:hAnsi="Times New Roman" w:cs="Times New Roman"/>
          </w:rPr>
          <w:delText xml:space="preserve">, </w:delText>
        </w:r>
      </w:del>
      <w:r w:rsidR="00BD4667" w:rsidRPr="009F769B">
        <w:rPr>
          <w:rFonts w:ascii="Times New Roman" w:eastAsiaTheme="minorEastAsia" w:hAnsi="Times New Roman" w:cs="Times New Roman"/>
        </w:rPr>
        <w:t xml:space="preserve">achieved by adjusting the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parameter</w:t>
      </w:r>
      <w:r w:rsidR="00BD4667" w:rsidRPr="009F769B">
        <w:rPr>
          <w:rFonts w:ascii="Times New Roman" w:eastAsiaTheme="minorEastAsia" w:hAnsi="Times New Roman" w:cs="Times New Roman"/>
        </w:rPr>
        <w:t>.</w:t>
      </w:r>
      <w:r w:rsidR="00BD4667" w:rsidRPr="009F769B">
        <w:rPr>
          <w:rFonts w:ascii="Times New Roman" w:hAnsi="Times New Roman" w:cs="Times New Roman"/>
        </w:rPr>
        <w:t xml:space="preserve"> Three values of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w:t>
      </w:r>
      <w:del w:id="513" w:author="O'Sullivan, Ronan James" w:date="2023-07-04T16:09:00Z">
        <w:r w:rsidR="00A72255" w:rsidDel="00704EEE">
          <w:rPr>
            <w:rFonts w:ascii="Times New Roman" w:eastAsiaTheme="minorEastAsia" w:hAnsi="Times New Roman" w:cs="Times New Roman"/>
            <w:iCs/>
          </w:rPr>
          <w:delText>a</w:delText>
        </w:r>
        <w:r w:rsidR="00BD4667" w:rsidRPr="009F769B" w:rsidDel="00704EEE">
          <w:rPr>
            <w:rFonts w:ascii="Times New Roman" w:eastAsiaTheme="minorEastAsia" w:hAnsi="Times New Roman" w:cs="Times New Roman"/>
            <w:iCs/>
          </w:rPr>
          <w:delText xml:space="preserve">re </w:delText>
        </w:r>
      </w:del>
      <w:ins w:id="514" w:author="O'Sullivan, Ronan James" w:date="2023-07-04T16:09:00Z">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ins>
      <w:r w:rsidR="00BD4667" w:rsidRPr="009F769B">
        <w:rPr>
          <w:rFonts w:ascii="Times New Roman" w:eastAsiaTheme="minorEastAsia" w:hAnsi="Times New Roman" w:cs="Times New Roman"/>
          <w:iCs/>
        </w:rPr>
        <w:t xml:space="preserve">explored: 0.53, 0.63 and 0.73, corresponding to an expected </w:t>
      </w:r>
      <m:oMath>
        <m:r>
          <w:rPr>
            <w:rFonts w:ascii="Cambria Math" w:hAnsi="Cambria Math" w:cs="Times New Roman"/>
          </w:rPr>
          <m:t>RPS</m:t>
        </m:r>
      </m:oMath>
      <w:r w:rsidR="000573E0" w:rsidRPr="009F769B">
        <w:rPr>
          <w:rFonts w:ascii="Times New Roman" w:eastAsiaTheme="minorEastAsia" w:hAnsi="Times New Roman" w:cs="Times New Roman"/>
        </w:rPr>
        <w:t xml:space="preserve"> </w:t>
      </w:r>
      <w:r w:rsidR="004D3EAC" w:rsidRPr="009F769B">
        <w:rPr>
          <w:rFonts w:ascii="Times New Roman" w:eastAsiaTheme="minorEastAsia" w:hAnsi="Times New Roman" w:cs="Times New Roman"/>
        </w:rPr>
        <w:t xml:space="preserve">of approximately 1.0, 1.2 and 1.4, respectively. </w:t>
      </w:r>
      <w:r w:rsidR="00FB076B" w:rsidRPr="009F769B">
        <w:rPr>
          <w:rFonts w:ascii="Times New Roman" w:eastAsiaTheme="minorEastAsia" w:hAnsi="Times New Roman" w:cs="Times New Roman"/>
        </w:rPr>
        <w:t xml:space="preserve">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m:t>
        </m:r>
      </m:oMath>
      <w:r w:rsidR="00FB076B" w:rsidRPr="009F769B">
        <w:rPr>
          <w:rFonts w:ascii="Times New Roman" w:eastAsiaTheme="minorEastAsia" w:hAnsi="Times New Roman" w:cs="Times New Roman"/>
        </w:rPr>
        <w:t xml:space="preserve"> (</w:t>
      </w:r>
      <w:bookmarkStart w:id="515" w:name="_Hlk138235853"/>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bookmarkEnd w:id="515"/>
      <w:r w:rsidR="00FB076B" w:rsidRPr="009F769B">
        <w:rPr>
          <w:rFonts w:ascii="Times New Roman" w:eastAsiaTheme="minorEastAsia" w:hAnsi="Times New Roman" w:cs="Times New Roman"/>
          <w:iCs/>
        </w:rPr>
        <w:t>)</w:t>
      </w:r>
      <w:r w:rsidR="00FB076B" w:rsidRPr="009F769B">
        <w:rPr>
          <w:rFonts w:ascii="Times New Roman" w:eastAsiaTheme="minorEastAsia" w:hAnsi="Times New Roman" w:cs="Times New Roman"/>
        </w:rPr>
        <w:t xml:space="preserve">, </w:t>
      </w:r>
      <w:r w:rsidR="002A2C70" w:rsidRPr="009F769B">
        <w:rPr>
          <w:rFonts w:ascii="Times New Roman" w:eastAsiaTheme="minorEastAsia" w:hAnsi="Times New Roman" w:cs="Times New Roman"/>
          <w:iCs/>
        </w:rPr>
        <w:t>every recruit gain</w:t>
      </w:r>
      <w:ins w:id="516" w:author="O'Sullivan, Ronan James" w:date="2023-07-04T16:09:00Z">
        <w:r w:rsidR="00704EEE">
          <w:rPr>
            <w:rFonts w:ascii="Times New Roman" w:eastAsiaTheme="minorEastAsia" w:hAnsi="Times New Roman" w:cs="Times New Roman"/>
            <w:iCs/>
          </w:rPr>
          <w:t>ed</w:t>
        </w:r>
      </w:ins>
      <w:del w:id="517" w:author="O'Sullivan, Ronan James" w:date="2023-07-04T16:09:00Z">
        <w:r w:rsidR="006963C6" w:rsidRPr="009F769B" w:rsidDel="00704EEE">
          <w:rPr>
            <w:rFonts w:ascii="Times New Roman" w:eastAsiaTheme="minorEastAsia" w:hAnsi="Times New Roman" w:cs="Times New Roman"/>
            <w:iCs/>
          </w:rPr>
          <w:delText>s</w:delText>
        </w:r>
      </w:del>
      <w:r w:rsidR="002A2C70" w:rsidRPr="009F769B">
        <w:rPr>
          <w:rFonts w:ascii="Times New Roman" w:eastAsiaTheme="minorEastAsia" w:hAnsi="Times New Roman" w:cs="Times New Roman"/>
          <w:iCs/>
        </w:rPr>
        <w:t xml:space="preserve"> a spawning slot</w:t>
      </w:r>
      <w:r w:rsidR="006963C6" w:rsidRPr="009F769B">
        <w:rPr>
          <w:rFonts w:ascii="Times New Roman" w:eastAsiaTheme="minorEastAsia" w:hAnsi="Times New Roman" w:cs="Times New Roman"/>
          <w:iCs/>
        </w:rPr>
        <w:t xml:space="preserve">, so there </w:t>
      </w:r>
      <w:del w:id="518" w:author="O'Sullivan, Ronan James" w:date="2023-07-04T16:09:00Z">
        <w:r w:rsidR="006963C6" w:rsidRPr="009F769B" w:rsidDel="00704EEE">
          <w:rPr>
            <w:rFonts w:ascii="Times New Roman" w:eastAsiaTheme="minorEastAsia" w:hAnsi="Times New Roman" w:cs="Times New Roman"/>
            <w:iCs/>
          </w:rPr>
          <w:delText xml:space="preserve">is </w:delText>
        </w:r>
      </w:del>
      <w:ins w:id="519" w:author="O'Sullivan, Ronan James" w:date="2023-07-04T16:09:00Z">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ins>
      <w:r w:rsidR="00BA1B7C" w:rsidRPr="009F769B">
        <w:rPr>
          <w:rFonts w:ascii="Times New Roman" w:eastAsiaTheme="minorEastAsia" w:hAnsi="Times New Roman" w:cs="Times New Roman"/>
          <w:iCs/>
        </w:rPr>
        <w:t xml:space="preserve">little to </w:t>
      </w:r>
      <w:r w:rsidR="006963C6" w:rsidRPr="009F769B">
        <w:rPr>
          <w:rFonts w:ascii="Times New Roman" w:eastAsiaTheme="minorEastAsia" w:hAnsi="Times New Roman" w:cs="Times New Roman"/>
          <w:iCs/>
        </w:rPr>
        <w:t>no reproductive excess. No</w:t>
      </w:r>
      <w:r w:rsidR="00FB076B" w:rsidRPr="009F769B">
        <w:rPr>
          <w:rFonts w:ascii="Times New Roman" w:eastAsiaTheme="minorEastAsia" w:hAnsi="Times New Roman" w:cs="Times New Roman"/>
          <w:iCs/>
        </w:rPr>
        <w:t xml:space="preserve">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B076B" w:rsidRPr="009F769B">
        <w:rPr>
          <w:rFonts w:ascii="Times New Roman" w:eastAsiaTheme="minorEastAsia" w:hAnsi="Times New Roman" w:cs="Times New Roman"/>
          <w:iCs/>
        </w:rPr>
        <w:t xml:space="preserve"> </w:t>
      </w:r>
      <w:del w:id="520" w:author="O'Sullivan, Ronan James" w:date="2023-07-04T16:09:00Z">
        <w:r w:rsidR="00FB076B" w:rsidRPr="009F769B" w:rsidDel="00704EEE">
          <w:rPr>
            <w:rFonts w:ascii="Times New Roman" w:eastAsiaTheme="minorEastAsia" w:hAnsi="Times New Roman" w:cs="Times New Roman"/>
            <w:iCs/>
          </w:rPr>
          <w:delText xml:space="preserve">is </w:delText>
        </w:r>
      </w:del>
      <w:ins w:id="521" w:author="O'Sullivan, Ronan James" w:date="2023-07-04T16:09:00Z">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ins>
      <w:r w:rsidR="000D7367" w:rsidRPr="009F769B">
        <w:rPr>
          <w:rFonts w:ascii="Times New Roman" w:eastAsiaTheme="minorEastAsia" w:hAnsi="Times New Roman" w:cs="Times New Roman"/>
          <w:iCs/>
        </w:rPr>
        <w:t xml:space="preserve">then </w:t>
      </w:r>
      <w:r w:rsidR="00FB076B" w:rsidRPr="009F769B">
        <w:rPr>
          <w:rFonts w:ascii="Times New Roman" w:eastAsiaTheme="minorEastAsia" w:hAnsi="Times New Roman" w:cs="Times New Roman"/>
          <w:iCs/>
        </w:rPr>
        <w:t>expected.</w:t>
      </w:r>
      <w:r w:rsidR="006963C6" w:rsidRPr="009F769B">
        <w:rPr>
          <w:rFonts w:ascii="Times New Roman" w:eastAsiaTheme="minorEastAsia" w:hAnsi="Times New Roman" w:cs="Times New Roman"/>
          <w:iCs/>
        </w:rPr>
        <w:t xml:space="preserve">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1.2</m:t>
        </m:r>
      </m:oMath>
      <w:r w:rsidR="006963C6"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6963C6" w:rsidRPr="009F769B">
        <w:rPr>
          <w:rFonts w:ascii="Times New Roman" w:eastAsiaTheme="minorEastAsia" w:hAnsi="Times New Roman" w:cs="Times New Roman"/>
          <w:iCs/>
        </w:rPr>
        <w:t>; moderate reproductive excess)</w:t>
      </w:r>
      <w:r w:rsidR="006963C6" w:rsidRPr="009F769B">
        <w:rPr>
          <w:rFonts w:ascii="Times New Roman" w:eastAsiaTheme="minorEastAsia" w:hAnsi="Times New Roman" w:cs="Times New Roman"/>
        </w:rPr>
        <w:t xml:space="preserve">, </w:t>
      </w:r>
      <w:r w:rsidR="006963C6" w:rsidRPr="009F769B">
        <w:rPr>
          <w:rFonts w:ascii="Times New Roman" w:eastAsiaTheme="minorEastAsia" w:hAnsi="Times New Roman" w:cs="Times New Roman"/>
          <w:iCs/>
        </w:rPr>
        <w:t xml:space="preserve">there </w:t>
      </w:r>
      <w:del w:id="522" w:author="O'Sullivan, Ronan James" w:date="2023-07-04T16:09:00Z">
        <w:r w:rsidR="006963C6" w:rsidRPr="009F769B" w:rsidDel="00704EEE">
          <w:rPr>
            <w:rFonts w:ascii="Times New Roman" w:eastAsiaTheme="minorEastAsia" w:hAnsi="Times New Roman" w:cs="Times New Roman"/>
            <w:iCs/>
          </w:rPr>
          <w:delText xml:space="preserve">are </w:delText>
        </w:r>
      </w:del>
      <w:ins w:id="523" w:author="O'Sullivan, Ronan James" w:date="2023-07-04T16:09:00Z">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ins>
      <w:r w:rsidR="006963C6" w:rsidRPr="009F769B">
        <w:rPr>
          <w:rFonts w:ascii="Times New Roman" w:eastAsiaTheme="minorEastAsia" w:hAnsi="Times New Roman" w:cs="Times New Roman"/>
          <w:iCs/>
        </w:rPr>
        <w:t>more fish than spawning slots, hence phenotype-dependent competition</w:t>
      </w:r>
      <w:r w:rsidR="00E04A77" w:rsidRPr="009F769B">
        <w:rPr>
          <w:rFonts w:ascii="Times New Roman" w:eastAsiaTheme="minorEastAsia" w:hAnsi="Times New Roman" w:cs="Times New Roman"/>
          <w:iCs/>
        </w:rPr>
        <w:t xml:space="preserve"> will occur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evolve upwards.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1.4</m:t>
        </m:r>
      </m:oMath>
      <w:r w:rsidR="00E04A77"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=0.73</m:t>
        </m:r>
      </m:oMath>
      <w:r w:rsidR="00E04A77" w:rsidRPr="009F769B">
        <w:rPr>
          <w:rFonts w:ascii="Times New Roman" w:eastAsiaTheme="minorEastAsia" w:hAnsi="Times New Roman" w:cs="Times New Roman"/>
          <w:iCs/>
        </w:rPr>
        <w:t xml:space="preserve">; </w:t>
      </w:r>
      <w:r w:rsidR="008E4835" w:rsidRPr="009F769B">
        <w:rPr>
          <w:rFonts w:ascii="Times New Roman" w:eastAsiaTheme="minorEastAsia" w:hAnsi="Times New Roman" w:cs="Times New Roman"/>
          <w:iCs/>
        </w:rPr>
        <w:t>high</w:t>
      </w:r>
      <w:r w:rsidR="00E04A77" w:rsidRPr="009F769B">
        <w:rPr>
          <w:rFonts w:ascii="Times New Roman" w:eastAsiaTheme="minorEastAsia" w:hAnsi="Times New Roman" w:cs="Times New Roman"/>
          <w:iCs/>
        </w:rPr>
        <w:t xml:space="preserve"> reproductive excess)</w:t>
      </w:r>
      <w:r w:rsidR="00E04A77" w:rsidRPr="009F769B">
        <w:rPr>
          <w:rFonts w:ascii="Times New Roman" w:eastAsiaTheme="minorEastAsia" w:hAnsi="Times New Roman" w:cs="Times New Roman"/>
        </w:rPr>
        <w:t>, the competition intensifie</w:t>
      </w:r>
      <w:ins w:id="524" w:author="O'Sullivan, Ronan James" w:date="2023-07-04T16:10:00Z">
        <w:r w:rsidR="00704EEE">
          <w:rPr>
            <w:rFonts w:ascii="Times New Roman" w:eastAsiaTheme="minorEastAsia" w:hAnsi="Times New Roman" w:cs="Times New Roman"/>
          </w:rPr>
          <w:t>d</w:t>
        </w:r>
      </w:ins>
      <w:del w:id="525" w:author="O'Sullivan, Ronan James" w:date="2023-07-04T16:10:00Z">
        <w:r w:rsidR="00E04A77" w:rsidRPr="009F769B" w:rsidDel="00704EEE">
          <w:rPr>
            <w:rFonts w:ascii="Times New Roman" w:eastAsiaTheme="minorEastAsia" w:hAnsi="Times New Roman" w:cs="Times New Roman"/>
          </w:rPr>
          <w:delText>s</w:delText>
        </w:r>
      </w:del>
      <w:r w:rsidR="00E04A77" w:rsidRPr="009F769B">
        <w:rPr>
          <w:rFonts w:ascii="Times New Roman" w:eastAsiaTheme="minorEastAsia" w:hAnsi="Times New Roman" w:cs="Times New Roman"/>
        </w:rPr>
        <w:t xml:space="preserve"> further, and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be correspondingly faster. </w:t>
      </w:r>
    </w:p>
    <w:p w14:paraId="5CF77101" w14:textId="77777777" w:rsidR="00F72438" w:rsidRPr="009F769B" w:rsidRDefault="00F72438" w:rsidP="006D081A">
      <w:pPr>
        <w:spacing w:line="480" w:lineRule="auto"/>
        <w:jc w:val="both"/>
        <w:rPr>
          <w:rFonts w:ascii="Times New Roman" w:eastAsiaTheme="minorEastAsia" w:hAnsi="Times New Roman" w:cs="Times New Roman"/>
          <w:iCs/>
        </w:rPr>
      </w:pPr>
    </w:p>
    <w:p w14:paraId="459440DD" w14:textId="16052C00"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2</w:t>
      </w:r>
      <w:r w:rsidR="00086C89" w:rsidRPr="009F769B">
        <w:rPr>
          <w:rFonts w:ascii="Times New Roman" w:eastAsiaTheme="minorEastAsia" w:hAnsi="Times New Roman" w:cs="Times New Roman"/>
          <w:i/>
          <w:iCs/>
        </w:rPr>
        <w:t>:</w:t>
      </w:r>
    </w:p>
    <w:p w14:paraId="61685A26" w14:textId="481F6EF1" w:rsidR="001C0FF7" w:rsidRDefault="00B96D2A" w:rsidP="006D081A">
      <w:pPr>
        <w:spacing w:line="480" w:lineRule="auto"/>
        <w:jc w:val="both"/>
        <w:rPr>
          <w:ins w:id="526" w:author="O'Sullivan, Ronan James" w:date="2023-07-04T16:12:00Z"/>
          <w:rFonts w:ascii="Times New Roman" w:eastAsiaTheme="minorEastAsia" w:hAnsi="Times New Roman" w:cs="Times New Roman"/>
          <w:iCs/>
        </w:rPr>
      </w:pPr>
      <w:r w:rsidRPr="009F769B">
        <w:rPr>
          <w:rFonts w:ascii="Times New Roman" w:eastAsiaTheme="minorEastAsia" w:hAnsi="Times New Roman" w:cs="Times New Roman"/>
          <w:iCs/>
        </w:rPr>
        <w:t>In the second set of baseline simulations,</w:t>
      </w:r>
      <w:r w:rsidR="00D96B49" w:rsidRPr="009F769B">
        <w:rPr>
          <w:rFonts w:ascii="Times New Roman" w:eastAsiaTheme="minorEastAsia" w:hAnsi="Times New Roman" w:cs="Times New Roman"/>
          <w:iCs/>
        </w:rPr>
        <w:t xml:space="preserve"> the closed wild population </w:t>
      </w:r>
      <w:del w:id="527" w:author="O'Sullivan, Ronan James" w:date="2023-07-04T16:11:00Z">
        <w:r w:rsidR="00A72255" w:rsidDel="00E857CC">
          <w:rPr>
            <w:rFonts w:ascii="Times New Roman" w:eastAsiaTheme="minorEastAsia" w:hAnsi="Times New Roman" w:cs="Times New Roman"/>
            <w:iCs/>
          </w:rPr>
          <w:delText>i</w:delText>
        </w:r>
        <w:r w:rsidR="00D96B49" w:rsidRPr="009F769B" w:rsidDel="00E857CC">
          <w:rPr>
            <w:rFonts w:ascii="Times New Roman" w:eastAsiaTheme="minorEastAsia" w:hAnsi="Times New Roman" w:cs="Times New Roman"/>
            <w:iCs/>
          </w:rPr>
          <w:delText xml:space="preserve">s </w:delText>
        </w:r>
      </w:del>
      <w:ins w:id="528" w:author="O'Sullivan, Ronan James" w:date="2023-07-04T16:11:00Z">
        <w:r w:rsidR="00E857CC">
          <w:rPr>
            <w:rFonts w:ascii="Times New Roman" w:eastAsiaTheme="minorEastAsia" w:hAnsi="Times New Roman" w:cs="Times New Roman"/>
            <w:iCs/>
          </w:rPr>
          <w:t>was</w:t>
        </w:r>
        <w:r w:rsidR="00E857CC" w:rsidRPr="009F769B">
          <w:rPr>
            <w:rFonts w:ascii="Times New Roman" w:eastAsiaTheme="minorEastAsia" w:hAnsi="Times New Roman" w:cs="Times New Roman"/>
            <w:iCs/>
          </w:rPr>
          <w:t xml:space="preserve"> </w:t>
        </w:r>
      </w:ins>
      <w:r w:rsidR="00D96B49" w:rsidRPr="009F769B">
        <w:rPr>
          <w:rFonts w:ascii="Times New Roman" w:eastAsiaTheme="minorEastAsia" w:hAnsi="Times New Roman" w:cs="Times New Roman"/>
          <w:iCs/>
        </w:rPr>
        <w:t xml:space="preserve">assumed to be initially poorly adapted to the external environment, by setting </w:t>
      </w:r>
      <m:oMath>
        <m:r>
          <w:rPr>
            <w:rFonts w:ascii="Cambria Math" w:eastAsiaTheme="minorEastAsia" w:hAnsi="Cambria Math" w:cs="Times New Roman"/>
          </w:rPr>
          <m:t>θ=20</m:t>
        </m:r>
      </m:oMath>
      <w:r w:rsidR="00D96B49" w:rsidRPr="009F769B">
        <w:rPr>
          <w:rFonts w:ascii="Times New Roman" w:eastAsiaTheme="minorEastAsia" w:hAnsi="Times New Roman" w:cs="Times New Roman"/>
        </w:rPr>
        <w:t xml:space="preserve"> and keeping initial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oMath>
      <w:r w:rsidR="00D96B49" w:rsidRPr="009F769B">
        <w:rPr>
          <w:rFonts w:ascii="Times New Roman" w:eastAsiaTheme="minorEastAsia" w:hAnsi="Times New Roman" w:cs="Times New Roman"/>
          <w:iCs/>
        </w:rPr>
        <w:t xml:space="preserve"> </w:t>
      </w:r>
      <w:r w:rsidR="00586D3C" w:rsidRPr="009F769B">
        <w:rPr>
          <w:rFonts w:ascii="Times New Roman" w:eastAsiaTheme="minorEastAsia" w:hAnsi="Times New Roman" w:cs="Times New Roman"/>
          <w:iCs/>
        </w:rPr>
        <w:t xml:space="preserve">at its reference value </w:t>
      </w:r>
      <w:r w:rsidR="00586D3C" w:rsidRPr="009F769B">
        <w:rPr>
          <w:rFonts w:ascii="Times New Roman" w:eastAsiaTheme="minorEastAsia" w:hAnsi="Times New Roman" w:cs="Times New Roman"/>
          <w:iCs/>
        </w:rPr>
        <w:lastRenderedPageBreak/>
        <w:t>of</w:t>
      </w:r>
      <w:r w:rsidR="00D96B49" w:rsidRPr="009F769B">
        <w:rPr>
          <w:rFonts w:ascii="Times New Roman" w:eastAsiaTheme="minorEastAsia" w:hAnsi="Times New Roman" w:cs="Times New Roman"/>
          <w:iCs/>
        </w:rPr>
        <w:t xml:space="preserve"> 0.</w:t>
      </w:r>
      <w:r w:rsidR="004F1DE9" w:rsidRPr="009F769B">
        <w:rPr>
          <w:rFonts w:ascii="Times New Roman" w:eastAsiaTheme="minorEastAsia" w:hAnsi="Times New Roman" w:cs="Times New Roman"/>
        </w:rPr>
        <w:t xml:space="preserve"> Such a situation </w:t>
      </w:r>
      <w:r w:rsidR="00586D3C" w:rsidRPr="009F769B">
        <w:rPr>
          <w:rFonts w:ascii="Times New Roman" w:eastAsiaTheme="minorEastAsia" w:hAnsi="Times New Roman" w:cs="Times New Roman"/>
        </w:rPr>
        <w:t>c</w:t>
      </w:r>
      <w:r w:rsidR="004F1DE9" w:rsidRPr="009F769B">
        <w:rPr>
          <w:rFonts w:ascii="Times New Roman" w:eastAsiaTheme="minorEastAsia" w:hAnsi="Times New Roman" w:cs="Times New Roman"/>
        </w:rPr>
        <w:t>ould occur if the population experienced a sudden step change in the selective environment</w:t>
      </w:r>
      <w:r w:rsidR="00372026" w:rsidRPr="009F769B">
        <w:rPr>
          <w:rFonts w:ascii="Times New Roman" w:eastAsiaTheme="minorEastAsia" w:hAnsi="Times New Roman" w:cs="Times New Roman"/>
        </w:rPr>
        <w:t>, or if it were introduced to a new environment</w:t>
      </w:r>
      <w:r w:rsidR="004F1DE9" w:rsidRPr="009F769B">
        <w:rPr>
          <w:rFonts w:ascii="Times New Roman" w:eastAsiaTheme="minorEastAsia" w:hAnsi="Times New Roman" w:cs="Times New Roman"/>
        </w:rPr>
        <w:t xml:space="preserve"> </w:t>
      </w:r>
      <w:r w:rsidR="00372026" w:rsidRPr="009F769B">
        <w:rPr>
          <w:rFonts w:ascii="Times New Roman" w:eastAsiaTheme="minorEastAsia" w:hAnsi="Times New Roman" w:cs="Times New Roman"/>
        </w:rPr>
        <w:t>to which it is not pre-adapted</w:t>
      </w:r>
      <w:r w:rsidR="008D62BD">
        <w:rPr>
          <w:rFonts w:ascii="Times New Roman" w:eastAsiaTheme="minorEastAsia" w:hAnsi="Times New Roman" w:cs="Times New Roman"/>
        </w:rPr>
        <w:t xml:space="preserve"> </w:t>
      </w:r>
      <w:r w:rsidR="008D62BD">
        <w:rPr>
          <w:rFonts w:ascii="Times New Roman" w:eastAsiaTheme="minorEastAsia" w:hAnsi="Times New Roman" w:cs="Times New Roman"/>
        </w:rPr>
        <w:fldChar w:fldCharType="begin"/>
      </w:r>
      <w:r w:rsidR="008D62BD">
        <w:rPr>
          <w:rFonts w:ascii="Times New Roman" w:eastAsiaTheme="minorEastAsia" w:hAnsi="Times New Roman" w:cs="Times New Roman"/>
        </w:rPr>
        <w:instrText xml:space="preserve"> ADDIN ZOTERO_ITEM CSL_CITATION {"citationID":"Ju9NlYu9","properties":{"formattedCitation":"(Gomulkiewicz and Holt 1995; Kardos and Luikart 2021)","plainCitation":"(Gomulkiewicz and Holt 1995; Kardos and Luikart 2021)","noteIndex":0},"citationItems":[{"id":599,"uris":["http://zotero.org/users/2160202/items/B3HP7CAW"],"itemData":{"id":599,"type":"article-journal","container-title":"Evolution","page":"201-207","title":"When does evolution by natural selection prevent extinction?","author":[{"family":"Gomulkiewicz","given":"Richard"},{"family":"Holt","given":"Robert D."}],"issued":{"date-parts":[["1995"]]}}},{"id":1179,"uris":["http://zotero.org/users/2160202/items/DKC7ZIWU"],"itemData":{"id":1179,"type":"article-journal","container-title":"The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change","volume":"197","author":[{"family":"Kardos","given":"Marty"},{"family":"Luikart","given":"Gordon"}],"issued":{"date-parts":[["2021"]]}}}],"schema":"https://github.com/citation-style-language/schema/raw/master/csl-citation.json"} </w:instrText>
      </w:r>
      <w:r w:rsidR="008D62BD">
        <w:rPr>
          <w:rFonts w:ascii="Times New Roman" w:eastAsiaTheme="minorEastAsia" w:hAnsi="Times New Roman" w:cs="Times New Roman"/>
        </w:rPr>
        <w:fldChar w:fldCharType="separate"/>
      </w:r>
      <w:r w:rsidR="008D62BD" w:rsidRPr="008D62BD">
        <w:rPr>
          <w:rFonts w:ascii="Times New Roman" w:hAnsi="Times New Roman" w:cs="Times New Roman"/>
        </w:rPr>
        <w:t>(Gomulkiewicz and Holt 1995; Kardos and Luikart 2021)</w:t>
      </w:r>
      <w:r w:rsidR="008D62BD">
        <w:rPr>
          <w:rFonts w:ascii="Times New Roman" w:eastAsiaTheme="minorEastAsia" w:hAnsi="Times New Roman" w:cs="Times New Roman"/>
        </w:rPr>
        <w:fldChar w:fldCharType="end"/>
      </w:r>
      <w:r w:rsidR="00372026" w:rsidRPr="009F769B">
        <w:rPr>
          <w:rFonts w:ascii="Times New Roman" w:eastAsiaTheme="minorEastAsia" w:hAnsi="Times New Roman" w:cs="Times New Roman"/>
        </w:rPr>
        <w:t>.</w:t>
      </w:r>
      <w:r w:rsidR="00586D3C"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6178DE" w:rsidRPr="009F769B">
        <w:rPr>
          <w:rFonts w:ascii="Times New Roman" w:eastAsiaTheme="minorEastAsia" w:hAnsi="Times New Roman" w:cs="Times New Roman"/>
        </w:rPr>
        <w:t xml:space="preserve"> </w:t>
      </w:r>
      <w:r w:rsidR="00DF6A40">
        <w:rPr>
          <w:rFonts w:ascii="Times New Roman" w:eastAsiaTheme="minorEastAsia" w:hAnsi="Times New Roman" w:cs="Times New Roman"/>
        </w:rPr>
        <w:t>i</w:t>
      </w:r>
      <w:r w:rsidR="006178DE" w:rsidRPr="009F769B">
        <w:rPr>
          <w:rFonts w:ascii="Times New Roman" w:eastAsiaTheme="minorEastAsia" w:hAnsi="Times New Roman" w:cs="Times New Roman"/>
        </w:rPr>
        <w:t xml:space="preserve">s </w:t>
      </w:r>
      <w:r w:rsidR="00586D3C" w:rsidRPr="009F769B">
        <w:rPr>
          <w:rFonts w:ascii="Times New Roman" w:eastAsiaTheme="minorEastAsia" w:hAnsi="Times New Roman" w:cs="Times New Roman"/>
        </w:rPr>
        <w:t>fixed at</w:t>
      </w:r>
      <w:r w:rsidR="006178DE" w:rsidRPr="009F769B">
        <w:rPr>
          <w:rFonts w:ascii="Times New Roman" w:eastAsiaTheme="minorEastAsia" w:hAnsi="Times New Roman" w:cs="Times New Roman"/>
        </w:rPr>
        <w:t xml:space="preserve"> 0.63, such that</w:t>
      </w:r>
      <w:r w:rsidR="00586D3C" w:rsidRPr="009F769B">
        <w:rPr>
          <w:rFonts w:ascii="Times New Roman" w:eastAsiaTheme="minorEastAsia" w:hAnsi="Times New Roman" w:cs="Times New Roman"/>
        </w:rPr>
        <w:t xml:space="preserve"> expected</w:t>
      </w:r>
      <w:r w:rsidR="006178DE" w:rsidRPr="009F769B">
        <w:rPr>
          <w:rFonts w:ascii="Times New Roman" w:eastAsiaTheme="minorEastAsia" w:hAnsi="Times New Roman" w:cs="Times New Roman"/>
        </w:rPr>
        <w:t xml:space="preserve"> </w:t>
      </w:r>
      <m:oMath>
        <m:r>
          <w:rPr>
            <w:rFonts w:ascii="Cambria Math" w:hAnsi="Cambria Math" w:cs="Times New Roman"/>
          </w:rPr>
          <m:t>RPS</m:t>
        </m:r>
      </m:oMath>
      <w:r w:rsidR="00586D3C" w:rsidRPr="009F769B">
        <w:rPr>
          <w:rFonts w:ascii="Times New Roman" w:eastAsiaTheme="minorEastAsia" w:hAnsi="Times New Roman" w:cs="Times New Roman"/>
        </w:rPr>
        <w:t xml:space="preserve"> would be greater than 1</w:t>
      </w:r>
      <w:r w:rsidR="006178DE" w:rsidRPr="009F769B">
        <w:rPr>
          <w:rFonts w:ascii="Times New Roman" w:eastAsiaTheme="minorEastAsia" w:hAnsi="Times New Roman" w:cs="Times New Roman"/>
        </w:rPr>
        <w:t xml:space="preserve"> in the absence of malad</w:t>
      </w:r>
      <w:r w:rsidR="00586D3C" w:rsidRPr="009F769B">
        <w:rPr>
          <w:rFonts w:ascii="Times New Roman" w:eastAsiaTheme="minorEastAsia" w:hAnsi="Times New Roman" w:cs="Times New Roman"/>
        </w:rPr>
        <w:t>aptation</w:t>
      </w:r>
      <w:r w:rsidR="006178DE" w:rsidRPr="009F769B">
        <w:rPr>
          <w:rFonts w:ascii="Times New Roman" w:eastAsiaTheme="minorEastAsia" w:hAnsi="Times New Roman" w:cs="Times New Roman"/>
        </w:rPr>
        <w:t xml:space="preserve"> (</w:t>
      </w:r>
      <w:bookmarkStart w:id="529" w:name="_Hlk138243876"/>
      <m:oMath>
        <m:r>
          <w:rPr>
            <w:rFonts w:ascii="Cambria Math" w:eastAsiaTheme="minorEastAsia" w:hAnsi="Cambria Math" w:cs="Times New Roman"/>
          </w:rPr>
          <m:t>θ=0</m:t>
        </m:r>
      </m:oMath>
      <w:bookmarkEnd w:id="529"/>
      <w:r w:rsidR="006178DE" w:rsidRPr="009F769B">
        <w:rPr>
          <w:rFonts w:ascii="Times New Roman" w:eastAsiaTheme="minorEastAsia" w:hAnsi="Times New Roman" w:cs="Times New Roman"/>
        </w:rPr>
        <w:t xml:space="preserve">) </w:t>
      </w:r>
      <w:r w:rsidR="00586D3C" w:rsidRPr="009F769B">
        <w:rPr>
          <w:rFonts w:ascii="Times New Roman" w:eastAsiaTheme="minorEastAsia" w:hAnsi="Times New Roman" w:cs="Times New Roman"/>
        </w:rPr>
        <w:t xml:space="preserve">but less than 1 </w:t>
      </w:r>
      <w:r w:rsidR="006178DE" w:rsidRPr="009F769B">
        <w:rPr>
          <w:rFonts w:ascii="Times New Roman" w:eastAsiaTheme="minorEastAsia" w:hAnsi="Times New Roman" w:cs="Times New Roman"/>
        </w:rPr>
        <w:t xml:space="preserve">in the presence of </w:t>
      </w:r>
      <w:r w:rsidR="00036563" w:rsidRPr="009F769B">
        <w:rPr>
          <w:rFonts w:ascii="Times New Roman" w:eastAsiaTheme="minorEastAsia" w:hAnsi="Times New Roman" w:cs="Times New Roman"/>
        </w:rPr>
        <w:t>maladaptation (</w:t>
      </w:r>
      <m:oMath>
        <m:r>
          <w:rPr>
            <w:rFonts w:ascii="Cambria Math" w:eastAsiaTheme="minorEastAsia" w:hAnsi="Cambria Math" w:cs="Times New Roman"/>
          </w:rPr>
          <m:t>θ=20</m:t>
        </m:r>
      </m:oMath>
      <w:r w:rsidR="00036563" w:rsidRPr="009F769B">
        <w:rPr>
          <w:rFonts w:ascii="Times New Roman" w:eastAsiaTheme="minorEastAsia" w:hAnsi="Times New Roman" w:cs="Times New Roman"/>
        </w:rPr>
        <w:t>).</w:t>
      </w:r>
      <w:r w:rsidR="00F8204B" w:rsidRPr="009F769B">
        <w:rPr>
          <w:rFonts w:ascii="Times New Roman" w:eastAsiaTheme="minorEastAsia" w:hAnsi="Times New Roman" w:cs="Times New Roman"/>
        </w:rPr>
        <w:t xml:space="preserve"> </w:t>
      </w:r>
      <w:r w:rsidR="00344C8F" w:rsidRPr="009F769B">
        <w:rPr>
          <w:rFonts w:ascii="Times New Roman" w:eastAsiaTheme="minorEastAsia" w:hAnsi="Times New Roman" w:cs="Times New Roman"/>
        </w:rPr>
        <w:t>Thus, t</w:t>
      </w:r>
      <w:r w:rsidR="00F8204B" w:rsidRPr="009F769B">
        <w:rPr>
          <w:rFonts w:ascii="Times New Roman" w:eastAsiaTheme="minorEastAsia" w:hAnsi="Times New Roman" w:cs="Times New Roman"/>
        </w:rPr>
        <w:t xml:space="preserve">he population </w:t>
      </w:r>
      <w:del w:id="530" w:author="O'Sullivan, Ronan James" w:date="2023-07-04T16:11:00Z">
        <w:r w:rsidR="00344C8F" w:rsidRPr="009F769B" w:rsidDel="00E857CC">
          <w:rPr>
            <w:rFonts w:ascii="Times New Roman" w:eastAsiaTheme="minorEastAsia" w:hAnsi="Times New Roman" w:cs="Times New Roman"/>
          </w:rPr>
          <w:delText>will</w:delText>
        </w:r>
        <w:r w:rsidR="00F8204B" w:rsidRPr="009F769B" w:rsidDel="00E857CC">
          <w:rPr>
            <w:rFonts w:ascii="Times New Roman" w:eastAsiaTheme="minorEastAsia" w:hAnsi="Times New Roman" w:cs="Times New Roman"/>
          </w:rPr>
          <w:delText xml:space="preserve"> </w:delText>
        </w:r>
      </w:del>
      <w:r w:rsidR="00F8204B" w:rsidRPr="009F769B">
        <w:rPr>
          <w:rFonts w:ascii="Times New Roman" w:eastAsiaTheme="minorEastAsia" w:hAnsi="Times New Roman" w:cs="Times New Roman"/>
        </w:rPr>
        <w:t>initially decline</w:t>
      </w:r>
      <w:ins w:id="531" w:author="O'Sullivan, Ronan James" w:date="2023-07-04T16:11:00Z">
        <w:r w:rsidR="00E857CC">
          <w:rPr>
            <w:rFonts w:ascii="Times New Roman" w:eastAsiaTheme="minorEastAsia" w:hAnsi="Times New Roman" w:cs="Times New Roman"/>
          </w:rPr>
          <w:t>d</w:t>
        </w:r>
      </w:ins>
      <w:r w:rsidR="00F8204B" w:rsidRPr="009F769B">
        <w:rPr>
          <w:rFonts w:ascii="Times New Roman" w:eastAsiaTheme="minorEastAsia" w:hAnsi="Times New Roman" w:cs="Times New Roman"/>
        </w:rPr>
        <w:t xml:space="preserve"> in this </w:t>
      </w:r>
      <w:r w:rsidR="00344C8F" w:rsidRPr="009F769B">
        <w:rPr>
          <w:rFonts w:ascii="Times New Roman" w:eastAsiaTheme="minorEastAsia" w:hAnsi="Times New Roman" w:cs="Times New Roman"/>
        </w:rPr>
        <w:t>scenario</w:t>
      </w:r>
      <w:r w:rsidR="00F8204B" w:rsidRPr="009F769B">
        <w:rPr>
          <w:rFonts w:ascii="Times New Roman" w:eastAsiaTheme="minorEastAsia" w:hAnsi="Times New Roman" w:cs="Times New Roman"/>
        </w:rPr>
        <w:t xml:space="preserve"> but gradually recover</w:t>
      </w:r>
      <w:ins w:id="532" w:author="O'Sullivan, Ronan James" w:date="2023-07-04T16:11:00Z">
        <w:r w:rsidR="00E857CC">
          <w:rPr>
            <w:rFonts w:ascii="Times New Roman" w:eastAsiaTheme="minorEastAsia" w:hAnsi="Times New Roman" w:cs="Times New Roman"/>
          </w:rPr>
          <w:t xml:space="preserve">ed </w:t>
        </w:r>
      </w:ins>
      <w:del w:id="533" w:author="O'Sullivan, Ronan James" w:date="2023-07-04T16:11:00Z">
        <w:r w:rsidR="00F8204B" w:rsidRPr="009F769B" w:rsidDel="00E857CC">
          <w:rPr>
            <w:rFonts w:ascii="Times New Roman" w:eastAsiaTheme="minorEastAsia" w:hAnsi="Times New Roman" w:cs="Times New Roman"/>
          </w:rPr>
          <w:delText xml:space="preserve"> </w:delText>
        </w:r>
      </w:del>
      <w:r w:rsidR="00F8204B" w:rsidRPr="009F769B">
        <w:rPr>
          <w:rFonts w:ascii="Times New Roman" w:eastAsiaTheme="minorEastAsia" w:hAnsi="Times New Roman" w:cs="Times New Roman"/>
        </w:rPr>
        <w:t>to</w:t>
      </w:r>
      <w:r w:rsidR="00344C8F" w:rsidRPr="009F769B">
        <w:rPr>
          <w:rFonts w:ascii="Times New Roman" w:eastAsiaTheme="minorEastAsia" w:hAnsi="Times New Roman" w:cs="Times New Roman"/>
        </w:rPr>
        <w:t>wards</w:t>
      </w:r>
      <w:r w:rsidR="00F8204B" w:rsidRPr="009F769B">
        <w:rPr>
          <w:rFonts w:ascii="Times New Roman" w:eastAsiaTheme="minorEastAsia" w:hAnsi="Times New Roman" w:cs="Times New Roman"/>
        </w:rPr>
        <w:t xml:space="preserve"> </w:t>
      </w:r>
      <m:oMath>
        <m:r>
          <w:rPr>
            <w:rFonts w:ascii="Cambria Math" w:hAnsi="Cambria Math" w:cs="Times New Roman"/>
          </w:rPr>
          <m:t>K</m:t>
        </m:r>
      </m:oMath>
      <w:r w:rsidR="00F8204B" w:rsidRPr="009F769B">
        <w:rPr>
          <w:rFonts w:ascii="Times New Roman" w:eastAsiaTheme="minorEastAsia" w:hAnsi="Times New Roman" w:cs="Times New Roman"/>
        </w:rPr>
        <w:t xml:space="preserve"> as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F8204B" w:rsidRPr="009F769B">
        <w:rPr>
          <w:rFonts w:ascii="Times New Roman" w:eastAsiaTheme="minorEastAsia" w:hAnsi="Times New Roman" w:cs="Times New Roman"/>
          <w:iCs/>
        </w:rPr>
        <w:t xml:space="preserve"> evolve</w:t>
      </w:r>
      <w:del w:id="534" w:author="O'Sullivan, Ronan James" w:date="2023-07-04T16:11:00Z">
        <w:r w:rsidR="00F8204B" w:rsidRPr="009F769B" w:rsidDel="00E857CC">
          <w:rPr>
            <w:rFonts w:ascii="Times New Roman" w:eastAsiaTheme="minorEastAsia" w:hAnsi="Times New Roman" w:cs="Times New Roman"/>
            <w:iCs/>
          </w:rPr>
          <w:delText>s</w:delText>
        </w:r>
      </w:del>
      <w:ins w:id="535" w:author="O'Sullivan, Ronan James" w:date="2023-07-04T16:11:00Z">
        <w:r w:rsidR="00E857CC">
          <w:rPr>
            <w:rFonts w:ascii="Times New Roman" w:eastAsiaTheme="minorEastAsia" w:hAnsi="Times New Roman" w:cs="Times New Roman"/>
            <w:iCs/>
          </w:rPr>
          <w:t>d</w:t>
        </w:r>
      </w:ins>
      <w:r w:rsidR="00F8204B" w:rsidRPr="009F769B">
        <w:rPr>
          <w:rFonts w:ascii="Times New Roman" w:eastAsiaTheme="minorEastAsia" w:hAnsi="Times New Roman" w:cs="Times New Roman"/>
          <w:iCs/>
        </w:rPr>
        <w:t xml:space="preserve"> towards the new optimum</w:t>
      </w:r>
      <w:r w:rsidR="000379E1" w:rsidRPr="009F769B">
        <w:rPr>
          <w:rFonts w:ascii="Times New Roman" w:eastAsiaTheme="minorEastAsia" w:hAnsi="Times New Roman" w:cs="Times New Roman"/>
          <w:iCs/>
        </w:rPr>
        <w:t xml:space="preserve">, </w:t>
      </w:r>
      <w:r w:rsidR="00344C8F" w:rsidRPr="009F769B">
        <w:rPr>
          <w:rFonts w:ascii="Times New Roman" w:eastAsiaTheme="minorEastAsia" w:hAnsi="Times New Roman" w:cs="Times New Roman"/>
          <w:iCs/>
        </w:rPr>
        <w:t xml:space="preserve">provided extinction does not occur in the interim, </w:t>
      </w:r>
      <w:r w:rsidR="000379E1" w:rsidRPr="009F769B">
        <w:rPr>
          <w:rFonts w:ascii="Times New Roman" w:eastAsiaTheme="minorEastAsia" w:hAnsi="Times New Roman" w:cs="Times New Roman"/>
          <w:iCs/>
        </w:rPr>
        <w:t xml:space="preserve">i.e., evolutionary rescue. </w:t>
      </w:r>
      <w:r w:rsidR="00B85109" w:rsidRPr="009F769B">
        <w:rPr>
          <w:rFonts w:ascii="Times New Roman" w:eastAsiaTheme="minorEastAsia" w:hAnsi="Times New Roman" w:cs="Times New Roman"/>
          <w:iCs/>
        </w:rPr>
        <w:t xml:space="preserve">During the period when </w:t>
      </w:r>
      <m:oMath>
        <m:r>
          <w:rPr>
            <w:rFonts w:ascii="Cambria Math" w:hAnsi="Cambria Math" w:cs="Times New Roman"/>
          </w:rPr>
          <m:t>RPS</m:t>
        </m:r>
        <m:r>
          <w:rPr>
            <w:rFonts w:ascii="Cambria Math" w:eastAsiaTheme="minorEastAsia" w:hAnsi="Cambria Math" w:cs="Times New Roman"/>
          </w:rPr>
          <m:t>&lt;1</m:t>
        </m:r>
      </m:oMath>
      <w:r w:rsidR="00B85109" w:rsidRPr="009F769B">
        <w:rPr>
          <w:rFonts w:ascii="Times New Roman" w:eastAsiaTheme="minorEastAsia" w:hAnsi="Times New Roman" w:cs="Times New Roman"/>
          <w:iCs/>
        </w:rPr>
        <w:t xml:space="preserve">, no soft selection </w:t>
      </w:r>
      <w:r w:rsidR="00344C8F" w:rsidRPr="009F769B">
        <w:rPr>
          <w:rFonts w:ascii="Times New Roman" w:eastAsiaTheme="minorEastAsia" w:hAnsi="Times New Roman" w:cs="Times New Roman"/>
          <w:iCs/>
        </w:rPr>
        <w:t>should occur</w:t>
      </w:r>
      <w:r w:rsidR="00B85109" w:rsidRPr="009F769B">
        <w:rPr>
          <w:rFonts w:ascii="Times New Roman" w:eastAsiaTheme="minorEastAsia" w:hAnsi="Times New Roman" w:cs="Times New Roman"/>
          <w:iCs/>
        </w:rPr>
        <w:t xml:space="preserve"> as </w:t>
      </w:r>
      <w:del w:id="536" w:author="O'Sullivan, Ronan James" w:date="2023-07-04T16:12:00Z">
        <w:r w:rsidR="00B85109" w:rsidRPr="009F769B" w:rsidDel="00E857CC">
          <w:rPr>
            <w:rFonts w:ascii="Times New Roman" w:eastAsiaTheme="minorEastAsia" w:hAnsi="Times New Roman" w:cs="Times New Roman"/>
            <w:iCs/>
          </w:rPr>
          <w:delText xml:space="preserve">everyone </w:delText>
        </w:r>
      </w:del>
      <w:ins w:id="537" w:author="O'Sullivan, Ronan James" w:date="2023-07-04T16:12:00Z">
        <w:r w:rsidR="00E857CC">
          <w:rPr>
            <w:rFonts w:ascii="Times New Roman" w:eastAsiaTheme="minorEastAsia" w:hAnsi="Times New Roman" w:cs="Times New Roman"/>
            <w:iCs/>
          </w:rPr>
          <w:t>all individuals</w:t>
        </w:r>
        <w:r w:rsidR="00E857CC" w:rsidRPr="009F769B">
          <w:rPr>
            <w:rFonts w:ascii="Times New Roman" w:eastAsiaTheme="minorEastAsia" w:hAnsi="Times New Roman" w:cs="Times New Roman"/>
            <w:iCs/>
          </w:rPr>
          <w:t xml:space="preserve"> </w:t>
        </w:r>
      </w:ins>
      <w:r w:rsidR="00B85109" w:rsidRPr="009F769B">
        <w:rPr>
          <w:rFonts w:ascii="Times New Roman" w:eastAsiaTheme="minorEastAsia" w:hAnsi="Times New Roman" w:cs="Times New Roman"/>
          <w:iCs/>
        </w:rPr>
        <w:t xml:space="preserve">gets a spawning slot, but as </w:t>
      </w:r>
      <m:oMath>
        <m:r>
          <w:rPr>
            <w:rFonts w:ascii="Cambria Math" w:hAnsi="Cambria Math" w:cs="Times New Roman"/>
          </w:rPr>
          <m:t>RPS</m:t>
        </m:r>
      </m:oMath>
      <w:r w:rsidR="00B85109" w:rsidRPr="009F769B">
        <w:rPr>
          <w:rFonts w:ascii="Times New Roman" w:eastAsiaTheme="minorEastAsia" w:hAnsi="Times New Roman" w:cs="Times New Roman"/>
        </w:rPr>
        <w:t xml:space="preserve"> recovers to </w:t>
      </w:r>
      <m:oMath>
        <m:r>
          <w:rPr>
            <w:rFonts w:ascii="Cambria Math" w:eastAsiaTheme="minorEastAsia" w:hAnsi="Cambria Math" w:cs="Times New Roman"/>
          </w:rPr>
          <m:t>&gt;1</m:t>
        </m:r>
      </m:oMath>
      <w:r w:rsidR="00B85109" w:rsidRPr="009F769B">
        <w:rPr>
          <w:rFonts w:ascii="Times New Roman" w:eastAsiaTheme="minorEastAsia" w:hAnsi="Times New Roman" w:cs="Times New Roman"/>
          <w:iCs/>
        </w:rPr>
        <w:t>, soft selection</w:t>
      </w:r>
      <w:ins w:id="538" w:author="O'Sullivan, Ronan James" w:date="2023-07-04T16:12:00Z">
        <w:r w:rsidR="00E857CC">
          <w:rPr>
            <w:rFonts w:ascii="Times New Roman" w:eastAsiaTheme="minorEastAsia" w:hAnsi="Times New Roman" w:cs="Times New Roman"/>
            <w:iCs/>
          </w:rPr>
          <w:t xml:space="preserve"> is</w:t>
        </w:r>
      </w:ins>
      <w:r w:rsidR="00B85109" w:rsidRPr="009F769B">
        <w:rPr>
          <w:rFonts w:ascii="Times New Roman" w:eastAsiaTheme="minorEastAsia" w:hAnsi="Times New Roman" w:cs="Times New Roman"/>
          <w:iCs/>
        </w:rPr>
        <w:t xml:space="preserve"> </w:t>
      </w:r>
      <w:del w:id="539" w:author="O'Sullivan, Ronan James" w:date="2023-07-04T16:12:00Z">
        <w:r w:rsidR="00344C8F" w:rsidRPr="009F769B" w:rsidDel="00E857CC">
          <w:rPr>
            <w:rFonts w:ascii="Times New Roman" w:eastAsiaTheme="minorEastAsia" w:hAnsi="Times New Roman" w:cs="Times New Roman"/>
            <w:iCs/>
          </w:rPr>
          <w:delText>will kick back in</w:delText>
        </w:r>
      </w:del>
      <w:ins w:id="540" w:author="O'Sullivan, Ronan James" w:date="2023-07-04T16:12:00Z">
        <w:r w:rsidR="00E857CC">
          <w:rPr>
            <w:rFonts w:ascii="Times New Roman" w:eastAsiaTheme="minorEastAsia" w:hAnsi="Times New Roman" w:cs="Times New Roman"/>
            <w:iCs/>
          </w:rPr>
          <w:t>once again manifested</w:t>
        </w:r>
      </w:ins>
      <w:r w:rsidR="00B85109" w:rsidRPr="009F769B">
        <w:rPr>
          <w:rFonts w:ascii="Times New Roman" w:eastAsiaTheme="minorEastAsia" w:hAnsi="Times New Roman" w:cs="Times New Roman"/>
          <w:iCs/>
        </w:rPr>
        <w:t xml:space="preserve">. </w:t>
      </w:r>
    </w:p>
    <w:p w14:paraId="78EFE1EC" w14:textId="1AE24F03" w:rsidR="00E857CC" w:rsidRDefault="00E857CC" w:rsidP="006D081A">
      <w:pPr>
        <w:spacing w:line="480" w:lineRule="auto"/>
        <w:jc w:val="both"/>
        <w:rPr>
          <w:ins w:id="541" w:author="O'Sullivan, Ronan James" w:date="2023-07-04T16:12:00Z"/>
          <w:rFonts w:ascii="Times New Roman" w:eastAsiaTheme="minorEastAsia" w:hAnsi="Times New Roman" w:cs="Times New Roman"/>
          <w:iCs/>
        </w:rPr>
      </w:pPr>
    </w:p>
    <w:p w14:paraId="76FDF908" w14:textId="77777777" w:rsidR="00E857CC" w:rsidRPr="009F769B" w:rsidRDefault="00E857CC" w:rsidP="006D081A">
      <w:pPr>
        <w:spacing w:line="480" w:lineRule="auto"/>
        <w:jc w:val="both"/>
        <w:rPr>
          <w:rFonts w:ascii="Times New Roman" w:eastAsiaTheme="minorEastAsia" w:hAnsi="Times New Roman" w:cs="Times New Roman"/>
          <w:iCs/>
        </w:rPr>
      </w:pPr>
    </w:p>
    <w:p w14:paraId="2C86E59E" w14:textId="7598CEB8" w:rsidR="0030333D" w:rsidRPr="009F769B" w:rsidRDefault="00A2561A" w:rsidP="006D081A">
      <w:pPr>
        <w:spacing w:line="480" w:lineRule="auto"/>
        <w:jc w:val="both"/>
        <w:rPr>
          <w:rFonts w:ascii="Times New Roman" w:hAnsi="Times New Roman" w:cs="Times New Roman"/>
          <w:b/>
          <w:bCs/>
        </w:rPr>
      </w:pPr>
      <w:del w:id="542" w:author="O'Sullivan, Ronan James" w:date="2023-07-04T16:13:00Z">
        <w:r w:rsidRPr="009F769B" w:rsidDel="00E857CC">
          <w:rPr>
            <w:rFonts w:ascii="Times New Roman" w:hAnsi="Times New Roman" w:cs="Times New Roman"/>
            <w:b/>
            <w:bCs/>
          </w:rPr>
          <w:delText>One-off</w:delText>
        </w:r>
      </w:del>
      <w:ins w:id="543" w:author="O'Sullivan, Ronan James" w:date="2023-07-04T16:13:00Z">
        <w:r w:rsidR="00E857CC">
          <w:rPr>
            <w:rFonts w:ascii="Times New Roman" w:hAnsi="Times New Roman" w:cs="Times New Roman"/>
            <w:b/>
            <w:bCs/>
          </w:rPr>
          <w:t>Acute</w:t>
        </w:r>
      </w:ins>
      <w:r w:rsidRPr="009F769B">
        <w:rPr>
          <w:rFonts w:ascii="Times New Roman" w:hAnsi="Times New Roman" w:cs="Times New Roman"/>
          <w:b/>
          <w:bCs/>
        </w:rPr>
        <w:t xml:space="preserve"> i</w:t>
      </w:r>
      <w:r w:rsidR="0030333D" w:rsidRPr="009F769B">
        <w:rPr>
          <w:rFonts w:ascii="Times New Roman" w:hAnsi="Times New Roman" w:cs="Times New Roman"/>
          <w:b/>
          <w:bCs/>
        </w:rPr>
        <w:t>ntrusion scenario</w:t>
      </w:r>
      <w:r w:rsidR="002E6BAF" w:rsidRPr="009F769B">
        <w:rPr>
          <w:rFonts w:ascii="Times New Roman" w:hAnsi="Times New Roman" w:cs="Times New Roman"/>
          <w:b/>
          <w:bCs/>
        </w:rPr>
        <w:t>s</w:t>
      </w:r>
    </w:p>
    <w:p w14:paraId="3952C011" w14:textId="59E69BE6" w:rsidR="005C456E" w:rsidRPr="009F769B" w:rsidRDefault="005C456E" w:rsidP="006D081A">
      <w:pPr>
        <w:spacing w:line="480" w:lineRule="auto"/>
        <w:jc w:val="both"/>
        <w:rPr>
          <w:rFonts w:ascii="Times New Roman" w:eastAsiaTheme="minorEastAsia" w:hAnsi="Times New Roman" w:cs="Times New Roman"/>
          <w:i/>
          <w:iCs/>
        </w:rPr>
      </w:pPr>
      <w:del w:id="544" w:author="O'Sullivan, Ronan James" w:date="2023-07-04T16:13:00Z">
        <w:r w:rsidRPr="009F769B" w:rsidDel="00E857CC">
          <w:rPr>
            <w:rFonts w:ascii="Times New Roman" w:eastAsiaTheme="minorEastAsia" w:hAnsi="Times New Roman" w:cs="Times New Roman"/>
            <w:i/>
            <w:iCs/>
          </w:rPr>
          <w:delText>One-off</w:delText>
        </w:r>
      </w:del>
      <w:ins w:id="545" w:author="O'Sullivan, Ronan James" w:date="2023-07-04T16:13:00Z">
        <w:r w:rsidR="00E857CC">
          <w:rPr>
            <w:rFonts w:ascii="Times New Roman" w:eastAsiaTheme="minorEastAsia" w:hAnsi="Times New Roman" w:cs="Times New Roman"/>
            <w:i/>
            <w:iCs/>
          </w:rPr>
          <w:t>Acute</w:t>
        </w:r>
      </w:ins>
      <w:r w:rsidRPr="009F769B">
        <w:rPr>
          <w:rFonts w:ascii="Times New Roman" w:eastAsiaTheme="minorEastAsia" w:hAnsi="Times New Roman" w:cs="Times New Roman"/>
          <w:i/>
          <w:iCs/>
        </w:rPr>
        <w:t xml:space="preserve"> intrusion simulations set 1:</w:t>
      </w:r>
    </w:p>
    <w:p w14:paraId="7F21C59D" w14:textId="594B46A1" w:rsidR="00812906" w:rsidRPr="009F769B" w:rsidRDefault="00766E5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Here, we assume that the wild population remains closed to intrusion for the first 20 generations, with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r>
              <w:ins w:id="546" w:author="O'Sullivan, Ronan James" w:date="2023-07-04T16:13:00Z">
                <w:rPr>
                  <w:rFonts w:ascii="Cambria Math" w:hAnsi="Cambria Math" w:cs="Times New Roman"/>
                </w:rPr>
                <m:t xml:space="preserve"> </m:t>
              </w:ins>
            </m:r>
          </m:sub>
        </m:sSub>
      </m:oMath>
      <w:r w:rsidRPr="009F769B">
        <w:rPr>
          <w:rFonts w:ascii="Times New Roman" w:eastAsiaTheme="minorEastAsia" w:hAnsi="Times New Roman" w:cs="Times New Roman"/>
          <w:iCs/>
        </w:rPr>
        <w:t>=</w:t>
      </w:r>
      <w:ins w:id="547" w:author="O'Sullivan, Ronan James" w:date="2023-07-04T16:13:00Z">
        <w:r w:rsidR="00E857CC">
          <w:rPr>
            <w:rFonts w:ascii="Times New Roman" w:eastAsiaTheme="minorEastAsia" w:hAnsi="Times New Roman" w:cs="Times New Roman"/>
            <w:iCs/>
          </w:rPr>
          <w:t xml:space="preserve"> </w:t>
        </w:r>
      </w:ins>
      <w:r w:rsidRPr="009F769B">
        <w:rPr>
          <w:rFonts w:ascii="Times New Roman" w:eastAsiaTheme="minorEastAsia" w:hAnsi="Times New Roman" w:cs="Times New Roman"/>
          <w:iCs/>
        </w:rPr>
        <w:t>0.58</w:t>
      </w:r>
      <w:r w:rsidR="00C113FB">
        <w:rPr>
          <w:rFonts w:ascii="Times New Roman" w:eastAsiaTheme="minorEastAsia" w:hAnsi="Times New Roman" w:cs="Times New Roman"/>
          <w:iCs/>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iCs/>
              </w:rPr>
            </m:ctrlPr>
          </m:e>
        </m:d>
        <m:r>
          <w:ins w:id="548" w:author="O'Sullivan, Ronan James" w:date="2023-07-04T16:13:00Z">
            <w:rPr>
              <w:rFonts w:ascii="Cambria Math" w:eastAsiaTheme="minorEastAsia" w:hAnsi="Cambria Math" w:cs="Times New Roman"/>
            </w:rPr>
            <m:t xml:space="preserve"> </m:t>
          </w:ins>
        </m:r>
      </m:oMath>
      <w:r w:rsidR="00C113FB">
        <w:rPr>
          <w:rFonts w:ascii="Times New Roman" w:eastAsiaTheme="minorEastAsia" w:hAnsi="Times New Roman" w:cs="Times New Roman"/>
          <w:iCs/>
        </w:rPr>
        <w:t>=</w:t>
      </w:r>
      <w:ins w:id="549" w:author="O'Sullivan, Ronan James" w:date="2023-07-04T16:13:00Z">
        <w:r w:rsidR="00E857CC">
          <w:rPr>
            <w:rFonts w:ascii="Times New Roman" w:eastAsiaTheme="minorEastAsia" w:hAnsi="Times New Roman" w:cs="Times New Roman"/>
            <w:iCs/>
          </w:rPr>
          <w:t xml:space="preserve"> </w:t>
        </w:r>
      </w:ins>
      <w:r w:rsidR="00C113FB">
        <w:rPr>
          <w:rFonts w:ascii="Times New Roman" w:eastAsiaTheme="minorEastAsia" w:hAnsi="Times New Roman" w:cs="Times New Roman"/>
          <w:iCs/>
        </w:rPr>
        <w:t>0.25</w:t>
      </w:r>
      <w:r w:rsidRPr="009F769B">
        <w:rPr>
          <w:rFonts w:ascii="Times New Roman" w:eastAsiaTheme="minorEastAsia" w:hAnsi="Times New Roman" w:cs="Times New Roman"/>
          <w:iCs/>
        </w:rPr>
        <w:t>. Thus</w:t>
      </w:r>
      <w:r w:rsidR="0094139E"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there is some reproductive excess</w:t>
      </w:r>
      <w:del w:id="550" w:author="O'Sullivan, Ronan James" w:date="2023-07-04T16:14:00Z">
        <w:r w:rsidRPr="009F769B" w:rsidDel="00E857CC">
          <w:rPr>
            <w:rFonts w:ascii="Times New Roman" w:eastAsiaTheme="minorEastAsia" w:hAnsi="Times New Roman" w:cs="Times New Roman"/>
            <w:iCs/>
          </w:rPr>
          <w:delText xml:space="preserve"> absent any intrusion</w:delText>
        </w:r>
      </w:del>
      <w:r w:rsidRPr="009F769B">
        <w:rPr>
          <w:rFonts w:ascii="Times New Roman" w:eastAsiaTheme="minorEastAsia" w:hAnsi="Times New Roman" w:cs="Times New Roman"/>
          <w:iCs/>
        </w:rPr>
        <w:t xml:space="preserve">, </w:t>
      </w:r>
      <w:r w:rsidR="0086517B">
        <w:rPr>
          <w:rFonts w:ascii="Times New Roman" w:eastAsiaTheme="minorEastAsia" w:hAnsi="Times New Roman" w:cs="Times New Roman"/>
          <w:iCs/>
        </w:rPr>
        <w:t>with</w:t>
      </w:r>
      <w:r w:rsidRPr="009F769B">
        <w:rPr>
          <w:rFonts w:ascii="Times New Roman" w:eastAsiaTheme="minorEastAsia" w:hAnsi="Times New Roman" w:cs="Times New Roman"/>
        </w:rPr>
        <w:t xml:space="preserve"> </w:t>
      </w:r>
      <w:r w:rsidR="0086517B">
        <w:rPr>
          <w:rFonts w:ascii="Times New Roman" w:eastAsiaTheme="minorEastAsia" w:hAnsi="Times New Roman" w:cs="Times New Roman"/>
        </w:rPr>
        <w:t>~</w:t>
      </w:r>
      <w:r w:rsidRPr="009F769B">
        <w:rPr>
          <w:rFonts w:ascii="Times New Roman" w:eastAsiaTheme="minorEastAsia" w:hAnsi="Times New Roman" w:cs="Times New Roman"/>
        </w:rPr>
        <w:t>550 recruits compet</w:t>
      </w:r>
      <w:r w:rsidR="0086517B">
        <w:rPr>
          <w:rFonts w:ascii="Times New Roman" w:eastAsiaTheme="minorEastAsia" w:hAnsi="Times New Roman" w:cs="Times New Roman"/>
        </w:rPr>
        <w:t>ing</w:t>
      </w:r>
      <w:r w:rsidRPr="009F769B">
        <w:rPr>
          <w:rFonts w:ascii="Times New Roman" w:eastAsiaTheme="minorEastAsia" w:hAnsi="Times New Roman" w:cs="Times New Roman"/>
        </w:rPr>
        <w:t xml:space="preserve"> for 500 spawning slots each generation</w:t>
      </w:r>
      <w:r w:rsidR="001F080A" w:rsidRPr="009F769B">
        <w:rPr>
          <w:rFonts w:ascii="Times New Roman" w:eastAsiaTheme="minorEastAsia" w:hAnsi="Times New Roman" w:cs="Times New Roman"/>
        </w:rPr>
        <w:t xml:space="preserve"> and </w:t>
      </w:r>
      <m:oMath>
        <m:r>
          <w:rPr>
            <w:rFonts w:ascii="Cambria Math" w:eastAsiaTheme="minorEastAsia" w:hAnsi="Cambria Math" w:cs="Times New Roman"/>
          </w:rPr>
          <m:t>RPS≈1.1</m:t>
        </m:r>
      </m:oMath>
      <w:r w:rsidRPr="009F769B">
        <w:rPr>
          <w:rFonts w:ascii="Times New Roman" w:eastAsiaTheme="minorEastAsia" w:hAnsi="Times New Roman" w:cs="Times New Roman"/>
        </w:rPr>
        <w:t>.</w:t>
      </w:r>
      <w:r w:rsidR="001F080A" w:rsidRPr="009F769B">
        <w:rPr>
          <w:rFonts w:ascii="Times New Roman" w:eastAsiaTheme="minorEastAsia" w:hAnsi="Times New Roman" w:cs="Times New Roman"/>
        </w:rPr>
        <w:t xml:space="preserve"> At generation 2</w:t>
      </w:r>
      <w:r w:rsidR="008E222D" w:rsidRPr="009F769B">
        <w:rPr>
          <w:rFonts w:ascii="Times New Roman" w:eastAsiaTheme="minorEastAsia" w:hAnsi="Times New Roman" w:cs="Times New Roman"/>
        </w:rPr>
        <w:t>1</w:t>
      </w:r>
      <w:r w:rsidR="001F080A" w:rsidRPr="009F769B">
        <w:rPr>
          <w:rFonts w:ascii="Times New Roman" w:eastAsiaTheme="minorEastAsia" w:hAnsi="Times New Roman" w:cs="Times New Roman"/>
        </w:rPr>
        <w:t>, a</w:t>
      </w:r>
      <w:ins w:id="551" w:author="O'Sullivan, Ronan James" w:date="2023-07-04T16:14:00Z">
        <w:r w:rsidR="00E857CC">
          <w:rPr>
            <w:rFonts w:ascii="Times New Roman" w:eastAsiaTheme="minorEastAsia" w:hAnsi="Times New Roman" w:cs="Times New Roman"/>
          </w:rPr>
          <w:t xml:space="preserve">n acute </w:t>
        </w:r>
      </w:ins>
      <w:del w:id="552" w:author="O'Sullivan, Ronan James" w:date="2023-07-04T16:14:00Z">
        <w:r w:rsidRPr="009F769B" w:rsidDel="00E857CC">
          <w:rPr>
            <w:rFonts w:ascii="Times New Roman" w:eastAsiaTheme="minorEastAsia" w:hAnsi="Times New Roman" w:cs="Times New Roman"/>
          </w:rPr>
          <w:delText xml:space="preserve"> one-off </w:delText>
        </w:r>
      </w:del>
      <w:r w:rsidRPr="009F769B">
        <w:rPr>
          <w:rFonts w:ascii="Times New Roman" w:eastAsiaTheme="minorEastAsia" w:hAnsi="Times New Roman" w:cs="Times New Roman"/>
        </w:rPr>
        <w:t>intrusion event occurs wherein</w:t>
      </w:r>
      <w:r w:rsidR="001F080A" w:rsidRPr="009F769B">
        <w:rPr>
          <w:rFonts w:ascii="Times New Roman" w:eastAsiaTheme="minorEastAsia" w:hAnsi="Times New Roman" w:cs="Times New Roman"/>
        </w:rPr>
        <w:t xml:space="preserve"> </w:t>
      </w:r>
      <w:r w:rsidR="00676ED4" w:rsidRPr="009F769B">
        <w:rPr>
          <w:rFonts w:ascii="Times New Roman" w:eastAsiaTheme="minorEastAsia" w:hAnsi="Times New Roman" w:cs="Times New Roman"/>
        </w:rPr>
        <w:t xml:space="preserve">500 foreign/domesticated fish intrude </w:t>
      </w:r>
      <w:r w:rsidR="00942103" w:rsidRPr="009F769B">
        <w:rPr>
          <w:rFonts w:ascii="Times New Roman" w:eastAsiaTheme="minorEastAsia" w:hAnsi="Times New Roman" w:cs="Times New Roman"/>
        </w:rPr>
        <w:t xml:space="preserve">just prior to spawning. The total number of fish competing for spawning slots thus becomes </w:t>
      </w:r>
      <w:r w:rsidR="00A72280">
        <w:rPr>
          <w:rFonts w:ascii="Times New Roman" w:eastAsiaTheme="minorEastAsia" w:hAnsi="Times New Roman" w:cs="Times New Roman"/>
        </w:rPr>
        <w:t>~</w:t>
      </w:r>
      <w:r w:rsidR="00942103" w:rsidRPr="009F769B">
        <w:rPr>
          <w:rFonts w:ascii="Times New Roman" w:eastAsiaTheme="minorEastAsia" w:hAnsi="Times New Roman" w:cs="Times New Roman"/>
        </w:rPr>
        <w:t>1050, and soft selection intensifies accordingly.</w:t>
      </w:r>
      <w:r w:rsidR="00F272CE" w:rsidRPr="009F769B">
        <w:rPr>
          <w:rFonts w:ascii="Times New Roman" w:eastAsiaTheme="minorEastAsia" w:hAnsi="Times New Roman" w:cs="Times New Roman"/>
        </w:rPr>
        <w:t xml:space="preserve"> From generation 21 onwards, all fish are </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locals</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 xml:space="preserve"> in the sense of being locally</w:t>
      </w:r>
      <w:r w:rsidR="00DD7E3A">
        <w:rPr>
          <w:rFonts w:ascii="Times New Roman" w:eastAsiaTheme="minorEastAsia" w:hAnsi="Times New Roman" w:cs="Times New Roman"/>
        </w:rPr>
        <w:t xml:space="preserve"> </w:t>
      </w:r>
      <w:del w:id="553" w:author="O'Sullivan, Ronan James" w:date="2023-07-04T16:15:00Z">
        <w:r w:rsidR="00DD7E3A" w:rsidDel="00E857CC">
          <w:rPr>
            <w:rFonts w:ascii="Times New Roman" w:eastAsiaTheme="minorEastAsia" w:hAnsi="Times New Roman" w:cs="Times New Roman"/>
          </w:rPr>
          <w:delText>born</w:delText>
        </w:r>
      </w:del>
      <w:ins w:id="554" w:author="O'Sullivan, Ronan James" w:date="2023-07-04T16:15:00Z">
        <w:r w:rsidR="00E857CC">
          <w:rPr>
            <w:rFonts w:ascii="Times New Roman" w:eastAsiaTheme="minorEastAsia" w:hAnsi="Times New Roman" w:cs="Times New Roman"/>
          </w:rPr>
          <w:t>bred</w:t>
        </w:r>
      </w:ins>
      <w:r w:rsidR="00F272CE" w:rsidRPr="009F769B">
        <w:rPr>
          <w:rFonts w:ascii="Times New Roman" w:eastAsiaTheme="minorEastAsia" w:hAnsi="Times New Roman" w:cs="Times New Roman"/>
        </w:rPr>
        <w:t xml:space="preserve">, but many will be of mixed ancestry. </w:t>
      </w:r>
      <w:r w:rsidR="00812906" w:rsidRPr="009F769B">
        <w:rPr>
          <w:rFonts w:ascii="Times New Roman" w:eastAsiaTheme="minorEastAsia" w:hAnsi="Times New Roman" w:cs="Times New Roman"/>
        </w:rPr>
        <w:t>The intruders are assumed to</w:t>
      </w:r>
      <w:r w:rsidR="00DD7E3A">
        <w:rPr>
          <w:rFonts w:ascii="Times New Roman" w:eastAsiaTheme="minorEastAsia" w:hAnsi="Times New Roman" w:cs="Times New Roman"/>
        </w:rPr>
        <w:t xml:space="preserve"> </w:t>
      </w:r>
      <w:r w:rsidR="00812906" w:rsidRPr="009F769B">
        <w:rPr>
          <w:rFonts w:ascii="Times New Roman" w:eastAsiaTheme="minorEastAsia" w:hAnsi="Times New Roman" w:cs="Times New Roman"/>
        </w:rPr>
        <w:t xml:space="preserve">be maladapted to the local environmental conditions, such 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12906" w:rsidRPr="009F769B">
        <w:rPr>
          <w:rFonts w:ascii="Times New Roman" w:eastAsiaTheme="minorEastAsia" w:hAnsi="Times New Roman" w:cs="Times New Roman"/>
          <w:iCs/>
        </w:rPr>
        <w:t xml:space="preserve">. </w:t>
      </w:r>
      <w:r w:rsidR="00556ED6" w:rsidRPr="009F769B">
        <w:rPr>
          <w:rFonts w:ascii="Times New Roman" w:eastAsiaTheme="minorEastAsia" w:hAnsi="Times New Roman" w:cs="Times New Roman"/>
        </w:rPr>
        <w:t>This was achieved by setting</w:t>
      </w:r>
      <w:r w:rsidR="00DD7E3A">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7E399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DD7E3A">
        <w:rPr>
          <w:rFonts w:ascii="Times New Roman" w:eastAsiaTheme="minorEastAsia" w:hAnsi="Times New Roman" w:cs="Times New Roman"/>
        </w:rPr>
        <w:t xml:space="preserve">, such </w:t>
      </w:r>
      <w:r w:rsidR="00023C43" w:rsidRPr="009F769B">
        <w:rPr>
          <w:rFonts w:ascii="Times New Roman" w:eastAsiaTheme="minorEastAsia" w:hAnsi="Times New Roman" w:cs="Times New Roman"/>
          <w:iCs/>
        </w:rPr>
        <w:t xml:space="preserve">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023C43" w:rsidRPr="009F769B">
        <w:rPr>
          <w:rFonts w:ascii="Times New Roman" w:eastAsiaTheme="minorEastAsia" w:hAnsi="Times New Roman" w:cs="Times New Roman"/>
          <w:iCs/>
        </w:rPr>
        <w:t xml:space="preserve"> was 30 units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023C43" w:rsidRPr="009F769B">
        <w:rPr>
          <w:rFonts w:ascii="Times New Roman" w:eastAsiaTheme="minorEastAsia" w:hAnsi="Times New Roman" w:cs="Times New Roman"/>
          <w:iCs/>
        </w:rPr>
        <w:t xml:space="preserve">, corresponding to a difference of approximately 4.5 phenotypic standard deviations. </w:t>
      </w:r>
    </w:p>
    <w:p w14:paraId="721C6AA9" w14:textId="316E4739" w:rsidR="005C456E" w:rsidRDefault="00C300AD" w:rsidP="006D081A">
      <w:pPr>
        <w:spacing w:line="480" w:lineRule="auto"/>
        <w:jc w:val="both"/>
        <w:rPr>
          <w:ins w:id="555" w:author="O'Sullivan, Ronan James" w:date="2023-07-04T16:24:00Z"/>
          <w:rFonts w:ascii="Times New Roman" w:eastAsiaTheme="minorEastAsia" w:hAnsi="Times New Roman" w:cs="Times New Roman"/>
          <w:iCs/>
        </w:rPr>
      </w:pPr>
      <w:r w:rsidRPr="009F769B">
        <w:rPr>
          <w:rFonts w:ascii="Times New Roman" w:eastAsiaTheme="minorEastAsia" w:hAnsi="Times New Roman" w:cs="Times New Roman"/>
        </w:rPr>
        <w:t>Three scenarios are explored</w:t>
      </w:r>
      <w:r w:rsidR="0094139E" w:rsidRPr="009F769B">
        <w:rPr>
          <w:rFonts w:ascii="Times New Roman" w:eastAsiaTheme="minorEastAsia" w:hAnsi="Times New Roman" w:cs="Times New Roman"/>
        </w:rPr>
        <w:t>: (1) intruders are competitively inferior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xml:space="preserve">; (2) intruders are competitively </w:t>
      </w:r>
      <w:r w:rsidR="0029265D" w:rsidRPr="009F769B">
        <w:rPr>
          <w:rFonts w:ascii="Times New Roman" w:eastAsiaTheme="minorEastAsia" w:hAnsi="Times New Roman" w:cs="Times New Roman"/>
        </w:rPr>
        <w:t>equal</w:t>
      </w:r>
      <w:r w:rsidR="0094139E" w:rsidRPr="009F769B">
        <w:rPr>
          <w:rFonts w:ascii="Times New Roman" w:eastAsiaTheme="minorEastAsia" w:hAnsi="Times New Roman" w:cs="Times New Roman"/>
        </w:rPr>
        <w:t xml:space="preserve">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and (3) intruder</w:t>
      </w:r>
      <w:r w:rsidR="0068294D" w:rsidRPr="009F769B">
        <w:rPr>
          <w:rFonts w:ascii="Times New Roman" w:eastAsiaTheme="minorEastAsia" w:hAnsi="Times New Roman" w:cs="Times New Roman"/>
        </w:rPr>
        <w:t>s</w:t>
      </w:r>
      <w:r w:rsidR="0094139E" w:rsidRPr="009F769B">
        <w:rPr>
          <w:rFonts w:ascii="Times New Roman" w:eastAsiaTheme="minorEastAsia" w:hAnsi="Times New Roman" w:cs="Times New Roman"/>
        </w:rPr>
        <w:t xml:space="preserve"> are competitively superior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&gt;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w:t>
      </w:r>
      <w:r w:rsidR="00111682" w:rsidRPr="009F769B">
        <w:rPr>
          <w:rFonts w:ascii="Times New Roman" w:eastAsiaTheme="minorEastAsia" w:hAnsi="Times New Roman" w:cs="Times New Roman"/>
        </w:rPr>
        <w:t xml:space="preserve"> This was </w:t>
      </w:r>
      <w:r w:rsidR="00111682" w:rsidRPr="009F769B">
        <w:rPr>
          <w:rFonts w:ascii="Times New Roman" w:eastAsiaTheme="minorEastAsia" w:hAnsi="Times New Roman" w:cs="Times New Roman"/>
        </w:rPr>
        <w:lastRenderedPageBreak/>
        <w:t xml:space="preserve">achieved by varying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oMath>
      <w:r w:rsidR="0029265D" w:rsidRPr="009F769B">
        <w:rPr>
          <w:rFonts w:ascii="Times New Roman" w:eastAsiaTheme="minorEastAsia" w:hAnsi="Times New Roman" w:cs="Times New Roman"/>
          <w:iCs/>
        </w:rPr>
        <w:t xml:space="preserve"> for intruders relative to locals: in scenario 1,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in scenario 2,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=0.5</m:t>
        </m:r>
      </m:oMath>
      <w:r w:rsidR="0029265D" w:rsidRPr="009F769B">
        <w:rPr>
          <w:rFonts w:ascii="Times New Roman" w:eastAsiaTheme="minorEastAsia" w:hAnsi="Times New Roman" w:cs="Times New Roman"/>
          <w:iCs/>
        </w:rPr>
        <w:t xml:space="preserve">; and in scenario 3,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and </w:t>
      </w:r>
      <w:bookmarkStart w:id="556" w:name="_Hlk138669993"/>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w:bookmarkEnd w:id="556"/>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With this parameterisation,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29265D" w:rsidRPr="009F769B">
        <w:rPr>
          <w:rFonts w:ascii="Times New Roman" w:eastAsiaTheme="minorEastAsia" w:hAnsi="Times New Roman" w:cs="Times New Roman"/>
          <w:iCs/>
        </w:rPr>
        <w:t xml:space="preserve"> was 12 units lower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29265D" w:rsidRPr="009F769B">
        <w:rPr>
          <w:rFonts w:ascii="Times New Roman" w:eastAsiaTheme="minorEastAsia" w:hAnsi="Times New Roman" w:cs="Times New Roman"/>
          <w:iCs/>
        </w:rPr>
        <w:t xml:space="preserve"> at the time of intrusion in scenario 1 (intruders competitively inferior)</w:t>
      </w:r>
      <w:r w:rsidR="00694B16" w:rsidRPr="009F769B">
        <w:rPr>
          <w:rFonts w:ascii="Times New Roman" w:eastAsiaTheme="minorEastAsia" w:hAnsi="Times New Roman" w:cs="Times New Roman"/>
          <w:iCs/>
        </w:rPr>
        <w:t>,</w:t>
      </w:r>
      <w:r w:rsidR="0029265D" w:rsidRPr="009F769B">
        <w:rPr>
          <w:rFonts w:ascii="Times New Roman" w:eastAsiaTheme="minorEastAsia" w:hAnsi="Times New Roman" w:cs="Times New Roman"/>
          <w:iCs/>
        </w:rPr>
        <w:t xml:space="preserve"> and 12 units higher in scenario 3 (intruders competitively superior). </w:t>
      </w:r>
      <w:r w:rsidR="0059180E" w:rsidRPr="009F769B">
        <w:rPr>
          <w:rFonts w:ascii="Times New Roman" w:eastAsiaTheme="minorEastAsia" w:hAnsi="Times New Roman" w:cs="Times New Roman"/>
          <w:iCs/>
        </w:rPr>
        <w:t>This</w:t>
      </w:r>
      <w:r w:rsidR="000643E5" w:rsidRPr="009F769B">
        <w:rPr>
          <w:rFonts w:ascii="Times New Roman" w:eastAsiaTheme="minorEastAsia" w:hAnsi="Times New Roman" w:cs="Times New Roman"/>
          <w:iCs/>
        </w:rPr>
        <w:t xml:space="preserve"> correspon</w:t>
      </w:r>
      <w:r w:rsidR="003F0719" w:rsidRPr="009F769B">
        <w:rPr>
          <w:rFonts w:ascii="Times New Roman" w:eastAsiaTheme="minorEastAsia" w:hAnsi="Times New Roman" w:cs="Times New Roman"/>
          <w:iCs/>
        </w:rPr>
        <w:t>d</w:t>
      </w:r>
      <w:r w:rsidR="0059180E" w:rsidRPr="009F769B">
        <w:rPr>
          <w:rFonts w:ascii="Times New Roman" w:eastAsiaTheme="minorEastAsia" w:hAnsi="Times New Roman" w:cs="Times New Roman"/>
          <w:iCs/>
        </w:rPr>
        <w:t>ed</w:t>
      </w:r>
      <w:r w:rsidR="000643E5" w:rsidRPr="009F769B">
        <w:rPr>
          <w:rFonts w:ascii="Times New Roman" w:eastAsiaTheme="minorEastAsia" w:hAnsi="Times New Roman" w:cs="Times New Roman"/>
          <w:iCs/>
        </w:rPr>
        <w:t xml:space="preserve"> to a</w:t>
      </w:r>
      <w:r w:rsidR="0059180E" w:rsidRPr="009F769B">
        <w:rPr>
          <w:rFonts w:ascii="Times New Roman" w:eastAsiaTheme="minorEastAsia" w:hAnsi="Times New Roman" w:cs="Times New Roman"/>
          <w:iCs/>
        </w:rPr>
        <w:t xml:space="preserve">n absolute </w:t>
      </w:r>
      <w:r w:rsidR="000643E5" w:rsidRPr="009F769B">
        <w:rPr>
          <w:rFonts w:ascii="Times New Roman" w:eastAsiaTheme="minorEastAsia" w:hAnsi="Times New Roman" w:cs="Times New Roman"/>
          <w:iCs/>
        </w:rPr>
        <w:t xml:space="preserve">difference </w:t>
      </w:r>
      <w:r w:rsidR="0059180E" w:rsidRPr="009F769B">
        <w:rPr>
          <w:rFonts w:ascii="Times New Roman" w:eastAsiaTheme="minorEastAsia" w:hAnsi="Times New Roman" w:cs="Times New Roman"/>
          <w:iCs/>
        </w:rPr>
        <w:t xml:space="preserve">in trait means of </w:t>
      </w:r>
      <w:r w:rsidR="000643E5" w:rsidRPr="009F769B">
        <w:rPr>
          <w:rFonts w:ascii="Times New Roman" w:eastAsiaTheme="minorEastAsia" w:hAnsi="Times New Roman" w:cs="Times New Roman"/>
          <w:iCs/>
        </w:rPr>
        <w:t xml:space="preserve">~1.6 phenotypic standard deviations. </w:t>
      </w:r>
    </w:p>
    <w:p w14:paraId="6EAF2940" w14:textId="77777777" w:rsidR="00F72438" w:rsidRPr="009F769B" w:rsidRDefault="00F72438" w:rsidP="006D081A">
      <w:pPr>
        <w:spacing w:line="480" w:lineRule="auto"/>
        <w:jc w:val="both"/>
        <w:rPr>
          <w:rFonts w:ascii="Times New Roman" w:eastAsiaTheme="minorEastAsia" w:hAnsi="Times New Roman" w:cs="Times New Roman"/>
          <w:iCs/>
        </w:rPr>
      </w:pPr>
    </w:p>
    <w:p w14:paraId="4232F0E8" w14:textId="738198C0" w:rsidR="005C456E" w:rsidRPr="009F769B" w:rsidRDefault="005C456E" w:rsidP="006D081A">
      <w:pPr>
        <w:spacing w:line="480" w:lineRule="auto"/>
        <w:jc w:val="both"/>
        <w:rPr>
          <w:rFonts w:ascii="Times New Roman" w:eastAsiaTheme="minorEastAsia" w:hAnsi="Times New Roman" w:cs="Times New Roman"/>
          <w:i/>
          <w:iCs/>
        </w:rPr>
      </w:pPr>
      <w:del w:id="557" w:author="O'Sullivan, Ronan James" w:date="2023-07-04T16:16:00Z">
        <w:r w:rsidRPr="009F769B" w:rsidDel="00E857CC">
          <w:rPr>
            <w:rFonts w:ascii="Times New Roman" w:eastAsiaTheme="minorEastAsia" w:hAnsi="Times New Roman" w:cs="Times New Roman"/>
            <w:i/>
            <w:iCs/>
          </w:rPr>
          <w:delText>One-off</w:delText>
        </w:r>
      </w:del>
      <w:ins w:id="558" w:author="O'Sullivan, Ronan James" w:date="2023-07-04T16:16:00Z">
        <w:r w:rsidR="00E857CC">
          <w:rPr>
            <w:rFonts w:ascii="Times New Roman" w:eastAsiaTheme="minorEastAsia" w:hAnsi="Times New Roman" w:cs="Times New Roman"/>
            <w:i/>
            <w:iCs/>
          </w:rPr>
          <w:t>Acute</w:t>
        </w:r>
      </w:ins>
      <w:r w:rsidRPr="009F769B">
        <w:rPr>
          <w:rFonts w:ascii="Times New Roman" w:eastAsiaTheme="minorEastAsia" w:hAnsi="Times New Roman" w:cs="Times New Roman"/>
          <w:i/>
          <w:iCs/>
        </w:rPr>
        <w:t xml:space="preserve"> intrusion simulations set 2:</w:t>
      </w:r>
    </w:p>
    <w:p w14:paraId="3750BC11" w14:textId="1070E556" w:rsidR="005C456E" w:rsidRPr="009F769B" w:rsidRDefault="000A6D4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above simulations </w:t>
      </w:r>
      <w:r w:rsidR="00814E1B">
        <w:rPr>
          <w:rFonts w:ascii="Times New Roman" w:eastAsiaTheme="minorEastAsia" w:hAnsi="Times New Roman" w:cs="Times New Roman"/>
        </w:rPr>
        <w:t>a</w:t>
      </w:r>
      <w:r w:rsidRPr="009F769B">
        <w:rPr>
          <w:rFonts w:ascii="Times New Roman" w:eastAsiaTheme="minorEastAsia" w:hAnsi="Times New Roman" w:cs="Times New Roman"/>
        </w:rPr>
        <w:t xml:space="preserve">re then repeated under a broader range of parameter values, to explore the sensitivity of the results to the level of intrusion </w:t>
      </w:r>
      <w:r w:rsidR="003074BE" w:rsidRPr="009F769B">
        <w:rPr>
          <w:rFonts w:ascii="Times New Roman" w:eastAsiaTheme="minorEastAsia" w:hAnsi="Times New Roman" w:cs="Times New Roman"/>
        </w:rPr>
        <w:t xml:space="preserve">and the level of reproductive excess. </w:t>
      </w:r>
      <w:r w:rsidR="00BE5E75" w:rsidRPr="009F769B">
        <w:rPr>
          <w:rFonts w:ascii="Times New Roman" w:eastAsiaTheme="minorEastAsia" w:hAnsi="Times New Roman" w:cs="Times New Roman"/>
        </w:rPr>
        <w:t xml:space="preserve">Three levels of intrusion </w:t>
      </w:r>
      <w:r w:rsidR="00814E1B">
        <w:rPr>
          <w:rFonts w:ascii="Times New Roman" w:eastAsiaTheme="minorEastAsia" w:hAnsi="Times New Roman" w:cs="Times New Roman"/>
        </w:rPr>
        <w:t>a</w:t>
      </w:r>
      <w:r w:rsidR="00BE5E75" w:rsidRPr="009F769B">
        <w:rPr>
          <w:rFonts w:ascii="Times New Roman" w:eastAsiaTheme="minorEastAsia" w:hAnsi="Times New Roman" w:cs="Times New Roman"/>
        </w:rPr>
        <w:t>re explored: low (250 intruders introduced at generation 2</w:t>
      </w:r>
      <w:r w:rsidR="008E222D" w:rsidRPr="009F769B">
        <w:rPr>
          <w:rFonts w:ascii="Times New Roman" w:eastAsiaTheme="minorEastAsia" w:hAnsi="Times New Roman" w:cs="Times New Roman"/>
        </w:rPr>
        <w:t>1</w:t>
      </w:r>
      <w:r w:rsidR="00BE5E75" w:rsidRPr="009F769B">
        <w:rPr>
          <w:rFonts w:ascii="Times New Roman" w:eastAsiaTheme="minorEastAsia" w:hAnsi="Times New Roman" w:cs="Times New Roman"/>
        </w:rPr>
        <w:t>); moderate (500 intruders</w:t>
      </w:r>
      <w:r w:rsidR="00814E1B">
        <w:rPr>
          <w:rFonts w:ascii="Times New Roman" w:eastAsiaTheme="minorEastAsia" w:hAnsi="Times New Roman" w:cs="Times New Roman"/>
        </w:rPr>
        <w:t>)</w:t>
      </w:r>
      <w:r w:rsidR="00BE5E75" w:rsidRPr="009F769B">
        <w:rPr>
          <w:rFonts w:ascii="Times New Roman" w:eastAsiaTheme="minorEastAsia" w:hAnsi="Times New Roman" w:cs="Times New Roman"/>
        </w:rPr>
        <w:t>; and high (750 intruders)</w:t>
      </w:r>
      <w:r w:rsidR="00E26AAF">
        <w:rPr>
          <w:rFonts w:ascii="Times New Roman" w:eastAsiaTheme="minorEastAsia" w:hAnsi="Times New Roman" w:cs="Times New Roman"/>
        </w:rPr>
        <w:t xml:space="preserve">, corresponding to </w:t>
      </w:r>
      <m:oMath>
        <m:r>
          <w:rPr>
            <w:rFonts w:ascii="Cambria Math" w:eastAsiaTheme="minorEastAsia" w:hAnsi="Cambria Math" w:cs="Times New Roman"/>
          </w:rPr>
          <m:t>0.5×K</m:t>
        </m:r>
      </m:oMath>
      <w:r w:rsidR="00BE5E75" w:rsidRPr="009F769B">
        <w:rPr>
          <w:rFonts w:ascii="Times New Roman" w:eastAsiaTheme="minorEastAsia" w:hAnsi="Times New Roman" w:cs="Times New Roman"/>
        </w:rPr>
        <w:t xml:space="preserve">, </w:t>
      </w:r>
      <m:oMath>
        <m:r>
          <w:rPr>
            <w:rFonts w:ascii="Cambria Math" w:eastAsiaTheme="minorEastAsia" w:hAnsi="Cambria Math" w:cs="Times New Roman"/>
          </w:rPr>
          <m:t>1.0×K</m:t>
        </m:r>
      </m:oMath>
      <w:r w:rsidR="00E26AAF">
        <w:rPr>
          <w:rFonts w:ascii="Times New Roman" w:eastAsiaTheme="minorEastAsia" w:hAnsi="Times New Roman" w:cs="Times New Roman"/>
        </w:rPr>
        <w:t>,</w:t>
      </w:r>
      <w:r w:rsidR="00BE5E75" w:rsidRPr="009F769B">
        <w:rPr>
          <w:rFonts w:ascii="Times New Roman" w:eastAsiaTheme="minorEastAsia" w:hAnsi="Times New Roman" w:cs="Times New Roman"/>
        </w:rPr>
        <w:t xml:space="preserve"> and </w:t>
      </w:r>
      <m:oMath>
        <m:r>
          <w:rPr>
            <w:rFonts w:ascii="Cambria Math" w:eastAsiaTheme="minorEastAsia" w:hAnsi="Cambria Math" w:cs="Times New Roman"/>
          </w:rPr>
          <m:t>1.5×K</m:t>
        </m:r>
      </m:oMath>
      <w:r w:rsidR="00BE5E75" w:rsidRPr="009F769B">
        <w:rPr>
          <w:rFonts w:ascii="Times New Roman" w:eastAsiaTheme="minorEastAsia" w:hAnsi="Times New Roman" w:cs="Times New Roman"/>
        </w:rPr>
        <w:t xml:space="preserve">, respectively. </w:t>
      </w:r>
      <w:r w:rsidR="00355B85" w:rsidRPr="009F769B">
        <w:rPr>
          <w:rFonts w:ascii="Times New Roman" w:eastAsiaTheme="minorEastAsia" w:hAnsi="Times New Roman" w:cs="Times New Roman"/>
        </w:rPr>
        <w:t xml:space="preserve">Three levels of reproductive excess </w:t>
      </w:r>
      <w:r w:rsidR="00A441A7">
        <w:rPr>
          <w:rFonts w:ascii="Times New Roman" w:eastAsiaTheme="minorEastAsia" w:hAnsi="Times New Roman" w:cs="Times New Roman"/>
        </w:rPr>
        <w:t>a</w:t>
      </w:r>
      <w:r w:rsidR="00355B85" w:rsidRPr="009F769B">
        <w:rPr>
          <w:rFonts w:ascii="Times New Roman" w:eastAsiaTheme="minorEastAsia" w:hAnsi="Times New Roman" w:cs="Times New Roman"/>
        </w:rPr>
        <w:t>re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355B85"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355B85"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355B85" w:rsidRPr="009F769B">
        <w:rPr>
          <w:rFonts w:ascii="Times New Roman" w:eastAsiaTheme="minorEastAsia" w:hAnsi="Times New Roman" w:cs="Times New Roman"/>
          <w:iCs/>
        </w:rPr>
        <w:t>)</w:t>
      </w:r>
      <w:r w:rsidR="004D1D37">
        <w:rPr>
          <w:rFonts w:ascii="Times New Roman" w:eastAsiaTheme="minorEastAsia" w:hAnsi="Times New Roman" w:cs="Times New Roman"/>
          <w:iCs/>
        </w:rPr>
        <w:t>, corresponding</w:t>
      </w:r>
      <w:r w:rsidR="00FC10F1" w:rsidRPr="009F769B">
        <w:rPr>
          <w:rFonts w:ascii="Times New Roman" w:eastAsiaTheme="minorEastAsia" w:hAnsi="Times New Roman" w:cs="Times New Roman"/>
        </w:rPr>
        <w:t xml:space="preserve"> to expected </w:t>
      </w:r>
      <m:oMath>
        <m:r>
          <w:rPr>
            <w:rFonts w:ascii="Cambria Math" w:hAnsi="Cambria Math" w:cs="Times New Roman"/>
          </w:rPr>
          <m:t>RPS</m:t>
        </m:r>
      </m:oMath>
      <w:r w:rsidR="00FC10F1" w:rsidRPr="009F769B">
        <w:rPr>
          <w:rFonts w:ascii="Times New Roman" w:eastAsiaTheme="minorEastAsia" w:hAnsi="Times New Roman" w:cs="Times New Roman"/>
        </w:rPr>
        <w:t xml:space="preserve"> absent any intrusion of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1.0,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1.1 and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1.2, respectively. </w:t>
      </w:r>
      <w:r w:rsidR="00795C29" w:rsidRPr="009F769B">
        <w:rPr>
          <w:rFonts w:ascii="Times New Roman" w:eastAsiaTheme="minorEastAsia" w:hAnsi="Times New Roman" w:cs="Times New Roman"/>
        </w:rPr>
        <w:t xml:space="preserve">As before, three levels of relative competitiveness of intruders versus locals </w:t>
      </w:r>
      <w:r w:rsidR="004D1D37">
        <w:rPr>
          <w:rFonts w:ascii="Times New Roman" w:eastAsiaTheme="minorEastAsia" w:hAnsi="Times New Roman" w:cs="Times New Roman"/>
        </w:rPr>
        <w:t>ar</w:t>
      </w:r>
      <w:r w:rsidR="00795C29" w:rsidRPr="009F769B">
        <w:rPr>
          <w:rFonts w:ascii="Times New Roman" w:eastAsiaTheme="minorEastAsia" w:hAnsi="Times New Roman" w:cs="Times New Roman"/>
        </w:rPr>
        <w:t xml:space="preserve">e explored (intruders competitively inferior, equal, or superior to locals) using the same parameterisation as </w:t>
      </w:r>
      <w:r w:rsidR="0044367E">
        <w:rPr>
          <w:rFonts w:ascii="Times New Roman" w:eastAsiaTheme="minorEastAsia" w:hAnsi="Times New Roman" w:cs="Times New Roman"/>
        </w:rPr>
        <w:t xml:space="preserve">the </w:t>
      </w:r>
      <w:del w:id="559" w:author="O'Sullivan, Ronan James" w:date="2023-07-04T16:17:00Z">
        <w:r w:rsidR="00795C29" w:rsidRPr="009F769B" w:rsidDel="00E857CC">
          <w:rPr>
            <w:rFonts w:ascii="Times New Roman" w:eastAsiaTheme="minorEastAsia" w:hAnsi="Times New Roman" w:cs="Times New Roman"/>
            <w:i/>
            <w:iCs/>
          </w:rPr>
          <w:delText>one-off</w:delText>
        </w:r>
      </w:del>
      <w:ins w:id="560" w:author="O'Sullivan, Ronan James" w:date="2023-07-04T16:17:00Z">
        <w:r w:rsidR="00E857CC">
          <w:rPr>
            <w:rFonts w:ascii="Times New Roman" w:eastAsiaTheme="minorEastAsia" w:hAnsi="Times New Roman" w:cs="Times New Roman"/>
            <w:i/>
            <w:iCs/>
          </w:rPr>
          <w:t>Acute</w:t>
        </w:r>
      </w:ins>
      <w:r w:rsidR="00795C29" w:rsidRPr="009F769B">
        <w:rPr>
          <w:rFonts w:ascii="Times New Roman" w:eastAsiaTheme="minorEastAsia" w:hAnsi="Times New Roman" w:cs="Times New Roman"/>
          <w:i/>
          <w:iCs/>
        </w:rPr>
        <w:t xml:space="preserve"> intrusion simulations set 1</w:t>
      </w:r>
      <w:r w:rsidR="00795C29" w:rsidRPr="009F769B">
        <w:rPr>
          <w:rFonts w:ascii="Times New Roman" w:eastAsiaTheme="minorEastAsia" w:hAnsi="Times New Roman" w:cs="Times New Roman"/>
        </w:rPr>
        <w:t>. This g</w:t>
      </w:r>
      <w:r w:rsidR="0044367E">
        <w:rPr>
          <w:rFonts w:ascii="Times New Roman" w:eastAsiaTheme="minorEastAsia" w:hAnsi="Times New Roman" w:cs="Times New Roman"/>
        </w:rPr>
        <w:t>ives</w:t>
      </w:r>
      <w:r w:rsidR="00795C29" w:rsidRPr="009F769B">
        <w:rPr>
          <w:rFonts w:ascii="Times New Roman" w:eastAsiaTheme="minorEastAsia" w:hAnsi="Times New Roman" w:cs="Times New Roman"/>
        </w:rPr>
        <w:t xml:space="preserve"> a total of 27 scenarios, i.e., combinations of intrusion level, reproductive excess level, and relative competitiveness. </w:t>
      </w:r>
    </w:p>
    <w:p w14:paraId="08A90660" w14:textId="12813198" w:rsidR="0087442E" w:rsidRDefault="0087442E" w:rsidP="006D081A">
      <w:pPr>
        <w:spacing w:line="480" w:lineRule="auto"/>
        <w:jc w:val="both"/>
        <w:rPr>
          <w:ins w:id="561" w:author="O'Sullivan, Ronan James" w:date="2023-07-04T16:17:00Z"/>
          <w:rFonts w:ascii="Times New Roman" w:eastAsiaTheme="minorEastAsia" w:hAnsi="Times New Roman" w:cs="Times New Roman"/>
          <w:iCs/>
        </w:rPr>
      </w:pPr>
      <w:r w:rsidRPr="009F769B">
        <w:rPr>
          <w:rFonts w:ascii="Times New Roman" w:eastAsiaTheme="minorEastAsia" w:hAnsi="Times New Roman" w:cs="Times New Roman"/>
        </w:rPr>
        <w:t xml:space="preserve">To explore the effects of the level of maladaptation of intruders relative to locals, three additional scenarios </w:t>
      </w:r>
      <w:r w:rsidR="000F1FD3">
        <w:rPr>
          <w:rFonts w:ascii="Times New Roman" w:eastAsiaTheme="minorEastAsia" w:hAnsi="Times New Roman" w:cs="Times New Roman"/>
        </w:rPr>
        <w:t>a</w:t>
      </w:r>
      <w:r w:rsidRPr="009F769B">
        <w:rPr>
          <w:rFonts w:ascii="Times New Roman" w:eastAsiaTheme="minorEastAsia" w:hAnsi="Times New Roman" w:cs="Times New Roman"/>
        </w:rPr>
        <w:t xml:space="preserve">re </w:t>
      </w:r>
      <w:r w:rsidR="000F1FD3">
        <w:rPr>
          <w:rFonts w:ascii="Times New Roman" w:eastAsiaTheme="minorEastAsia" w:hAnsi="Times New Roman" w:cs="Times New Roman"/>
        </w:rPr>
        <w:t xml:space="preserve">then </w:t>
      </w:r>
      <w:r w:rsidRPr="009F769B">
        <w:rPr>
          <w:rFonts w:ascii="Times New Roman" w:eastAsiaTheme="minorEastAsia" w:hAnsi="Times New Roman" w:cs="Times New Roman"/>
        </w:rPr>
        <w:t xml:space="preserve">run in which the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(intruders)</m:t>
        </m:r>
      </m:oMath>
      <w:r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w:t>
      </w:r>
      <w:r w:rsidR="00656F34">
        <w:rPr>
          <w:rFonts w:ascii="Times New Roman" w:eastAsiaTheme="minorEastAsia" w:hAnsi="Times New Roman" w:cs="Times New Roman"/>
        </w:rPr>
        <w:t>i</w:t>
      </w:r>
      <w:r w:rsidRPr="009F769B">
        <w:rPr>
          <w:rFonts w:ascii="Times New Roman" w:eastAsiaTheme="minorEastAsia" w:hAnsi="Times New Roman" w:cs="Times New Roman"/>
        </w:rPr>
        <w:t>s assumed to be</w:t>
      </w:r>
      <w:ins w:id="562" w:author="O'Sullivan, Ronan James" w:date="2023-07-04T16:18:00Z">
        <w:r w:rsidR="00E857CC">
          <w:rPr>
            <w:rFonts w:ascii="Times New Roman" w:eastAsiaTheme="minorEastAsia" w:hAnsi="Times New Roman" w:cs="Times New Roman"/>
          </w:rPr>
          <w:t>:</w:t>
        </w:r>
      </w:ins>
      <w:r w:rsidRPr="009F769B">
        <w:rPr>
          <w:rFonts w:ascii="Times New Roman" w:eastAsiaTheme="minorEastAsia" w:hAnsi="Times New Roman" w:cs="Times New Roman"/>
        </w:rPr>
        <w:t xml:space="preserve"> (1) small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=0.35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=0.65</m:t>
        </m:r>
      </m:oMath>
      <w:r w:rsidRPr="009F769B">
        <w:rPr>
          <w:rFonts w:ascii="Times New Roman" w:eastAsiaTheme="minorEastAsia" w:hAnsi="Times New Roman" w:cs="Times New Roman"/>
        </w:rPr>
        <w:t xml:space="preserve">); (2) moderate </w:t>
      </w:r>
      <w:r w:rsidR="00485BEF" w:rsidRPr="009F769B">
        <w:rPr>
          <w:rFonts w:ascii="Times New Roman" w:eastAsiaTheme="minorEastAsia" w:hAnsi="Times New Roman" w:cs="Times New Roman"/>
        </w:rPr>
        <w:t>(</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and (3) large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=0.15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=0.85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xml:space="preserve">. </w:t>
      </w:r>
      <w:r w:rsidR="00277675" w:rsidRPr="009F769B">
        <w:rPr>
          <w:rFonts w:ascii="Times New Roman" w:eastAsiaTheme="minorEastAsia" w:hAnsi="Times New Roman" w:cs="Times New Roman"/>
        </w:rPr>
        <w:t>In all three cases, a moderate level of one-off intrusion (500 intruders introduced at generation 2</w:t>
      </w:r>
      <w:r w:rsidR="008E222D" w:rsidRPr="009F769B">
        <w:rPr>
          <w:rFonts w:ascii="Times New Roman" w:eastAsiaTheme="minorEastAsia" w:hAnsi="Times New Roman" w:cs="Times New Roman"/>
        </w:rPr>
        <w:t>1</w:t>
      </w:r>
      <w:r w:rsidR="00277675" w:rsidRPr="009F769B">
        <w:rPr>
          <w:rFonts w:ascii="Times New Roman" w:eastAsiaTheme="minorEastAsia" w:hAnsi="Times New Roman" w:cs="Times New Roman"/>
        </w:rPr>
        <w:t xml:space="preserve">) and a moderate level of reproductive excess </w:t>
      </w:r>
      <w:r w:rsidR="00277675" w:rsidRPr="009F769B">
        <w:rPr>
          <w:rFonts w:ascii="Times New Roman" w:eastAsiaTheme="minorEastAsia" w:hAnsi="Times New Roman" w:cs="Times New Roman"/>
          <w:iCs/>
        </w:rPr>
        <w:t>(</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277675" w:rsidRPr="009F769B">
        <w:rPr>
          <w:rFonts w:ascii="Times New Roman" w:eastAsiaTheme="minorEastAsia" w:hAnsi="Times New Roman" w:cs="Times New Roman"/>
          <w:iCs/>
        </w:rPr>
        <w:t xml:space="preserve">) </w:t>
      </w:r>
      <w:r w:rsidR="009C7109">
        <w:rPr>
          <w:rFonts w:ascii="Times New Roman" w:eastAsiaTheme="minorEastAsia" w:hAnsi="Times New Roman" w:cs="Times New Roman"/>
          <w:iCs/>
        </w:rPr>
        <w:t>i</w:t>
      </w:r>
      <w:r w:rsidR="00277675" w:rsidRPr="009F769B">
        <w:rPr>
          <w:rFonts w:ascii="Times New Roman" w:eastAsiaTheme="minorEastAsia" w:hAnsi="Times New Roman" w:cs="Times New Roman"/>
          <w:iCs/>
        </w:rPr>
        <w:t xml:space="preserve">s assumed. </w:t>
      </w:r>
    </w:p>
    <w:p w14:paraId="1AE905E8" w14:textId="77777777" w:rsidR="00E857CC" w:rsidRPr="009F769B" w:rsidRDefault="00E857CC" w:rsidP="006D081A">
      <w:pPr>
        <w:spacing w:line="480" w:lineRule="auto"/>
        <w:jc w:val="both"/>
        <w:rPr>
          <w:rFonts w:ascii="Times New Roman" w:eastAsiaTheme="minorEastAsia" w:hAnsi="Times New Roman" w:cs="Times New Roman"/>
        </w:rPr>
      </w:pPr>
    </w:p>
    <w:p w14:paraId="71041112" w14:textId="621410AD" w:rsidR="00591057" w:rsidRPr="009F769B" w:rsidRDefault="00591057" w:rsidP="006D081A">
      <w:pPr>
        <w:spacing w:line="480" w:lineRule="auto"/>
        <w:jc w:val="both"/>
        <w:rPr>
          <w:rFonts w:ascii="Times New Roman" w:hAnsi="Times New Roman" w:cs="Times New Roman"/>
          <w:b/>
          <w:bCs/>
        </w:rPr>
      </w:pPr>
      <w:del w:id="563" w:author="O'Sullivan, Ronan James" w:date="2023-07-04T16:19:00Z">
        <w:r w:rsidRPr="009F769B" w:rsidDel="001E0FD2">
          <w:rPr>
            <w:rFonts w:ascii="Times New Roman" w:hAnsi="Times New Roman" w:cs="Times New Roman"/>
            <w:b/>
            <w:bCs/>
          </w:rPr>
          <w:lastRenderedPageBreak/>
          <w:delText xml:space="preserve">Continuous </w:delText>
        </w:r>
      </w:del>
      <w:ins w:id="564" w:author="O'Sullivan, Ronan James" w:date="2023-07-04T16:19:00Z">
        <w:r w:rsidR="001E0FD2">
          <w:rPr>
            <w:rFonts w:ascii="Times New Roman" w:hAnsi="Times New Roman" w:cs="Times New Roman"/>
            <w:b/>
            <w:bCs/>
          </w:rPr>
          <w:t>Chronic</w:t>
        </w:r>
        <w:r w:rsidR="001E0FD2" w:rsidRPr="009F769B">
          <w:rPr>
            <w:rFonts w:ascii="Times New Roman" w:hAnsi="Times New Roman" w:cs="Times New Roman"/>
            <w:b/>
            <w:bCs/>
          </w:rPr>
          <w:t xml:space="preserve"> </w:t>
        </w:r>
      </w:ins>
      <w:r w:rsidRPr="009F769B">
        <w:rPr>
          <w:rFonts w:ascii="Times New Roman" w:hAnsi="Times New Roman" w:cs="Times New Roman"/>
          <w:b/>
          <w:bCs/>
        </w:rPr>
        <w:t>intrusion scenario</w:t>
      </w:r>
      <w:r w:rsidR="002E6BAF" w:rsidRPr="009F769B">
        <w:rPr>
          <w:rFonts w:ascii="Times New Roman" w:hAnsi="Times New Roman" w:cs="Times New Roman"/>
          <w:b/>
          <w:bCs/>
        </w:rPr>
        <w:t>s</w:t>
      </w:r>
    </w:p>
    <w:p w14:paraId="065C511C" w14:textId="53F950A6" w:rsidR="0030333D" w:rsidRPr="009F769B" w:rsidRDefault="00C15A30" w:rsidP="006D081A">
      <w:pPr>
        <w:spacing w:line="480" w:lineRule="auto"/>
        <w:jc w:val="both"/>
        <w:rPr>
          <w:rFonts w:ascii="Times New Roman" w:hAnsi="Times New Roman" w:cs="Times New Roman"/>
          <w:i/>
          <w:iCs/>
        </w:rPr>
      </w:pPr>
      <w:del w:id="565" w:author="O'Sullivan, Ronan James" w:date="2023-07-04T16:19:00Z">
        <w:r w:rsidRPr="009F769B" w:rsidDel="001E0FD2">
          <w:rPr>
            <w:rFonts w:ascii="Times New Roman" w:hAnsi="Times New Roman" w:cs="Times New Roman"/>
            <w:i/>
            <w:iCs/>
          </w:rPr>
          <w:delText xml:space="preserve">Continuous </w:delText>
        </w:r>
      </w:del>
      <w:ins w:id="566" w:author="O'Sullivan, Ronan James" w:date="2023-07-04T16:19:00Z">
        <w:r w:rsidR="001E0FD2">
          <w:rPr>
            <w:rFonts w:ascii="Times New Roman" w:hAnsi="Times New Roman" w:cs="Times New Roman"/>
            <w:i/>
            <w:iCs/>
          </w:rPr>
          <w:t>Chronic</w:t>
        </w:r>
        <w:r w:rsidR="001E0FD2" w:rsidRPr="009F769B">
          <w:rPr>
            <w:rFonts w:ascii="Times New Roman" w:hAnsi="Times New Roman" w:cs="Times New Roman"/>
            <w:i/>
            <w:iCs/>
          </w:rPr>
          <w:t xml:space="preserve"> </w:t>
        </w:r>
      </w:ins>
      <w:r w:rsidRPr="009F769B">
        <w:rPr>
          <w:rFonts w:ascii="Times New Roman" w:hAnsi="Times New Roman" w:cs="Times New Roman"/>
          <w:i/>
          <w:iCs/>
        </w:rPr>
        <w:t>intrusion simulations set 1:</w:t>
      </w:r>
    </w:p>
    <w:p w14:paraId="7EE1F74B" w14:textId="39C07817" w:rsidR="00722B0E" w:rsidRDefault="00C15A30" w:rsidP="006D081A">
      <w:pPr>
        <w:spacing w:line="480" w:lineRule="auto"/>
        <w:jc w:val="both"/>
        <w:rPr>
          <w:ins w:id="567" w:author="O'Sullivan, Ronan James" w:date="2023-07-04T16:21:00Z"/>
          <w:rFonts w:ascii="Times New Roman" w:eastAsiaTheme="minorEastAsia" w:hAnsi="Times New Roman" w:cs="Times New Roman"/>
          <w:iCs/>
        </w:rPr>
      </w:pPr>
      <w:r w:rsidRPr="009F769B">
        <w:rPr>
          <w:rFonts w:ascii="Times New Roman" w:hAnsi="Times New Roman" w:cs="Times New Roman"/>
        </w:rPr>
        <w:t xml:space="preserve">In </w:t>
      </w:r>
      <w:r w:rsidR="000A42E6" w:rsidRPr="009F769B">
        <w:rPr>
          <w:rFonts w:ascii="Times New Roman" w:hAnsi="Times New Roman" w:cs="Times New Roman"/>
        </w:rPr>
        <w:t xml:space="preserve">the </w:t>
      </w:r>
      <w:del w:id="568" w:author="O'Sullivan, Ronan James" w:date="2023-07-04T16:19:00Z">
        <w:r w:rsidR="000A42E6" w:rsidRPr="009F769B" w:rsidDel="001E0FD2">
          <w:rPr>
            <w:rFonts w:ascii="Times New Roman" w:hAnsi="Times New Roman" w:cs="Times New Roman"/>
          </w:rPr>
          <w:delText xml:space="preserve">continuous </w:delText>
        </w:r>
      </w:del>
      <w:ins w:id="569" w:author="O'Sullivan, Ronan James" w:date="2023-07-04T16:19:00Z">
        <w:r w:rsidR="001E0FD2">
          <w:rPr>
            <w:rFonts w:ascii="Times New Roman" w:hAnsi="Times New Roman" w:cs="Times New Roman"/>
          </w:rPr>
          <w:t>chronic</w:t>
        </w:r>
        <w:r w:rsidR="001E0FD2" w:rsidRPr="009F769B">
          <w:rPr>
            <w:rFonts w:ascii="Times New Roman" w:hAnsi="Times New Roman" w:cs="Times New Roman"/>
          </w:rPr>
          <w:t xml:space="preserve"> </w:t>
        </w:r>
      </w:ins>
      <w:r w:rsidR="000A42E6" w:rsidRPr="009F769B">
        <w:rPr>
          <w:rFonts w:ascii="Times New Roman" w:hAnsi="Times New Roman" w:cs="Times New Roman"/>
        </w:rPr>
        <w:t>intrusion scenarios</w:t>
      </w:r>
      <w:r w:rsidRPr="009F769B">
        <w:rPr>
          <w:rFonts w:ascii="Times New Roman" w:hAnsi="Times New Roman" w:cs="Times New Roman"/>
        </w:rPr>
        <w:t xml:space="preserve">, a constant number of foreign/domesticated fish </w:t>
      </w:r>
      <w:r w:rsidR="00C65789">
        <w:rPr>
          <w:rFonts w:ascii="Times New Roman" w:hAnsi="Times New Roman" w:cs="Times New Roman"/>
        </w:rPr>
        <w:t>a</w:t>
      </w:r>
      <w:r w:rsidRPr="009F769B">
        <w:rPr>
          <w:rFonts w:ascii="Times New Roman" w:hAnsi="Times New Roman" w:cs="Times New Roman"/>
        </w:rPr>
        <w:t xml:space="preserve">re assumed to intrude each generation </w:t>
      </w:r>
      <w:r w:rsidR="000A42E6" w:rsidRPr="009F769B">
        <w:rPr>
          <w:rFonts w:ascii="Times New Roman" w:hAnsi="Times New Roman" w:cs="Times New Roman"/>
        </w:rPr>
        <w:t>(from generation 2</w:t>
      </w:r>
      <w:r w:rsidR="008E222D" w:rsidRPr="009F769B">
        <w:rPr>
          <w:rFonts w:ascii="Times New Roman" w:hAnsi="Times New Roman" w:cs="Times New Roman"/>
        </w:rPr>
        <w:t>1</w:t>
      </w:r>
      <w:r w:rsidR="000A42E6" w:rsidRPr="009F769B">
        <w:rPr>
          <w:rFonts w:ascii="Times New Roman" w:hAnsi="Times New Roman" w:cs="Times New Roman"/>
        </w:rPr>
        <w:t xml:space="preserve"> onwards) </w:t>
      </w:r>
      <w:r w:rsidRPr="009F769B">
        <w:rPr>
          <w:rFonts w:ascii="Times New Roman" w:hAnsi="Times New Roman" w:cs="Times New Roman"/>
        </w:rPr>
        <w:t xml:space="preserve">just prior to spawning. </w:t>
      </w:r>
      <w:r w:rsidR="000A42E6" w:rsidRPr="009F769B">
        <w:rPr>
          <w:rFonts w:ascii="Times New Roman" w:hAnsi="Times New Roman" w:cs="Times New Roman"/>
        </w:rPr>
        <w:t xml:space="preserve">In the first set of simulations, the per-generation intrusion rate </w:t>
      </w:r>
      <w:r w:rsidR="00C65789">
        <w:rPr>
          <w:rFonts w:ascii="Times New Roman" w:hAnsi="Times New Roman" w:cs="Times New Roman"/>
        </w:rPr>
        <w:t>i</w:t>
      </w:r>
      <w:r w:rsidR="000A42E6" w:rsidRPr="009F769B">
        <w:rPr>
          <w:rFonts w:ascii="Times New Roman" w:hAnsi="Times New Roman" w:cs="Times New Roman"/>
        </w:rPr>
        <w:t xml:space="preserve">s fixed at </w:t>
      </w:r>
      <w:r w:rsidR="000A42E6" w:rsidRPr="009F769B">
        <w:rPr>
          <w:rFonts w:ascii="Times New Roman" w:eastAsiaTheme="minorEastAsia" w:hAnsi="Times New Roman" w:cs="Times New Roman"/>
        </w:rPr>
        <w:t xml:space="preserve">5% of </w:t>
      </w:r>
      <m:oMath>
        <m:r>
          <w:rPr>
            <w:rFonts w:ascii="Cambria Math" w:hAnsi="Cambria Math" w:cs="Times New Roman"/>
          </w:rPr>
          <m:t>K</m:t>
        </m:r>
      </m:oMath>
      <w:r w:rsidR="000A42E6" w:rsidRPr="009F769B">
        <w:rPr>
          <w:rFonts w:ascii="Times New Roman" w:eastAsiaTheme="minorEastAsia" w:hAnsi="Times New Roman" w:cs="Times New Roman"/>
        </w:rPr>
        <w:t xml:space="preserve">, where </w:t>
      </w:r>
      <m:oMath>
        <m:r>
          <w:rPr>
            <w:rFonts w:ascii="Cambria Math" w:hAnsi="Cambria Math" w:cs="Times New Roman"/>
          </w:rPr>
          <m:t>K</m:t>
        </m:r>
      </m:oMath>
      <w:r w:rsidR="00C65789">
        <w:rPr>
          <w:rFonts w:ascii="Times New Roman" w:eastAsiaTheme="minorEastAsia" w:hAnsi="Times New Roman" w:cs="Times New Roman"/>
        </w:rPr>
        <w:t>=</w:t>
      </w:r>
      <w:r w:rsidR="000A42E6" w:rsidRPr="009F769B">
        <w:rPr>
          <w:rFonts w:ascii="Times New Roman" w:eastAsiaTheme="minorEastAsia" w:hAnsi="Times New Roman" w:cs="Times New Roman"/>
        </w:rPr>
        <w:t>500. Thus 25 foreign/domesticated fish intrude each generation.</w:t>
      </w:r>
      <w:r w:rsidR="00AE6F4A" w:rsidRPr="009F769B">
        <w:rPr>
          <w:rFonts w:ascii="Times New Roman" w:eastAsiaTheme="minorEastAsia" w:hAnsi="Times New Roman" w:cs="Times New Roman"/>
        </w:rPr>
        <w:t xml:space="preserve"> As with the </w:t>
      </w:r>
      <w:ins w:id="570" w:author="O'Sullivan, Ronan James" w:date="2023-07-04T16:20:00Z">
        <w:r w:rsidR="001E0FD2">
          <w:rPr>
            <w:rFonts w:ascii="Times New Roman" w:eastAsiaTheme="minorEastAsia" w:hAnsi="Times New Roman" w:cs="Times New Roman"/>
          </w:rPr>
          <w:t>acute</w:t>
        </w:r>
      </w:ins>
      <w:del w:id="571" w:author="O'Sullivan, Ronan James" w:date="2023-07-04T16:20:00Z">
        <w:r w:rsidR="00AE6F4A" w:rsidRPr="009F769B" w:rsidDel="001E0FD2">
          <w:rPr>
            <w:rFonts w:ascii="Times New Roman" w:eastAsiaTheme="minorEastAsia" w:hAnsi="Times New Roman" w:cs="Times New Roman"/>
          </w:rPr>
          <w:delText>one-off</w:delText>
        </w:r>
      </w:del>
      <w:r w:rsidR="00AE6F4A" w:rsidRPr="009F769B">
        <w:rPr>
          <w:rFonts w:ascii="Times New Roman" w:eastAsiaTheme="minorEastAsia" w:hAnsi="Times New Roman" w:cs="Times New Roman"/>
        </w:rPr>
        <w:t xml:space="preserve"> intrusion simulations, intruders </w:t>
      </w:r>
      <w:r w:rsidR="00DB2167">
        <w:rPr>
          <w:rFonts w:ascii="Times New Roman" w:eastAsiaTheme="minorEastAsia" w:hAnsi="Times New Roman" w:cs="Times New Roman"/>
        </w:rPr>
        <w:t>are</w:t>
      </w:r>
      <w:r w:rsidR="00AE6F4A" w:rsidRPr="009F769B">
        <w:rPr>
          <w:rFonts w:ascii="Times New Roman" w:eastAsiaTheme="minorEastAsia" w:hAnsi="Times New Roman" w:cs="Times New Roman"/>
        </w:rPr>
        <w:t xml:space="preserve"> assumed to be maladapted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6F4A" w:rsidRPr="009F769B">
        <w:rPr>
          <w:rFonts w:ascii="Times New Roman" w:eastAsiaTheme="minorEastAsia" w:hAnsi="Times New Roman" w:cs="Times New Roman"/>
        </w:rPr>
        <w:t xml:space="preserve">, by setting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AE6F4A"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AE6F4A" w:rsidRPr="009F769B">
        <w:rPr>
          <w:rFonts w:ascii="Times New Roman" w:eastAsiaTheme="minorEastAsia" w:hAnsi="Times New Roman" w:cs="Times New Roman"/>
        </w:rPr>
        <w:t xml:space="preserve">. Thus,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intruders </w:t>
      </w:r>
      <w:r w:rsidR="000C6C38">
        <w:rPr>
          <w:rFonts w:ascii="Times New Roman" w:eastAsiaTheme="minorEastAsia" w:hAnsi="Times New Roman" w:cs="Times New Roman"/>
          <w:iCs/>
        </w:rPr>
        <w:t>is</w:t>
      </w:r>
      <w:r w:rsidR="00AE6F4A" w:rsidRPr="009F769B">
        <w:rPr>
          <w:rFonts w:ascii="Times New Roman" w:eastAsiaTheme="minorEastAsia" w:hAnsi="Times New Roman" w:cs="Times New Roman"/>
          <w:iCs/>
        </w:rPr>
        <w:t xml:space="preserve"> 30 units (~4.5 phenotypic standard deviations) lower than</w:t>
      </w:r>
      <m:oMath>
        <m:r>
          <w:rPr>
            <w:rFonts w:ascii="Cambria Math" w:eastAsiaTheme="minorEastAsia" w:hAnsi="Cambria Math" w:cs="Times New Roman"/>
          </w:rPr>
          <m:t xml:space="preserve"> </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locals. </w:t>
      </w:r>
      <w:r w:rsidR="001B750D">
        <w:rPr>
          <w:rFonts w:ascii="Times New Roman" w:eastAsiaTheme="minorEastAsia" w:hAnsi="Times New Roman" w:cs="Times New Roman"/>
          <w:iCs/>
        </w:rPr>
        <w:t>As before, the same three levels of relative competitiveness are explored</w:t>
      </w:r>
      <w:del w:id="572" w:author="O'Sullivan, Ronan James" w:date="2023-07-04T16:20:00Z">
        <w:r w:rsidR="001B750D" w:rsidDel="001E0FD2">
          <w:rPr>
            <w:rFonts w:ascii="Times New Roman" w:eastAsiaTheme="minorEastAsia" w:hAnsi="Times New Roman" w:cs="Times New Roman"/>
            <w:iCs/>
          </w:rPr>
          <w:delText>, i.e., intruders competitively inferior, equal, or superior to locals</w:delText>
        </w:r>
      </w:del>
      <w:r w:rsidR="001B750D">
        <w:rPr>
          <w:rFonts w:ascii="Times New Roman" w:eastAsiaTheme="minorEastAsia" w:hAnsi="Times New Roman" w:cs="Times New Roman"/>
          <w:iCs/>
        </w:rPr>
        <w:t xml:space="preserve">. </w:t>
      </w:r>
      <w:r w:rsidR="00722B0E" w:rsidRPr="009F769B">
        <w:rPr>
          <w:rFonts w:ascii="Times New Roman" w:eastAsiaTheme="minorEastAsia" w:hAnsi="Times New Roman" w:cs="Times New Roman"/>
          <w:iCs/>
        </w:rPr>
        <w:t xml:space="preserve">The initial heritability of both traits </w:t>
      </w:r>
      <w:r w:rsidR="00BF03E7">
        <w:rPr>
          <w:rFonts w:ascii="Times New Roman" w:eastAsiaTheme="minorEastAsia" w:hAnsi="Times New Roman" w:cs="Times New Roman"/>
          <w:iCs/>
        </w:rPr>
        <w:t>i</w:t>
      </w:r>
      <w:r w:rsidR="00722B0E" w:rsidRPr="009F769B">
        <w:rPr>
          <w:rFonts w:ascii="Times New Roman" w:eastAsiaTheme="minorEastAsia" w:hAnsi="Times New Roman" w:cs="Times New Roman"/>
          <w:iCs/>
        </w:rPr>
        <w:t>s set to 0.25 in all cases. The simulatio</w:t>
      </w:r>
      <w:r w:rsidR="0068294D" w:rsidRPr="009F769B">
        <w:rPr>
          <w:rFonts w:ascii="Times New Roman" w:eastAsiaTheme="minorEastAsia" w:hAnsi="Times New Roman" w:cs="Times New Roman"/>
          <w:iCs/>
        </w:rPr>
        <w:t>ns</w:t>
      </w:r>
      <w:r w:rsidR="00722B0E" w:rsidRPr="009F769B">
        <w:rPr>
          <w:rFonts w:ascii="Times New Roman" w:eastAsiaTheme="minorEastAsia" w:hAnsi="Times New Roman" w:cs="Times New Roman"/>
          <w:iCs/>
        </w:rPr>
        <w:t xml:space="preserve"> </w:t>
      </w:r>
      <w:r w:rsidR="00BF03E7">
        <w:rPr>
          <w:rFonts w:ascii="Times New Roman" w:eastAsiaTheme="minorEastAsia" w:hAnsi="Times New Roman" w:cs="Times New Roman"/>
          <w:iCs/>
        </w:rPr>
        <w:t>a</w:t>
      </w:r>
      <w:r w:rsidR="00722B0E" w:rsidRPr="009F769B">
        <w:rPr>
          <w:rFonts w:ascii="Times New Roman" w:eastAsiaTheme="minorEastAsia" w:hAnsi="Times New Roman" w:cs="Times New Roman"/>
          <w:iCs/>
        </w:rPr>
        <w:t>re run for 150 generations, with intrusion starting at generation 2</w:t>
      </w:r>
      <w:r w:rsidR="008E222D" w:rsidRPr="009F769B">
        <w:rPr>
          <w:rFonts w:ascii="Times New Roman" w:eastAsiaTheme="minorEastAsia" w:hAnsi="Times New Roman" w:cs="Times New Roman"/>
          <w:iCs/>
        </w:rPr>
        <w:t>1</w:t>
      </w:r>
      <w:r w:rsidR="00722B0E" w:rsidRPr="009F769B">
        <w:rPr>
          <w:rFonts w:ascii="Times New Roman" w:eastAsiaTheme="minorEastAsia" w:hAnsi="Times New Roman" w:cs="Times New Roman"/>
          <w:iCs/>
        </w:rPr>
        <w:t xml:space="preserve">. </w:t>
      </w:r>
    </w:p>
    <w:p w14:paraId="27CBE28C" w14:textId="77777777" w:rsidR="00F72438" w:rsidRPr="009F769B" w:rsidRDefault="00F72438" w:rsidP="006D081A">
      <w:pPr>
        <w:spacing w:line="480" w:lineRule="auto"/>
        <w:jc w:val="both"/>
        <w:rPr>
          <w:rFonts w:ascii="Times New Roman" w:eastAsiaTheme="minorEastAsia" w:hAnsi="Times New Roman" w:cs="Times New Roman"/>
          <w:iCs/>
        </w:rPr>
      </w:pPr>
    </w:p>
    <w:p w14:paraId="4A82DEA5" w14:textId="2676FA23" w:rsidR="00B24350" w:rsidRPr="009F769B" w:rsidRDefault="00F72438" w:rsidP="006D081A">
      <w:pPr>
        <w:spacing w:line="480" w:lineRule="auto"/>
        <w:jc w:val="both"/>
        <w:rPr>
          <w:rFonts w:ascii="Times New Roman" w:hAnsi="Times New Roman" w:cs="Times New Roman"/>
          <w:i/>
          <w:iCs/>
        </w:rPr>
      </w:pPr>
      <w:ins w:id="573" w:author="O'Sullivan, Ronan James" w:date="2023-07-04T16:21:00Z">
        <w:r>
          <w:rPr>
            <w:rFonts w:ascii="Times New Roman" w:hAnsi="Times New Roman" w:cs="Times New Roman"/>
            <w:i/>
            <w:iCs/>
          </w:rPr>
          <w:t>Chronic</w:t>
        </w:r>
        <w:r w:rsidRPr="009F769B">
          <w:rPr>
            <w:rFonts w:ascii="Times New Roman" w:hAnsi="Times New Roman" w:cs="Times New Roman"/>
            <w:i/>
            <w:iCs/>
          </w:rPr>
          <w:t xml:space="preserve"> </w:t>
        </w:r>
      </w:ins>
      <w:del w:id="574" w:author="O'Sullivan, Ronan James" w:date="2023-07-04T16:21:00Z">
        <w:r w:rsidR="00B24350" w:rsidRPr="009F769B" w:rsidDel="00F72438">
          <w:rPr>
            <w:rFonts w:ascii="Times New Roman" w:hAnsi="Times New Roman" w:cs="Times New Roman"/>
            <w:i/>
            <w:iCs/>
          </w:rPr>
          <w:delText xml:space="preserve">Continuous </w:delText>
        </w:r>
      </w:del>
      <w:r w:rsidR="00B24350" w:rsidRPr="009F769B">
        <w:rPr>
          <w:rFonts w:ascii="Times New Roman" w:hAnsi="Times New Roman" w:cs="Times New Roman"/>
          <w:i/>
          <w:iCs/>
        </w:rPr>
        <w:t>intrusion simulations set 2:</w:t>
      </w:r>
    </w:p>
    <w:p w14:paraId="31059546" w14:textId="641CE19E" w:rsidR="00722B0E" w:rsidRDefault="00B24350" w:rsidP="006D081A">
      <w:pPr>
        <w:spacing w:line="480" w:lineRule="auto"/>
        <w:jc w:val="both"/>
        <w:rPr>
          <w:ins w:id="575" w:author="O'Sullivan, Ronan James" w:date="2023-07-04T16:22:00Z"/>
          <w:rFonts w:ascii="Times New Roman" w:eastAsiaTheme="minorEastAsia" w:hAnsi="Times New Roman" w:cs="Times New Roman"/>
        </w:rPr>
      </w:pPr>
      <w:r w:rsidRPr="009F769B">
        <w:rPr>
          <w:rFonts w:ascii="Times New Roman" w:hAnsi="Times New Roman" w:cs="Times New Roman"/>
        </w:rPr>
        <w:t xml:space="preserve">In </w:t>
      </w:r>
      <w:del w:id="576" w:author="O'Sullivan, Ronan James" w:date="2023-07-04T16:21:00Z">
        <w:r w:rsidRPr="009F769B" w:rsidDel="00F72438">
          <w:rPr>
            <w:rFonts w:ascii="Times New Roman" w:hAnsi="Times New Roman" w:cs="Times New Roman"/>
          </w:rPr>
          <w:delText xml:space="preserve">this </w:delText>
        </w:r>
      </w:del>
      <w:ins w:id="577" w:author="O'Sullivan, Ronan James" w:date="2023-07-04T16:21:00Z">
        <w:r w:rsidR="00F72438">
          <w:rPr>
            <w:rFonts w:ascii="Times New Roman" w:hAnsi="Times New Roman" w:cs="Times New Roman"/>
          </w:rPr>
          <w:t>the</w:t>
        </w:r>
        <w:r w:rsidR="00F72438" w:rsidRPr="009F769B">
          <w:rPr>
            <w:rFonts w:ascii="Times New Roman" w:hAnsi="Times New Roman" w:cs="Times New Roman"/>
          </w:rPr>
          <w:t xml:space="preserve"> </w:t>
        </w:r>
      </w:ins>
      <w:r w:rsidRPr="009F769B">
        <w:rPr>
          <w:rFonts w:ascii="Times New Roman" w:hAnsi="Times New Roman" w:cs="Times New Roman"/>
        </w:rPr>
        <w:t xml:space="preserve">second set of </w:t>
      </w:r>
      <w:del w:id="578" w:author="O'Sullivan, Ronan James" w:date="2023-07-04T16:21:00Z">
        <w:r w:rsidRPr="009F769B" w:rsidDel="00F72438">
          <w:rPr>
            <w:rFonts w:ascii="Times New Roman" w:hAnsi="Times New Roman" w:cs="Times New Roman"/>
          </w:rPr>
          <w:delText xml:space="preserve">continuous </w:delText>
        </w:r>
      </w:del>
      <w:ins w:id="579" w:author="O'Sullivan, Ronan James" w:date="2023-07-04T16:21:00Z">
        <w:r w:rsidR="00F72438">
          <w:rPr>
            <w:rFonts w:ascii="Times New Roman" w:hAnsi="Times New Roman" w:cs="Times New Roman"/>
          </w:rPr>
          <w:t>chronic</w:t>
        </w:r>
        <w:r w:rsidR="00F72438" w:rsidRPr="009F769B">
          <w:rPr>
            <w:rFonts w:ascii="Times New Roman" w:hAnsi="Times New Roman" w:cs="Times New Roman"/>
          </w:rPr>
          <w:t xml:space="preserve"> </w:t>
        </w:r>
      </w:ins>
      <w:r w:rsidRPr="009F769B">
        <w:rPr>
          <w:rFonts w:ascii="Times New Roman" w:hAnsi="Times New Roman" w:cs="Times New Roman"/>
        </w:rPr>
        <w:t xml:space="preserve">intrusion simulations, all parameters </w:t>
      </w:r>
      <w:r w:rsidR="00BF03E7">
        <w:rPr>
          <w:rFonts w:ascii="Times New Roman" w:hAnsi="Times New Roman" w:cs="Times New Roman"/>
        </w:rPr>
        <w:t>a</w:t>
      </w:r>
      <w:r w:rsidRPr="009F769B">
        <w:rPr>
          <w:rFonts w:ascii="Times New Roman" w:hAnsi="Times New Roman" w:cs="Times New Roman"/>
        </w:rPr>
        <w:t xml:space="preserve">re the same as in set 1, except the per-generation intrusion rate </w:t>
      </w:r>
      <w:r w:rsidR="00BF03E7">
        <w:rPr>
          <w:rFonts w:ascii="Times New Roman" w:hAnsi="Times New Roman" w:cs="Times New Roman"/>
        </w:rPr>
        <w:t>i</w:t>
      </w:r>
      <w:r w:rsidRPr="009F769B">
        <w:rPr>
          <w:rFonts w:ascii="Times New Roman" w:hAnsi="Times New Roman" w:cs="Times New Roman"/>
        </w:rPr>
        <w:t xml:space="preserve">s increased to 20% of </w:t>
      </w:r>
      <m:oMath>
        <m:r>
          <w:rPr>
            <w:rFonts w:ascii="Cambria Math" w:hAnsi="Cambria Math" w:cs="Times New Roman"/>
          </w:rPr>
          <m:t>K</m:t>
        </m:r>
      </m:oMath>
      <w:del w:id="580" w:author="O'Sullivan, Ronan James" w:date="2023-07-04T16:22:00Z">
        <w:r w:rsidRPr="009F769B" w:rsidDel="00F72438">
          <w:rPr>
            <w:rFonts w:ascii="Times New Roman" w:eastAsiaTheme="minorEastAsia" w:hAnsi="Times New Roman" w:cs="Times New Roman"/>
          </w:rPr>
          <w:delText xml:space="preserve">, i.e., 100 foreign/domesticated fish intrude each generation, </w:delText>
        </w:r>
        <w:r w:rsidR="00C64F44" w:rsidDel="00F72438">
          <w:rPr>
            <w:rFonts w:ascii="Times New Roman" w:eastAsiaTheme="minorEastAsia" w:hAnsi="Times New Roman" w:cs="Times New Roman"/>
          </w:rPr>
          <w:delText xml:space="preserve">again </w:delText>
        </w:r>
        <w:r w:rsidRPr="009F769B" w:rsidDel="00F72438">
          <w:rPr>
            <w:rFonts w:ascii="Times New Roman" w:eastAsiaTheme="minorEastAsia" w:hAnsi="Times New Roman" w:cs="Times New Roman"/>
          </w:rPr>
          <w:delText xml:space="preserve">starting at </w:delText>
        </w:r>
        <w:r w:rsidR="008E222D" w:rsidRPr="009F769B" w:rsidDel="00F72438">
          <w:rPr>
            <w:rFonts w:ascii="Times New Roman" w:eastAsiaTheme="minorEastAsia" w:hAnsi="Times New Roman" w:cs="Times New Roman"/>
          </w:rPr>
          <w:delText>generation 21</w:delText>
        </w:r>
        <w:r w:rsidRPr="009F769B" w:rsidDel="00F72438">
          <w:rPr>
            <w:rFonts w:ascii="Times New Roman" w:eastAsiaTheme="minorEastAsia" w:hAnsi="Times New Roman" w:cs="Times New Roman"/>
          </w:rPr>
          <w:delText xml:space="preserve">. </w:delText>
        </w:r>
      </w:del>
      <w:ins w:id="581" w:author="O'Sullivan, Ronan James" w:date="2023-07-04T16:22:00Z">
        <w:r w:rsidR="00F72438">
          <w:rPr>
            <w:rFonts w:ascii="Times New Roman" w:eastAsiaTheme="minorEastAsia" w:hAnsi="Times New Roman" w:cs="Times New Roman"/>
          </w:rPr>
          <w:t>.</w:t>
        </w:r>
      </w:ins>
    </w:p>
    <w:p w14:paraId="43084FC7" w14:textId="77777777" w:rsidR="00F72438" w:rsidRPr="009F769B" w:rsidRDefault="00F72438" w:rsidP="006D081A">
      <w:pPr>
        <w:spacing w:line="480" w:lineRule="auto"/>
        <w:jc w:val="both"/>
        <w:rPr>
          <w:rFonts w:ascii="Times New Roman" w:hAnsi="Times New Roman" w:cs="Times New Roman"/>
        </w:rPr>
      </w:pPr>
    </w:p>
    <w:p w14:paraId="5C4476E5" w14:textId="47D6A467" w:rsidR="00355C5F" w:rsidRPr="009F769B" w:rsidRDefault="00355C5F" w:rsidP="006D081A">
      <w:pPr>
        <w:spacing w:line="480" w:lineRule="auto"/>
        <w:jc w:val="both"/>
        <w:rPr>
          <w:rFonts w:ascii="Times New Roman" w:hAnsi="Times New Roman" w:cs="Times New Roman"/>
          <w:i/>
          <w:iCs/>
        </w:rPr>
      </w:pPr>
      <w:del w:id="582" w:author="O'Sullivan, Ronan James" w:date="2023-07-04T16:22:00Z">
        <w:r w:rsidRPr="009F769B" w:rsidDel="00F72438">
          <w:rPr>
            <w:rFonts w:ascii="Times New Roman" w:hAnsi="Times New Roman" w:cs="Times New Roman"/>
            <w:i/>
            <w:iCs/>
          </w:rPr>
          <w:delText xml:space="preserve">Continuous </w:delText>
        </w:r>
      </w:del>
      <w:ins w:id="583" w:author="O'Sullivan, Ronan James" w:date="2023-07-04T16:22:00Z">
        <w:r w:rsidR="00F72438">
          <w:rPr>
            <w:rFonts w:ascii="Times New Roman" w:hAnsi="Times New Roman" w:cs="Times New Roman"/>
            <w:i/>
            <w:iCs/>
          </w:rPr>
          <w:t>Chronic</w:t>
        </w:r>
        <w:r w:rsidR="00F72438" w:rsidRPr="009F769B">
          <w:rPr>
            <w:rFonts w:ascii="Times New Roman" w:hAnsi="Times New Roman" w:cs="Times New Roman"/>
            <w:i/>
            <w:iCs/>
          </w:rPr>
          <w:t xml:space="preserve"> </w:t>
        </w:r>
      </w:ins>
      <w:r w:rsidRPr="009F769B">
        <w:rPr>
          <w:rFonts w:ascii="Times New Roman" w:hAnsi="Times New Roman" w:cs="Times New Roman"/>
          <w:i/>
          <w:iCs/>
        </w:rPr>
        <w:t>intrusion simulations set 3:</w:t>
      </w:r>
    </w:p>
    <w:p w14:paraId="6D1600E6" w14:textId="16E2AD97" w:rsidR="00C97A4C" w:rsidRPr="009F769B" w:rsidRDefault="00355C5F" w:rsidP="006D081A">
      <w:pPr>
        <w:spacing w:line="480" w:lineRule="auto"/>
        <w:jc w:val="both"/>
        <w:rPr>
          <w:rFonts w:ascii="Times New Roman" w:hAnsi="Times New Roman" w:cs="Times New Roman"/>
        </w:rPr>
      </w:pPr>
      <w:r w:rsidRPr="009F769B">
        <w:rPr>
          <w:rFonts w:ascii="Times New Roman" w:hAnsi="Times New Roman" w:cs="Times New Roman"/>
        </w:rPr>
        <w:t xml:space="preserve">In </w:t>
      </w:r>
      <w:del w:id="584" w:author="O'Sullivan, Ronan James" w:date="2023-07-04T16:22:00Z">
        <w:r w:rsidRPr="009F769B" w:rsidDel="00F72438">
          <w:rPr>
            <w:rFonts w:ascii="Times New Roman" w:hAnsi="Times New Roman" w:cs="Times New Roman"/>
          </w:rPr>
          <w:delText xml:space="preserve">this </w:delText>
        </w:r>
      </w:del>
      <w:ins w:id="585" w:author="O'Sullivan, Ronan James" w:date="2023-07-04T16:22:00Z">
        <w:r w:rsidR="00F72438">
          <w:rPr>
            <w:rFonts w:ascii="Times New Roman" w:hAnsi="Times New Roman" w:cs="Times New Roman"/>
          </w:rPr>
          <w:t>the</w:t>
        </w:r>
        <w:r w:rsidR="00F72438" w:rsidRPr="009F769B">
          <w:rPr>
            <w:rFonts w:ascii="Times New Roman" w:hAnsi="Times New Roman" w:cs="Times New Roman"/>
          </w:rPr>
          <w:t xml:space="preserve"> </w:t>
        </w:r>
      </w:ins>
      <w:r w:rsidRPr="009F769B">
        <w:rPr>
          <w:rFonts w:ascii="Times New Roman" w:hAnsi="Times New Roman" w:cs="Times New Roman"/>
        </w:rPr>
        <w:t xml:space="preserve">final set of simulations, a broader </w:t>
      </w:r>
      <w:r w:rsidRPr="009F769B">
        <w:rPr>
          <w:rFonts w:ascii="Times New Roman" w:eastAsiaTheme="minorEastAsia" w:hAnsi="Times New Roman" w:cs="Times New Roman"/>
        </w:rPr>
        <w:t>range of parameter values</w:t>
      </w:r>
      <w:r w:rsidRPr="009F769B">
        <w:rPr>
          <w:rFonts w:ascii="Times New Roman" w:hAnsi="Times New Roman" w:cs="Times New Roman"/>
        </w:rPr>
        <w:t xml:space="preserve"> </w:t>
      </w:r>
      <w:r w:rsidR="00BF03E7">
        <w:rPr>
          <w:rFonts w:ascii="Times New Roman" w:hAnsi="Times New Roman" w:cs="Times New Roman"/>
        </w:rPr>
        <w:t>i</w:t>
      </w:r>
      <w:r w:rsidRPr="009F769B">
        <w:rPr>
          <w:rFonts w:ascii="Times New Roman" w:hAnsi="Times New Roman" w:cs="Times New Roman"/>
        </w:rPr>
        <w:t xml:space="preserve">s explored. Specifically, the sensitivity of </w:t>
      </w:r>
      <w:r w:rsidR="00703B68" w:rsidRPr="009F769B">
        <w:rPr>
          <w:rFonts w:ascii="Times New Roman" w:eastAsiaTheme="minorEastAsia" w:hAnsi="Times New Roman" w:cs="Times New Roman"/>
        </w:rPr>
        <w:t xml:space="preserve">the </w:t>
      </w:r>
      <w:del w:id="586" w:author="O'Sullivan, Ronan James" w:date="2023-07-04T16:22:00Z">
        <w:r w:rsidR="00BF03E7" w:rsidDel="00F72438">
          <w:rPr>
            <w:rFonts w:ascii="Times New Roman" w:eastAsiaTheme="minorEastAsia" w:hAnsi="Times New Roman" w:cs="Times New Roman"/>
          </w:rPr>
          <w:delText xml:space="preserve">continuous </w:delText>
        </w:r>
      </w:del>
      <w:ins w:id="587" w:author="O'Sullivan, Ronan James" w:date="2023-07-04T16:22:00Z">
        <w:r w:rsidR="00F72438">
          <w:rPr>
            <w:rFonts w:ascii="Times New Roman" w:eastAsiaTheme="minorEastAsia" w:hAnsi="Times New Roman" w:cs="Times New Roman"/>
          </w:rPr>
          <w:t xml:space="preserve">chronic </w:t>
        </w:r>
      </w:ins>
      <w:r w:rsidR="00BF03E7">
        <w:rPr>
          <w:rFonts w:ascii="Times New Roman" w:eastAsiaTheme="minorEastAsia" w:hAnsi="Times New Roman" w:cs="Times New Roman"/>
        </w:rPr>
        <w:t xml:space="preserve">intrusion </w:t>
      </w:r>
      <w:r w:rsidR="00703B68" w:rsidRPr="009F769B">
        <w:rPr>
          <w:rFonts w:ascii="Times New Roman" w:eastAsiaTheme="minorEastAsia" w:hAnsi="Times New Roman" w:cs="Times New Roman"/>
        </w:rPr>
        <w:t xml:space="preserve">results to </w:t>
      </w:r>
      <w:r w:rsidR="00C97A4C" w:rsidRPr="009F769B">
        <w:rPr>
          <w:rFonts w:ascii="Times New Roman" w:eastAsiaTheme="minorEastAsia" w:hAnsi="Times New Roman" w:cs="Times New Roman"/>
        </w:rPr>
        <w:t>trait</w:t>
      </w:r>
      <w:r w:rsidR="00703B68" w:rsidRPr="009F769B">
        <w:rPr>
          <w:rFonts w:ascii="Times New Roman" w:eastAsiaTheme="minorEastAsia" w:hAnsi="Times New Roman" w:cs="Times New Roman"/>
        </w:rPr>
        <w:t xml:space="preserve"> </w:t>
      </w:r>
      <w:r w:rsidR="00C97A4C" w:rsidRPr="009F769B">
        <w:rPr>
          <w:rFonts w:ascii="Times New Roman" w:eastAsiaTheme="minorEastAsia" w:hAnsi="Times New Roman" w:cs="Times New Roman"/>
        </w:rPr>
        <w:t xml:space="preserve">heritability and the </w:t>
      </w:r>
      <w:r w:rsidR="00703B68" w:rsidRPr="009F769B">
        <w:rPr>
          <w:rFonts w:ascii="Times New Roman" w:eastAsiaTheme="minorEastAsia" w:hAnsi="Times New Roman" w:cs="Times New Roman"/>
        </w:rPr>
        <w:t>level of reproductive excess</w:t>
      </w:r>
      <w:r w:rsidR="00C97A4C" w:rsidRPr="009F769B">
        <w:rPr>
          <w:rFonts w:ascii="Times New Roman" w:eastAsiaTheme="minorEastAsia" w:hAnsi="Times New Roman" w:cs="Times New Roman"/>
        </w:rPr>
        <w:t xml:space="preserve"> </w:t>
      </w:r>
      <w:r w:rsidR="00BF03E7">
        <w:rPr>
          <w:rFonts w:ascii="Times New Roman" w:eastAsiaTheme="minorEastAsia" w:hAnsi="Times New Roman" w:cs="Times New Roman"/>
        </w:rPr>
        <w:t>i</w:t>
      </w:r>
      <w:r w:rsidR="00C97A4C" w:rsidRPr="009F769B">
        <w:rPr>
          <w:rFonts w:ascii="Times New Roman" w:eastAsiaTheme="minorEastAsia" w:hAnsi="Times New Roman" w:cs="Times New Roman"/>
        </w:rPr>
        <w:t xml:space="preserve">s tested. In these simulations, </w:t>
      </w:r>
      <w:r w:rsidR="00C97A4C" w:rsidRPr="009F769B">
        <w:rPr>
          <w:rFonts w:ascii="Times New Roman" w:hAnsi="Times New Roman" w:cs="Times New Roman"/>
        </w:rPr>
        <w:t xml:space="preserve">the per-generation intrusion rate </w:t>
      </w:r>
      <w:r w:rsidR="00BF03E7">
        <w:rPr>
          <w:rFonts w:ascii="Times New Roman" w:hAnsi="Times New Roman" w:cs="Times New Roman"/>
        </w:rPr>
        <w:t>i</w:t>
      </w:r>
      <w:r w:rsidR="00C97A4C" w:rsidRPr="009F769B">
        <w:rPr>
          <w:rFonts w:ascii="Times New Roman" w:hAnsi="Times New Roman" w:cs="Times New Roman"/>
        </w:rPr>
        <w:t xml:space="preserve">s set to 10% of </w:t>
      </w:r>
      <m:oMath>
        <m:r>
          <w:rPr>
            <w:rFonts w:ascii="Cambria Math" w:hAnsi="Cambria Math" w:cs="Times New Roman"/>
          </w:rPr>
          <m:t>K</m:t>
        </m:r>
      </m:oMath>
      <w:del w:id="588" w:author="O'Sullivan, Ronan James" w:date="2023-07-04T16:23:00Z">
        <w:r w:rsidR="00C97A4C" w:rsidRPr="009F769B" w:rsidDel="00F72438">
          <w:rPr>
            <w:rFonts w:ascii="Times New Roman" w:eastAsiaTheme="minorEastAsia" w:hAnsi="Times New Roman" w:cs="Times New Roman"/>
          </w:rPr>
          <w:delText xml:space="preserve">, i.e., 50 foreign/domesticated fish intruded each generation, starting at </w:delText>
        </w:r>
        <w:r w:rsidR="008E222D" w:rsidRPr="009F769B" w:rsidDel="00F72438">
          <w:rPr>
            <w:rFonts w:ascii="Times New Roman" w:eastAsiaTheme="minorEastAsia" w:hAnsi="Times New Roman" w:cs="Times New Roman"/>
          </w:rPr>
          <w:delText>generation 21</w:delText>
        </w:r>
        <w:r w:rsidR="00C97A4C" w:rsidRPr="009F769B" w:rsidDel="00F72438">
          <w:rPr>
            <w:rFonts w:ascii="Times New Roman" w:eastAsiaTheme="minorEastAsia" w:hAnsi="Times New Roman" w:cs="Times New Roman"/>
          </w:rPr>
          <w:delText xml:space="preserve">. </w:delText>
        </w:r>
      </w:del>
      <w:ins w:id="589" w:author="O'Sullivan, Ronan James" w:date="2023-07-04T16:23:00Z">
        <w:r w:rsidR="00F72438">
          <w:rPr>
            <w:rFonts w:ascii="Times New Roman" w:eastAsiaTheme="minorEastAsia" w:hAnsi="Times New Roman" w:cs="Times New Roman"/>
          </w:rPr>
          <w:t xml:space="preserve">. </w:t>
        </w:r>
      </w:ins>
      <w:r w:rsidR="007F3EF0" w:rsidRPr="009F769B">
        <w:rPr>
          <w:rFonts w:ascii="Times New Roman" w:eastAsiaTheme="minorEastAsia" w:hAnsi="Times New Roman" w:cs="Times New Roman"/>
        </w:rPr>
        <w:t xml:space="preserve">Two levels of trait heritability (same value applies to both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F3EF0"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F3EF0" w:rsidRPr="009F769B">
        <w:rPr>
          <w:rFonts w:ascii="Times New Roman" w:eastAsiaTheme="minorEastAsia" w:hAnsi="Times New Roman" w:cs="Times New Roman"/>
          <w:iCs/>
        </w:rPr>
        <w:t xml:space="preserve">) </w:t>
      </w:r>
      <w:r w:rsidR="00BF03E7">
        <w:rPr>
          <w:rFonts w:ascii="Times New Roman" w:eastAsiaTheme="minorEastAsia" w:hAnsi="Times New Roman" w:cs="Times New Roman"/>
          <w:iCs/>
        </w:rPr>
        <w:t>a</w:t>
      </w:r>
      <w:r w:rsidR="007F3EF0" w:rsidRPr="009F769B">
        <w:rPr>
          <w:rFonts w:ascii="Times New Roman" w:eastAsiaTheme="minorEastAsia" w:hAnsi="Times New Roman" w:cs="Times New Roman"/>
          <w:iCs/>
        </w:rPr>
        <w:t xml:space="preserve">re explored: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w:ins w:id="590" w:author="O'Sullivan, Ronan James" w:date="2023-07-04T16:23:00Z">
            <w:rPr>
              <w:rFonts w:ascii="Cambria Math" w:eastAsiaTheme="minorEastAsia" w:hAnsi="Cambria Math" w:cs="Times New Roman"/>
            </w:rPr>
            <m:t xml:space="preserve"> </m:t>
          </w:ins>
        </m:r>
        <m:r>
          <m:rPr>
            <m:sty m:val="p"/>
          </m:rPr>
          <w:rPr>
            <w:rFonts w:ascii="Cambria Math" w:eastAsiaTheme="minorEastAsia" w:hAnsi="Cambria Math" w:cs="Times New Roman"/>
          </w:rPr>
          <m:t>)</m:t>
        </m:r>
      </m:oMath>
      <w:r w:rsidR="007F3EF0" w:rsidRPr="009F769B">
        <w:rPr>
          <w:rFonts w:ascii="Times New Roman" w:eastAsiaTheme="minorEastAsia" w:hAnsi="Times New Roman" w:cs="Times New Roman"/>
          <w:iCs/>
        </w:rPr>
        <w:t xml:space="preserve">= 0.25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rPr>
            </m:ctrlPr>
          </m:e>
        </m:d>
      </m:oMath>
      <w:r w:rsidR="007F3EF0" w:rsidRPr="009F769B">
        <w:rPr>
          <w:rFonts w:ascii="Times New Roman" w:eastAsiaTheme="minorEastAsia" w:hAnsi="Times New Roman" w:cs="Times New Roman"/>
          <w:iCs/>
        </w:rPr>
        <w:t xml:space="preserve">= 0.50. Three levels </w:t>
      </w:r>
      <w:r w:rsidR="007F3EF0" w:rsidRPr="009F769B">
        <w:rPr>
          <w:rFonts w:ascii="Times New Roman" w:eastAsiaTheme="minorEastAsia" w:hAnsi="Times New Roman" w:cs="Times New Roman"/>
        </w:rPr>
        <w:t xml:space="preserve">of reproductive excess </w:t>
      </w:r>
      <w:r w:rsidR="00BF03E7">
        <w:rPr>
          <w:rFonts w:ascii="Times New Roman" w:eastAsiaTheme="minorEastAsia" w:hAnsi="Times New Roman" w:cs="Times New Roman"/>
        </w:rPr>
        <w:t>are</w:t>
      </w:r>
      <w:r w:rsidR="007F3EF0" w:rsidRPr="009F769B">
        <w:rPr>
          <w:rFonts w:ascii="Times New Roman" w:eastAsiaTheme="minorEastAsia" w:hAnsi="Times New Roman" w:cs="Times New Roman"/>
        </w:rPr>
        <w:t xml:space="preserv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7F3EF0"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7F3EF0"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7F3EF0" w:rsidRPr="009F769B">
        <w:rPr>
          <w:rFonts w:ascii="Times New Roman" w:eastAsiaTheme="minorEastAsia" w:hAnsi="Times New Roman" w:cs="Times New Roman"/>
          <w:iCs/>
        </w:rPr>
        <w:t xml:space="preserve">), </w:t>
      </w:r>
      <w:r w:rsidR="007F3EF0" w:rsidRPr="009F769B">
        <w:rPr>
          <w:rFonts w:ascii="Times New Roman" w:eastAsiaTheme="minorEastAsia" w:hAnsi="Times New Roman" w:cs="Times New Roman"/>
        </w:rPr>
        <w:t xml:space="preserve">corresponding to an expected </w:t>
      </w:r>
      <m:oMath>
        <m:r>
          <w:rPr>
            <w:rFonts w:ascii="Cambria Math" w:hAnsi="Cambria Math" w:cs="Times New Roman"/>
          </w:rPr>
          <m:t>RPS</m:t>
        </m:r>
      </m:oMath>
      <w:r w:rsidR="007F3EF0" w:rsidRPr="009F769B">
        <w:rPr>
          <w:rFonts w:ascii="Times New Roman" w:eastAsiaTheme="minorEastAsia" w:hAnsi="Times New Roman" w:cs="Times New Roman"/>
        </w:rPr>
        <w:t xml:space="preserve"> absent any intrusion of circa 1.0, 1.1 and 1.2, respectively.</w:t>
      </w:r>
      <w:r w:rsidR="00BD4087" w:rsidRPr="009F769B">
        <w:rPr>
          <w:rFonts w:ascii="Times New Roman" w:eastAsiaTheme="minorEastAsia" w:hAnsi="Times New Roman" w:cs="Times New Roman"/>
        </w:rPr>
        <w:t xml:space="preserve"> </w:t>
      </w:r>
      <w:del w:id="591" w:author="O'Sullivan, Ronan James" w:date="2023-07-04T16:23:00Z">
        <w:r w:rsidR="00BD4087" w:rsidRPr="009F769B" w:rsidDel="00F72438">
          <w:rPr>
            <w:rFonts w:ascii="Times New Roman" w:eastAsiaTheme="minorEastAsia" w:hAnsi="Times New Roman" w:cs="Times New Roman"/>
          </w:rPr>
          <w:delText>As before,</w:delText>
        </w:r>
      </w:del>
      <w:ins w:id="592" w:author="O'Sullivan, Ronan James" w:date="2023-07-04T16:23:00Z">
        <w:r w:rsidR="00F72438">
          <w:rPr>
            <w:rFonts w:ascii="Times New Roman" w:eastAsiaTheme="minorEastAsia" w:hAnsi="Times New Roman" w:cs="Times New Roman"/>
          </w:rPr>
          <w:t>Again,</w:t>
        </w:r>
      </w:ins>
      <w:r w:rsidR="00BD4087" w:rsidRPr="009F769B">
        <w:rPr>
          <w:rFonts w:ascii="Times New Roman" w:eastAsiaTheme="minorEastAsia" w:hAnsi="Times New Roman" w:cs="Times New Roman"/>
        </w:rPr>
        <w:t xml:space="preserve"> </w:t>
      </w:r>
      <w:r w:rsidR="00BF03E7">
        <w:rPr>
          <w:rFonts w:ascii="Times New Roman" w:eastAsiaTheme="minorEastAsia" w:hAnsi="Times New Roman" w:cs="Times New Roman"/>
        </w:rPr>
        <w:t xml:space="preserve">the same </w:t>
      </w:r>
      <w:r w:rsidR="00BD4087" w:rsidRPr="009F769B">
        <w:rPr>
          <w:rFonts w:ascii="Times New Roman" w:eastAsiaTheme="minorEastAsia" w:hAnsi="Times New Roman" w:cs="Times New Roman"/>
        </w:rPr>
        <w:t xml:space="preserve">three levels of relative competitiveness </w:t>
      </w:r>
      <w:r w:rsidR="00BD4087" w:rsidRPr="009F769B">
        <w:rPr>
          <w:rFonts w:ascii="Times New Roman" w:eastAsiaTheme="minorEastAsia" w:hAnsi="Times New Roman" w:cs="Times New Roman"/>
        </w:rPr>
        <w:lastRenderedPageBreak/>
        <w:t xml:space="preserve">of intruders versus locals </w:t>
      </w:r>
      <w:r w:rsidR="00BF03E7">
        <w:rPr>
          <w:rFonts w:ascii="Times New Roman" w:eastAsiaTheme="minorEastAsia" w:hAnsi="Times New Roman" w:cs="Times New Roman"/>
        </w:rPr>
        <w:t>are</w:t>
      </w:r>
      <w:r w:rsidR="00BD4087" w:rsidRPr="009F769B">
        <w:rPr>
          <w:rFonts w:ascii="Times New Roman" w:eastAsiaTheme="minorEastAsia" w:hAnsi="Times New Roman" w:cs="Times New Roman"/>
        </w:rPr>
        <w:t xml:space="preserve"> explored</w:t>
      </w:r>
      <w:ins w:id="593" w:author="O'Sullivan, Ronan James" w:date="2023-07-04T16:24:00Z">
        <w:r w:rsidR="00F72438">
          <w:rPr>
            <w:rFonts w:ascii="Times New Roman" w:eastAsiaTheme="minorEastAsia" w:hAnsi="Times New Roman" w:cs="Times New Roman"/>
          </w:rPr>
          <w:t xml:space="preserve">. </w:t>
        </w:r>
      </w:ins>
      <w:del w:id="594" w:author="O'Sullivan, Ronan James" w:date="2023-07-04T16:24:00Z">
        <w:r w:rsidR="00BD4087" w:rsidRPr="009F769B" w:rsidDel="00F72438">
          <w:rPr>
            <w:rFonts w:ascii="Times New Roman" w:eastAsiaTheme="minorEastAsia" w:hAnsi="Times New Roman" w:cs="Times New Roman"/>
          </w:rPr>
          <w:delText xml:space="preserve"> (</w:delText>
        </w:r>
      </w:del>
      <w:del w:id="595" w:author="O'Sullivan, Ronan James" w:date="2023-07-04T16:23:00Z">
        <w:r w:rsidR="00BD4087" w:rsidRPr="009F769B" w:rsidDel="00F72438">
          <w:rPr>
            <w:rFonts w:ascii="Times New Roman" w:eastAsiaTheme="minorEastAsia" w:hAnsi="Times New Roman" w:cs="Times New Roman"/>
          </w:rPr>
          <w:delText xml:space="preserve">intruders competitively inferior, equal, or superior to locals). </w:delText>
        </w:r>
      </w:del>
      <w:r w:rsidR="00BD4087" w:rsidRPr="009F769B">
        <w:rPr>
          <w:rFonts w:ascii="Times New Roman" w:eastAsiaTheme="minorEastAsia" w:hAnsi="Times New Roman" w:cs="Times New Roman"/>
        </w:rPr>
        <w:t>This g</w:t>
      </w:r>
      <w:r w:rsidR="00BF03E7">
        <w:rPr>
          <w:rFonts w:ascii="Times New Roman" w:eastAsiaTheme="minorEastAsia" w:hAnsi="Times New Roman" w:cs="Times New Roman"/>
        </w:rPr>
        <w:t>ives</w:t>
      </w:r>
      <w:r w:rsidR="00BD4087" w:rsidRPr="009F769B">
        <w:rPr>
          <w:rFonts w:ascii="Times New Roman" w:eastAsiaTheme="minorEastAsia" w:hAnsi="Times New Roman" w:cs="Times New Roman"/>
        </w:rPr>
        <w:t xml:space="preserve"> a total of 18 scenarios, i.e., combinations of trait heritability, reproductive excess level, and relative competitiveness. </w:t>
      </w:r>
    </w:p>
    <w:p w14:paraId="7C3312E5" w14:textId="77777777" w:rsidR="00D73FF1" w:rsidRPr="009F769B" w:rsidRDefault="00D73FF1" w:rsidP="006D081A">
      <w:pPr>
        <w:spacing w:line="480" w:lineRule="auto"/>
        <w:jc w:val="both"/>
        <w:rPr>
          <w:rFonts w:ascii="Times New Roman" w:eastAsiaTheme="minorEastAsia" w:hAnsi="Times New Roman" w:cs="Times New Roman"/>
          <w:iCs/>
        </w:rPr>
      </w:pPr>
    </w:p>
    <w:p w14:paraId="294AD121" w14:textId="3053EC09" w:rsidR="00D73FF1" w:rsidRPr="009F769B" w:rsidRDefault="00D73FF1" w:rsidP="006D081A">
      <w:pPr>
        <w:spacing w:line="480" w:lineRule="auto"/>
        <w:jc w:val="both"/>
        <w:rPr>
          <w:rFonts w:ascii="Times New Roman" w:eastAsiaTheme="minorEastAsia" w:hAnsi="Times New Roman" w:cs="Times New Roman"/>
          <w:b/>
          <w:bCs/>
          <w:iCs/>
          <w:sz w:val="24"/>
          <w:szCs w:val="24"/>
        </w:rPr>
      </w:pPr>
      <w:r w:rsidRPr="009F769B">
        <w:rPr>
          <w:rFonts w:ascii="Times New Roman" w:eastAsiaTheme="minorEastAsia" w:hAnsi="Times New Roman" w:cs="Times New Roman"/>
          <w:b/>
          <w:bCs/>
          <w:iCs/>
          <w:sz w:val="24"/>
          <w:szCs w:val="24"/>
        </w:rPr>
        <w:t>Results</w:t>
      </w:r>
    </w:p>
    <w:p w14:paraId="038A7244" w14:textId="33042F06" w:rsidR="00D73FF1" w:rsidRPr="009F769B" w:rsidRDefault="00AA395C" w:rsidP="006D081A">
      <w:pPr>
        <w:spacing w:line="480" w:lineRule="auto"/>
        <w:jc w:val="both"/>
        <w:rPr>
          <w:rFonts w:ascii="Times New Roman" w:eastAsiaTheme="minorEastAsia" w:hAnsi="Times New Roman" w:cs="Times New Roman"/>
          <w:b/>
          <w:bCs/>
        </w:rPr>
      </w:pPr>
      <w:r w:rsidRPr="009F769B">
        <w:rPr>
          <w:rFonts w:ascii="Times New Roman" w:eastAsiaTheme="minorEastAsia" w:hAnsi="Times New Roman" w:cs="Times New Roman"/>
          <w:b/>
          <w:bCs/>
        </w:rPr>
        <w:t>Baseline scenarios</w:t>
      </w:r>
    </w:p>
    <w:p w14:paraId="4E8B70A3" w14:textId="7FB9C8F1" w:rsidR="007A6699" w:rsidRPr="009F769B" w:rsidRDefault="007A6699"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8E7284" w:rsidRPr="009F769B">
        <w:rPr>
          <w:rFonts w:ascii="Times New Roman" w:eastAsiaTheme="minorEastAsia" w:hAnsi="Times New Roman" w:cs="Times New Roman"/>
          <w:i/>
          <w:iCs/>
        </w:rPr>
        <w:t>:</w:t>
      </w:r>
    </w:p>
    <w:p w14:paraId="4B936EA2" w14:textId="610C8C3F" w:rsidR="009C3C5E" w:rsidRPr="009F769B" w:rsidRDefault="007454C1"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results </w:t>
      </w:r>
      <w:r w:rsidR="007A7C6E" w:rsidRPr="009F769B">
        <w:rPr>
          <w:rFonts w:ascii="Times New Roman" w:eastAsiaTheme="minorEastAsia" w:hAnsi="Times New Roman" w:cs="Times New Roman"/>
        </w:rPr>
        <w:t xml:space="preserve">of </w:t>
      </w:r>
      <w:r w:rsidR="008E7284" w:rsidRPr="009F769B">
        <w:rPr>
          <w:rFonts w:ascii="Times New Roman" w:eastAsiaTheme="minorEastAsia" w:hAnsi="Times New Roman" w:cs="Times New Roman"/>
        </w:rPr>
        <w:t>the first set of baseline simulations</w:t>
      </w:r>
      <w:r w:rsidR="007A7C6E" w:rsidRPr="009F769B">
        <w:rPr>
          <w:rFonts w:ascii="Times New Roman" w:eastAsiaTheme="minorEastAsia" w:hAnsi="Times New Roman" w:cs="Times New Roman"/>
          <w:i/>
          <w:iCs/>
        </w:rPr>
        <w:t xml:space="preserve"> </w:t>
      </w:r>
      <w:r w:rsidRPr="009F769B">
        <w:rPr>
          <w:rFonts w:ascii="Times New Roman" w:eastAsiaTheme="minorEastAsia" w:hAnsi="Times New Roman" w:cs="Times New Roman"/>
        </w:rPr>
        <w:t>showed that</w:t>
      </w:r>
      <w:r w:rsidR="002340D0" w:rsidRPr="009F769B">
        <w:rPr>
          <w:rFonts w:ascii="Times New Roman" w:eastAsiaTheme="minorEastAsia" w:hAnsi="Times New Roman" w:cs="Times New Roman"/>
        </w:rPr>
        <w:t>, as expected,</w:t>
      </w:r>
      <w:r w:rsidRPr="009F769B">
        <w:rPr>
          <w:rFonts w:ascii="Times New Roman" w:eastAsiaTheme="minorEastAsia" w:hAnsi="Times New Roman" w:cs="Times New Roman"/>
        </w:rPr>
        <w:t xml:space="preserve">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depended on the extent of reproductive excess (Fig.1). </w:t>
      </w:r>
      <w:r w:rsidR="0006718F" w:rsidRPr="009F769B">
        <w:rPr>
          <w:rFonts w:ascii="Times New Roman" w:eastAsiaTheme="minorEastAsia" w:hAnsi="Times New Roman" w:cs="Times New Roman"/>
          <w:iCs/>
        </w:rPr>
        <w:t>W</w:t>
      </w:r>
      <w:r w:rsidR="000B0801" w:rsidRPr="009F769B">
        <w:rPr>
          <w:rFonts w:ascii="Times New Roman" w:eastAsiaTheme="minorEastAsia" w:hAnsi="Times New Roman" w:cs="Times New Roman"/>
          <w:iCs/>
        </w:rPr>
        <w:t>ith</w:t>
      </w:r>
      <w:r w:rsidR="0006718F" w:rsidRPr="009F769B">
        <w:rPr>
          <w:rFonts w:ascii="Times New Roman" w:eastAsiaTheme="minorEastAsia" w:hAnsi="Times New Roman" w:cs="Times New Roman"/>
          <w:iCs/>
        </w:rPr>
        <w:t xml:space="preserve"> </w:t>
      </w:r>
      <w:r w:rsidR="00BA1B7C" w:rsidRPr="009F769B">
        <w:rPr>
          <w:rFonts w:ascii="Times New Roman" w:eastAsiaTheme="minorEastAsia" w:hAnsi="Times New Roman" w:cs="Times New Roman"/>
          <w:iCs/>
        </w:rPr>
        <w:t>low</w:t>
      </w:r>
      <w:r w:rsidR="000B0801" w:rsidRPr="009F769B">
        <w:rPr>
          <w:rFonts w:ascii="Times New Roman" w:eastAsiaTheme="minorEastAsia" w:hAnsi="Times New Roman" w:cs="Times New Roman"/>
          <w:iCs/>
        </w:rPr>
        <w:t xml:space="preserve"> reproductive excess, little to no directional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B0801" w:rsidRPr="009F769B">
        <w:rPr>
          <w:rFonts w:ascii="Times New Roman" w:eastAsiaTheme="minorEastAsia" w:hAnsi="Times New Roman" w:cs="Times New Roman"/>
          <w:iCs/>
        </w:rPr>
        <w:t xml:space="preserve"> occurred (Fig.1A, </w:t>
      </w:r>
      <w:r w:rsidR="00A366AA" w:rsidRPr="009F769B">
        <w:rPr>
          <w:rFonts w:ascii="Times New Roman" w:eastAsiaTheme="minorEastAsia" w:hAnsi="Times New Roman" w:cs="Times New Roman"/>
          <w:iCs/>
        </w:rPr>
        <w:t>red</w:t>
      </w:r>
      <w:r w:rsidR="000B0801" w:rsidRPr="009F769B">
        <w:rPr>
          <w:rFonts w:ascii="Times New Roman" w:eastAsiaTheme="minorEastAsia" w:hAnsi="Times New Roman" w:cs="Times New Roman"/>
          <w:iCs/>
        </w:rPr>
        <w:t xml:space="preserve"> curves) because</w:t>
      </w:r>
      <w:r w:rsidR="00BA1B7C" w:rsidRPr="009F769B">
        <w:rPr>
          <w:rFonts w:ascii="Times New Roman" w:eastAsiaTheme="minorEastAsia" w:hAnsi="Times New Roman" w:cs="Times New Roman"/>
          <w:iCs/>
        </w:rPr>
        <w:t xml:space="preserve"> </w:t>
      </w:r>
      <w:r w:rsidR="000B0801" w:rsidRPr="009F769B">
        <w:rPr>
          <w:rFonts w:ascii="Times New Roman" w:eastAsiaTheme="minorEastAsia" w:hAnsi="Times New Roman" w:cs="Times New Roman"/>
          <w:iCs/>
        </w:rPr>
        <w:t>all</w:t>
      </w:r>
      <w:r w:rsidR="00BA1B7C" w:rsidRPr="009F769B">
        <w:rPr>
          <w:rFonts w:ascii="Times New Roman" w:eastAsiaTheme="minorEastAsia" w:hAnsi="Times New Roman" w:cs="Times New Roman"/>
          <w:iCs/>
        </w:rPr>
        <w:t>, or nearly all,</w:t>
      </w:r>
      <w:r w:rsidR="000B0801" w:rsidRPr="009F769B">
        <w:rPr>
          <w:rFonts w:ascii="Times New Roman" w:eastAsiaTheme="minorEastAsia" w:hAnsi="Times New Roman" w:cs="Times New Roman"/>
          <w:iCs/>
        </w:rPr>
        <w:t xml:space="preserve"> recruits gained a spawning slot each generation</w:t>
      </w:r>
      <w:r w:rsidR="0044061C">
        <w:rPr>
          <w:rFonts w:ascii="Times New Roman" w:eastAsiaTheme="minorEastAsia" w:hAnsi="Times New Roman" w:cs="Times New Roman"/>
          <w:iCs/>
        </w:rPr>
        <w:t>, with</w:t>
      </w:r>
      <w:r w:rsidR="007B0242" w:rsidRPr="009F769B">
        <w:rPr>
          <w:rFonts w:ascii="Times New Roman" w:eastAsiaTheme="minorEastAsia" w:hAnsi="Times New Roman" w:cs="Times New Roman"/>
          <w:iCs/>
        </w:rPr>
        <w:t xml:space="preserve"> </w:t>
      </w:r>
      <m:oMath>
        <m:r>
          <w:rPr>
            <w:rFonts w:ascii="Cambria Math" w:hAnsi="Cambria Math" w:cs="Times New Roman"/>
          </w:rPr>
          <m:t>RPS</m:t>
        </m:r>
      </m:oMath>
      <w:r w:rsidR="00BF129D" w:rsidRPr="009F769B">
        <w:rPr>
          <w:rFonts w:ascii="Times New Roman" w:eastAsiaTheme="minorEastAsia" w:hAnsi="Times New Roman" w:cs="Times New Roman"/>
          <w:iCs/>
        </w:rPr>
        <w:t xml:space="preserve"> </w:t>
      </w:r>
      <w:r w:rsidR="002340D0" w:rsidRPr="009F769B">
        <w:rPr>
          <w:rFonts w:ascii="Times New Roman" w:eastAsiaTheme="minorEastAsia" w:hAnsi="Times New Roman" w:cs="Times New Roman"/>
          <w:iCs/>
        </w:rPr>
        <w:t>fluctuat</w:t>
      </w:r>
      <w:r w:rsidR="0044061C">
        <w:rPr>
          <w:rFonts w:ascii="Times New Roman" w:eastAsiaTheme="minorEastAsia" w:hAnsi="Times New Roman" w:cs="Times New Roman"/>
          <w:iCs/>
        </w:rPr>
        <w:t xml:space="preserve">ing </w:t>
      </w:r>
      <w:r w:rsidR="002340D0" w:rsidRPr="009F769B">
        <w:rPr>
          <w:rFonts w:ascii="Times New Roman" w:eastAsiaTheme="minorEastAsia" w:hAnsi="Times New Roman" w:cs="Times New Roman"/>
          <w:iCs/>
        </w:rPr>
        <w:t>a</w:t>
      </w:r>
      <w:r w:rsidR="0044061C">
        <w:rPr>
          <w:rFonts w:ascii="Times New Roman" w:eastAsiaTheme="minorEastAsia" w:hAnsi="Times New Roman" w:cs="Times New Roman"/>
          <w:iCs/>
        </w:rPr>
        <w:t>round</w:t>
      </w:r>
      <w:r w:rsidR="007B0242" w:rsidRPr="009F769B">
        <w:rPr>
          <w:rFonts w:ascii="Times New Roman" w:eastAsiaTheme="minorEastAsia" w:hAnsi="Times New Roman" w:cs="Times New Roman"/>
          <w:iCs/>
        </w:rPr>
        <w:t xml:space="preserve"> 1. </w:t>
      </w:r>
      <w:r w:rsidR="00BF129D" w:rsidRPr="009F769B">
        <w:rPr>
          <w:rFonts w:ascii="Times New Roman" w:eastAsiaTheme="minorEastAsia" w:hAnsi="Times New Roman" w:cs="Times New Roman"/>
          <w:iCs/>
        </w:rPr>
        <w:t>Because soft selection only occurs</w:t>
      </w:r>
      <w:r w:rsidR="00BF129D" w:rsidRPr="009F769B">
        <w:rPr>
          <w:rFonts w:ascii="Times New Roman" w:eastAsiaTheme="minorEastAsia" w:hAnsi="Times New Roman" w:cs="Times New Roman"/>
        </w:rPr>
        <w:t xml:space="preserve"> when</w:t>
      </w:r>
      <w:r w:rsidR="002340D0" w:rsidRPr="009F769B">
        <w:rPr>
          <w:rFonts w:ascii="Times New Roman" w:eastAsiaTheme="minorEastAsia" w:hAnsi="Times New Roman" w:cs="Times New Roman"/>
        </w:rPr>
        <w:t xml:space="preserve"> there are more recruits than spawning slots</w:t>
      </w:r>
      <w:r w:rsidR="00BF129D" w:rsidRPr="009F769B">
        <w:rPr>
          <w:rFonts w:ascii="Times New Roman" w:eastAsiaTheme="minorEastAsia" w:hAnsi="Times New Roman" w:cs="Times New Roman"/>
        </w:rPr>
        <w:t xml:space="preserve">, this </w:t>
      </w:r>
      <w:r w:rsidR="002340D0" w:rsidRPr="009F769B">
        <w:rPr>
          <w:rFonts w:ascii="Times New Roman" w:eastAsiaTheme="minorEastAsia" w:hAnsi="Times New Roman" w:cs="Times New Roman"/>
        </w:rPr>
        <w:t xml:space="preserve">creates an asymmetric situation where a small amount of soft selection </w:t>
      </w:r>
      <w:r w:rsidR="002340D0" w:rsidRPr="009F769B">
        <w:rPr>
          <w:rFonts w:ascii="Times New Roman" w:eastAsiaTheme="minorEastAsia" w:hAnsi="Times New Roman" w:cs="Times New Roman"/>
          <w:iCs/>
        </w:rPr>
        <w:t xml:space="preserve">will occur whenever </w:t>
      </w:r>
      <m:oMath>
        <m:r>
          <w:rPr>
            <w:rFonts w:ascii="Cambria Math" w:hAnsi="Cambria Math" w:cs="Times New Roman"/>
          </w:rPr>
          <m:t>RPS</m:t>
        </m:r>
      </m:oMath>
      <w:r w:rsidR="002340D0" w:rsidRPr="009F769B">
        <w:rPr>
          <w:rFonts w:ascii="Times New Roman" w:eastAsiaTheme="minorEastAsia" w:hAnsi="Times New Roman" w:cs="Times New Roman"/>
        </w:rPr>
        <w:t xml:space="preserve"> is by chance &gt;1 (and hence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&gt;K)</m:t>
        </m:r>
      </m:oMath>
      <w:r w:rsidR="002340D0" w:rsidRPr="009F769B">
        <w:rPr>
          <w:rFonts w:ascii="Times New Roman" w:eastAsiaTheme="minorEastAsia" w:hAnsi="Times New Roman" w:cs="Times New Roman"/>
        </w:rPr>
        <w:t>, but not when it is by chance &lt;1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&lt;K</m:t>
        </m:r>
      </m:oMath>
      <w:r w:rsidR="002340D0" w:rsidRPr="009F769B">
        <w:rPr>
          <w:rFonts w:ascii="Times New Roman" w:eastAsiaTheme="minorEastAsia" w:hAnsi="Times New Roman" w:cs="Times New Roman"/>
          <w:iCs/>
        </w:rPr>
        <w:t>)</w:t>
      </w:r>
      <w:r w:rsidR="002340D0" w:rsidRPr="009F769B">
        <w:rPr>
          <w:rFonts w:ascii="Times New Roman" w:eastAsiaTheme="minorEastAsia" w:hAnsi="Times New Roman" w:cs="Times New Roman"/>
        </w:rPr>
        <w:t xml:space="preserve">. This </w:t>
      </w:r>
      <w:r w:rsidR="00BF129D" w:rsidRPr="009F769B">
        <w:rPr>
          <w:rFonts w:ascii="Times New Roman" w:eastAsiaTheme="minorEastAsia" w:hAnsi="Times New Roman" w:cs="Times New Roman"/>
        </w:rPr>
        <w:t xml:space="preserve">meant that a small amount of </w:t>
      </w:r>
      <w:r w:rsidR="002340D0"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A2256" w:rsidRPr="009F769B">
        <w:rPr>
          <w:rFonts w:ascii="Times New Roman" w:eastAsiaTheme="minorEastAsia" w:hAnsi="Times New Roman" w:cs="Times New Roman"/>
        </w:rPr>
        <w:t xml:space="preserve"> accrued across multiple generations</w:t>
      </w:r>
      <w:r w:rsidR="00BA1B7C" w:rsidRPr="009F769B">
        <w:rPr>
          <w:rFonts w:ascii="Times New Roman" w:eastAsiaTheme="minorEastAsia" w:hAnsi="Times New Roman" w:cs="Times New Roman"/>
        </w:rPr>
        <w:t xml:space="preserve"> in the low reproductive excess case</w:t>
      </w:r>
      <w:r w:rsidR="000A2256" w:rsidRPr="009F769B">
        <w:rPr>
          <w:rFonts w:ascii="Times New Roman" w:eastAsiaTheme="minorEastAsia" w:hAnsi="Times New Roman" w:cs="Times New Roman"/>
        </w:rPr>
        <w:t xml:space="preserve">, which explains why the </w:t>
      </w:r>
      <w:r w:rsidR="00A366AA" w:rsidRPr="009F769B">
        <w:rPr>
          <w:rFonts w:ascii="Times New Roman" w:eastAsiaTheme="minorEastAsia" w:hAnsi="Times New Roman" w:cs="Times New Roman"/>
        </w:rPr>
        <w:t>red</w:t>
      </w:r>
      <w:r w:rsidR="000A2256" w:rsidRPr="009F769B">
        <w:rPr>
          <w:rFonts w:ascii="Times New Roman" w:eastAsiaTheme="minorEastAsia" w:hAnsi="Times New Roman" w:cs="Times New Roman"/>
        </w:rPr>
        <w:t xml:space="preserve"> </w:t>
      </w:r>
      <w:r w:rsidR="00A366AA" w:rsidRPr="009F769B">
        <w:rPr>
          <w:rFonts w:ascii="Times New Roman" w:eastAsiaTheme="minorEastAsia" w:hAnsi="Times New Roman" w:cs="Times New Roman"/>
        </w:rPr>
        <w:t>curves</w:t>
      </w:r>
      <w:r w:rsidR="000A2256" w:rsidRPr="009F769B">
        <w:rPr>
          <w:rFonts w:ascii="Times New Roman" w:eastAsiaTheme="minorEastAsia" w:hAnsi="Times New Roman" w:cs="Times New Roman"/>
        </w:rPr>
        <w:t xml:space="preserve"> in Fig.1A crept upwards slightly over time. </w:t>
      </w:r>
      <w:r w:rsidR="00A11D17" w:rsidRPr="009F769B">
        <w:rPr>
          <w:rFonts w:ascii="Times New Roman" w:eastAsiaTheme="minorEastAsia" w:hAnsi="Times New Roman" w:cs="Times New Roman"/>
        </w:rPr>
        <w:t xml:space="preserve">With moderate reproductive excess (green curves in Fig.1A),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11D17" w:rsidRPr="009F769B">
        <w:rPr>
          <w:rFonts w:ascii="Times New Roman" w:eastAsiaTheme="minorEastAsia" w:hAnsi="Times New Roman" w:cs="Times New Roman"/>
        </w:rPr>
        <w:t xml:space="preserve"> was faster, and with high reproductive excess (</w:t>
      </w:r>
      <w:r w:rsidR="00A366AA" w:rsidRPr="009F769B">
        <w:rPr>
          <w:rFonts w:ascii="Times New Roman" w:eastAsiaTheme="minorEastAsia" w:hAnsi="Times New Roman" w:cs="Times New Roman"/>
        </w:rPr>
        <w:t xml:space="preserve">blue </w:t>
      </w:r>
      <w:r w:rsidR="00A11D17" w:rsidRPr="009F769B">
        <w:rPr>
          <w:rFonts w:ascii="Times New Roman" w:eastAsiaTheme="minorEastAsia" w:hAnsi="Times New Roman" w:cs="Times New Roman"/>
        </w:rPr>
        <w:t xml:space="preserve">curves in Fig.1A) it was faster again. </w:t>
      </w:r>
      <w:r w:rsidR="009C3C5E" w:rsidRPr="009F769B">
        <w:rPr>
          <w:rFonts w:ascii="Times New Roman" w:eastAsiaTheme="minorEastAsia" w:hAnsi="Times New Roman" w:cs="Times New Roman"/>
        </w:rPr>
        <w:t xml:space="preserve">In all three scenarios, no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C3C5E" w:rsidRPr="009F769B">
        <w:rPr>
          <w:rFonts w:ascii="Times New Roman" w:eastAsiaTheme="minorEastAsia" w:hAnsi="Times New Roman" w:cs="Times New Roman"/>
        </w:rPr>
        <w:t xml:space="preserve"> occurred (Fig.1B) because the population was well adapted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9C3C5E" w:rsidRPr="009F769B">
        <w:rPr>
          <w:rFonts w:ascii="Times New Roman" w:eastAsiaTheme="minorEastAsia" w:hAnsi="Times New Roman" w:cs="Times New Roman"/>
          <w:iCs/>
        </w:rPr>
        <w:t xml:space="preserve"> coincided with </w:t>
      </w:r>
      <m:oMath>
        <m:r>
          <w:rPr>
            <w:rFonts w:ascii="Cambria Math" w:eastAsiaTheme="minorEastAsia" w:hAnsi="Cambria Math" w:cs="Times New Roman"/>
          </w:rPr>
          <m:t>θ</m:t>
        </m:r>
      </m:oMath>
      <w:r w:rsidR="009C3C5E" w:rsidRPr="009F769B">
        <w:rPr>
          <w:rFonts w:ascii="Times New Roman" w:eastAsiaTheme="minorEastAsia" w:hAnsi="Times New Roman" w:cs="Times New Roman"/>
        </w:rPr>
        <w:t>)</w:t>
      </w:r>
      <w:r w:rsidR="004A359D">
        <w:rPr>
          <w:rFonts w:ascii="Times New Roman" w:eastAsiaTheme="minorEastAsia" w:hAnsi="Times New Roman" w:cs="Times New Roman"/>
        </w:rPr>
        <w:t xml:space="preserve"> so no directional selection occurred</w:t>
      </w:r>
      <w:r w:rsidR="009C3C5E" w:rsidRPr="009F769B">
        <w:rPr>
          <w:rFonts w:ascii="Times New Roman" w:eastAsiaTheme="minorEastAsia" w:hAnsi="Times New Roman" w:cs="Times New Roman"/>
        </w:rPr>
        <w:t>.</w:t>
      </w:r>
    </w:p>
    <w:p w14:paraId="542827DF" w14:textId="48ED3B5C" w:rsidR="00CF7D93" w:rsidRPr="009F769B" w:rsidRDefault="009C3C5E"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With moderate or high reproductive excess</w:t>
      </w:r>
      <w:r w:rsidR="00590AC7" w:rsidRPr="009F769B">
        <w:rPr>
          <w:rFonts w:ascii="Times New Roman" w:eastAsiaTheme="minorEastAsia" w:hAnsi="Times New Roman" w:cs="Times New Roman"/>
        </w:rPr>
        <w:t xml:space="preserve">, the </w:t>
      </w:r>
      <w:r w:rsidR="00C472DD" w:rsidRPr="009F769B">
        <w:rPr>
          <w:rFonts w:ascii="Times New Roman" w:eastAsiaTheme="minorEastAsia" w:hAnsi="Times New Roman" w:cs="Times New Roman"/>
        </w:rPr>
        <w:t>rate of evolution</w:t>
      </w:r>
      <w:r w:rsidRPr="009F769B">
        <w:rPr>
          <w:rFonts w:ascii="Times New Roman" w:eastAsiaTheme="minorEastAsia" w:hAnsi="Times New Roman" w:cs="Times New Roman"/>
        </w:rPr>
        <w:t xml:space="preserve"> of</w:t>
      </w:r>
      <w:r w:rsidR="00C472DD"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t>
      </w:r>
      <w:r w:rsidR="00C472DD" w:rsidRPr="009F769B">
        <w:rPr>
          <w:rFonts w:ascii="Times New Roman" w:eastAsiaTheme="minorEastAsia" w:hAnsi="Times New Roman" w:cs="Times New Roman"/>
        </w:rPr>
        <w:t>gradually plateaued</w:t>
      </w:r>
      <w:r w:rsidRPr="009F769B">
        <w:rPr>
          <w:rFonts w:ascii="Times New Roman" w:eastAsiaTheme="minorEastAsia" w:hAnsi="Times New Roman" w:cs="Times New Roman"/>
        </w:rPr>
        <w:t>,</w:t>
      </w:r>
      <w:r w:rsidR="00C472DD" w:rsidRPr="009F769B">
        <w:rPr>
          <w:rFonts w:ascii="Times New Roman" w:eastAsiaTheme="minorEastAsia" w:hAnsi="Times New Roman" w:cs="Times New Roman"/>
        </w:rPr>
        <w:t xml:space="preserve"> as selection limits were reached owing to the erosion of genetic variation. </w:t>
      </w:r>
      <w:r w:rsidR="005E3EF3" w:rsidRPr="009F769B">
        <w:rPr>
          <w:rFonts w:ascii="Times New Roman" w:eastAsiaTheme="minorEastAsia" w:hAnsi="Times New Roman" w:cs="Times New Roman"/>
        </w:rPr>
        <w:t xml:space="preserve">With only 30 loci contributing to each trait, allelic variation will be lost even under pure drift, as loci go to fixation. Thus, additive genetic variation went down slowly over time in the scenario with low reproductive excess (weak to no directional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5E3EF3" w:rsidRPr="009F769B">
        <w:rPr>
          <w:rFonts w:ascii="Times New Roman" w:eastAsiaTheme="minorEastAsia" w:hAnsi="Times New Roman" w:cs="Times New Roman"/>
          <w:iCs/>
        </w:rPr>
        <w:t>, i.e., largely drift only) and more rapidly in the moderate and high reproductive excess scenarios (selection + drift)</w:t>
      </w:r>
      <w:r w:rsidR="006234C0" w:rsidRPr="009F769B">
        <w:rPr>
          <w:rFonts w:ascii="Times New Roman" w:eastAsiaTheme="minorEastAsia" w:hAnsi="Times New Roman" w:cs="Times New Roman"/>
          <w:iCs/>
        </w:rPr>
        <w:t xml:space="preserve"> (Fig.</w:t>
      </w:r>
      <w:r w:rsidRPr="009F769B">
        <w:rPr>
          <w:rFonts w:ascii="Times New Roman" w:eastAsiaTheme="minorEastAsia" w:hAnsi="Times New Roman" w:cs="Times New Roman"/>
          <w:iCs/>
        </w:rPr>
        <w:t>1C</w:t>
      </w:r>
      <w:r w:rsidR="006234C0" w:rsidRPr="009F769B">
        <w:rPr>
          <w:rFonts w:ascii="Times New Roman" w:eastAsiaTheme="minorEastAsia" w:hAnsi="Times New Roman" w:cs="Times New Roman"/>
          <w:iCs/>
        </w:rPr>
        <w:t>)</w:t>
      </w:r>
      <w:r w:rsidR="005E3EF3" w:rsidRPr="009F769B">
        <w:rPr>
          <w:rFonts w:ascii="Times New Roman" w:eastAsiaTheme="minorEastAsia" w:hAnsi="Times New Roman" w:cs="Times New Roman"/>
          <w:iCs/>
        </w:rPr>
        <w:t>.</w:t>
      </w:r>
      <w:r w:rsidR="002337E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experienced </w:t>
      </w:r>
      <w:r w:rsidR="008114F6">
        <w:rPr>
          <w:rFonts w:ascii="Times New Roman" w:eastAsiaTheme="minorEastAsia" w:hAnsi="Times New Roman" w:cs="Times New Roman"/>
          <w:iCs/>
        </w:rPr>
        <w:t>no directional selection</w:t>
      </w:r>
      <w:r w:rsidRPr="009F769B">
        <w:rPr>
          <w:rFonts w:ascii="Times New Roman" w:eastAsiaTheme="minorEastAsia" w:hAnsi="Times New Roman" w:cs="Times New Roman"/>
          <w:iCs/>
        </w:rPr>
        <w:t xml:space="preserve">, so the rate of loss of genetic variance (Fig.1D) in all three scenarios was similar to that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in the </w:t>
      </w:r>
      <w:r w:rsidRPr="009F769B">
        <w:rPr>
          <w:rFonts w:ascii="Times New Roman" w:eastAsiaTheme="minorEastAsia" w:hAnsi="Times New Roman" w:cs="Times New Roman"/>
          <w:iCs/>
        </w:rPr>
        <w:lastRenderedPageBreak/>
        <w:t xml:space="preserve">low reproductive excess scenario. </w:t>
      </w:r>
      <w:r w:rsidR="002337E8" w:rsidRPr="009F769B">
        <w:rPr>
          <w:rFonts w:ascii="Times New Roman" w:eastAsiaTheme="minorEastAsia" w:hAnsi="Times New Roman" w:cs="Times New Roman"/>
          <w:iCs/>
        </w:rPr>
        <w:t xml:space="preserve">If some mutation had been included in the model, this would have countered the loss of additive genetic variation. </w:t>
      </w:r>
      <w:r w:rsidR="005E3EF3" w:rsidRPr="009F769B">
        <w:rPr>
          <w:rFonts w:ascii="Times New Roman" w:eastAsiaTheme="minorEastAsia" w:hAnsi="Times New Roman" w:cs="Times New Roman"/>
          <w:iCs/>
        </w:rPr>
        <w:t xml:space="preserve"> </w:t>
      </w:r>
    </w:p>
    <w:p w14:paraId="25C8B166" w14:textId="4D4C9521" w:rsidR="0015637A" w:rsidRPr="009F769B" w:rsidRDefault="0015637A"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 xml:space="preserve">Baseline simulations set </w:t>
      </w:r>
      <w:r w:rsidR="00706836" w:rsidRPr="009F769B">
        <w:rPr>
          <w:rFonts w:ascii="Times New Roman" w:eastAsiaTheme="minorEastAsia" w:hAnsi="Times New Roman" w:cs="Times New Roman"/>
          <w:i/>
          <w:iCs/>
        </w:rPr>
        <w:t>2</w:t>
      </w:r>
      <w:r w:rsidRPr="009F769B">
        <w:rPr>
          <w:rFonts w:ascii="Times New Roman" w:eastAsiaTheme="minorEastAsia" w:hAnsi="Times New Roman" w:cs="Times New Roman"/>
          <w:i/>
          <w:iCs/>
        </w:rPr>
        <w:t>:</w:t>
      </w:r>
    </w:p>
    <w:p w14:paraId="29584FD2" w14:textId="3B5D437B" w:rsidR="00681243" w:rsidRPr="009F769B" w:rsidRDefault="0085312F"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Here, the wild population was again closed to intrusion but now the optimum </w:t>
      </w:r>
      <m:oMath>
        <m:r>
          <w:rPr>
            <w:rFonts w:ascii="Cambria Math" w:eastAsiaTheme="minorEastAsia" w:hAnsi="Cambria Math" w:cs="Times New Roman"/>
          </w:rPr>
          <m:t>θ</m:t>
        </m:r>
      </m:oMath>
      <w:r w:rsidRPr="009F769B">
        <w:rPr>
          <w:rFonts w:ascii="Times New Roman" w:eastAsiaTheme="minorEastAsia" w:hAnsi="Times New Roman" w:cs="Times New Roman"/>
        </w:rPr>
        <w:t xml:space="preserve"> was 20 units higher than </w:t>
      </w:r>
      <w:bookmarkStart w:id="596" w:name="_Hlk138314167"/>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Pr="009F769B">
        <w:rPr>
          <w:rFonts w:ascii="Times New Roman" w:eastAsiaTheme="minorEastAsia" w:hAnsi="Times New Roman" w:cs="Times New Roman"/>
          <w:iCs/>
        </w:rPr>
        <w:t xml:space="preserve"> </w:t>
      </w:r>
      <w:bookmarkEnd w:id="596"/>
      <w:r w:rsidRPr="009F769B">
        <w:rPr>
          <w:rFonts w:ascii="Times New Roman" w:eastAsiaTheme="minorEastAsia" w:hAnsi="Times New Roman" w:cs="Times New Roman"/>
          <w:iCs/>
        </w:rPr>
        <w:t xml:space="preserve">in generation 1. </w:t>
      </w:r>
      <w:r w:rsidR="00A726B0" w:rsidRPr="009F769B">
        <w:rPr>
          <w:rFonts w:ascii="Times New Roman" w:eastAsiaTheme="minorEastAsia" w:hAnsi="Times New Roman" w:cs="Times New Roman"/>
          <w:iCs/>
        </w:rPr>
        <w:t>As a result</w:t>
      </w:r>
      <w:r w:rsidR="004809E0">
        <w:rPr>
          <w:rFonts w:ascii="Times New Roman" w:eastAsiaTheme="minorEastAsia" w:hAnsi="Times New Roman" w:cs="Times New Roman"/>
          <w:iCs/>
        </w:rPr>
        <w:t xml:space="preserve"> of this maladaptation</w:t>
      </w:r>
      <w:r w:rsidR="00A726B0"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726B0" w:rsidRPr="009F769B">
        <w:rPr>
          <w:rFonts w:ascii="Times New Roman" w:eastAsiaTheme="minorEastAsia" w:hAnsi="Times New Roman" w:cs="Times New Roman"/>
          <w:iCs/>
        </w:rPr>
        <w:t xml:space="preserve"> evolved upwards towards </w:t>
      </w:r>
      <m:oMath>
        <m:r>
          <w:rPr>
            <w:rFonts w:ascii="Cambria Math" w:eastAsiaTheme="minorEastAsia" w:hAnsi="Cambria Math" w:cs="Times New Roman"/>
          </w:rPr>
          <m:t>θ</m:t>
        </m:r>
      </m:oMath>
      <w:r w:rsidR="00A726B0" w:rsidRPr="009F769B">
        <w:rPr>
          <w:rFonts w:ascii="Times New Roman" w:eastAsiaTheme="minorEastAsia" w:hAnsi="Times New Roman" w:cs="Times New Roman"/>
          <w:iCs/>
        </w:rPr>
        <w:t xml:space="preserve"> (Fig.2A). </w:t>
      </w:r>
      <w:r w:rsidR="00681243" w:rsidRPr="009F769B">
        <w:rPr>
          <w:rFonts w:ascii="Times New Roman" w:eastAsiaTheme="minorEastAsia" w:hAnsi="Times New Roman" w:cs="Times New Roman"/>
          <w:iCs/>
        </w:rPr>
        <w:t xml:space="preserve">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81243" w:rsidRPr="009F769B">
        <w:rPr>
          <w:rFonts w:ascii="Times New Roman" w:eastAsiaTheme="minorEastAsia" w:hAnsi="Times New Roman" w:cs="Times New Roman"/>
          <w:iCs/>
        </w:rPr>
        <w:t xml:space="preserve"> slowed down as the generations progressed for two reasons: (1) selection weakened as the new optimum was approached (because the Gaussian fitness landscape is flatter near the optimum), and (2) genetic variance was progressively lost owing to both directional selection and drift (Fig.S1). </w:t>
      </w:r>
    </w:p>
    <w:p w14:paraId="2ED4197E" w14:textId="19A2A94A" w:rsidR="00D73FF1" w:rsidRPr="009F769B" w:rsidRDefault="0021774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Up until generation 25 or so, </w:t>
      </w:r>
      <m:oMath>
        <m:r>
          <w:rPr>
            <w:rFonts w:ascii="Cambria Math" w:hAnsi="Cambria Math" w:cs="Times New Roman"/>
          </w:rPr>
          <m:t>RPS</m:t>
        </m:r>
        <m:r>
          <w:rPr>
            <w:rFonts w:ascii="Cambria Math" w:eastAsiaTheme="minorEastAsia" w:hAnsi="Cambria Math" w:cs="Times New Roman"/>
          </w:rPr>
          <m:t>&lt;1</m:t>
        </m:r>
      </m:oMath>
      <w:r w:rsidRPr="009F769B">
        <w:rPr>
          <w:rFonts w:ascii="Times New Roman" w:eastAsiaTheme="minorEastAsia" w:hAnsi="Times New Roman" w:cs="Times New Roman"/>
        </w:rPr>
        <w:t xml:space="preserve"> owing to the maladaptation (Fig.2B), so no soft selection occurred and correspondingly no </w:t>
      </w:r>
      <w:r w:rsidR="000E4B7D">
        <w:rPr>
          <w:rFonts w:ascii="Times New Roman" w:eastAsiaTheme="minorEastAsia" w:hAnsi="Times New Roman" w:cs="Times New Roman"/>
        </w:rPr>
        <w:t xml:space="preserve">directional </w:t>
      </w:r>
      <w:r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was observed (Fig.2C). </w:t>
      </w:r>
      <w:r w:rsidR="00A726B0" w:rsidRPr="009F769B">
        <w:rPr>
          <w:rFonts w:ascii="Times New Roman" w:eastAsiaTheme="minorEastAsia" w:hAnsi="Times New Roman" w:cs="Times New Roman"/>
          <w:iCs/>
        </w:rPr>
        <w:t>During th</w:t>
      </w:r>
      <w:r w:rsidRPr="009F769B">
        <w:rPr>
          <w:rFonts w:ascii="Times New Roman" w:eastAsiaTheme="minorEastAsia" w:hAnsi="Times New Roman" w:cs="Times New Roman"/>
          <w:iCs/>
        </w:rPr>
        <w:t>is</w:t>
      </w:r>
      <w:r w:rsidR="00A726B0"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early </w:t>
      </w:r>
      <w:r w:rsidR="00A726B0" w:rsidRPr="009F769B">
        <w:rPr>
          <w:rFonts w:ascii="Times New Roman" w:eastAsiaTheme="minorEastAsia" w:hAnsi="Times New Roman" w:cs="Times New Roman"/>
          <w:iCs/>
        </w:rPr>
        <w:t>period of maladaptation, the population size (number of spawners) declined but then recovered in a classic U-shape pattern under evolutionary rescue (Fig.2</w:t>
      </w:r>
      <w:r w:rsidRPr="009F769B">
        <w:rPr>
          <w:rFonts w:ascii="Times New Roman" w:eastAsiaTheme="minorEastAsia" w:hAnsi="Times New Roman" w:cs="Times New Roman"/>
          <w:iCs/>
        </w:rPr>
        <w:t>D</w:t>
      </w:r>
      <w:r w:rsidR="00A726B0"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as positive population growth was restored</w:t>
      </w:r>
      <w:r w:rsidR="00A726B0" w:rsidRPr="009F769B">
        <w:rPr>
          <w:rFonts w:ascii="Times New Roman" w:eastAsiaTheme="minorEastAsia" w:hAnsi="Times New Roman" w:cs="Times New Roman"/>
          <w:iCs/>
        </w:rPr>
        <w:t xml:space="preserve">. </w:t>
      </w:r>
      <w:r w:rsidR="00653E8B" w:rsidRPr="009F769B">
        <w:rPr>
          <w:rFonts w:ascii="Times New Roman" w:eastAsiaTheme="minorEastAsia" w:hAnsi="Times New Roman" w:cs="Times New Roman"/>
          <w:iCs/>
        </w:rPr>
        <w:t>Twenty percent of replicate populations went extinct in the interim</w:t>
      </w:r>
      <w:r w:rsidR="00506C8C"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From about</w:t>
      </w:r>
      <w:r w:rsidR="00BC1663" w:rsidRPr="009F769B">
        <w:rPr>
          <w:rFonts w:ascii="Times New Roman" w:eastAsiaTheme="minorEastAsia" w:hAnsi="Times New Roman" w:cs="Times New Roman"/>
          <w:iCs/>
        </w:rPr>
        <w:t xml:space="preserve"> generation</w:t>
      </w:r>
      <w:r w:rsidRPr="009F769B">
        <w:rPr>
          <w:rFonts w:ascii="Times New Roman" w:eastAsiaTheme="minorEastAsia" w:hAnsi="Times New Roman" w:cs="Times New Roman"/>
          <w:iCs/>
        </w:rPr>
        <w:t xml:space="preserve"> 25 onwards</w:t>
      </w:r>
      <w:r w:rsidR="00BC1663" w:rsidRPr="009F769B">
        <w:rPr>
          <w:rFonts w:ascii="Times New Roman" w:eastAsiaTheme="minorEastAsia" w:hAnsi="Times New Roman" w:cs="Times New Roman"/>
          <w:iCs/>
        </w:rPr>
        <w:t xml:space="preserve">, </w:t>
      </w:r>
      <m:oMath>
        <m:r>
          <w:rPr>
            <w:rFonts w:ascii="Cambria Math" w:hAnsi="Cambria Math" w:cs="Times New Roman"/>
          </w:rPr>
          <m:t>RPS</m:t>
        </m:r>
      </m:oMath>
      <w:r w:rsidR="00BC1663" w:rsidRPr="009F769B">
        <w:rPr>
          <w:rFonts w:ascii="Times New Roman" w:eastAsiaTheme="minorEastAsia" w:hAnsi="Times New Roman" w:cs="Times New Roman"/>
        </w:rPr>
        <w:t xml:space="preserve"> had recovered to above 1 (Fig.</w:t>
      </w:r>
      <w:r w:rsidRPr="009F769B">
        <w:rPr>
          <w:rFonts w:ascii="Times New Roman" w:eastAsiaTheme="minorEastAsia" w:hAnsi="Times New Roman" w:cs="Times New Roman"/>
        </w:rPr>
        <w:t>1C</w:t>
      </w:r>
      <w:r w:rsidR="00BC1663" w:rsidRPr="009F769B">
        <w:rPr>
          <w:rFonts w:ascii="Times New Roman" w:eastAsiaTheme="minorEastAsia" w:hAnsi="Times New Roman" w:cs="Times New Roman"/>
        </w:rPr>
        <w:t xml:space="preserve">), so soft selection kicked in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C1663" w:rsidRPr="009F769B">
        <w:rPr>
          <w:rFonts w:ascii="Times New Roman" w:eastAsiaTheme="minorEastAsia" w:hAnsi="Times New Roman" w:cs="Times New Roman"/>
          <w:iCs/>
        </w:rPr>
        <w:t xml:space="preserve"> gradually evolved upwards (Fig.2</w:t>
      </w:r>
      <w:r w:rsidRPr="009F769B">
        <w:rPr>
          <w:rFonts w:ascii="Times New Roman" w:eastAsiaTheme="minorEastAsia" w:hAnsi="Times New Roman" w:cs="Times New Roman"/>
          <w:iCs/>
        </w:rPr>
        <w:t>D</w:t>
      </w:r>
      <w:r w:rsidR="00BC1663" w:rsidRPr="009F769B">
        <w:rPr>
          <w:rFonts w:ascii="Times New Roman" w:eastAsiaTheme="minorEastAsia" w:hAnsi="Times New Roman" w:cs="Times New Roman"/>
          <w:iCs/>
        </w:rPr>
        <w:t xml:space="preserve">). </w:t>
      </w:r>
    </w:p>
    <w:p w14:paraId="43F566E1" w14:textId="614A93BA" w:rsidR="008D6088" w:rsidRPr="009F769B" w:rsidRDefault="008D6088" w:rsidP="006D081A">
      <w:pPr>
        <w:spacing w:line="480" w:lineRule="auto"/>
        <w:jc w:val="both"/>
        <w:rPr>
          <w:rFonts w:ascii="Times New Roman" w:hAnsi="Times New Roman" w:cs="Times New Roman"/>
          <w:b/>
          <w:bCs/>
        </w:rPr>
      </w:pPr>
      <w:r w:rsidRPr="009F769B">
        <w:rPr>
          <w:rFonts w:ascii="Times New Roman" w:hAnsi="Times New Roman" w:cs="Times New Roman"/>
          <w:b/>
          <w:bCs/>
        </w:rPr>
        <w:t>One-off intrusion scenario</w:t>
      </w:r>
      <w:r w:rsidR="005C15D8" w:rsidRPr="009F769B">
        <w:rPr>
          <w:rFonts w:ascii="Times New Roman" w:hAnsi="Times New Roman" w:cs="Times New Roman"/>
          <w:b/>
          <w:bCs/>
        </w:rPr>
        <w:t>s</w:t>
      </w:r>
    </w:p>
    <w:p w14:paraId="3037D6F7" w14:textId="1E6AC9AD" w:rsidR="00393BDD" w:rsidRPr="009F769B" w:rsidRDefault="00393BDD"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One-off intrusion simulations set 1:</w:t>
      </w:r>
    </w:p>
    <w:p w14:paraId="64A22F7D" w14:textId="315E9615" w:rsidR="000547E0" w:rsidRPr="009F769B" w:rsidRDefault="00410B1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Prior to intrusion,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evolved gradually upwards from generation 1 to 20</w:t>
      </w:r>
      <w:r w:rsidR="00EF7FB5" w:rsidRPr="009F769B">
        <w:rPr>
          <w:rFonts w:ascii="Times New Roman" w:eastAsiaTheme="minorEastAsia" w:hAnsi="Times New Roman" w:cs="Times New Roman"/>
          <w:iCs/>
        </w:rPr>
        <w:t xml:space="preserve"> (Fig.3A), as there were approximately 1.1 recruits for every spawner (i.e., some reproductive excess).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2A7C97" w:rsidRPr="009F769B">
        <w:rPr>
          <w:rFonts w:ascii="Times New Roman" w:eastAsiaTheme="minorEastAsia" w:hAnsi="Times New Roman" w:cs="Times New Roman"/>
          <w:iCs/>
        </w:rPr>
        <w:t xml:space="preserve"> remained static during this pre-intrusion phase (Fig.3B), as the optimum was constant. </w:t>
      </w:r>
      <w:r w:rsidR="007755C5" w:rsidRPr="009F769B">
        <w:rPr>
          <w:rFonts w:ascii="Times New Roman" w:eastAsiaTheme="minorEastAsia" w:hAnsi="Times New Roman" w:cs="Times New Roman"/>
        </w:rPr>
        <w:t xml:space="preserve">The </w:t>
      </w:r>
      <w:r w:rsidR="002A7C97" w:rsidRPr="009F769B">
        <w:rPr>
          <w:rFonts w:ascii="Times New Roman" w:eastAsiaTheme="minorEastAsia" w:hAnsi="Times New Roman" w:cs="Times New Roman"/>
        </w:rPr>
        <w:t xml:space="preserve">subsequent </w:t>
      </w:r>
      <w:r w:rsidR="007755C5" w:rsidRPr="009F769B">
        <w:rPr>
          <w:rFonts w:ascii="Times New Roman" w:eastAsiaTheme="minorEastAsia" w:hAnsi="Times New Roman" w:cs="Times New Roman"/>
        </w:rPr>
        <w:t xml:space="preserve">effects of </w:t>
      </w:r>
      <w:r w:rsidR="00C300AD" w:rsidRPr="009F769B">
        <w:rPr>
          <w:rFonts w:ascii="Times New Roman" w:eastAsiaTheme="minorEastAsia" w:hAnsi="Times New Roman" w:cs="Times New Roman"/>
        </w:rPr>
        <w:t xml:space="preserve">one-off </w:t>
      </w:r>
      <w:r w:rsidR="007755C5" w:rsidRPr="009F769B">
        <w:rPr>
          <w:rFonts w:ascii="Times New Roman" w:eastAsiaTheme="minorEastAsia" w:hAnsi="Times New Roman" w:cs="Times New Roman"/>
        </w:rPr>
        <w:t xml:space="preserve">intrusion depended strongly on the relative competitiveness of intruders and locals. When intruders were </w:t>
      </w:r>
      <w:r w:rsidR="003E1271" w:rsidRPr="009F769B">
        <w:rPr>
          <w:rFonts w:ascii="Times New Roman" w:eastAsiaTheme="minorEastAsia" w:hAnsi="Times New Roman" w:cs="Times New Roman"/>
        </w:rPr>
        <w:t>c</w:t>
      </w:r>
      <w:r w:rsidR="007755C5" w:rsidRPr="009F769B">
        <w:rPr>
          <w:rFonts w:ascii="Times New Roman" w:eastAsiaTheme="minorEastAsia" w:hAnsi="Times New Roman" w:cs="Times New Roman"/>
        </w:rPr>
        <w:t>ompetitive</w:t>
      </w:r>
      <w:r w:rsidR="003E1271" w:rsidRPr="009F769B">
        <w:rPr>
          <w:rFonts w:ascii="Times New Roman" w:eastAsiaTheme="minorEastAsia" w:hAnsi="Times New Roman" w:cs="Times New Roman"/>
        </w:rPr>
        <w:t>ly equal</w:t>
      </w:r>
      <w:r w:rsidR="007755C5" w:rsidRPr="009F769B">
        <w:rPr>
          <w:rFonts w:ascii="Times New Roman" w:eastAsiaTheme="minorEastAsia" w:hAnsi="Times New Roman" w:cs="Times New Roman"/>
        </w:rPr>
        <w:t xml:space="preserve"> to locals (</w:t>
      </w:r>
      <w:r w:rsidR="00677823" w:rsidRPr="009F769B">
        <w:rPr>
          <w:rFonts w:ascii="Times New Roman" w:eastAsiaTheme="minorEastAsia" w:hAnsi="Times New Roman" w:cs="Times New Roman"/>
        </w:rPr>
        <w:t>green</w:t>
      </w:r>
      <w:r w:rsidR="007755C5" w:rsidRPr="009F769B">
        <w:rPr>
          <w:rFonts w:ascii="Times New Roman" w:eastAsiaTheme="minorEastAsia" w:hAnsi="Times New Roman" w:cs="Times New Roman"/>
        </w:rPr>
        <w:t xml:space="preserve"> curves in Fig.3)</w:t>
      </w:r>
      <w:r w:rsidR="00677823" w:rsidRPr="009F769B">
        <w:rPr>
          <w:rFonts w:ascii="Times New Roman" w:eastAsiaTheme="minorEastAsia" w:hAnsi="Times New Roman" w:cs="Times New Roman"/>
        </w:rPr>
        <w:t xml:space="preserve">, </w:t>
      </w:r>
      <w:r w:rsidR="00677823" w:rsidRPr="009F769B">
        <w:rPr>
          <w:rFonts w:ascii="Times New Roman" w:eastAsiaTheme="minorEastAsia" w:hAnsi="Times New Roman" w:cs="Times New Roman"/>
          <w:iCs/>
        </w:rPr>
        <w:t xml:space="preserve">consistent </w:t>
      </w:r>
      <w:r w:rsidR="00B0147E" w:rsidRPr="009F769B">
        <w:rPr>
          <w:rFonts w:ascii="Times New Roman" w:eastAsiaTheme="minorEastAsia" w:hAnsi="Times New Roman" w:cs="Times New Roman"/>
          <w:iCs/>
        </w:rPr>
        <w:t>soft</w:t>
      </w:r>
      <w:r w:rsidR="00677823" w:rsidRPr="009F769B">
        <w:rPr>
          <w:rFonts w:ascii="Times New Roman" w:eastAsiaTheme="minorEastAsia" w:hAnsi="Times New Roman" w:cs="Times New Roman"/>
          <w:iCs/>
        </w:rPr>
        <w:t xml:space="preserve"> selection </w:t>
      </w:r>
      <w:r w:rsidR="00B0147E" w:rsidRPr="009F769B">
        <w:rPr>
          <w:rFonts w:ascii="Times New Roman" w:eastAsiaTheme="minorEastAsia" w:hAnsi="Times New Roman" w:cs="Times New Roman"/>
          <w:iCs/>
        </w:rPr>
        <w:t xml:space="preserve">occurred </w:t>
      </w:r>
      <w:r w:rsidR="00677823" w:rsidRPr="009F769B">
        <w:rPr>
          <w:rFonts w:ascii="Times New Roman" w:eastAsiaTheme="minorEastAsia" w:hAnsi="Times New Roman" w:cs="Times New Roman"/>
          <w:iCs/>
        </w:rPr>
        <w:t xml:space="preserve">and so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77823" w:rsidRPr="009F769B">
        <w:rPr>
          <w:rFonts w:ascii="Times New Roman" w:eastAsiaTheme="minorEastAsia" w:hAnsi="Times New Roman" w:cs="Times New Roman"/>
          <w:iCs/>
        </w:rPr>
        <w:t xml:space="preserve"> evolved gradually upwards (Fig.3A</w:t>
      </w:r>
      <w:r w:rsidR="00174560">
        <w:rPr>
          <w:rFonts w:ascii="Times New Roman" w:eastAsiaTheme="minorEastAsia" w:hAnsi="Times New Roman" w:cs="Times New Roman"/>
          <w:iCs/>
        </w:rPr>
        <w:t>, green curve</w:t>
      </w:r>
      <w:r w:rsidR="00677823" w:rsidRPr="009F769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When </w:t>
      </w:r>
      <w:r w:rsidR="00194AFB" w:rsidRPr="009F769B">
        <w:rPr>
          <w:rFonts w:ascii="Times New Roman" w:eastAsiaTheme="minorEastAsia" w:hAnsi="Times New Roman" w:cs="Times New Roman"/>
        </w:rPr>
        <w:t xml:space="preserve">intruders were competitively inferior to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exhibited a sudden drop in </w:t>
      </w:r>
      <w:r w:rsidR="008E222D" w:rsidRPr="009F769B">
        <w:rPr>
          <w:rFonts w:ascii="Times New Roman" w:eastAsiaTheme="minorEastAsia" w:hAnsi="Times New Roman" w:cs="Times New Roman"/>
          <w:iCs/>
        </w:rPr>
        <w:t>generation 21</w:t>
      </w:r>
      <w:r w:rsidR="00194AFB" w:rsidRPr="009F769B">
        <w:rPr>
          <w:rFonts w:ascii="Times New Roman" w:eastAsiaTheme="minorEastAsia" w:hAnsi="Times New Roman" w:cs="Times New Roman"/>
          <w:iCs/>
        </w:rPr>
        <w:t xml:space="preserve"> when intrusion occurred (Fig.3A</w:t>
      </w:r>
      <w:r w:rsidR="00174560">
        <w:rPr>
          <w:rFonts w:ascii="Times New Roman" w:eastAsiaTheme="minorEastAsia" w:hAnsi="Times New Roman" w:cs="Times New Roman"/>
          <w:iCs/>
        </w:rPr>
        <w:t>, red curve</w:t>
      </w:r>
      <w:r w:rsidR="00194AFB" w:rsidRPr="009F769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lastRenderedPageBreak/>
        <w:t xml:space="preserve">However,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F3E4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rapidly jumped back up in the ensuing few generations, because any mixed ancestry individuals with lower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would have experienced a strong selective disadvantage (reduced </w:t>
      </w:r>
      <w:r w:rsidR="00B12AAD" w:rsidRPr="009F769B">
        <w:rPr>
          <w:rFonts w:ascii="Times New Roman" w:eastAsiaTheme="minorEastAsia" w:hAnsi="Times New Roman" w:cs="Times New Roman"/>
          <w:iCs/>
        </w:rPr>
        <w:t>likelihood of attaining a spawning site</w:t>
      </w:r>
      <w:r w:rsidR="00194AFB" w:rsidRPr="009F769B">
        <w:rPr>
          <w:rFonts w:ascii="Times New Roman" w:eastAsiaTheme="minorEastAsia" w:hAnsi="Times New Roman" w:cs="Times New Roman"/>
          <w:iCs/>
        </w:rPr>
        <w:t>).</w:t>
      </w:r>
      <w:r w:rsidR="0063537C"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3099D" w:rsidRPr="009F769B">
        <w:rPr>
          <w:rFonts w:ascii="Times New Roman" w:eastAsiaTheme="minorEastAsia" w:hAnsi="Times New Roman" w:cs="Times New Roman"/>
          <w:iCs/>
        </w:rPr>
        <w:t xml:space="preserve"> continued to evolve gradually upwards thereafter, as </w:t>
      </w:r>
      <w:r w:rsidR="009C2656" w:rsidRPr="009F769B">
        <w:rPr>
          <w:rFonts w:ascii="Times New Roman" w:eastAsiaTheme="minorEastAsia" w:hAnsi="Times New Roman" w:cs="Times New Roman"/>
          <w:iCs/>
        </w:rPr>
        <w:t xml:space="preserve">ongoing </w:t>
      </w:r>
      <w:r w:rsidR="00B3099D" w:rsidRPr="009F769B">
        <w:rPr>
          <w:rFonts w:ascii="Times New Roman" w:eastAsiaTheme="minorEastAsia" w:hAnsi="Times New Roman" w:cs="Times New Roman"/>
          <w:iCs/>
        </w:rPr>
        <w:t xml:space="preserve">competition and soft selection played out. </w:t>
      </w:r>
    </w:p>
    <w:p w14:paraId="78BF7BB3" w14:textId="252EBE5C" w:rsidR="008D6088" w:rsidRPr="009F769B" w:rsidRDefault="000A40C6"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In contrast, when </w:t>
      </w:r>
      <w:r w:rsidRPr="009F769B">
        <w:rPr>
          <w:rFonts w:ascii="Times New Roman" w:eastAsiaTheme="minorEastAsia" w:hAnsi="Times New Roman" w:cs="Times New Roman"/>
        </w:rPr>
        <w:t xml:space="preserve">intruders were competitively superior,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rapidly jumped up in </w:t>
      </w:r>
      <w:r w:rsidR="008E222D" w:rsidRPr="009F769B">
        <w:rPr>
          <w:rFonts w:ascii="Times New Roman" w:eastAsiaTheme="minorEastAsia" w:hAnsi="Times New Roman" w:cs="Times New Roman"/>
          <w:iCs/>
        </w:rPr>
        <w:t>generation 21</w:t>
      </w:r>
      <w:r w:rsidR="00D10A0D" w:rsidRPr="009F769B">
        <w:rPr>
          <w:rFonts w:ascii="Times New Roman" w:eastAsiaTheme="minorEastAsia" w:hAnsi="Times New Roman" w:cs="Times New Roman"/>
          <w:iCs/>
        </w:rPr>
        <w:t xml:space="preserve"> as</w:t>
      </w:r>
      <w:r w:rsidR="001569BF">
        <w:rPr>
          <w:rFonts w:ascii="Times New Roman" w:eastAsiaTheme="minorEastAsia" w:hAnsi="Times New Roman" w:cs="Times New Roman"/>
          <w:iCs/>
        </w:rPr>
        <w:t xml:space="preserve"> </w:t>
      </w:r>
      <w:r w:rsidR="00D10A0D" w:rsidRPr="009F769B">
        <w:rPr>
          <w:rFonts w:ascii="Times New Roman" w:eastAsiaTheme="minorEastAsia" w:hAnsi="Times New Roman" w:cs="Times New Roman"/>
          <w:iCs/>
        </w:rPr>
        <w:t xml:space="preserve">a direct result of the intrusion </w:t>
      </w:r>
      <w:r w:rsidR="002664A8" w:rsidRPr="009F769B">
        <w:rPr>
          <w:rFonts w:ascii="Times New Roman" w:eastAsiaTheme="minorEastAsia" w:hAnsi="Times New Roman" w:cs="Times New Roman"/>
          <w:iCs/>
        </w:rPr>
        <w:t>(Fig.3A</w:t>
      </w:r>
      <w:r w:rsidR="00274D75">
        <w:rPr>
          <w:rFonts w:ascii="Times New Roman" w:eastAsiaTheme="minorEastAsia" w:hAnsi="Times New Roman" w:cs="Times New Roman"/>
          <w:iCs/>
        </w:rPr>
        <w:t xml:space="preserve">, </w:t>
      </w:r>
      <w:r w:rsidR="00274D75" w:rsidRPr="009F769B">
        <w:rPr>
          <w:rFonts w:ascii="Times New Roman" w:eastAsiaTheme="minorEastAsia" w:hAnsi="Times New Roman" w:cs="Times New Roman"/>
        </w:rPr>
        <w:t>blue curve</w:t>
      </w:r>
      <w:r w:rsidR="002664A8" w:rsidRPr="009F769B">
        <w:rPr>
          <w:rFonts w:ascii="Times New Roman" w:eastAsiaTheme="minorEastAsia" w:hAnsi="Times New Roman" w:cs="Times New Roman"/>
          <w:iCs/>
        </w:rPr>
        <w:t>)</w:t>
      </w:r>
      <w:r w:rsidR="00D10A0D" w:rsidRPr="009F769B">
        <w:rPr>
          <w:rFonts w:ascii="Times New Roman" w:eastAsiaTheme="minorEastAsia" w:hAnsi="Times New Roman" w:cs="Times New Roman"/>
          <w:iCs/>
        </w:rPr>
        <w:t xml:space="preserve">. </w:t>
      </w:r>
      <w:r w:rsidR="002664A8" w:rsidRPr="009F769B">
        <w:rPr>
          <w:rFonts w:ascii="Times New Roman" w:eastAsiaTheme="minorEastAsia" w:hAnsi="Times New Roman" w:cs="Times New Roman"/>
          <w:iCs/>
        </w:rPr>
        <w:t>For the next 25 generations</w:t>
      </w:r>
      <w:r w:rsidR="000547E0" w:rsidRPr="009F769B">
        <w:rPr>
          <w:rFonts w:ascii="Times New Roman" w:eastAsiaTheme="minorEastAsia" w:hAnsi="Times New Roman" w:cs="Times New Roman"/>
          <w:iCs/>
        </w:rPr>
        <w:t xml:space="preserve"> or so</w:t>
      </w:r>
      <w:r w:rsidR="002664A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2664A8" w:rsidRPr="009F769B">
        <w:rPr>
          <w:rFonts w:ascii="Times New Roman" w:eastAsiaTheme="minorEastAsia" w:hAnsi="Times New Roman" w:cs="Times New Roman"/>
          <w:iCs/>
        </w:rPr>
        <w:t xml:space="preserve"> remai</w:t>
      </w:r>
      <w:r w:rsidR="00090634" w:rsidRPr="009F769B">
        <w:rPr>
          <w:rFonts w:ascii="Times New Roman" w:eastAsiaTheme="minorEastAsia" w:hAnsi="Times New Roman" w:cs="Times New Roman"/>
          <w:iCs/>
        </w:rPr>
        <w:t>ned</w:t>
      </w:r>
      <w:r w:rsidR="002664A8" w:rsidRPr="009F769B">
        <w:rPr>
          <w:rFonts w:ascii="Times New Roman" w:eastAsiaTheme="minorEastAsia" w:hAnsi="Times New Roman" w:cs="Times New Roman"/>
          <w:iCs/>
        </w:rPr>
        <w:t xml:space="preserve"> </w:t>
      </w:r>
      <w:r w:rsidR="000547E0" w:rsidRPr="009F769B">
        <w:rPr>
          <w:rFonts w:ascii="Times New Roman" w:eastAsiaTheme="minorEastAsia" w:hAnsi="Times New Roman" w:cs="Times New Roman"/>
          <w:iCs/>
        </w:rPr>
        <w:t>relatively</w:t>
      </w:r>
      <w:r w:rsidR="002664A8" w:rsidRPr="009F769B">
        <w:rPr>
          <w:rFonts w:ascii="Times New Roman" w:eastAsiaTheme="minorEastAsia" w:hAnsi="Times New Roman" w:cs="Times New Roman"/>
          <w:iCs/>
        </w:rPr>
        <w:t xml:space="preserve"> static</w:t>
      </w:r>
      <w:r w:rsidR="001A43B6" w:rsidRPr="009F769B">
        <w:rPr>
          <w:rFonts w:ascii="Times New Roman" w:eastAsiaTheme="minorEastAsia" w:hAnsi="Times New Roman" w:cs="Times New Roman"/>
          <w:iCs/>
        </w:rPr>
        <w:t>, because</w:t>
      </w:r>
      <w:r w:rsidR="002664A8" w:rsidRPr="009F769B">
        <w:rPr>
          <w:rFonts w:ascii="Times New Roman" w:eastAsiaTheme="minorEastAsia" w:hAnsi="Times New Roman" w:cs="Times New Roman"/>
          <w:iCs/>
        </w:rPr>
        <w:t xml:space="preserve"> little soft selection occurred. </w:t>
      </w:r>
      <w:r w:rsidR="001A43B6" w:rsidRPr="009F769B">
        <w:rPr>
          <w:rFonts w:ascii="Times New Roman" w:eastAsiaTheme="minorEastAsia" w:hAnsi="Times New Roman" w:cs="Times New Roman"/>
          <w:iCs/>
        </w:rPr>
        <w:t>The latter</w:t>
      </w:r>
      <w:r w:rsidR="009E2585" w:rsidRPr="009F769B">
        <w:rPr>
          <w:rFonts w:ascii="Times New Roman" w:eastAsiaTheme="minorEastAsia" w:hAnsi="Times New Roman" w:cs="Times New Roman"/>
          <w:iCs/>
        </w:rPr>
        <w:t xml:space="preserve"> </w:t>
      </w:r>
      <w:r w:rsidR="001A43B6" w:rsidRPr="009F769B">
        <w:rPr>
          <w:rFonts w:ascii="Times New Roman" w:eastAsiaTheme="minorEastAsia" w:hAnsi="Times New Roman" w:cs="Times New Roman"/>
          <w:iCs/>
        </w:rPr>
        <w:t xml:space="preserve">reflected the fact that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A43B6" w:rsidRPr="009F769B">
        <w:rPr>
          <w:rFonts w:ascii="Times New Roman" w:eastAsiaTheme="minorEastAsia" w:hAnsi="Times New Roman" w:cs="Times New Roman"/>
          <w:iCs/>
        </w:rPr>
        <w:t xml:space="preserve">was pulled strongly off its optimum </w:t>
      </w:r>
      <w:r w:rsidR="0051452F">
        <w:rPr>
          <w:rFonts w:ascii="Times New Roman" w:eastAsiaTheme="minorEastAsia" w:hAnsi="Times New Roman" w:cs="Times New Roman"/>
          <w:iCs/>
        </w:rPr>
        <w:t xml:space="preserve">by the intrusion </w:t>
      </w:r>
      <w:r w:rsidR="003D5C5F" w:rsidRPr="009F769B">
        <w:rPr>
          <w:rFonts w:ascii="Times New Roman" w:eastAsiaTheme="minorEastAsia" w:hAnsi="Times New Roman" w:cs="Times New Roman"/>
          <w:iCs/>
        </w:rPr>
        <w:t>(Fig.3B</w:t>
      </w:r>
      <w:r w:rsidR="0051452F">
        <w:rPr>
          <w:rFonts w:ascii="Times New Roman" w:eastAsiaTheme="minorEastAsia" w:hAnsi="Times New Roman" w:cs="Times New Roman"/>
          <w:iCs/>
        </w:rPr>
        <w:t>, blue curve</w:t>
      </w:r>
      <w:r w:rsidR="003D5C5F" w:rsidRPr="009F769B">
        <w:rPr>
          <w:rFonts w:ascii="Times New Roman" w:eastAsiaTheme="minorEastAsia" w:hAnsi="Times New Roman" w:cs="Times New Roman"/>
          <w:iCs/>
        </w:rPr>
        <w:t>)</w:t>
      </w:r>
      <w:r w:rsidR="00352F3A" w:rsidRPr="009F769B">
        <w:rPr>
          <w:rFonts w:ascii="Times New Roman" w:eastAsiaTheme="minorEastAsia" w:hAnsi="Times New Roman" w:cs="Times New Roman"/>
          <w:iCs/>
        </w:rPr>
        <w:t xml:space="preserve">, such that </w:t>
      </w:r>
      <m:oMath>
        <m:r>
          <w:rPr>
            <w:rFonts w:ascii="Cambria Math" w:hAnsi="Cambria Math" w:cs="Times New Roman"/>
          </w:rPr>
          <m:t>RPS</m:t>
        </m:r>
      </m:oMath>
      <w:r w:rsidR="00352F3A" w:rsidRPr="009F769B">
        <w:rPr>
          <w:rFonts w:ascii="Times New Roman" w:eastAsiaTheme="minorEastAsia" w:hAnsi="Times New Roman" w:cs="Times New Roman"/>
        </w:rPr>
        <w:t xml:space="preserve"> exhibited a much lower dip</w:t>
      </w:r>
      <w:r w:rsidR="00A84A03" w:rsidRPr="009F769B">
        <w:rPr>
          <w:rFonts w:ascii="Times New Roman" w:eastAsiaTheme="minorEastAsia" w:hAnsi="Times New Roman" w:cs="Times New Roman"/>
        </w:rPr>
        <w:t xml:space="preserve"> below 1</w:t>
      </w:r>
      <w:r w:rsidR="00352F3A" w:rsidRPr="009F769B">
        <w:rPr>
          <w:rFonts w:ascii="Times New Roman" w:eastAsiaTheme="minorEastAsia" w:hAnsi="Times New Roman" w:cs="Times New Roman"/>
        </w:rPr>
        <w:t xml:space="preserve"> compared to the other two scenarios (Fig.3C</w:t>
      </w:r>
      <w:r w:rsidR="0051452F">
        <w:rPr>
          <w:rFonts w:ascii="Times New Roman" w:eastAsiaTheme="minorEastAsia" w:hAnsi="Times New Roman" w:cs="Times New Roman"/>
        </w:rPr>
        <w:t>, blue curve</w:t>
      </w:r>
      <w:r w:rsidR="00352F3A" w:rsidRPr="009F769B">
        <w:rPr>
          <w:rFonts w:ascii="Times New Roman" w:eastAsiaTheme="minorEastAsia" w:hAnsi="Times New Roman" w:cs="Times New Roman"/>
        </w:rPr>
        <w:t xml:space="preserve">). </w:t>
      </w:r>
      <w:r w:rsidR="009E2585" w:rsidRPr="009F769B">
        <w:rPr>
          <w:rFonts w:ascii="Times New Roman" w:eastAsiaTheme="minorEastAsia" w:hAnsi="Times New Roman" w:cs="Times New Roman"/>
        </w:rPr>
        <w:t xml:space="preserve">The greater maladaptation in this scenario in turn stemmed from the fact that the highly competitive intruders </w:t>
      </w:r>
      <w:r w:rsidR="00A84A03" w:rsidRPr="009F769B">
        <w:rPr>
          <w:rFonts w:ascii="Times New Roman" w:eastAsiaTheme="minorEastAsia" w:hAnsi="Times New Roman" w:cs="Times New Roman"/>
        </w:rPr>
        <w:t xml:space="preserve">(and their hybrid offspring in the generations immediately post-intrusion) </w:t>
      </w:r>
      <w:r w:rsidR="009E2585" w:rsidRPr="009F769B">
        <w:rPr>
          <w:rFonts w:ascii="Times New Roman" w:eastAsiaTheme="minorEastAsia" w:hAnsi="Times New Roman" w:cs="Times New Roman"/>
        </w:rPr>
        <w:t xml:space="preserve">had high spawning success, </w:t>
      </w:r>
      <w:r w:rsidR="00C47A94" w:rsidRPr="009F769B">
        <w:rPr>
          <w:rFonts w:ascii="Times New Roman" w:eastAsiaTheme="minorEastAsia" w:hAnsi="Times New Roman" w:cs="Times New Roman"/>
        </w:rPr>
        <w:t xml:space="preserve">driving higher </w:t>
      </w:r>
      <w:r w:rsidR="009E2585" w:rsidRPr="009F769B">
        <w:rPr>
          <w:rFonts w:ascii="Times New Roman" w:eastAsiaTheme="minorEastAsia" w:hAnsi="Times New Roman" w:cs="Times New Roman"/>
          <w:iCs/>
        </w:rPr>
        <w:t xml:space="preserve">introgression </w:t>
      </w:r>
      <w:r w:rsidR="00B67D6E" w:rsidRPr="009F769B">
        <w:rPr>
          <w:rFonts w:ascii="Times New Roman" w:eastAsiaTheme="minorEastAsia" w:hAnsi="Times New Roman" w:cs="Times New Roman"/>
          <w:iCs/>
        </w:rPr>
        <w:t>of foreign/domesticated alleles in</w:t>
      </w:r>
      <w:r w:rsidR="00D51D49">
        <w:rPr>
          <w:rFonts w:ascii="Times New Roman" w:eastAsiaTheme="minorEastAsia" w:hAnsi="Times New Roman" w:cs="Times New Roman"/>
          <w:iCs/>
        </w:rPr>
        <w:t>to</w:t>
      </w:r>
      <w:r w:rsidR="00B67D6E" w:rsidRPr="009F769B">
        <w:rPr>
          <w:rFonts w:ascii="Times New Roman" w:eastAsiaTheme="minorEastAsia" w:hAnsi="Times New Roman" w:cs="Times New Roman"/>
          <w:iCs/>
        </w:rPr>
        <w:t xml:space="preserve"> the population (Fig.S</w:t>
      </w:r>
      <w:r w:rsidR="0081425E" w:rsidRPr="009F769B">
        <w:rPr>
          <w:rFonts w:ascii="Times New Roman" w:eastAsiaTheme="minorEastAsia" w:hAnsi="Times New Roman" w:cs="Times New Roman"/>
          <w:iCs/>
        </w:rPr>
        <w:t>2</w:t>
      </w:r>
      <w:r w:rsidR="00B67D6E" w:rsidRPr="009F769B">
        <w:rPr>
          <w:rFonts w:ascii="Times New Roman" w:eastAsiaTheme="minorEastAsia" w:hAnsi="Times New Roman" w:cs="Times New Roman"/>
          <w:iCs/>
        </w:rPr>
        <w:t>)</w:t>
      </w:r>
      <w:r w:rsidR="009E2585" w:rsidRPr="009F769B">
        <w:rPr>
          <w:rFonts w:ascii="Times New Roman" w:eastAsiaTheme="minorEastAsia" w:hAnsi="Times New Roman" w:cs="Times New Roman"/>
          <w:iCs/>
        </w:rPr>
        <w:t xml:space="preserve">. </w:t>
      </w:r>
      <w:r w:rsidR="00787012" w:rsidRPr="009F769B">
        <w:rPr>
          <w:rFonts w:ascii="Times New Roman" w:eastAsiaTheme="minorEastAsia" w:hAnsi="Times New Roman" w:cs="Times New Roman"/>
          <w:iCs/>
        </w:rPr>
        <w:t xml:space="preserve">The net result was that the number of spawners in this scenario dipped to a much lower nadir compared to the scenarios where intruders were competitively equal or inferior to locals (Fig.3D). Evolutionary rescue nonetheless occurred in all three scenarios. </w:t>
      </w:r>
    </w:p>
    <w:p w14:paraId="0FE150E2" w14:textId="77777777" w:rsidR="00961D9A" w:rsidRPr="009F769B" w:rsidRDefault="00961D9A"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One-off intrusion simulations set 2:</w:t>
      </w:r>
    </w:p>
    <w:p w14:paraId="476F3216" w14:textId="679AD4DB" w:rsidR="00961D9A" w:rsidRPr="009F769B" w:rsidRDefault="00F03A7B"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basic </w:t>
      </w:r>
      <w:r w:rsidR="00F35134">
        <w:rPr>
          <w:rFonts w:ascii="Times New Roman" w:eastAsiaTheme="minorEastAsia" w:hAnsi="Times New Roman" w:cs="Times New Roman"/>
          <w:iCs/>
        </w:rPr>
        <w:t>patterns</w:t>
      </w:r>
      <w:r w:rsidR="005F2480" w:rsidRPr="009F769B">
        <w:rPr>
          <w:rFonts w:ascii="Times New Roman" w:eastAsiaTheme="minorEastAsia" w:hAnsi="Times New Roman" w:cs="Times New Roman"/>
          <w:iCs/>
        </w:rPr>
        <w:t xml:space="preserve"> found in the first set of one-off intrusion simulations were emulated in the second set, with the effects scaling with the degree of intrusion and the degree of reproductive excess. </w:t>
      </w:r>
      <w:r w:rsidR="00C837C1" w:rsidRPr="009F769B">
        <w:rPr>
          <w:rFonts w:ascii="Times New Roman" w:eastAsiaTheme="minorEastAsia" w:hAnsi="Times New Roman" w:cs="Times New Roman"/>
          <w:iCs/>
        </w:rPr>
        <w:t xml:space="preserve">The higher the intrusion rate, the greater the negative impact of one-off intrusion on </w:t>
      </w:r>
      <w:r w:rsidR="00355DFC" w:rsidRPr="009F769B">
        <w:rPr>
          <w:rFonts w:ascii="Times New Roman" w:eastAsiaTheme="minorEastAsia" w:hAnsi="Times New Roman" w:cs="Times New Roman"/>
          <w:iCs/>
        </w:rPr>
        <w:t>population size</w:t>
      </w:r>
      <w:r w:rsidR="00C837C1" w:rsidRPr="009F769B">
        <w:rPr>
          <w:rFonts w:ascii="Times New Roman" w:eastAsiaTheme="minorEastAsia" w:hAnsi="Times New Roman" w:cs="Times New Roman"/>
          <w:iCs/>
        </w:rPr>
        <w:t xml:space="preserve"> (Fig.4</w:t>
      </w:r>
      <w:r w:rsidR="00346763" w:rsidRPr="009F769B">
        <w:rPr>
          <w:rFonts w:ascii="Times New Roman" w:eastAsiaTheme="minorEastAsia" w:hAnsi="Times New Roman" w:cs="Times New Roman"/>
          <w:iCs/>
        </w:rPr>
        <w:t>, compare bottom panels to top panels</w:t>
      </w:r>
      <w:r w:rsidR="00C837C1" w:rsidRPr="009F769B">
        <w:rPr>
          <w:rFonts w:ascii="Times New Roman" w:eastAsiaTheme="minorEastAsia" w:hAnsi="Times New Roman" w:cs="Times New Roman"/>
          <w:iCs/>
        </w:rPr>
        <w:t xml:space="preserve">). </w:t>
      </w:r>
      <w:r w:rsidR="00355DFC" w:rsidRPr="009F769B">
        <w:rPr>
          <w:rFonts w:ascii="Times New Roman" w:eastAsiaTheme="minorEastAsia" w:hAnsi="Times New Roman" w:cs="Times New Roman"/>
          <w:iCs/>
        </w:rPr>
        <w:t xml:space="preserve">The number of spawners was reduced to a lower level when </w:t>
      </w:r>
      <w:r w:rsidR="003A7F32">
        <w:rPr>
          <w:rFonts w:ascii="Times New Roman" w:eastAsiaTheme="minorEastAsia" w:hAnsi="Times New Roman" w:cs="Times New Roman"/>
          <w:iCs/>
        </w:rPr>
        <w:t>the intrusion rate was higher</w:t>
      </w:r>
      <w:r w:rsidR="00A21B57" w:rsidRPr="009F769B">
        <w:rPr>
          <w:rFonts w:ascii="Times New Roman" w:eastAsiaTheme="minorEastAsia" w:hAnsi="Times New Roman" w:cs="Times New Roman"/>
          <w:iCs/>
        </w:rPr>
        <w:t xml:space="preserve">, because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21B57" w:rsidRPr="009F769B">
        <w:rPr>
          <w:rFonts w:ascii="Times New Roman" w:eastAsiaTheme="minorEastAsia" w:hAnsi="Times New Roman" w:cs="Times New Roman"/>
          <w:iCs/>
        </w:rPr>
        <w:t xml:space="preserve">was </w:t>
      </w:r>
      <w:r w:rsidR="00040D25">
        <w:rPr>
          <w:rFonts w:ascii="Times New Roman" w:eastAsiaTheme="minorEastAsia" w:hAnsi="Times New Roman" w:cs="Times New Roman"/>
          <w:iCs/>
        </w:rPr>
        <w:t xml:space="preserve">dragged </w:t>
      </w:r>
      <w:r w:rsidR="00A21B57" w:rsidRPr="009F769B">
        <w:rPr>
          <w:rFonts w:ascii="Times New Roman" w:eastAsiaTheme="minorEastAsia" w:hAnsi="Times New Roman" w:cs="Times New Roman"/>
          <w:iCs/>
        </w:rPr>
        <w:t>more</w:t>
      </w:r>
      <w:r w:rsidR="003A7F32">
        <w:rPr>
          <w:rFonts w:ascii="Times New Roman" w:eastAsiaTheme="minorEastAsia" w:hAnsi="Times New Roman" w:cs="Times New Roman"/>
          <w:iCs/>
        </w:rPr>
        <w:t xml:space="preserve"> </w:t>
      </w:r>
      <w:r w:rsidR="00040D25">
        <w:rPr>
          <w:rFonts w:ascii="Times New Roman" w:eastAsiaTheme="minorEastAsia" w:hAnsi="Times New Roman" w:cs="Times New Roman"/>
          <w:iCs/>
        </w:rPr>
        <w:t xml:space="preserve">from </w:t>
      </w:r>
      <w:r w:rsidR="00A21B57" w:rsidRPr="009F769B">
        <w:rPr>
          <w:rFonts w:ascii="Times New Roman" w:eastAsiaTheme="minorEastAsia" w:hAnsi="Times New Roman" w:cs="Times New Roman"/>
          <w:iCs/>
        </w:rPr>
        <w:t>the optimum</w:t>
      </w:r>
      <w:r w:rsidR="00C9006F" w:rsidRPr="009F769B">
        <w:rPr>
          <w:rFonts w:ascii="Times New Roman" w:eastAsiaTheme="minorEastAsia" w:hAnsi="Times New Roman" w:cs="Times New Roman"/>
          <w:iCs/>
        </w:rPr>
        <w:t xml:space="preserve"> (Fig.S</w:t>
      </w:r>
      <w:r w:rsidR="00F06253" w:rsidRPr="009F769B">
        <w:rPr>
          <w:rFonts w:ascii="Times New Roman" w:eastAsiaTheme="minorEastAsia" w:hAnsi="Times New Roman" w:cs="Times New Roman"/>
          <w:iCs/>
        </w:rPr>
        <w:t>3</w:t>
      </w:r>
      <w:r w:rsidR="00C9006F" w:rsidRPr="009F769B">
        <w:rPr>
          <w:rFonts w:ascii="Times New Roman" w:eastAsiaTheme="minorEastAsia" w:hAnsi="Times New Roman" w:cs="Times New Roman"/>
          <w:iCs/>
        </w:rPr>
        <w:t>)</w:t>
      </w:r>
      <w:r w:rsidR="00A21B57" w:rsidRPr="009F769B">
        <w:rPr>
          <w:rFonts w:ascii="Times New Roman" w:eastAsiaTheme="minorEastAsia" w:hAnsi="Times New Roman" w:cs="Times New Roman"/>
          <w:iCs/>
        </w:rPr>
        <w:t xml:space="preserve">. </w:t>
      </w:r>
      <w:r w:rsidR="00B61FBC" w:rsidRPr="009F769B">
        <w:rPr>
          <w:rFonts w:ascii="Times New Roman" w:eastAsiaTheme="minorEastAsia" w:hAnsi="Times New Roman" w:cs="Times New Roman"/>
          <w:iCs/>
        </w:rPr>
        <w:t>In contrast, the greater the reproductive excess, the weaker the negative impact of one-off intrusion on population size (Fig.4, compare right panels to left panels)</w:t>
      </w:r>
      <w:r w:rsidR="00C46AD2">
        <w:rPr>
          <w:rFonts w:ascii="Times New Roman" w:eastAsiaTheme="minorEastAsia" w:hAnsi="Times New Roman" w:cs="Times New Roman"/>
          <w:iCs/>
        </w:rPr>
        <w:t xml:space="preserve">, because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R</m:t>
            </m:r>
          </m:sub>
        </m:sSub>
      </m:oMath>
      <w:r w:rsidR="00C46AD2">
        <w:rPr>
          <w:rFonts w:ascii="Times New Roman" w:eastAsiaTheme="minorEastAsia" w:hAnsi="Times New Roman" w:cs="Times New Roman"/>
        </w:rPr>
        <w:t xml:space="preserve"> remained above </w:t>
      </w:r>
      <m:oMath>
        <m:r>
          <w:rPr>
            <w:rFonts w:ascii="Cambria Math" w:eastAsiaTheme="minorEastAsia" w:hAnsi="Cambria Math" w:cs="Times New Roman"/>
          </w:rPr>
          <m:t>K</m:t>
        </m:r>
      </m:oMath>
      <w:r w:rsidR="00C46AD2">
        <w:rPr>
          <w:rFonts w:ascii="Times New Roman" w:eastAsiaTheme="minorEastAsia" w:hAnsi="Times New Roman" w:cs="Times New Roman"/>
        </w:rPr>
        <w:t xml:space="preserve"> for longer</w:t>
      </w:r>
      <w:r w:rsidR="007215DA">
        <w:rPr>
          <w:rFonts w:ascii="Times New Roman" w:eastAsiaTheme="minorEastAsia" w:hAnsi="Times New Roman" w:cs="Times New Roman"/>
        </w:rPr>
        <w:t xml:space="preserve"> </w:t>
      </w:r>
      <w:r w:rsidR="007215DA" w:rsidRPr="009F769B">
        <w:rPr>
          <w:rFonts w:ascii="Times New Roman" w:eastAsiaTheme="minorEastAsia" w:hAnsi="Times New Roman" w:cs="Times New Roman"/>
        </w:rPr>
        <w:t>(Fig.S4)</w:t>
      </w:r>
      <w:r w:rsidR="00B61FBC" w:rsidRPr="009F769B">
        <w:rPr>
          <w:rFonts w:ascii="Times New Roman" w:eastAsiaTheme="minorEastAsia" w:hAnsi="Times New Roman" w:cs="Times New Roman"/>
          <w:iCs/>
        </w:rPr>
        <w:t xml:space="preserve">. </w:t>
      </w:r>
      <w:r w:rsidR="00F12884" w:rsidRPr="009F769B">
        <w:rPr>
          <w:rFonts w:ascii="Times New Roman" w:eastAsiaTheme="minorEastAsia" w:hAnsi="Times New Roman" w:cs="Times New Roman"/>
          <w:iCs/>
        </w:rPr>
        <w:t>The level of reproductive excess did not affect the level of maladaptation (Fig.S</w:t>
      </w:r>
      <w:r w:rsidR="00F06253" w:rsidRPr="009F769B">
        <w:rPr>
          <w:rFonts w:ascii="Times New Roman" w:eastAsiaTheme="minorEastAsia" w:hAnsi="Times New Roman" w:cs="Times New Roman"/>
          <w:iCs/>
        </w:rPr>
        <w:t>3</w:t>
      </w:r>
      <w:r w:rsidR="00F12884" w:rsidRPr="009F769B">
        <w:rPr>
          <w:rFonts w:ascii="Times New Roman" w:eastAsiaTheme="minorEastAsia" w:hAnsi="Times New Roman" w:cs="Times New Roman"/>
          <w:iCs/>
        </w:rPr>
        <w:t xml:space="preserve">), but rather the effects of a given level of maladaptation on the number of spawners. </w:t>
      </w:r>
      <m:oMath>
        <m:r>
          <w:rPr>
            <w:rFonts w:ascii="Cambria Math" w:hAnsi="Cambria Math" w:cs="Times New Roman"/>
          </w:rPr>
          <m:t>RPS</m:t>
        </m:r>
      </m:oMath>
      <w:r w:rsidR="00002723" w:rsidRPr="009F769B">
        <w:rPr>
          <w:rFonts w:ascii="Times New Roman" w:eastAsiaTheme="minorEastAsia" w:hAnsi="Times New Roman" w:cs="Times New Roman"/>
        </w:rPr>
        <w:t xml:space="preserve"> was negatively affected by intrusion in all cases, but this translated into strong impacts on number of spawners only in those scenarios where </w:t>
      </w:r>
      <m:oMath>
        <m:r>
          <w:rPr>
            <w:rFonts w:ascii="Cambria Math" w:hAnsi="Cambria Math" w:cs="Times New Roman"/>
          </w:rPr>
          <m:t>RPS</m:t>
        </m:r>
      </m:oMath>
      <w:r w:rsidR="00002723" w:rsidRPr="009F769B">
        <w:rPr>
          <w:rFonts w:ascii="Times New Roman" w:eastAsiaTheme="minorEastAsia" w:hAnsi="Times New Roman" w:cs="Times New Roman"/>
        </w:rPr>
        <w:t xml:space="preserve"> </w:t>
      </w:r>
      <w:r w:rsidR="00002723" w:rsidRPr="009F769B">
        <w:rPr>
          <w:rFonts w:ascii="Times New Roman" w:eastAsiaTheme="minorEastAsia" w:hAnsi="Times New Roman" w:cs="Times New Roman"/>
        </w:rPr>
        <w:lastRenderedPageBreak/>
        <w:t>was reduced below 1 (Fig.S</w:t>
      </w:r>
      <w:r w:rsidR="00F06253" w:rsidRPr="009F769B">
        <w:rPr>
          <w:rFonts w:ascii="Times New Roman" w:eastAsiaTheme="minorEastAsia" w:hAnsi="Times New Roman" w:cs="Times New Roman"/>
        </w:rPr>
        <w:t>4</w:t>
      </w:r>
      <w:r w:rsidR="00002723" w:rsidRPr="009F769B">
        <w:rPr>
          <w:rFonts w:ascii="Times New Roman" w:eastAsiaTheme="minorEastAsia" w:hAnsi="Times New Roman" w:cs="Times New Roman"/>
        </w:rPr>
        <w:t xml:space="preserve">). </w:t>
      </w:r>
      <w:r w:rsidR="006B6C10" w:rsidRPr="009F769B">
        <w:rPr>
          <w:rFonts w:ascii="Times New Roman" w:eastAsiaTheme="minorEastAsia" w:hAnsi="Times New Roman" w:cs="Times New Roman"/>
        </w:rPr>
        <w:t xml:space="preserve">For a given level of intrusion and reproductive excess, intrusion had a greater negative impact on population size when intruders were competitively superior. </w:t>
      </w:r>
      <w:r w:rsidR="00FD33E5" w:rsidRPr="009F769B">
        <w:rPr>
          <w:rFonts w:ascii="Times New Roman" w:eastAsiaTheme="minorEastAsia" w:hAnsi="Times New Roman" w:cs="Times New Roman"/>
        </w:rPr>
        <w:t xml:space="preserve">The probability of extinction (fraction of replicate populations that went extinct) was </w:t>
      </w:r>
      <w:r w:rsidR="00EF0AC7" w:rsidRPr="009F769B">
        <w:rPr>
          <w:rFonts w:ascii="Times New Roman" w:eastAsiaTheme="minorEastAsia" w:hAnsi="Times New Roman" w:cs="Times New Roman"/>
        </w:rPr>
        <w:t>higher when the level of intrusion was higher</w:t>
      </w:r>
      <w:r w:rsidR="008C43F8" w:rsidRPr="009F769B">
        <w:rPr>
          <w:rFonts w:ascii="Times New Roman" w:eastAsiaTheme="minorEastAsia" w:hAnsi="Times New Roman" w:cs="Times New Roman"/>
        </w:rPr>
        <w:t>,</w:t>
      </w:r>
      <w:r w:rsidR="00EF0AC7" w:rsidRPr="009F769B">
        <w:rPr>
          <w:rFonts w:ascii="Times New Roman" w:eastAsiaTheme="minorEastAsia" w:hAnsi="Times New Roman" w:cs="Times New Roman"/>
        </w:rPr>
        <w:t xml:space="preserve"> when the level of reproductive excess was lower</w:t>
      </w:r>
      <w:r w:rsidR="008C43F8" w:rsidRPr="009F769B">
        <w:rPr>
          <w:rFonts w:ascii="Times New Roman" w:eastAsiaTheme="minorEastAsia" w:hAnsi="Times New Roman" w:cs="Times New Roman"/>
        </w:rPr>
        <w:t>, and when intruders were competitively superior to locals (Fig.S</w:t>
      </w:r>
      <w:r w:rsidR="00CD4DE0" w:rsidRPr="009F769B">
        <w:rPr>
          <w:rFonts w:ascii="Times New Roman" w:eastAsiaTheme="minorEastAsia" w:hAnsi="Times New Roman" w:cs="Times New Roman"/>
        </w:rPr>
        <w:t>5</w:t>
      </w:r>
      <w:r w:rsidR="008C43F8" w:rsidRPr="009F769B">
        <w:rPr>
          <w:rFonts w:ascii="Times New Roman" w:eastAsiaTheme="minorEastAsia" w:hAnsi="Times New Roman" w:cs="Times New Roman"/>
        </w:rPr>
        <w:t xml:space="preserve">). </w:t>
      </w:r>
    </w:p>
    <w:p w14:paraId="0D3ED457" w14:textId="6326E4EF" w:rsidR="00C837C1" w:rsidRPr="009F769B" w:rsidRDefault="00CD0A7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The patterns were the same </w:t>
      </w:r>
      <w:r w:rsidR="008E3EDA" w:rsidRPr="009F769B">
        <w:rPr>
          <w:rFonts w:ascii="Times New Roman" w:eastAsiaTheme="minorEastAsia" w:hAnsi="Times New Roman" w:cs="Times New Roman"/>
        </w:rPr>
        <w:t xml:space="preserve">(results not shown) </w:t>
      </w:r>
      <w:r w:rsidRPr="009F769B">
        <w:rPr>
          <w:rFonts w:ascii="Times New Roman" w:eastAsiaTheme="minorEastAsia" w:hAnsi="Times New Roman" w:cs="Times New Roman"/>
        </w:rPr>
        <w:t xml:space="preserve">when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Pr="009F769B">
        <w:rPr>
          <w:rFonts w:ascii="Times New Roman" w:eastAsiaTheme="minorEastAsia" w:hAnsi="Times New Roman" w:cs="Times New Roman"/>
          <w:iCs/>
        </w:rPr>
        <w:t xml:space="preserve"> was instead assumed to be greater, rather than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because the adaptive landscape was symmetrical about the optimum. </w:t>
      </w:r>
      <w:r w:rsidR="008E3EDA" w:rsidRPr="009F769B">
        <w:rPr>
          <w:rFonts w:ascii="Times New Roman" w:eastAsiaTheme="minorEastAsia" w:hAnsi="Times New Roman" w:cs="Times New Roman"/>
        </w:rPr>
        <w:t xml:space="preserve">The patterns were also more pronounced when a bigger absolute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8E3EDA"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E3EDA" w:rsidRPr="009F769B">
        <w:rPr>
          <w:rFonts w:ascii="Times New Roman" w:eastAsiaTheme="minorEastAsia" w:hAnsi="Times New Roman" w:cs="Times New Roman"/>
          <w:iCs/>
        </w:rPr>
        <w:t xml:space="preserve"> was assumed</w:t>
      </w:r>
      <w:r w:rsidR="00D95255">
        <w:rPr>
          <w:rFonts w:ascii="Times New Roman" w:eastAsiaTheme="minorEastAsia" w:hAnsi="Times New Roman" w:cs="Times New Roman"/>
          <w:iCs/>
        </w:rPr>
        <w:t xml:space="preserve"> (i.e., greater maladaptation of intruders)</w:t>
      </w:r>
      <w:r w:rsidR="008E3EDA" w:rsidRPr="009F769B">
        <w:rPr>
          <w:rFonts w:ascii="Times New Roman" w:eastAsiaTheme="minorEastAsia" w:hAnsi="Times New Roman" w:cs="Times New Roman"/>
          <w:iCs/>
        </w:rPr>
        <w:t>, and less pronounced when a smaller absolute difference was assumed (</w:t>
      </w:r>
      <w:r w:rsidR="00D95255">
        <w:rPr>
          <w:rFonts w:ascii="Times New Roman" w:eastAsiaTheme="minorEastAsia" w:hAnsi="Times New Roman" w:cs="Times New Roman"/>
          <w:iCs/>
        </w:rPr>
        <w:t xml:space="preserve">i.e., </w:t>
      </w:r>
      <w:r w:rsidR="008F5C38">
        <w:rPr>
          <w:rFonts w:ascii="Times New Roman" w:eastAsiaTheme="minorEastAsia" w:hAnsi="Times New Roman" w:cs="Times New Roman"/>
          <w:iCs/>
        </w:rPr>
        <w:t>weaker</w:t>
      </w:r>
      <w:r w:rsidR="00D95255">
        <w:rPr>
          <w:rFonts w:ascii="Times New Roman" w:eastAsiaTheme="minorEastAsia" w:hAnsi="Times New Roman" w:cs="Times New Roman"/>
          <w:iCs/>
        </w:rPr>
        <w:t xml:space="preserve"> maladaptation of intruders; </w:t>
      </w:r>
      <w:r w:rsidR="008E3EDA" w:rsidRPr="009F769B">
        <w:rPr>
          <w:rFonts w:ascii="Times New Roman" w:eastAsiaTheme="minorEastAsia" w:hAnsi="Times New Roman" w:cs="Times New Roman"/>
          <w:iCs/>
        </w:rPr>
        <w:t xml:space="preserve">Fig.S6). </w:t>
      </w:r>
    </w:p>
    <w:p w14:paraId="4A4A3266" w14:textId="2A02E3FB" w:rsidR="00F325F3" w:rsidRPr="009F769B" w:rsidRDefault="00F325F3" w:rsidP="006D081A">
      <w:pPr>
        <w:spacing w:line="480" w:lineRule="auto"/>
        <w:jc w:val="both"/>
        <w:rPr>
          <w:rFonts w:ascii="Times New Roman" w:hAnsi="Times New Roman" w:cs="Times New Roman"/>
          <w:b/>
          <w:bCs/>
        </w:rPr>
      </w:pPr>
      <w:r w:rsidRPr="009F769B">
        <w:rPr>
          <w:rFonts w:ascii="Times New Roman" w:hAnsi="Times New Roman" w:cs="Times New Roman"/>
          <w:b/>
          <w:bCs/>
        </w:rPr>
        <w:t>Continuous intrusion scenarios</w:t>
      </w:r>
    </w:p>
    <w:p w14:paraId="1B7C4A6C" w14:textId="22DC9FA2" w:rsidR="00F325F3" w:rsidRPr="009F769B" w:rsidRDefault="00F325F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Continuous intrusion simulations set 1:</w:t>
      </w:r>
    </w:p>
    <w:p w14:paraId="4E4BBACD" w14:textId="6E558E4F" w:rsidR="00F325F3" w:rsidRPr="009F769B" w:rsidRDefault="003169AE"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results of the continuous intrusion </w:t>
      </w:r>
      <w:r w:rsidR="00F25D82" w:rsidRPr="009F769B">
        <w:rPr>
          <w:rFonts w:ascii="Times New Roman" w:eastAsiaTheme="minorEastAsia" w:hAnsi="Times New Roman" w:cs="Times New Roman"/>
          <w:iCs/>
        </w:rPr>
        <w:t xml:space="preserve">scenarios </w:t>
      </w:r>
      <w:r w:rsidRPr="009F769B">
        <w:rPr>
          <w:rFonts w:ascii="Times New Roman" w:eastAsiaTheme="minorEastAsia" w:hAnsi="Times New Roman" w:cs="Times New Roman"/>
          <w:iCs/>
        </w:rPr>
        <w:t xml:space="preserve">depended strongly on the relative competitiveness of intruders versus locals. </w:t>
      </w:r>
      <w:r w:rsidR="00F25D82" w:rsidRPr="009F769B">
        <w:rPr>
          <w:rFonts w:ascii="Times New Roman" w:eastAsiaTheme="minorEastAsia" w:hAnsi="Times New Roman" w:cs="Times New Roman"/>
          <w:iCs/>
        </w:rPr>
        <w:t xml:space="preserve">In this first set of simulations, 25 foreign/domesticated fish intruded each generation from </w:t>
      </w:r>
      <w:r w:rsidR="008E222D" w:rsidRPr="009F769B">
        <w:rPr>
          <w:rFonts w:ascii="Times New Roman" w:eastAsiaTheme="minorEastAsia" w:hAnsi="Times New Roman" w:cs="Times New Roman"/>
          <w:iCs/>
        </w:rPr>
        <w:t>generation 21</w:t>
      </w:r>
      <w:r w:rsidR="00F25D82" w:rsidRPr="009F769B">
        <w:rPr>
          <w:rFonts w:ascii="Times New Roman" w:eastAsiaTheme="minorEastAsia" w:hAnsi="Times New Roman" w:cs="Times New Roman"/>
          <w:iCs/>
        </w:rPr>
        <w:t xml:space="preserve"> onwards. </w:t>
      </w:r>
      <w:r w:rsidR="00904140" w:rsidRPr="009F769B">
        <w:rPr>
          <w:rFonts w:ascii="Times New Roman" w:eastAsiaTheme="minorEastAsia" w:hAnsi="Times New Roman" w:cs="Times New Roman"/>
          <w:iCs/>
        </w:rPr>
        <w:t xml:space="preserve">This exerted a downwards pull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05B93" w:rsidRPr="009F769B">
        <w:rPr>
          <w:rFonts w:ascii="Times New Roman" w:eastAsiaTheme="minorEastAsia" w:hAnsi="Times New Roman" w:cs="Times New Roman"/>
          <w:iCs/>
        </w:rPr>
        <w:t xml:space="preserve">, as the intruders were maladapted to the local environmental conditions. </w:t>
      </w:r>
      <w:r w:rsidR="00C51E7B" w:rsidRPr="009F769B">
        <w:rPr>
          <w:rFonts w:ascii="Times New Roman" w:eastAsiaTheme="minorEastAsia" w:hAnsi="Times New Roman" w:cs="Times New Roman"/>
          <w:iCs/>
        </w:rPr>
        <w:t xml:space="preserve">This </w:t>
      </w:r>
      <w:r w:rsidR="00D56BE9">
        <w:rPr>
          <w:rFonts w:ascii="Times New Roman" w:eastAsiaTheme="minorEastAsia" w:hAnsi="Times New Roman" w:cs="Times New Roman"/>
          <w:iCs/>
        </w:rPr>
        <w:t>wa</w:t>
      </w:r>
      <w:r w:rsidR="00C51E7B" w:rsidRPr="009F769B">
        <w:rPr>
          <w:rFonts w:ascii="Times New Roman" w:eastAsiaTheme="minorEastAsia" w:hAnsi="Times New Roman" w:cs="Times New Roman"/>
          <w:iCs/>
        </w:rPr>
        <w:t xml:space="preserve">s in turn counteracted by an upwards pull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C51E7B" w:rsidRPr="009F769B">
        <w:rPr>
          <w:rFonts w:ascii="Times New Roman" w:eastAsiaTheme="minorEastAsia" w:hAnsi="Times New Roman" w:cs="Times New Roman"/>
          <w:iCs/>
        </w:rPr>
        <w:t>, as evolution trie</w:t>
      </w:r>
      <w:r w:rsidR="00522C12">
        <w:rPr>
          <w:rFonts w:ascii="Times New Roman" w:eastAsiaTheme="minorEastAsia" w:hAnsi="Times New Roman" w:cs="Times New Roman"/>
          <w:iCs/>
        </w:rPr>
        <w:t>d</w:t>
      </w:r>
      <w:r w:rsidR="00C51E7B" w:rsidRPr="009F769B">
        <w:rPr>
          <w:rFonts w:ascii="Times New Roman" w:eastAsiaTheme="minorEastAsia" w:hAnsi="Times New Roman" w:cs="Times New Roman"/>
          <w:iCs/>
        </w:rPr>
        <w:t xml:space="preserve"> to bring it back towards the fixed optimum (</w:t>
      </w:r>
      <m:oMath>
        <m:r>
          <w:rPr>
            <w:rFonts w:ascii="Cambria Math" w:eastAsiaTheme="minorEastAsia" w:hAnsi="Cambria Math" w:cs="Times New Roman"/>
          </w:rPr>
          <m:t>θ=0</m:t>
        </m:r>
      </m:oMath>
      <w:r w:rsidR="00C51E7B" w:rsidRPr="009F769B">
        <w:rPr>
          <w:rFonts w:ascii="Times New Roman" w:eastAsiaTheme="minorEastAsia" w:hAnsi="Times New Roman" w:cs="Times New Roman"/>
        </w:rPr>
        <w:t>).</w:t>
      </w:r>
      <w:r w:rsidR="003D65C1" w:rsidRPr="009F769B">
        <w:rPr>
          <w:rFonts w:ascii="Times New Roman" w:eastAsiaTheme="minorEastAsia" w:hAnsi="Times New Roman" w:cs="Times New Roman"/>
        </w:rPr>
        <w:t xml:space="preserve"> </w:t>
      </w:r>
      <w:r w:rsidR="00C51E7B" w:rsidRPr="009F769B">
        <w:rPr>
          <w:rFonts w:ascii="Times New Roman" w:eastAsiaTheme="minorEastAsia" w:hAnsi="Times New Roman" w:cs="Times New Roman"/>
          <w:iCs/>
        </w:rPr>
        <w:t xml:space="preserve">When the intruders were competitively equal to the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44FB4" w:rsidRPr="009F769B">
        <w:rPr>
          <w:rFonts w:ascii="Times New Roman" w:eastAsiaTheme="minorEastAsia" w:hAnsi="Times New Roman" w:cs="Times New Roman"/>
          <w:iCs/>
        </w:rPr>
        <w:t xml:space="preserve"> gradually evolved downwards towards a value of -30 (Fig.5A, green curve), because continual intrusion resulted in the effective “genetic extinction” of the wild population. </w:t>
      </w:r>
      <w:r w:rsidR="00FF677E" w:rsidRPr="009F769B">
        <w:rPr>
          <w:rFonts w:ascii="Times New Roman" w:eastAsiaTheme="minorEastAsia" w:hAnsi="Times New Roman" w:cs="Times New Roman"/>
          <w:iCs/>
        </w:rPr>
        <w:t xml:space="preserve">As the degree of maladaptation went up, </w:t>
      </w:r>
      <m:oMath>
        <m:r>
          <w:rPr>
            <w:rFonts w:ascii="Cambria Math" w:hAnsi="Cambria Math" w:cs="Times New Roman"/>
          </w:rPr>
          <m:t>RPS</m:t>
        </m:r>
      </m:oMath>
      <w:r w:rsidR="00FF677E" w:rsidRPr="009F769B">
        <w:rPr>
          <w:rFonts w:ascii="Times New Roman" w:eastAsiaTheme="minorEastAsia" w:hAnsi="Times New Roman" w:cs="Times New Roman"/>
        </w:rPr>
        <w:t xml:space="preserve"> went down accordingly, bottoming out at around 0.5 </w:t>
      </w:r>
      <w:r w:rsidR="00FF677E" w:rsidRPr="009F769B">
        <w:rPr>
          <w:rFonts w:ascii="Times New Roman" w:eastAsiaTheme="minorEastAsia" w:hAnsi="Times New Roman" w:cs="Times New Roman"/>
          <w:iCs/>
        </w:rPr>
        <w:t xml:space="preserve">(Fig.5B, green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7078" w:rsidRPr="009F769B">
        <w:rPr>
          <w:rFonts w:ascii="Times New Roman" w:eastAsiaTheme="minorEastAsia" w:hAnsi="Times New Roman" w:cs="Times New Roman"/>
          <w:iCs/>
        </w:rPr>
        <w:t xml:space="preserve"> went up initially, during the pre-intrusion period (generations 1 to </w:t>
      </w:r>
      <w:r w:rsidR="008E222D" w:rsidRPr="009F769B">
        <w:rPr>
          <w:rFonts w:ascii="Times New Roman" w:eastAsiaTheme="minorEastAsia" w:hAnsi="Times New Roman" w:cs="Times New Roman"/>
          <w:iCs/>
        </w:rPr>
        <w:t>20</w:t>
      </w:r>
      <w:r w:rsidR="00837078" w:rsidRPr="009F769B">
        <w:rPr>
          <w:rFonts w:ascii="Times New Roman" w:eastAsiaTheme="minorEastAsia" w:hAnsi="Times New Roman" w:cs="Times New Roman"/>
          <w:iCs/>
        </w:rPr>
        <w:t xml:space="preserve">), as soft selection was occurring and favouring individuals with higher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7078" w:rsidRPr="009F769B">
        <w:rPr>
          <w:rFonts w:ascii="Times New Roman" w:eastAsiaTheme="minorEastAsia" w:hAnsi="Times New Roman" w:cs="Times New Roman"/>
          <w:iCs/>
        </w:rPr>
        <w:t xml:space="preserve"> values. </w:t>
      </w:r>
      <w:r w:rsidR="00687081" w:rsidRPr="009F769B">
        <w:rPr>
          <w:rFonts w:ascii="Times New Roman" w:eastAsiaTheme="minorEastAsia" w:hAnsi="Times New Roman" w:cs="Times New Roman"/>
          <w:iCs/>
        </w:rPr>
        <w:t xml:space="preserve">Once </w:t>
      </w:r>
      <m:oMath>
        <m:r>
          <w:rPr>
            <w:rFonts w:ascii="Cambria Math" w:hAnsi="Cambria Math" w:cs="Times New Roman"/>
          </w:rPr>
          <m:t>RPS</m:t>
        </m:r>
      </m:oMath>
      <w:r w:rsidR="00687081" w:rsidRPr="009F769B">
        <w:rPr>
          <w:rFonts w:ascii="Times New Roman" w:eastAsiaTheme="minorEastAsia" w:hAnsi="Times New Roman" w:cs="Times New Roman"/>
        </w:rPr>
        <w:t xml:space="preserve"> dipped below 1 by around generation 25, however, soft selection no longer occurred and hence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87081" w:rsidRPr="009F769B">
        <w:rPr>
          <w:rFonts w:ascii="Times New Roman" w:eastAsiaTheme="minorEastAsia" w:hAnsi="Times New Roman" w:cs="Times New Roman"/>
          <w:iCs/>
        </w:rPr>
        <w:t xml:space="preserve"> was dragged downwards </w:t>
      </w:r>
      <w:r w:rsidR="00A26204" w:rsidRPr="009F769B">
        <w:rPr>
          <w:rFonts w:ascii="Times New Roman" w:eastAsiaTheme="minorEastAsia" w:hAnsi="Times New Roman" w:cs="Times New Roman"/>
          <w:iCs/>
        </w:rPr>
        <w:t xml:space="preserve">(Fig.5C, green curve) </w:t>
      </w:r>
      <w:r w:rsidR="00687081" w:rsidRPr="009F769B">
        <w:rPr>
          <w:rFonts w:ascii="Times New Roman" w:eastAsiaTheme="minorEastAsia" w:hAnsi="Times New Roman" w:cs="Times New Roman"/>
          <w:iCs/>
        </w:rPr>
        <w:t xml:space="preserve">by the continual influx of foreign/domesticated fish each generation, whose average value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87081" w:rsidRPr="009F769B">
        <w:rPr>
          <w:rFonts w:ascii="Times New Roman" w:eastAsiaTheme="minorEastAsia" w:hAnsi="Times New Roman" w:cs="Times New Roman"/>
          <w:iCs/>
        </w:rPr>
        <w:t xml:space="preserve"> was assumed (in the “intruders competitively equal” case) </w:t>
      </w:r>
      <w:r w:rsidR="00687081" w:rsidRPr="009F769B">
        <w:rPr>
          <w:rFonts w:ascii="Times New Roman" w:eastAsiaTheme="minorEastAsia" w:hAnsi="Times New Roman" w:cs="Times New Roman"/>
          <w:iCs/>
        </w:rPr>
        <w:lastRenderedPageBreak/>
        <w:t xml:space="preserve">to be equal to that of the locals in generation 1. </w:t>
      </w:r>
      <w:r w:rsidR="007A7BAC" w:rsidRPr="009F769B">
        <w:rPr>
          <w:rFonts w:ascii="Times New Roman" w:eastAsiaTheme="minorEastAsia" w:hAnsi="Times New Roman" w:cs="Times New Roman"/>
          <w:iCs/>
        </w:rPr>
        <w:t xml:space="preserve">Once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A7BAC" w:rsidRPr="009F769B">
        <w:rPr>
          <w:rFonts w:ascii="Times New Roman" w:eastAsiaTheme="minorEastAsia" w:hAnsi="Times New Roman" w:cs="Times New Roman"/>
          <w:iCs/>
        </w:rPr>
        <w:t xml:space="preserve"> bottomed out at the reference value of 0, it stayed there as soft selection was no longer occurring given that </w:t>
      </w:r>
      <m:oMath>
        <m:r>
          <w:rPr>
            <w:rFonts w:ascii="Cambria Math" w:hAnsi="Cambria Math" w:cs="Times New Roman"/>
          </w:rPr>
          <m:t>RPS&lt;1</m:t>
        </m:r>
      </m:oMath>
      <w:r w:rsidR="007A7BAC"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T</w:t>
      </w:r>
      <w:r w:rsidR="00DA2BC2" w:rsidRPr="009F769B">
        <w:rPr>
          <w:rFonts w:ascii="Times New Roman" w:eastAsiaTheme="minorEastAsia" w:hAnsi="Times New Roman" w:cs="Times New Roman"/>
        </w:rPr>
        <w:t>he frequency of the foreign/domesticated allele at the neutral locus increased steadily in this scenario and reached 1.0 by around generation 100 (Fig.5</w:t>
      </w:r>
      <w:r w:rsidR="00A26204" w:rsidRPr="009F769B">
        <w:rPr>
          <w:rFonts w:ascii="Times New Roman" w:eastAsiaTheme="minorEastAsia" w:hAnsi="Times New Roman" w:cs="Times New Roman"/>
        </w:rPr>
        <w:t>D</w:t>
      </w:r>
      <w:r w:rsidR="00DA2BC2" w:rsidRPr="009F769B">
        <w:rPr>
          <w:rFonts w:ascii="Times New Roman" w:eastAsiaTheme="minorEastAsia" w:hAnsi="Times New Roman" w:cs="Times New Roman"/>
        </w:rPr>
        <w:t>, green curve)</w:t>
      </w:r>
      <w:r w:rsidR="007E47D2" w:rsidRPr="009F769B">
        <w:rPr>
          <w:rFonts w:ascii="Times New Roman" w:eastAsiaTheme="minorEastAsia" w:hAnsi="Times New Roman" w:cs="Times New Roman"/>
        </w:rPr>
        <w:t xml:space="preserve">, indicating effective genetic replacement of the original wild population by the intruders. </w:t>
      </w:r>
      <w:r w:rsidR="00A26204" w:rsidRPr="009F769B">
        <w:rPr>
          <w:rFonts w:ascii="Times New Roman" w:eastAsiaTheme="minorEastAsia" w:hAnsi="Times New Roman" w:cs="Times New Roman"/>
        </w:rPr>
        <w:t>The number of recruits declined to &lt;50 by circa generation 100 (Fig.5E), with the number of spawners bottoming out at around 50-</w:t>
      </w:r>
      <w:r w:rsidR="00A26DA3" w:rsidRPr="009F769B">
        <w:rPr>
          <w:rFonts w:ascii="Times New Roman" w:eastAsiaTheme="minorEastAsia" w:hAnsi="Times New Roman" w:cs="Times New Roman"/>
        </w:rPr>
        <w:t>7</w:t>
      </w:r>
      <w:r w:rsidR="00A26204" w:rsidRPr="009F769B">
        <w:rPr>
          <w:rFonts w:ascii="Times New Roman" w:eastAsiaTheme="minorEastAsia" w:hAnsi="Times New Roman" w:cs="Times New Roman"/>
        </w:rPr>
        <w:t>0</w:t>
      </w:r>
      <w:r w:rsidR="007E4C36" w:rsidRPr="009F769B">
        <w:rPr>
          <w:rFonts w:ascii="Times New Roman" w:eastAsiaTheme="minorEastAsia" w:hAnsi="Times New Roman" w:cs="Times New Roman"/>
        </w:rPr>
        <w:t xml:space="preserve"> (Fig.5F). </w:t>
      </w:r>
    </w:p>
    <w:p w14:paraId="44D18A5D" w14:textId="5C4CD615" w:rsidR="008E273B" w:rsidRPr="009F769B" w:rsidRDefault="008E273B"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When intruders were competitively superior, the results were similar to the “intruders competitively equal” scenario, except that maladaptation increased faster (Fig.5A, blue curve) and hence </w:t>
      </w:r>
      <m:oMath>
        <m:r>
          <w:rPr>
            <w:rFonts w:ascii="Cambria Math" w:hAnsi="Cambria Math" w:cs="Times New Roman"/>
          </w:rPr>
          <m:t>RPS</m:t>
        </m:r>
      </m:oMath>
      <w:r w:rsidRPr="009F769B">
        <w:rPr>
          <w:rFonts w:ascii="Times New Roman" w:eastAsiaTheme="minorEastAsia" w:hAnsi="Times New Roman" w:cs="Times New Roman"/>
        </w:rPr>
        <w:t xml:space="preserve"> declined faster (Fig.5B, blue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equilibrated at around +10 (Fig.5C, blue curve), reflecting the fact that “gene swamping” again occurred such that the original wild population was effectively replaced genetically by foreign/domesticated alleles (Fig.5D, blue curve). Only around 20-25 recruits were produced each generation (Fig.5E, blue curve), and the number of spawners per generation bottomed out at around 30-40 (Fig.5F, blue curve). </w:t>
      </w:r>
    </w:p>
    <w:p w14:paraId="494FA227" w14:textId="58592D3C" w:rsidR="00C14AE2" w:rsidRPr="009F769B" w:rsidRDefault="00C14AE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results were very different, however, when intruders were competitively inferior to locals. </w:t>
      </w:r>
      <w:r w:rsidR="0074625D" w:rsidRPr="009F769B">
        <w:rPr>
          <w:rFonts w:ascii="Times New Roman" w:eastAsiaTheme="minorEastAsia" w:hAnsi="Times New Roman" w:cs="Times New Roman"/>
          <w:iCs/>
        </w:rPr>
        <w:t>Soft selection each generation filtered out most of the intruders, such that little maladaptation occurred (Fig.5A, red curve)</w:t>
      </w:r>
      <w:r w:rsidR="00E51A34" w:rsidRPr="009F769B">
        <w:rPr>
          <w:rFonts w:ascii="Times New Roman" w:eastAsiaTheme="minorEastAsia" w:hAnsi="Times New Roman" w:cs="Times New Roman"/>
          <w:iCs/>
        </w:rPr>
        <w:t xml:space="preserve"> and hence</w:t>
      </w:r>
      <w:r w:rsidR="0074625D" w:rsidRPr="009F769B">
        <w:rPr>
          <w:rFonts w:ascii="Times New Roman" w:eastAsiaTheme="minorEastAsia" w:hAnsi="Times New Roman" w:cs="Times New Roman"/>
          <w:iCs/>
        </w:rPr>
        <w:t xml:space="preserve"> </w:t>
      </w:r>
      <m:oMath>
        <m:r>
          <w:rPr>
            <w:rFonts w:ascii="Cambria Math" w:hAnsi="Cambria Math" w:cs="Times New Roman"/>
          </w:rPr>
          <m:t>RPS</m:t>
        </m:r>
      </m:oMath>
      <w:r w:rsidR="00E51A34" w:rsidRPr="009F769B">
        <w:rPr>
          <w:rFonts w:ascii="Times New Roman" w:eastAsiaTheme="minorEastAsia" w:hAnsi="Times New Roman" w:cs="Times New Roman"/>
        </w:rPr>
        <w:t xml:space="preserve"> remained steady above 1 (Fig.5B, red curve).</w:t>
      </w:r>
      <w:r w:rsidR="00F32711"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32711" w:rsidRPr="009F769B">
        <w:rPr>
          <w:rFonts w:ascii="Times New Roman" w:eastAsiaTheme="minorEastAsia" w:hAnsi="Times New Roman" w:cs="Times New Roman"/>
          <w:iCs/>
        </w:rPr>
        <w:t xml:space="preserve"> </w:t>
      </w:r>
      <w:proofErr w:type="gramStart"/>
      <w:r w:rsidR="00F32711" w:rsidRPr="009F769B">
        <w:rPr>
          <w:rFonts w:ascii="Times New Roman" w:eastAsiaTheme="minorEastAsia" w:hAnsi="Times New Roman" w:cs="Times New Roman"/>
          <w:iCs/>
        </w:rPr>
        <w:t>thus</w:t>
      </w:r>
      <w:proofErr w:type="gramEnd"/>
      <w:r w:rsidR="00F32711" w:rsidRPr="009F769B">
        <w:rPr>
          <w:rFonts w:ascii="Times New Roman" w:eastAsiaTheme="minorEastAsia" w:hAnsi="Times New Roman" w:cs="Times New Roman"/>
          <w:iCs/>
        </w:rPr>
        <w:t xml:space="preserve"> continued to evolve upwards (Fig.5C, red curve). </w:t>
      </w:r>
      <w:r w:rsidR="00EE4995" w:rsidRPr="009F769B">
        <w:rPr>
          <w:rFonts w:ascii="Times New Roman" w:eastAsiaTheme="minorEastAsia" w:hAnsi="Times New Roman" w:cs="Times New Roman"/>
          <w:iCs/>
        </w:rPr>
        <w:t>Very little introgression of foreign/domesticated alleles occurred (Fig.5D, red curve)</w:t>
      </w:r>
      <w:r w:rsidR="00347710" w:rsidRPr="009F769B">
        <w:rPr>
          <w:rFonts w:ascii="Times New Roman" w:eastAsiaTheme="minorEastAsia" w:hAnsi="Times New Roman" w:cs="Times New Roman"/>
          <w:iCs/>
        </w:rPr>
        <w:t xml:space="preserve">, and the number of recruits remained steady at around 550 (Fig.5E, red curve) and the number of spawners remained at </w:t>
      </w:r>
      <m:oMath>
        <m:r>
          <w:rPr>
            <w:rFonts w:ascii="Cambria Math" w:hAnsi="Cambria Math" w:cs="Times New Roman"/>
          </w:rPr>
          <m:t>K=500</m:t>
        </m:r>
      </m:oMath>
      <w:r w:rsidR="00347710" w:rsidRPr="009F769B">
        <w:rPr>
          <w:rFonts w:ascii="Times New Roman" w:eastAsiaTheme="minorEastAsia" w:hAnsi="Times New Roman" w:cs="Times New Roman"/>
        </w:rPr>
        <w:t xml:space="preserve"> (Fig.5F, red curve). </w:t>
      </w:r>
    </w:p>
    <w:p w14:paraId="71C95F94" w14:textId="54D43D4D" w:rsidR="00187190" w:rsidRPr="009F769B" w:rsidRDefault="00187190"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Continuous intrusion simulations set 2:</w:t>
      </w:r>
    </w:p>
    <w:p w14:paraId="03FBE694" w14:textId="3B6A2113" w:rsidR="00187190" w:rsidRPr="009F769B" w:rsidRDefault="0018719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results</w:t>
      </w:r>
      <w:r w:rsidR="00C66669" w:rsidRPr="009F769B">
        <w:rPr>
          <w:rFonts w:ascii="Times New Roman" w:eastAsiaTheme="minorEastAsia" w:hAnsi="Times New Roman" w:cs="Times New Roman"/>
          <w:iCs/>
        </w:rPr>
        <w:t xml:space="preserve"> of the second set of continuous intrusion simulations</w:t>
      </w:r>
      <w:r w:rsidR="00E43536" w:rsidRPr="009F769B">
        <w:rPr>
          <w:rFonts w:ascii="Times New Roman" w:eastAsiaTheme="minorEastAsia" w:hAnsi="Times New Roman" w:cs="Times New Roman"/>
          <w:iCs/>
        </w:rPr>
        <w:t xml:space="preserve"> (in which 100 foreign/domesticated fish intruded each generation)</w:t>
      </w:r>
      <w:r w:rsidR="00C66669" w:rsidRPr="009F769B">
        <w:rPr>
          <w:rFonts w:ascii="Times New Roman" w:eastAsiaTheme="minorEastAsia" w:hAnsi="Times New Roman" w:cs="Times New Roman"/>
          <w:iCs/>
        </w:rPr>
        <w:t xml:space="preserve"> were similar to the first set</w:t>
      </w:r>
      <w:r w:rsidR="00E43536" w:rsidRPr="009F769B">
        <w:rPr>
          <w:rFonts w:ascii="Times New Roman" w:eastAsiaTheme="minorEastAsia" w:hAnsi="Times New Roman" w:cs="Times New Roman"/>
          <w:iCs/>
        </w:rPr>
        <w:t xml:space="preserve"> (in which only 25 intruded)</w:t>
      </w:r>
      <w:r w:rsidR="0044228D" w:rsidRPr="009F769B">
        <w:rPr>
          <w:rFonts w:ascii="Times New Roman" w:eastAsiaTheme="minorEastAsia" w:hAnsi="Times New Roman" w:cs="Times New Roman"/>
          <w:iCs/>
        </w:rPr>
        <w:t>, except</w:t>
      </w:r>
      <m:oMath>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4228D" w:rsidRPr="009F769B">
        <w:rPr>
          <w:rFonts w:ascii="Times New Roman" w:eastAsiaTheme="minorEastAsia" w:hAnsi="Times New Roman" w:cs="Times New Roman"/>
          <w:iCs/>
        </w:rPr>
        <w:t xml:space="preserve"> declined faster towards its equilibrium value (Fig.6A).</w:t>
      </w:r>
      <w:r w:rsidR="00B50FFB" w:rsidRPr="009F769B">
        <w:rPr>
          <w:rFonts w:ascii="Times New Roman" w:eastAsiaTheme="minorEastAsia" w:hAnsi="Times New Roman" w:cs="Times New Roman"/>
          <w:iCs/>
        </w:rPr>
        <w:t xml:space="preserve"> In the “intruders competitively equal”</w:t>
      </w:r>
      <w:r w:rsidR="0044228D" w:rsidRPr="009F769B">
        <w:rPr>
          <w:rFonts w:ascii="Times New Roman" w:eastAsiaTheme="minorEastAsia" w:hAnsi="Times New Roman" w:cs="Times New Roman"/>
          <w:iCs/>
        </w:rPr>
        <w:t xml:space="preserve"> </w:t>
      </w:r>
      <w:r w:rsidR="00B50FFB" w:rsidRPr="009F769B">
        <w:rPr>
          <w:rFonts w:ascii="Times New Roman" w:eastAsiaTheme="minorEastAsia" w:hAnsi="Times New Roman" w:cs="Times New Roman"/>
          <w:iCs/>
        </w:rPr>
        <w:t>and “intruders competitively superior” scenarios, complete genetic replacement of locals by the foreign/domesticated type again occurred (Fig.6D, green and blue curves), and the number of spawners equilibrated at just under 200 (Fig.6F, green and blue curves)</w:t>
      </w:r>
      <w:r w:rsidR="00E43536" w:rsidRPr="009F769B">
        <w:rPr>
          <w:rFonts w:ascii="Times New Roman" w:eastAsiaTheme="minorEastAsia" w:hAnsi="Times New Roman" w:cs="Times New Roman"/>
          <w:iCs/>
        </w:rPr>
        <w:t xml:space="preserve">. </w:t>
      </w:r>
      <w:r w:rsidR="005F72C1" w:rsidRPr="009F769B">
        <w:rPr>
          <w:rFonts w:ascii="Times New Roman" w:eastAsiaTheme="minorEastAsia" w:hAnsi="Times New Roman" w:cs="Times New Roman"/>
          <w:iCs/>
        </w:rPr>
        <w:t xml:space="preserve">With the higher intrusion rate, some </w:t>
      </w:r>
      <w:r w:rsidR="005F72C1" w:rsidRPr="009F769B">
        <w:rPr>
          <w:rFonts w:ascii="Times New Roman" w:eastAsiaTheme="minorEastAsia" w:hAnsi="Times New Roman" w:cs="Times New Roman"/>
          <w:iCs/>
        </w:rPr>
        <w:lastRenderedPageBreak/>
        <w:t>introgression of foreign/domesticated alleles occurred even in the “intruders competitively inferior” scenario</w:t>
      </w:r>
      <w:r w:rsidR="004F79E6" w:rsidRPr="009F769B">
        <w:rPr>
          <w:rFonts w:ascii="Times New Roman" w:eastAsiaTheme="minorEastAsia" w:hAnsi="Times New Roman" w:cs="Times New Roman"/>
          <w:iCs/>
        </w:rPr>
        <w:t xml:space="preserve"> (Fig.6D, red curve)</w:t>
      </w:r>
      <w:r w:rsidR="007D1A1C" w:rsidRPr="009F769B">
        <w:rPr>
          <w:rFonts w:ascii="Times New Roman" w:eastAsiaTheme="minorEastAsia" w:hAnsi="Times New Roman" w:cs="Times New Roman"/>
          <w:iCs/>
        </w:rPr>
        <w:t xml:space="preserve">, representing a “hybrid swarm” type situation. </w:t>
      </w:r>
      <w:r w:rsidR="00127833" w:rsidRPr="009F769B">
        <w:rPr>
          <w:rFonts w:ascii="Times New Roman" w:eastAsiaTheme="minorEastAsia" w:hAnsi="Times New Roman" w:cs="Times New Roman"/>
          <w:iCs/>
        </w:rPr>
        <w:t>Some maladaptation occurred (Fig.6A, red curve), albeit less than</w:t>
      </w:r>
      <w:r w:rsidR="00667A67">
        <w:rPr>
          <w:rFonts w:ascii="Times New Roman" w:eastAsiaTheme="minorEastAsia" w:hAnsi="Times New Roman" w:cs="Times New Roman"/>
          <w:iCs/>
        </w:rPr>
        <w:t xml:space="preserve"> in</w:t>
      </w:r>
      <w:r w:rsidR="00127833" w:rsidRPr="009F769B">
        <w:rPr>
          <w:rFonts w:ascii="Times New Roman" w:eastAsiaTheme="minorEastAsia" w:hAnsi="Times New Roman" w:cs="Times New Roman"/>
          <w:iCs/>
        </w:rPr>
        <w:t xml:space="preserve"> the </w:t>
      </w:r>
      <w:r w:rsidR="00EC79D9" w:rsidRPr="009F769B">
        <w:rPr>
          <w:rFonts w:ascii="Times New Roman" w:eastAsiaTheme="minorEastAsia" w:hAnsi="Times New Roman" w:cs="Times New Roman"/>
          <w:iCs/>
        </w:rPr>
        <w:t>“</w:t>
      </w:r>
      <w:r w:rsidR="00127833" w:rsidRPr="009F769B">
        <w:rPr>
          <w:rFonts w:ascii="Times New Roman" w:eastAsiaTheme="minorEastAsia" w:hAnsi="Times New Roman" w:cs="Times New Roman"/>
          <w:iCs/>
        </w:rPr>
        <w:t>intruders competitively equal” and “intruders competitively superior” scenarios (Fig.6A, green and blue curves respectively)</w:t>
      </w:r>
      <w:r w:rsidR="00C2323B" w:rsidRPr="009F769B">
        <w:rPr>
          <w:rFonts w:ascii="Times New Roman" w:eastAsiaTheme="minorEastAsia" w:hAnsi="Times New Roman" w:cs="Times New Roman"/>
          <w:iCs/>
        </w:rPr>
        <w:t xml:space="preserve">, and </w:t>
      </w:r>
      <m:oMath>
        <m:r>
          <w:rPr>
            <w:rFonts w:ascii="Cambria Math" w:hAnsi="Cambria Math" w:cs="Times New Roman"/>
          </w:rPr>
          <m:t>RPS</m:t>
        </m:r>
      </m:oMath>
      <w:r w:rsidR="00C2323B" w:rsidRPr="009F769B">
        <w:rPr>
          <w:rFonts w:ascii="Times New Roman" w:eastAsiaTheme="minorEastAsia" w:hAnsi="Times New Roman" w:cs="Times New Roman"/>
        </w:rPr>
        <w:t xml:space="preserve"> equilibrated at a value below 1 (Fig.6B, red curve). </w:t>
      </w:r>
      <w:r w:rsidR="00EC79D9" w:rsidRPr="009F769B">
        <w:rPr>
          <w:rFonts w:ascii="Times New Roman" w:eastAsiaTheme="minorEastAsia" w:hAnsi="Times New Roman" w:cs="Times New Roman"/>
        </w:rPr>
        <w:t xml:space="preserve">The number of spawners equilibrated at around 350 (Fig.6F, red curve), which was considerably higher than the </w:t>
      </w:r>
      <w:r w:rsidR="00EC79D9" w:rsidRPr="009F769B">
        <w:rPr>
          <w:rFonts w:ascii="Times New Roman" w:eastAsiaTheme="minorEastAsia" w:hAnsi="Times New Roman" w:cs="Times New Roman"/>
          <w:iCs/>
        </w:rPr>
        <w:t xml:space="preserve">“intruders competitively equal” and “intruders competitively superior” scenarios (Fig.6F, green and blue curves respectively). </w:t>
      </w:r>
    </w:p>
    <w:p w14:paraId="7D0ECB8F" w14:textId="2564D755" w:rsidR="00D549C1" w:rsidRPr="009F769B" w:rsidRDefault="00D549C1"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Continuous intrusion simulations set 3:</w:t>
      </w:r>
    </w:p>
    <w:p w14:paraId="0CF834F8" w14:textId="534FE8C9" w:rsidR="00D549C1" w:rsidRPr="009F769B" w:rsidRDefault="000377E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results of the continuous intrusion scenarios were sensitive to both the trait heritability and the degree of reproductive excess. </w:t>
      </w:r>
      <w:r w:rsidR="00E65900" w:rsidRPr="009F769B">
        <w:rPr>
          <w:rFonts w:ascii="Times New Roman" w:eastAsiaTheme="minorEastAsia" w:hAnsi="Times New Roman" w:cs="Times New Roman"/>
          <w:iCs/>
        </w:rPr>
        <w:t xml:space="preserve">In the </w:t>
      </w:r>
      <w:r w:rsidR="00E65900" w:rsidRPr="009F769B">
        <w:rPr>
          <w:rFonts w:ascii="Times New Roman" w:eastAsiaTheme="minorEastAsia" w:hAnsi="Times New Roman" w:cs="Times New Roman"/>
        </w:rPr>
        <w:t xml:space="preserve">low reproductive excess scenario (Fig.S7), no soft selection occurred (as </w:t>
      </w:r>
      <m:oMath>
        <m:r>
          <w:rPr>
            <w:rFonts w:ascii="Cambria Math" w:hAnsi="Cambria Math" w:cs="Times New Roman"/>
          </w:rPr>
          <m:t>RPS</m:t>
        </m:r>
      </m:oMath>
      <w:r w:rsidR="00E65900" w:rsidRPr="009F769B">
        <w:rPr>
          <w:rFonts w:ascii="Times New Roman" w:eastAsiaTheme="minorEastAsia" w:hAnsi="Times New Roman" w:cs="Times New Roman"/>
        </w:rPr>
        <w:t xml:space="preserve"> was always &lt;1), so trait heritability had no effect on the dynamics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65900" w:rsidRPr="009F769B">
        <w:rPr>
          <w:rFonts w:ascii="Times New Roman" w:eastAsiaTheme="minorEastAsia" w:hAnsi="Times New Roman" w:cs="Times New Roman"/>
          <w:iCs/>
        </w:rPr>
        <w:t xml:space="preserve">. </w:t>
      </w:r>
      <w:r w:rsidR="0099471F" w:rsidRPr="009F769B">
        <w:rPr>
          <w:rFonts w:ascii="Times New Roman" w:eastAsiaTheme="minorEastAsia" w:hAnsi="Times New Roman" w:cs="Times New Roman"/>
          <w:iCs/>
        </w:rPr>
        <w:t xml:space="preserve">The continual intrusion pulled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9471F" w:rsidRPr="009F769B">
        <w:rPr>
          <w:rFonts w:ascii="Times New Roman" w:eastAsiaTheme="minorEastAsia" w:hAnsi="Times New Roman" w:cs="Times New Roman"/>
          <w:iCs/>
        </w:rPr>
        <w:t xml:space="preserve"> down to a minimum of -30 (the expected mean for intruders) and </w:t>
      </w:r>
      <w:r w:rsidR="00606953" w:rsidRPr="009F769B">
        <w:rPr>
          <w:rFonts w:ascii="Times New Roman" w:eastAsiaTheme="minorEastAsia" w:hAnsi="Times New Roman" w:cs="Times New Roman"/>
          <w:iCs/>
        </w:rPr>
        <w:t xml:space="preserve">genetic replacement (i.e., complete introgression of foreign/domesticated alleles) occurred. </w:t>
      </w:r>
      <w:r w:rsidR="007317F2" w:rsidRPr="009F769B">
        <w:rPr>
          <w:rFonts w:ascii="Times New Roman" w:eastAsiaTheme="minorEastAsia" w:hAnsi="Times New Roman" w:cs="Times New Roman"/>
          <w:iCs/>
        </w:rPr>
        <w:t>Population size was reduced to 100 or fewer spawners</w:t>
      </w:r>
      <w:r w:rsidR="00614405" w:rsidRPr="009F769B">
        <w:rPr>
          <w:rFonts w:ascii="Times New Roman" w:eastAsiaTheme="minorEastAsia" w:hAnsi="Times New Roman" w:cs="Times New Roman"/>
          <w:iCs/>
        </w:rPr>
        <w:t xml:space="preserve"> by generation 50 or so. R</w:t>
      </w:r>
      <w:r w:rsidR="007317F2" w:rsidRPr="009F769B">
        <w:rPr>
          <w:rFonts w:ascii="Times New Roman" w:eastAsiaTheme="minorEastAsia" w:hAnsi="Times New Roman" w:cs="Times New Roman"/>
          <w:iCs/>
        </w:rPr>
        <w:t xml:space="preserve">ecruitment </w:t>
      </w:r>
      <w:r w:rsidR="00614405" w:rsidRPr="009F769B">
        <w:rPr>
          <w:rFonts w:ascii="Times New Roman" w:eastAsiaTheme="minorEastAsia" w:hAnsi="Times New Roman" w:cs="Times New Roman"/>
          <w:iCs/>
        </w:rPr>
        <w:t xml:space="preserve">at this point </w:t>
      </w:r>
      <w:r w:rsidR="007317F2" w:rsidRPr="009F769B">
        <w:rPr>
          <w:rFonts w:ascii="Times New Roman" w:eastAsiaTheme="minorEastAsia" w:hAnsi="Times New Roman" w:cs="Times New Roman"/>
          <w:iCs/>
        </w:rPr>
        <w:t>was close to zero</w:t>
      </w:r>
      <w:r w:rsidR="00836E3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 xml:space="preserve">so new spawners each generation effectively </w:t>
      </w:r>
      <w:r w:rsidR="00551300">
        <w:rPr>
          <w:rFonts w:ascii="Times New Roman" w:eastAsiaTheme="minorEastAsia" w:hAnsi="Times New Roman" w:cs="Times New Roman"/>
          <w:iCs/>
        </w:rPr>
        <w:t>consisted of fresh waves of</w:t>
      </w:r>
      <w:r w:rsidR="00614405"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intruding immigrants.</w:t>
      </w:r>
      <w:r w:rsidR="006D05B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Trait heritability had little effect on these outcomes.</w:t>
      </w:r>
    </w:p>
    <w:p w14:paraId="633FF76D" w14:textId="18A48C2E" w:rsidR="006D05B7" w:rsidRPr="009F769B" w:rsidRDefault="00395177"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picture changed when there was moderate reproductive excess (Fig.S8). </w:t>
      </w:r>
      <w:r w:rsidR="00553077" w:rsidRPr="009F769B">
        <w:rPr>
          <w:rFonts w:ascii="Times New Roman" w:eastAsiaTheme="minorEastAsia" w:hAnsi="Times New Roman" w:cs="Times New Roman"/>
          <w:iCs/>
        </w:rPr>
        <w:t xml:space="preserve">When trait heritability was 0.25, </w:t>
      </w:r>
      <w:r w:rsidR="00AE0356" w:rsidRPr="009F769B">
        <w:rPr>
          <w:rFonts w:ascii="Times New Roman" w:eastAsiaTheme="minorEastAsia" w:hAnsi="Times New Roman" w:cs="Times New Roman"/>
          <w:iCs/>
        </w:rPr>
        <w:t>the results were similar to the low reproductive excess scenario, but only in the “intruders competitively equal” and “intruders competitively superior” scenarios</w:t>
      </w:r>
      <w:r w:rsidR="00486731" w:rsidRPr="009F769B">
        <w:rPr>
          <w:rFonts w:ascii="Times New Roman" w:eastAsiaTheme="minorEastAsia" w:hAnsi="Times New Roman" w:cs="Times New Roman"/>
          <w:iCs/>
        </w:rPr>
        <w:t xml:space="preserve"> (green and blue curves in Fig.S8, respectively)</w:t>
      </w:r>
      <w:r w:rsidR="00AE0356" w:rsidRPr="009F769B">
        <w:rPr>
          <w:rFonts w:ascii="Times New Roman" w:eastAsiaTheme="minorEastAsia" w:hAnsi="Times New Roman" w:cs="Times New Roman"/>
          <w:iCs/>
        </w:rPr>
        <w:t>: strong maladaptation occurred</w:t>
      </w:r>
      <w:r w:rsidR="00FE1ACF">
        <w:rPr>
          <w:rFonts w:ascii="Times New Roman" w:eastAsiaTheme="minorEastAsia" w:hAnsi="Times New Roman" w:cs="Times New Roman"/>
          <w:iCs/>
        </w:rPr>
        <w:t>,</w:t>
      </w:r>
      <w:r w:rsidR="00AE0356" w:rsidRPr="009F769B">
        <w:rPr>
          <w:rFonts w:ascii="Times New Roman" w:eastAsiaTheme="minorEastAsia" w:hAnsi="Times New Roman" w:cs="Times New Roman"/>
          <w:iCs/>
        </w:rPr>
        <w:t xml:space="preserve"> and population size was reduced by generation 50 </w:t>
      </w:r>
      <w:r w:rsidR="00FE1ACF">
        <w:rPr>
          <w:rFonts w:ascii="Times New Roman" w:eastAsiaTheme="minorEastAsia" w:hAnsi="Times New Roman" w:cs="Times New Roman"/>
          <w:iCs/>
        </w:rPr>
        <w:t xml:space="preserve">or so </w:t>
      </w:r>
      <w:r w:rsidR="00AE0356" w:rsidRPr="009F769B">
        <w:rPr>
          <w:rFonts w:ascii="Times New Roman" w:eastAsiaTheme="minorEastAsia" w:hAnsi="Times New Roman" w:cs="Times New Roman"/>
          <w:iCs/>
        </w:rPr>
        <w:t>to 100 or fewer spawners.</w:t>
      </w:r>
      <w:r w:rsidR="00B368C4" w:rsidRPr="009F769B">
        <w:rPr>
          <w:rFonts w:ascii="Times New Roman" w:eastAsiaTheme="minorEastAsia" w:hAnsi="Times New Roman" w:cs="Times New Roman"/>
          <w:iCs/>
        </w:rPr>
        <w:t xml:space="preserve"> The </w:t>
      </w:r>
      <w:r w:rsidR="00AE0356" w:rsidRPr="009F769B">
        <w:rPr>
          <w:rFonts w:ascii="Times New Roman" w:eastAsiaTheme="minorEastAsia" w:hAnsi="Times New Roman" w:cs="Times New Roman"/>
          <w:iCs/>
        </w:rPr>
        <w:t xml:space="preserve">genetic composition of the population (at both the neutral locus and the functional loci affecting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E0356"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0356" w:rsidRPr="009F769B">
        <w:rPr>
          <w:rFonts w:ascii="Times New Roman" w:eastAsiaTheme="minorEastAsia" w:hAnsi="Times New Roman" w:cs="Times New Roman"/>
          <w:iCs/>
        </w:rPr>
        <w:t xml:space="preserve">) </w:t>
      </w:r>
      <w:r w:rsidR="00B368C4" w:rsidRPr="009F769B">
        <w:rPr>
          <w:rFonts w:ascii="Times New Roman" w:eastAsiaTheme="minorEastAsia" w:hAnsi="Times New Roman" w:cs="Times New Roman"/>
          <w:iCs/>
        </w:rPr>
        <w:t xml:space="preserve">also </w:t>
      </w:r>
      <w:r w:rsidR="00AE0356" w:rsidRPr="009F769B">
        <w:rPr>
          <w:rFonts w:ascii="Times New Roman" w:eastAsiaTheme="minorEastAsia" w:hAnsi="Times New Roman" w:cs="Times New Roman"/>
          <w:iCs/>
        </w:rPr>
        <w:t xml:space="preserve">shifted towards </w:t>
      </w:r>
      <w:r w:rsidR="00B368C4" w:rsidRPr="009F769B">
        <w:rPr>
          <w:rFonts w:ascii="Times New Roman" w:eastAsiaTheme="minorEastAsia" w:hAnsi="Times New Roman" w:cs="Times New Roman"/>
          <w:iCs/>
        </w:rPr>
        <w:t>that of intruders</w:t>
      </w:r>
      <w:r w:rsidR="008E3B5F" w:rsidRPr="009F769B">
        <w:rPr>
          <w:rFonts w:ascii="Times New Roman" w:eastAsiaTheme="minorEastAsia" w:hAnsi="Times New Roman" w:cs="Times New Roman"/>
          <w:iCs/>
        </w:rPr>
        <w:t xml:space="preserve">, i.e., genetic replacement. </w:t>
      </w:r>
      <w:r w:rsidR="006003D2" w:rsidRPr="009F769B">
        <w:rPr>
          <w:rFonts w:ascii="Times New Roman" w:eastAsiaTheme="minorEastAsia" w:hAnsi="Times New Roman" w:cs="Times New Roman"/>
          <w:iCs/>
        </w:rPr>
        <w:t xml:space="preserve">In contrast, under the “intruders competitively inferior” scenario (red curves in Fig.S8), </w:t>
      </w:r>
      <w:r w:rsidR="009B4901" w:rsidRPr="009F769B">
        <w:rPr>
          <w:rFonts w:ascii="Times New Roman" w:eastAsiaTheme="minorEastAsia" w:hAnsi="Times New Roman" w:cs="Times New Roman"/>
          <w:iCs/>
        </w:rPr>
        <w:t xml:space="preserve">soft selection effectively filtered out most intruders each generation so little maladaptation or introgression of foreign/domesticated alleles occurred. </w:t>
      </w:r>
      <w:r w:rsidR="00A94F2F" w:rsidRPr="009F769B">
        <w:rPr>
          <w:rFonts w:ascii="Times New Roman" w:eastAsiaTheme="minorEastAsia" w:hAnsi="Times New Roman" w:cs="Times New Roman"/>
          <w:iCs/>
        </w:rPr>
        <w:t xml:space="preserve">As a result, population size remained stable at </w:t>
      </w:r>
      <m:oMath>
        <m:r>
          <w:rPr>
            <w:rFonts w:ascii="Cambria Math" w:hAnsi="Cambria Math" w:cs="Times New Roman"/>
          </w:rPr>
          <m:t>K</m:t>
        </m:r>
      </m:oMath>
      <w:r w:rsidR="00A94F2F" w:rsidRPr="009F769B">
        <w:rPr>
          <w:rFonts w:ascii="Times New Roman" w:eastAsiaTheme="minorEastAsia" w:hAnsi="Times New Roman" w:cs="Times New Roman"/>
          <w:iCs/>
        </w:rPr>
        <w:t>.</w:t>
      </w:r>
      <w:r w:rsidR="007702E0" w:rsidRPr="009F769B">
        <w:rPr>
          <w:rFonts w:ascii="Times New Roman" w:eastAsiaTheme="minorEastAsia" w:hAnsi="Times New Roman" w:cs="Times New Roman"/>
          <w:iCs/>
        </w:rPr>
        <w:t xml:space="preserve"> When heritability was increased to 0.5,</w:t>
      </w:r>
      <w:r w:rsidR="00D12773" w:rsidRPr="009F769B">
        <w:rPr>
          <w:rFonts w:ascii="Times New Roman" w:eastAsiaTheme="minorEastAsia" w:hAnsi="Times New Roman" w:cs="Times New Roman"/>
          <w:iCs/>
        </w:rPr>
        <w:t xml:space="preserve"> the outcomes were the same as the heritability=0.25 case for the “intruders competitively superior” and “intruders competitively inferior” scenarios (blue and red </w:t>
      </w:r>
      <w:r w:rsidR="00D12773" w:rsidRPr="009F769B">
        <w:rPr>
          <w:rFonts w:ascii="Times New Roman" w:eastAsiaTheme="minorEastAsia" w:hAnsi="Times New Roman" w:cs="Times New Roman"/>
          <w:iCs/>
        </w:rPr>
        <w:lastRenderedPageBreak/>
        <w:t>curves in Fig.S8)</w:t>
      </w:r>
      <w:r w:rsidR="00FE1ACF">
        <w:rPr>
          <w:rFonts w:ascii="Times New Roman" w:eastAsiaTheme="minorEastAsia" w:hAnsi="Times New Roman" w:cs="Times New Roman"/>
          <w:iCs/>
        </w:rPr>
        <w:t>. The outcomes were different</w:t>
      </w:r>
      <w:r w:rsidR="00D12773" w:rsidRPr="009F769B">
        <w:rPr>
          <w:rFonts w:ascii="Times New Roman" w:eastAsiaTheme="minorEastAsia" w:hAnsi="Times New Roman" w:cs="Times New Roman"/>
          <w:iCs/>
        </w:rPr>
        <w:t xml:space="preserve">, </w:t>
      </w:r>
      <w:r w:rsidR="00FE1ACF">
        <w:rPr>
          <w:rFonts w:ascii="Times New Roman" w:eastAsiaTheme="minorEastAsia" w:hAnsi="Times New Roman" w:cs="Times New Roman"/>
          <w:iCs/>
        </w:rPr>
        <w:t>however,</w:t>
      </w:r>
      <w:r w:rsidR="00D12773" w:rsidRPr="009F769B">
        <w:rPr>
          <w:rFonts w:ascii="Times New Roman" w:eastAsiaTheme="minorEastAsia" w:hAnsi="Times New Roman" w:cs="Times New Roman"/>
          <w:iCs/>
        </w:rPr>
        <w:t xml:space="preserve"> for the “intruders competitively equal” scenario (green curves in Fig.S8). </w:t>
      </w:r>
      <w:r w:rsidR="00423FB6" w:rsidRPr="009F769B">
        <w:rPr>
          <w:rFonts w:ascii="Times New Roman" w:eastAsiaTheme="minorEastAsia" w:hAnsi="Times New Roman" w:cs="Times New Roman"/>
          <w:iCs/>
        </w:rPr>
        <w:t xml:space="preserve">In that </w:t>
      </w:r>
      <w:r w:rsidR="00B4738F">
        <w:rPr>
          <w:rFonts w:ascii="Times New Roman" w:eastAsiaTheme="minorEastAsia" w:hAnsi="Times New Roman" w:cs="Times New Roman"/>
          <w:iCs/>
        </w:rPr>
        <w:t>case</w:t>
      </w:r>
      <w:r w:rsidR="00423FB6" w:rsidRPr="009F769B">
        <w:rPr>
          <w:rFonts w:ascii="Times New Roman" w:eastAsiaTheme="minorEastAsia" w:hAnsi="Times New Roman" w:cs="Times New Roman"/>
          <w:iCs/>
        </w:rPr>
        <w:t>, continued intrusion resulted in a small amount of maladaptation</w:t>
      </w:r>
      <w:r w:rsidR="00112A33" w:rsidRPr="009F769B">
        <w:rPr>
          <w:rFonts w:ascii="Times New Roman" w:eastAsiaTheme="minorEastAsia" w:hAnsi="Times New Roman" w:cs="Times New Roman"/>
          <w:iCs/>
        </w:rPr>
        <w:t xml:space="preserve">, but not enough to make an appreciable dent in </w:t>
      </w:r>
      <m:oMath>
        <m:r>
          <w:rPr>
            <w:rFonts w:ascii="Cambria Math" w:hAnsi="Cambria Math" w:cs="Times New Roman"/>
          </w:rPr>
          <m:t>RPS</m:t>
        </m:r>
      </m:oMath>
      <w:r w:rsidR="00112A33" w:rsidRPr="009F769B">
        <w:rPr>
          <w:rFonts w:ascii="Times New Roman" w:eastAsiaTheme="minorEastAsia" w:hAnsi="Times New Roman" w:cs="Times New Roman"/>
        </w:rPr>
        <w:t xml:space="preserve">, so the number of spawners remained close to </w:t>
      </w:r>
      <m:oMath>
        <m:r>
          <w:rPr>
            <w:rFonts w:ascii="Cambria Math" w:hAnsi="Cambria Math" w:cs="Times New Roman"/>
          </w:rPr>
          <m:t>K</m:t>
        </m:r>
      </m:oMath>
      <w:r w:rsidR="00112A33" w:rsidRPr="009F769B">
        <w:rPr>
          <w:rFonts w:ascii="Times New Roman" w:eastAsiaTheme="minorEastAsia" w:hAnsi="Times New Roman" w:cs="Times New Roman"/>
          <w:iCs/>
        </w:rPr>
        <w:t xml:space="preserve"> (albeit with more variability compared to the “intruders competitively inferior” scenario). </w:t>
      </w:r>
      <w:r w:rsidR="00C53FCA" w:rsidRPr="009F769B">
        <w:rPr>
          <w:rFonts w:ascii="Times New Roman" w:eastAsiaTheme="minorEastAsia" w:hAnsi="Times New Roman" w:cs="Times New Roman"/>
          <w:iCs/>
        </w:rPr>
        <w:t xml:space="preserve">A small amount of introgression occurred in the “intruders competitively equal” scenario at the neutral locus. </w:t>
      </w:r>
    </w:p>
    <w:p w14:paraId="1B5EF24D" w14:textId="4991C878" w:rsidR="00C9385F" w:rsidRPr="009F769B" w:rsidRDefault="00374F54"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picture changed again when there was high reproductive excess (Fig.S</w:t>
      </w:r>
      <w:r w:rsidR="00E130B7" w:rsidRPr="009F769B">
        <w:rPr>
          <w:rFonts w:ascii="Times New Roman" w:eastAsiaTheme="minorEastAsia" w:hAnsi="Times New Roman" w:cs="Times New Roman"/>
          <w:iCs/>
        </w:rPr>
        <w:t>9</w:t>
      </w:r>
      <w:r w:rsidRPr="009F769B">
        <w:rPr>
          <w:rFonts w:ascii="Times New Roman" w:eastAsiaTheme="minorEastAsia" w:hAnsi="Times New Roman" w:cs="Times New Roman"/>
          <w:iCs/>
        </w:rPr>
        <w:t xml:space="preserve">). When trait heritability was 0.25, </w:t>
      </w:r>
      <w:r w:rsidR="00A43F30" w:rsidRPr="009F769B">
        <w:rPr>
          <w:rFonts w:ascii="Times New Roman" w:eastAsiaTheme="minorEastAsia" w:hAnsi="Times New Roman" w:cs="Times New Roman"/>
          <w:iCs/>
        </w:rPr>
        <w:t>the results were similar to the moderate reproductive excess scenario, but only in the “intruders competitively superior” scenario (blue curves in Fig.S9): strong maladaptation occurred</w:t>
      </w:r>
      <w:r w:rsidR="005002CA">
        <w:rPr>
          <w:rFonts w:ascii="Times New Roman" w:eastAsiaTheme="minorEastAsia" w:hAnsi="Times New Roman" w:cs="Times New Roman"/>
          <w:iCs/>
        </w:rPr>
        <w:t>,</w:t>
      </w:r>
      <w:r w:rsidR="00A43F30" w:rsidRPr="009F769B">
        <w:rPr>
          <w:rFonts w:ascii="Times New Roman" w:eastAsiaTheme="minorEastAsia" w:hAnsi="Times New Roman" w:cs="Times New Roman"/>
          <w:iCs/>
        </w:rPr>
        <w:t xml:space="preserve"> and population size was reduced by about generation 50 to 100 or fewer spawners.</w:t>
      </w:r>
      <w:r w:rsidR="007C7F8B" w:rsidRPr="009F769B">
        <w:rPr>
          <w:rFonts w:ascii="Times New Roman" w:eastAsiaTheme="minorEastAsia" w:hAnsi="Times New Roman" w:cs="Times New Roman"/>
          <w:iCs/>
        </w:rPr>
        <w:t xml:space="preserve"> In contrast, </w:t>
      </w:r>
      <w:r w:rsidR="00D64CD4" w:rsidRPr="009F769B">
        <w:rPr>
          <w:rFonts w:ascii="Times New Roman" w:eastAsiaTheme="minorEastAsia" w:hAnsi="Times New Roman" w:cs="Times New Roman"/>
          <w:iCs/>
        </w:rPr>
        <w:t xml:space="preserve">under the “intruders competitively equal” and “intruders competitively inferior” scenarios (red and green curves in Fig.S9), soft selection filtered out </w:t>
      </w:r>
      <w:r w:rsidR="00AA5E27" w:rsidRPr="009F769B">
        <w:rPr>
          <w:rFonts w:ascii="Times New Roman" w:eastAsiaTheme="minorEastAsia" w:hAnsi="Times New Roman" w:cs="Times New Roman"/>
          <w:iCs/>
        </w:rPr>
        <w:t>many</w:t>
      </w:r>
      <w:r w:rsidR="00D64CD4" w:rsidRPr="009F769B">
        <w:rPr>
          <w:rFonts w:ascii="Times New Roman" w:eastAsiaTheme="minorEastAsia" w:hAnsi="Times New Roman" w:cs="Times New Roman"/>
          <w:iCs/>
        </w:rPr>
        <w:t xml:space="preserve"> intruders each generation </w:t>
      </w:r>
      <w:r w:rsidR="00AA5E27" w:rsidRPr="009F769B">
        <w:rPr>
          <w:rFonts w:ascii="Times New Roman" w:eastAsiaTheme="minorEastAsia" w:hAnsi="Times New Roman" w:cs="Times New Roman"/>
          <w:iCs/>
        </w:rPr>
        <w:t xml:space="preserve">(especially in the “intruders competitively inferior” case), </w:t>
      </w:r>
      <w:r w:rsidR="00D64CD4" w:rsidRPr="009F769B">
        <w:rPr>
          <w:rFonts w:ascii="Times New Roman" w:eastAsiaTheme="minorEastAsia" w:hAnsi="Times New Roman" w:cs="Times New Roman"/>
          <w:iCs/>
        </w:rPr>
        <w:t>so little maladaptation or introgression of foreign/domesticated alleles occurred</w:t>
      </w:r>
      <w:r w:rsidR="00AA5E27" w:rsidRPr="009F769B">
        <w:rPr>
          <w:rFonts w:ascii="Times New Roman" w:eastAsiaTheme="minorEastAsia" w:hAnsi="Times New Roman" w:cs="Times New Roman"/>
          <w:iCs/>
        </w:rPr>
        <w:t xml:space="preserve"> in the “intruders competitively inferior” case and a </w:t>
      </w:r>
      <w:r w:rsidR="005002CA">
        <w:rPr>
          <w:rFonts w:ascii="Times New Roman" w:eastAsiaTheme="minorEastAsia" w:hAnsi="Times New Roman" w:cs="Times New Roman"/>
          <w:iCs/>
        </w:rPr>
        <w:t>small amount of</w:t>
      </w:r>
      <w:r w:rsidR="00AA5E27" w:rsidRPr="009F769B">
        <w:rPr>
          <w:rFonts w:ascii="Times New Roman" w:eastAsiaTheme="minorEastAsia" w:hAnsi="Times New Roman" w:cs="Times New Roman"/>
          <w:iCs/>
        </w:rPr>
        <w:t xml:space="preserve"> introgression occurred in the “intruders competitively equal” case. </w:t>
      </w:r>
      <w:r w:rsidR="008F6EE4" w:rsidRPr="009F769B">
        <w:rPr>
          <w:rFonts w:ascii="Times New Roman" w:eastAsiaTheme="minorEastAsia" w:hAnsi="Times New Roman" w:cs="Times New Roman"/>
          <w:iCs/>
        </w:rPr>
        <w:t>The number of spawners</w:t>
      </w:r>
      <w:r w:rsidR="00D64CD4" w:rsidRPr="009F769B">
        <w:rPr>
          <w:rFonts w:ascii="Times New Roman" w:eastAsiaTheme="minorEastAsia" w:hAnsi="Times New Roman" w:cs="Times New Roman"/>
          <w:iCs/>
        </w:rPr>
        <w:t xml:space="preserve"> remained stable at </w:t>
      </w:r>
      <m:oMath>
        <m:r>
          <w:rPr>
            <w:rFonts w:ascii="Cambria Math" w:hAnsi="Cambria Math" w:cs="Times New Roman"/>
          </w:rPr>
          <m:t>K</m:t>
        </m:r>
      </m:oMath>
      <w:r w:rsidR="008F6EE4" w:rsidRPr="009F769B">
        <w:rPr>
          <w:rFonts w:ascii="Times New Roman" w:eastAsiaTheme="minorEastAsia" w:hAnsi="Times New Roman" w:cs="Times New Roman"/>
          <w:iCs/>
        </w:rPr>
        <w:t xml:space="preserve"> in both cases. </w:t>
      </w:r>
      <w:r w:rsidR="00797115" w:rsidRPr="009F769B">
        <w:rPr>
          <w:rFonts w:ascii="Times New Roman" w:eastAsiaTheme="minorEastAsia" w:hAnsi="Times New Roman" w:cs="Times New Roman"/>
          <w:iCs/>
        </w:rPr>
        <w:t xml:space="preserve">When heritability was increased to 0.5, </w:t>
      </w:r>
      <w:r w:rsidR="003E0661" w:rsidRPr="009F769B">
        <w:rPr>
          <w:rFonts w:ascii="Times New Roman" w:eastAsiaTheme="minorEastAsia" w:hAnsi="Times New Roman" w:cs="Times New Roman"/>
          <w:iCs/>
        </w:rPr>
        <w:t xml:space="preserve">little to no maladaptation occurred in the “intruders competitively </w:t>
      </w:r>
      <w:r w:rsidR="00214EEC">
        <w:rPr>
          <w:rFonts w:ascii="Times New Roman" w:eastAsiaTheme="minorEastAsia" w:hAnsi="Times New Roman" w:cs="Times New Roman"/>
          <w:iCs/>
        </w:rPr>
        <w:t>inferior</w:t>
      </w:r>
      <w:r w:rsidR="003E0661" w:rsidRPr="009F769B">
        <w:rPr>
          <w:rFonts w:ascii="Times New Roman" w:eastAsiaTheme="minorEastAsia" w:hAnsi="Times New Roman" w:cs="Times New Roman"/>
          <w:iCs/>
        </w:rPr>
        <w:t xml:space="preserve">” and “intruders competitively </w:t>
      </w:r>
      <w:r w:rsidR="00214EEC">
        <w:rPr>
          <w:rFonts w:ascii="Times New Roman" w:eastAsiaTheme="minorEastAsia" w:hAnsi="Times New Roman" w:cs="Times New Roman"/>
          <w:iCs/>
        </w:rPr>
        <w:t>equal</w:t>
      </w:r>
      <w:r w:rsidR="003E0661" w:rsidRPr="009F769B">
        <w:rPr>
          <w:rFonts w:ascii="Times New Roman" w:eastAsiaTheme="minorEastAsia" w:hAnsi="Times New Roman" w:cs="Times New Roman"/>
          <w:iCs/>
        </w:rPr>
        <w:t>” scenarios (red and green curves in Fig.S9), while a small amount of maladaptation occurred in the “intruders competitively superior” scenario (blue curves in Fig.S9)</w:t>
      </w:r>
      <w:r w:rsidR="005040E1" w:rsidRPr="009F769B">
        <w:rPr>
          <w:rFonts w:ascii="Times New Roman" w:eastAsiaTheme="minorEastAsia" w:hAnsi="Times New Roman" w:cs="Times New Roman"/>
          <w:iCs/>
        </w:rPr>
        <w:t xml:space="preserve">. </w:t>
      </w:r>
      <w:r w:rsidR="00CF0E45" w:rsidRPr="009F769B">
        <w:rPr>
          <w:rFonts w:ascii="Times New Roman" w:eastAsiaTheme="minorEastAsia" w:hAnsi="Times New Roman" w:cs="Times New Roman"/>
          <w:iCs/>
        </w:rPr>
        <w:t xml:space="preserve">Little to no introgression occurred in the </w:t>
      </w:r>
      <w:r w:rsidR="001F4896">
        <w:rPr>
          <w:rFonts w:ascii="Times New Roman" w:eastAsiaTheme="minorEastAsia" w:hAnsi="Times New Roman" w:cs="Times New Roman"/>
          <w:iCs/>
        </w:rPr>
        <w:t>former</w:t>
      </w:r>
      <w:r w:rsidR="00CF0E45" w:rsidRPr="009F769B">
        <w:rPr>
          <w:rFonts w:ascii="Times New Roman" w:eastAsiaTheme="minorEastAsia" w:hAnsi="Times New Roman" w:cs="Times New Roman"/>
          <w:iCs/>
        </w:rPr>
        <w:t xml:space="preserve"> two scenarios, whilst a small amount of introgression occurred in the “intruders competitively superior” scenario. The number of spawners remained stable at </w:t>
      </w:r>
      <m:oMath>
        <m:r>
          <w:rPr>
            <w:rFonts w:ascii="Cambria Math" w:hAnsi="Cambria Math" w:cs="Times New Roman"/>
          </w:rPr>
          <m:t>K</m:t>
        </m:r>
      </m:oMath>
      <w:r w:rsidR="00CF0E45" w:rsidRPr="009F769B">
        <w:rPr>
          <w:rFonts w:ascii="Times New Roman" w:eastAsiaTheme="minorEastAsia" w:hAnsi="Times New Roman" w:cs="Times New Roman"/>
          <w:iCs/>
        </w:rPr>
        <w:t xml:space="preserve"> in all three cases. </w:t>
      </w:r>
    </w:p>
    <w:p w14:paraId="4D6198EF" w14:textId="77777777" w:rsidR="0028507A" w:rsidRDefault="0028507A" w:rsidP="006D081A">
      <w:pPr>
        <w:spacing w:line="480" w:lineRule="auto"/>
        <w:jc w:val="both"/>
        <w:rPr>
          <w:rFonts w:ascii="Times New Roman" w:eastAsiaTheme="minorEastAsia" w:hAnsi="Times New Roman" w:cs="Times New Roman"/>
          <w:b/>
          <w:bCs/>
          <w:iCs/>
        </w:rPr>
      </w:pPr>
    </w:p>
    <w:p w14:paraId="3094CDE0" w14:textId="5D3F4ABA" w:rsidR="0028507A" w:rsidRPr="009F769B" w:rsidRDefault="0028507A" w:rsidP="006D081A">
      <w:pPr>
        <w:spacing w:line="48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t xml:space="preserve">Discussion </w:t>
      </w:r>
      <w:r w:rsidR="006E7B0D" w:rsidRPr="006E7B0D">
        <w:rPr>
          <w:rFonts w:ascii="Times New Roman" w:eastAsiaTheme="minorEastAsia" w:hAnsi="Times New Roman" w:cs="Times New Roman"/>
          <w:iCs/>
        </w:rPr>
        <w:t>(a stream of consciousness for now!!)</w:t>
      </w:r>
    </w:p>
    <w:p w14:paraId="69C70C8A" w14:textId="296D1930" w:rsidR="007A1675"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F4200F">
        <w:rPr>
          <w:rFonts w:ascii="Times New Roman" w:eastAsiaTheme="minorEastAsia" w:hAnsi="Times New Roman" w:cs="Times New Roman"/>
          <w:iCs/>
        </w:rPr>
        <w:t xml:space="preserve"> 1: a recap of the key results, with some big statements on their general importance. </w:t>
      </w:r>
    </w:p>
    <w:p w14:paraId="068FDF41" w14:textId="4937FAFA" w:rsidR="00F4200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F4200F">
        <w:rPr>
          <w:rFonts w:ascii="Times New Roman" w:eastAsiaTheme="minorEastAsia" w:hAnsi="Times New Roman" w:cs="Times New Roman"/>
          <w:iCs/>
        </w:rPr>
        <w:t xml:space="preserve"> 2: </w:t>
      </w:r>
      <w:r w:rsidR="003E220D">
        <w:rPr>
          <w:rFonts w:ascii="Times New Roman" w:eastAsiaTheme="minorEastAsia" w:hAnsi="Times New Roman" w:cs="Times New Roman"/>
          <w:iCs/>
        </w:rPr>
        <w:t xml:space="preserve">brief discussion of the baseline scenario simulations, hammering home how the strength of soft selection scales with the magnitude of reproductive excess (the more recruits than spawning slots, </w:t>
      </w:r>
      <w:r w:rsidR="003E220D">
        <w:rPr>
          <w:rFonts w:ascii="Times New Roman" w:eastAsiaTheme="minorEastAsia" w:hAnsi="Times New Roman" w:cs="Times New Roman"/>
          <w:iCs/>
        </w:rPr>
        <w:lastRenderedPageBreak/>
        <w:t xml:space="preserve">the stronger the selection). </w:t>
      </w:r>
      <w:r w:rsidR="00917A29">
        <w:rPr>
          <w:rFonts w:ascii="Times New Roman" w:eastAsiaTheme="minorEastAsia" w:hAnsi="Times New Roman" w:cs="Times New Roman"/>
          <w:iCs/>
        </w:rPr>
        <w:t xml:space="preserve">Discuss interactions between hard and soft selection – e.g., when there is strong maladaptation (strong hard selection), recruits per spawner falls below 1, which shuts off any soft-selection. Our model assumed genetic independence between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17A29"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17A29">
        <w:rPr>
          <w:rFonts w:ascii="Times New Roman" w:eastAsiaTheme="minorEastAsia" w:hAnsi="Times New Roman" w:cs="Times New Roman"/>
          <w:iCs/>
        </w:rPr>
        <w:t xml:space="preserve">, but if they were genetically correlated, this would lead to further interactions between them mediated by indirect selection. For example, if soft selection favours higher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17A29">
        <w:rPr>
          <w:rFonts w:ascii="Times New Roman" w:eastAsiaTheme="minorEastAsia" w:hAnsi="Times New Roman" w:cs="Times New Roman"/>
          <w:iCs/>
        </w:rPr>
        <w:t xml:space="preserve"> values and the traits are positively genetically correlated, this would drag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17A29">
        <w:rPr>
          <w:rFonts w:ascii="Times New Roman" w:eastAsiaTheme="minorEastAsia" w:hAnsi="Times New Roman" w:cs="Times New Roman"/>
          <w:iCs/>
        </w:rPr>
        <w:t xml:space="preserve"> off its optimum as a correlated response, thereby leading to maladaptation and a</w:t>
      </w:r>
      <w:r w:rsidR="002B037F">
        <w:rPr>
          <w:rFonts w:ascii="Times New Roman" w:eastAsiaTheme="minorEastAsia" w:hAnsi="Times New Roman" w:cs="Times New Roman"/>
          <w:iCs/>
        </w:rPr>
        <w:t>n</w:t>
      </w:r>
      <w:r w:rsidR="00917A29">
        <w:rPr>
          <w:rFonts w:ascii="Times New Roman" w:eastAsiaTheme="minorEastAsia" w:hAnsi="Times New Roman" w:cs="Times New Roman"/>
          <w:iCs/>
        </w:rPr>
        <w:t xml:space="preserve"> associated demographic penalty. </w:t>
      </w:r>
      <w:r w:rsidR="002B037F">
        <w:rPr>
          <w:rFonts w:ascii="Times New Roman" w:eastAsiaTheme="minorEastAsia" w:hAnsi="Times New Roman" w:cs="Times New Roman"/>
          <w:iCs/>
        </w:rPr>
        <w:t xml:space="preserve">If the latter is strong enough, this in turn would feed back to reduce or shut off soft selection. </w:t>
      </w:r>
      <w:r w:rsidR="007A7490">
        <w:rPr>
          <w:rFonts w:ascii="Times New Roman" w:eastAsiaTheme="minorEastAsia" w:hAnsi="Times New Roman" w:cs="Times New Roman"/>
          <w:iCs/>
        </w:rPr>
        <w:t xml:space="preserve">Our model contains the option for a certain fraction of loci to be shared between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A749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A7490">
        <w:rPr>
          <w:rFonts w:ascii="Times New Roman" w:eastAsiaTheme="minorEastAsia" w:hAnsi="Times New Roman" w:cs="Times New Roman"/>
          <w:iCs/>
        </w:rPr>
        <w:t xml:space="preserve">, so these interactions can be explored in future work. </w:t>
      </w:r>
    </w:p>
    <w:p w14:paraId="336C6D11" w14:textId="0AEB2F4D" w:rsidR="00B213B7"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 3</w:t>
      </w:r>
      <w:r w:rsidR="00B213B7">
        <w:rPr>
          <w:rFonts w:ascii="Times New Roman" w:eastAsiaTheme="minorEastAsia" w:hAnsi="Times New Roman" w:cs="Times New Roman"/>
          <w:iCs/>
        </w:rPr>
        <w:t>: a discussion of the one-off intrusion scenario results, framed in the context of captive releases and farm escapes in salmonids (as well as a more general framing).</w:t>
      </w:r>
      <w:r w:rsidR="0069508A">
        <w:rPr>
          <w:rFonts w:ascii="Times New Roman" w:eastAsiaTheme="minorEastAsia" w:hAnsi="Times New Roman" w:cs="Times New Roman"/>
          <w:iCs/>
        </w:rPr>
        <w:t xml:space="preserve"> </w:t>
      </w:r>
      <w:r w:rsidR="0093349C">
        <w:rPr>
          <w:rFonts w:ascii="Times New Roman" w:eastAsiaTheme="minorEastAsia" w:hAnsi="Times New Roman" w:cs="Times New Roman"/>
          <w:iCs/>
        </w:rPr>
        <w:t xml:space="preserve">Hammer home the importance of the relative competitiveness of intruders versus locals. Discuss evidence for hatchery fish being less competitive than wild fish, and for farm escapes being more competitive than wild fish. In the latter case, the more realistic scenario is probably where farm genotypes are more competitive at the fry stage in terms of feeding territory acquisition (McGinnity papers, Norwegian studies, etc.). If we had shifted soft selection in our model to the fry stage, rather than the spawning stage, the same qualitative outcomes would likely have been observed (might even try running these simulations, as will be easy to tweak the model!!). </w:t>
      </w:r>
      <w:r w:rsidR="003A5433">
        <w:rPr>
          <w:rFonts w:ascii="Times New Roman" w:eastAsiaTheme="minorEastAsia" w:hAnsi="Times New Roman" w:cs="Times New Roman"/>
          <w:iCs/>
        </w:rPr>
        <w:t xml:space="preserve">Higher competitiveness of farmed genotypes at the fry stage would accelerate the introgression of domesticated genes, and thereby increase maladaptation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3A5433">
        <w:rPr>
          <w:rFonts w:ascii="Times New Roman" w:eastAsiaTheme="minorEastAsia" w:hAnsi="Times New Roman" w:cs="Times New Roman"/>
          <w:iCs/>
        </w:rPr>
        <w:t xml:space="preserve"> and impose a stronger demographic penalty. </w:t>
      </w:r>
    </w:p>
    <w:p w14:paraId="351B9E7E" w14:textId="03F501AF" w:rsidR="004C3627"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 4</w:t>
      </w:r>
      <w:r w:rsidR="00212596">
        <w:rPr>
          <w:rFonts w:ascii="Times New Roman" w:eastAsiaTheme="minorEastAsia" w:hAnsi="Times New Roman" w:cs="Times New Roman"/>
          <w:iCs/>
        </w:rPr>
        <w:t xml:space="preserve">: discuss continuous intrusion results, which largely showed similar patterns to the one-off intrusion results, although with some interesting differences. E.g., genetic replacement can occur under continual intrusion, or hybrid swarms may emerge, even though the population size may equilibrate a lower size (compared to no intrusion). Ecological extinction has not occurred, but genetic extinction has effectively resulted. </w:t>
      </w:r>
      <w:r w:rsidR="00575623">
        <w:rPr>
          <w:rFonts w:ascii="Times New Roman" w:eastAsiaTheme="minorEastAsia" w:hAnsi="Times New Roman" w:cs="Times New Roman"/>
          <w:iCs/>
        </w:rPr>
        <w:t xml:space="preserve">Discuss how likely it is in salmonids for intrusion to involve one-off events (e.g., a load of fish escape from sea-net pens in a big storm, a one-off stocking event of hatchery fish </w:t>
      </w:r>
      <w:r w:rsidR="00575623">
        <w:rPr>
          <w:rFonts w:ascii="Times New Roman" w:eastAsiaTheme="minorEastAsia" w:hAnsi="Times New Roman" w:cs="Times New Roman"/>
          <w:iCs/>
        </w:rPr>
        <w:lastRenderedPageBreak/>
        <w:t xml:space="preserve">occurs), versus low-level continual intrusion (e.g. continual leakage from a farm; continual stocking each generation). </w:t>
      </w:r>
    </w:p>
    <w:p w14:paraId="2A6E88FB" w14:textId="7C1C9F26"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4C3627">
        <w:rPr>
          <w:rFonts w:ascii="Times New Roman" w:eastAsiaTheme="minorEastAsia" w:hAnsi="Times New Roman" w:cs="Times New Roman"/>
          <w:iCs/>
        </w:rPr>
        <w:t xml:space="preserve"> 5: compare our model and findings to previous eco-genetic models with salmonids, i.e., Hindar et al, Castellani et al, Sylvester et al, Baskett and Waples. </w:t>
      </w:r>
      <w:r w:rsidR="00F60747">
        <w:rPr>
          <w:rFonts w:ascii="Times New Roman" w:eastAsiaTheme="minorEastAsia" w:hAnsi="Times New Roman" w:cs="Times New Roman"/>
          <w:iCs/>
        </w:rPr>
        <w:t xml:space="preserve">Some of these models allowed for density-dependent competition, I think, but none mention soft selection (need to check this!!). In the case of Castellani, they assumed I think that a single set of loci affect a bunch of different fitness-related traits (so genetic non-independence across traits), including I think competitive ability of fry?? Did this result in similar outcomes to our model? </w:t>
      </w:r>
      <w:r w:rsidR="00167AD4">
        <w:rPr>
          <w:rFonts w:ascii="Times New Roman" w:eastAsiaTheme="minorEastAsia" w:hAnsi="Times New Roman" w:cs="Times New Roman"/>
          <w:iCs/>
        </w:rPr>
        <w:t xml:space="preserve">Baskett and Waples also might have included density/frequency dependence, but again need to look into how they modelled things exactly and what they found. </w:t>
      </w:r>
    </w:p>
    <w:p w14:paraId="29D4FC31" w14:textId="6BF76148"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6: limitations and possible future extensions of our model. </w:t>
      </w:r>
    </w:p>
    <w:p w14:paraId="514404DA" w14:textId="3FB5FBA3"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7: Management/conservation implications.</w:t>
      </w:r>
    </w:p>
    <w:p w14:paraId="1F6F9B35" w14:textId="2557A8A1"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8: Conclusions (one paragraph wrap-up). </w:t>
      </w:r>
    </w:p>
    <w:p w14:paraId="7B74EC22" w14:textId="77777777" w:rsidR="0008745B" w:rsidRPr="009F769B" w:rsidRDefault="00F60747" w:rsidP="0008745B">
      <w:pPr>
        <w:spacing w:line="480" w:lineRule="auto"/>
        <w:jc w:val="both"/>
        <w:rPr>
          <w:ins w:id="597" w:author="O'Sullivan, Ronan James" w:date="2023-07-04T14:32:00Z"/>
          <w:rFonts w:ascii="Times New Roman" w:hAnsi="Times New Roman" w:cs="Times New Roman"/>
        </w:rPr>
      </w:pPr>
      <w:r>
        <w:rPr>
          <w:rFonts w:ascii="Times New Roman" w:eastAsiaTheme="minorEastAsia" w:hAnsi="Times New Roman" w:cs="Times New Roman"/>
          <w:iCs/>
        </w:rPr>
        <w:t xml:space="preserve"> </w:t>
      </w:r>
      <w:r w:rsidR="00212596">
        <w:rPr>
          <w:rFonts w:ascii="Times New Roman" w:eastAsiaTheme="minorEastAsia" w:hAnsi="Times New Roman" w:cs="Times New Roman"/>
          <w:iCs/>
        </w:rPr>
        <w:t xml:space="preserve"> </w:t>
      </w:r>
      <w:ins w:id="598" w:author="O'Sullivan, Ronan James" w:date="2023-07-04T14:32:00Z">
        <w:r w:rsidR="0008745B" w:rsidRPr="009F769B">
          <w:rPr>
            <w:rFonts w:ascii="Times New Roman" w:hAnsi="Times New Roman" w:cs="Times New Roman"/>
          </w:rPr>
          <w:t xml:space="preserve">Another major pressure in salmonids, in particular Atlantic salmon, is the escape of farmed fish into wild populations. Farmed salmon are </w:t>
        </w:r>
        <w:r w:rsidR="0008745B">
          <w:rPr>
            <w:rFonts w:ascii="Times New Roman" w:hAnsi="Times New Roman" w:cs="Times New Roman"/>
          </w:rPr>
          <w:t>genetically</w:t>
        </w:r>
        <w:r w:rsidR="0008745B" w:rsidRPr="009F769B">
          <w:rPr>
            <w:rFonts w:ascii="Times New Roman" w:hAnsi="Times New Roman" w:cs="Times New Roman"/>
          </w:rPr>
          <w:t xml:space="preserve"> divergent from wild salmon, owing to intentional artificial selection for commercially important </w:t>
        </w:r>
        <w:r w:rsidR="0008745B">
          <w:rPr>
            <w:rFonts w:ascii="Times New Roman" w:hAnsi="Times New Roman" w:cs="Times New Roman"/>
          </w:rPr>
          <w:t>characteristics</w:t>
        </w:r>
        <w:r w:rsidR="0008745B" w:rsidRPr="009F769B">
          <w:rPr>
            <w:rFonts w:ascii="Times New Roman" w:hAnsi="Times New Roman" w:cs="Times New Roman"/>
          </w:rPr>
          <w:t>, relaxed</w:t>
        </w:r>
        <w:r w:rsidR="0008745B">
          <w:rPr>
            <w:rFonts w:ascii="Times New Roman" w:hAnsi="Times New Roman" w:cs="Times New Roman"/>
          </w:rPr>
          <w:t>/domestication selection in captivity</w:t>
        </w:r>
        <w:r w:rsidR="0008745B" w:rsidRPr="009F769B">
          <w:rPr>
            <w:rFonts w:ascii="Times New Roman" w:hAnsi="Times New Roman" w:cs="Times New Roman"/>
          </w:rPr>
          <w:t>, founder effects</w:t>
        </w:r>
        <w:r w:rsidR="0008745B">
          <w:rPr>
            <w:rFonts w:ascii="Times New Roman" w:hAnsi="Times New Roman" w:cs="Times New Roman"/>
          </w:rPr>
          <w:t>,</w:t>
        </w:r>
        <w:r w:rsidR="0008745B" w:rsidRPr="009F769B">
          <w:rPr>
            <w:rFonts w:ascii="Times New Roman" w:hAnsi="Times New Roman" w:cs="Times New Roman"/>
          </w:rPr>
          <w:t xml:space="preserve"> and genetic drift </w:t>
        </w:r>
        <w:r w:rsidR="0008745B" w:rsidRPr="009F769B">
          <w:rPr>
            <w:rFonts w:ascii="Times New Roman" w:hAnsi="Times New Roman" w:cs="Times New Roman"/>
          </w:rPr>
          <w:fldChar w:fldCharType="begin"/>
        </w:r>
        <w:r w:rsidR="0008745B" w:rsidRPr="009F769B">
          <w:rPr>
            <w:rFonts w:ascii="Times New Roman" w:hAnsi="Times New Roman" w:cs="Times New Roman"/>
          </w:rPr>
          <w:instrText xml:space="preserve"> ADDIN ZOTERO_ITEM CSL_CITATION {"citationID":"ZNnauQO0","properties":{"formattedCitation":"(Gj\\uc0\\u248{}en and Bentsen 1997; Gjedrem, Gj\\uc0\\u248{}en, and Gjerde 1991)","plainCitation":"(Gjøen and Bentsen 1997; Gjedrem, Gjøen, and Gjerde 1991)","noteIndex":0},"citationItems":[{"id":482,"uris":["http://zotero.org/users/2160202/items/3NTBWCV3"],"itemData":{"id":482,"type":"article-journal","container-title":"ICES Journal of Marine Science: Journal du Conseil","issue":"6","page":"1009-1014","title":"Past, present, and future of genetic improvement in salmon aquaculture","volume":"54","author":[{"family":"Gjøen","given":"H. M."},{"family":"Bentsen","given":"H. B."}],"issued":{"date-parts":[["1997"]]}}},{"id":481,"uris":["http://zotero.org/users/2160202/items/D34WKF22"],"itemData":{"id":481,"type":"article-journal","container-title":"Aquaculture","issue":"1","page":"41-50","title":"Genetic origin of Norwegian farmed Atlantic salmon","volume":"98","author":[{"family":"Gjedrem","given":"Trygve"},{"family":"Gjøen","given":"Hans Magnus"},{"family":"Gjerde","given":"Bjarne"}],"issued":{"date-parts":[["1991"]]}}}],"schema":"https://github.com/citation-style-language/schema/raw/master/csl-citation.json"} </w:instrText>
        </w:r>
        <w:r w:rsidR="0008745B" w:rsidRPr="009F769B">
          <w:rPr>
            <w:rFonts w:ascii="Times New Roman" w:hAnsi="Times New Roman" w:cs="Times New Roman"/>
          </w:rPr>
          <w:fldChar w:fldCharType="separate"/>
        </w:r>
        <w:r w:rsidR="0008745B" w:rsidRPr="009F769B">
          <w:rPr>
            <w:rFonts w:ascii="Times New Roman" w:hAnsi="Times New Roman" w:cs="Times New Roman"/>
            <w:kern w:val="0"/>
            <w:szCs w:val="24"/>
          </w:rPr>
          <w:t>(Gjøen and Bentsen 1997; Gjedrem, Gjøen, and Gjerde 1991)</w:t>
        </w:r>
        <w:r w:rsidR="0008745B" w:rsidRPr="009F769B">
          <w:rPr>
            <w:rFonts w:ascii="Times New Roman" w:hAnsi="Times New Roman" w:cs="Times New Roman"/>
          </w:rPr>
          <w:fldChar w:fldCharType="end"/>
        </w:r>
        <w:r w:rsidR="0008745B" w:rsidRPr="009F769B">
          <w:rPr>
            <w:rFonts w:ascii="Times New Roman" w:hAnsi="Times New Roman" w:cs="Times New Roman"/>
          </w:rPr>
          <w:t xml:space="preserve">. Escapes from </w:t>
        </w:r>
        <w:r w:rsidR="0008745B">
          <w:rPr>
            <w:rFonts w:ascii="Times New Roman" w:hAnsi="Times New Roman" w:cs="Times New Roman"/>
          </w:rPr>
          <w:t xml:space="preserve">marine </w:t>
        </w:r>
        <w:r w:rsidR="0008745B" w:rsidRPr="009F769B">
          <w:rPr>
            <w:rFonts w:ascii="Times New Roman" w:hAnsi="Times New Roman" w:cs="Times New Roman"/>
          </w:rPr>
          <w:t xml:space="preserve">fish farms </w:t>
        </w:r>
        <w:r w:rsidR="0008745B">
          <w:rPr>
            <w:rFonts w:ascii="Times New Roman" w:hAnsi="Times New Roman" w:cs="Times New Roman"/>
          </w:rPr>
          <w:t xml:space="preserve">or land-based hatchery units </w:t>
        </w:r>
        <w:r w:rsidR="0008745B" w:rsidRPr="009F769B">
          <w:rPr>
            <w:rFonts w:ascii="Times New Roman" w:hAnsi="Times New Roman" w:cs="Times New Roman"/>
          </w:rPr>
          <w:t xml:space="preserve">are frequent </w:t>
        </w:r>
        <w:r w:rsidR="0008745B" w:rsidRPr="009F769B">
          <w:rPr>
            <w:rFonts w:ascii="Times New Roman" w:hAnsi="Times New Roman" w:cs="Times New Roman"/>
          </w:rPr>
          <w:fldChar w:fldCharType="begin"/>
        </w:r>
        <w:r w:rsidR="0008745B" w:rsidRPr="009F769B">
          <w:rPr>
            <w:rFonts w:ascii="Times New Roman" w:hAnsi="Times New Roman" w:cs="Times New Roman"/>
          </w:rPr>
          <w:instrText xml:space="preserve"> ADDIN ZOTERO_ITEM CSL_CITATION {"citationID":"7RrAJ4Cq","properties":{"formattedCitation":"(Jensen et al. 2010; Naylor et al. 2005)","plainCitation":"(Jensen et al. 2010; Naylor et al. 2005)","noteIndex":0},"citationItems":[{"id":1139,"uris":["http://zotero.org/users/2160202/items/WFKQ3VFR"],"itemData":{"id":1139,"type":"article-journal","container-title":"Aquaculture Environment Interactions","issue":"1","note":"ISBN: 1869-215X","page":"71-83","title":"Escapes of fishes from Norwegian sea-cage aquaculture: causes, consequences and prevention","volume":"1","author":[{"family":"Jensen","given":"Østen"},{"family":"Dempster","given":"T."},{"family":"Thorstad","given":"E. B."},{"family":"Uglem","given":"I."},{"family":"Fredheim","given":"A."}],"issued":{"date-parts":[["2010"]]}}},{"id":495,"uris":["http://zotero.org/users/2160202/items/ZAUJRXRX"],"itemData":{"id":495,"type":"article-journal","container-title":"BioScience","issue":"5","page":"427-437","title":"Fugitive salmon: assessing the risks of escaped fish from net-pen aquaculture","volume":"55","author":[{"family":"Naylor","given":"Rosamond"},{"family":"Hindar","given":"Kjetil"},{"family":"Fleming","given":"Ian A."},{"family":"Goldburg","given":"Rebecca"},{"family":"Williams","given":"Susan"},{"family":"Volpe","given":"John"},{"family":"Whoriskey","given":"Fred"},{"family":"Eagle","given":"Josh"},{"family":"Kelso","given":"Dennis"},{"family":"Mangel","given":"Marc"}],"issued":{"date-parts":[["2005"]]}}}],"schema":"https://github.com/citation-style-language/schema/raw/master/csl-citation.json"} </w:instrText>
        </w:r>
        <w:r w:rsidR="0008745B" w:rsidRPr="009F769B">
          <w:rPr>
            <w:rFonts w:ascii="Times New Roman" w:hAnsi="Times New Roman" w:cs="Times New Roman"/>
          </w:rPr>
          <w:fldChar w:fldCharType="separate"/>
        </w:r>
        <w:r w:rsidR="0008745B" w:rsidRPr="009F769B">
          <w:rPr>
            <w:rFonts w:ascii="Times New Roman" w:hAnsi="Times New Roman" w:cs="Times New Roman"/>
          </w:rPr>
          <w:t>(Jensen et al. 2010; Naylor et al. 2005)</w:t>
        </w:r>
        <w:r w:rsidR="0008745B" w:rsidRPr="009F769B">
          <w:rPr>
            <w:rFonts w:ascii="Times New Roman" w:hAnsi="Times New Roman" w:cs="Times New Roman"/>
          </w:rPr>
          <w:fldChar w:fldCharType="end"/>
        </w:r>
        <w:r w:rsidR="0008745B">
          <w:rPr>
            <w:rFonts w:ascii="Times New Roman" w:hAnsi="Times New Roman" w:cs="Times New Roman"/>
          </w:rPr>
          <w:t>.</w:t>
        </w:r>
        <w:r w:rsidR="0008745B" w:rsidRPr="009F769B">
          <w:rPr>
            <w:rFonts w:ascii="Times New Roman" w:hAnsi="Times New Roman" w:cs="Times New Roman"/>
          </w:rPr>
          <w:t xml:space="preserve"> </w:t>
        </w:r>
        <w:r w:rsidR="0008745B">
          <w:rPr>
            <w:rFonts w:ascii="Times New Roman" w:hAnsi="Times New Roman" w:cs="Times New Roman"/>
          </w:rPr>
          <w:t>Fa</w:t>
        </w:r>
        <w:r w:rsidR="0008745B" w:rsidRPr="009F769B">
          <w:rPr>
            <w:rFonts w:ascii="Times New Roman" w:hAnsi="Times New Roman" w:cs="Times New Roman"/>
          </w:rPr>
          <w:t xml:space="preserve">rmed fish and their hybrids can have substantially reduced fitness in the wild </w:t>
        </w:r>
        <w:r w:rsidR="0008745B" w:rsidRPr="009F769B">
          <w:rPr>
            <w:rFonts w:ascii="Times New Roman" w:hAnsi="Times New Roman" w:cs="Times New Roman"/>
          </w:rPr>
          <w:fldChar w:fldCharType="begin"/>
        </w:r>
        <w:r w:rsidR="0008745B">
          <w:rPr>
            <w:rFonts w:ascii="Times New Roman" w:hAnsi="Times New Roman" w:cs="Times New Roman"/>
          </w:rPr>
          <w:instrText xml:space="preserve"> ADDIN ZOTERO_ITEM CSL_CITATION {"citationID":"YCxqKhPd","properties":{"formattedCitation":"(McGinnity et al. 2003; Skaala et al. 2012; Reed et al. 2015)","plainCitation":"(McGinnity et al. 2003; Skaala et al. 2012; Reed et al. 2015)","noteIndex":0},"citationItems":[{"id":289,"uris":["http://zotero.org/users/2160202/items/DUWHZ2GB"],"itemData":{"id":289,"type":"article-journal","container-title":"Proceedings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id":472,"uris":["http://zotero.org/users/2160202/items/UWCAGV49"],"itemData":{"id":472,"type":"article-journal","container-title":"Canadian Journal of Fisheries and Aquatic Sciences","issue":"12","page":"1994-2006","title":"Performance of farmed, hybrid, and wild Atlantic salmon (Salmo salar) families in a natural river environment","volume":"69","author":[{"family":"Skaala","given":"Øystein"},{"family":"Glover","given":"Kevin A."},{"family":"Barlaup","given":"Bjørn T."},{"family":"Svåsand","given":"Terje"},{"family":"Besnier","given":"Francois"},{"family":"Hansen","given":"Michael M."},{"family":"Borgstrøm","given":"Reidar"},{"family":"Fleming","given":"Ian"}],"issued":{"date-parts":[["2012"]]}}},{"id":24,"uris":["http://zotero.org/users/2160202/items/8VRWPBU7"],"itemData":{"id":24,"type":"article-journal","container-title":"Heredity","title":"Quantifying heritable variation in fitness-related traits of wild, farmed and hybrid Atlantic salmon families in a wild river environment","author":[{"family":"Reed","given":"T.E."},{"family":"Prodöhl","given":"P."},{"family":"Hynes","given":"R."},{"family":"Cross","given":"T."},{"family":"Ferguson","given":"A."},{"family":"McGinnity","given":"P."}],"issued":{"date-parts":[["2015"]]}}}],"schema":"https://github.com/citation-style-language/schema/raw/master/csl-citation.json"} </w:instrText>
        </w:r>
        <w:r w:rsidR="0008745B" w:rsidRPr="009F769B">
          <w:rPr>
            <w:rFonts w:ascii="Times New Roman" w:hAnsi="Times New Roman" w:cs="Times New Roman"/>
          </w:rPr>
          <w:fldChar w:fldCharType="separate"/>
        </w:r>
        <w:r w:rsidR="0008745B" w:rsidRPr="00C56ED0">
          <w:rPr>
            <w:rFonts w:ascii="Times New Roman" w:hAnsi="Times New Roman" w:cs="Times New Roman"/>
          </w:rPr>
          <w:t>(McGinnity et al. 2003; Skaala et al. 2012; Reed et al. 2015)</w:t>
        </w:r>
        <w:r w:rsidR="0008745B" w:rsidRPr="009F769B">
          <w:rPr>
            <w:rFonts w:ascii="Times New Roman" w:hAnsi="Times New Roman" w:cs="Times New Roman"/>
          </w:rPr>
          <w:fldChar w:fldCharType="end"/>
        </w:r>
        <w:r w:rsidR="0008745B" w:rsidRPr="009F769B">
          <w:rPr>
            <w:rFonts w:ascii="Times New Roman" w:hAnsi="Times New Roman" w:cs="Times New Roman"/>
          </w:rPr>
          <w:t xml:space="preserve">, threatening the genetic integrity and viability of wild populations experiencing introgression </w:t>
        </w:r>
        <w:r w:rsidR="0008745B" w:rsidRPr="009F769B">
          <w:rPr>
            <w:rFonts w:ascii="Times New Roman" w:hAnsi="Times New Roman" w:cs="Times New Roman"/>
          </w:rPr>
          <w:fldChar w:fldCharType="begin"/>
        </w:r>
        <w:r w:rsidR="0008745B" w:rsidRPr="009F769B">
          <w:rPr>
            <w:rFonts w:ascii="Times New Roman" w:hAnsi="Times New Roman" w:cs="Times New Roman"/>
          </w:rPr>
          <w:instrText xml:space="preserve"> ADDIN ZOTERO_ITEM CSL_CITATION {"citationID":"Dccmb7bA","properties":{"formattedCitation":"(Glover et al. 2017)","plainCitation":"(Glover et al. 2017)","noteIndex":0},"citationItems":[{"id":1141,"uris":["http://zotero.org/users/2160202/items/J83L2GNS"],"itemData":{"id":1141,"type":"article-journal","container-title":"Fish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08745B" w:rsidRPr="009F769B">
          <w:rPr>
            <w:rFonts w:ascii="Times New Roman" w:hAnsi="Times New Roman" w:cs="Times New Roman"/>
          </w:rPr>
          <w:fldChar w:fldCharType="separate"/>
        </w:r>
        <w:r w:rsidR="0008745B" w:rsidRPr="009F769B">
          <w:rPr>
            <w:rFonts w:ascii="Times New Roman" w:hAnsi="Times New Roman" w:cs="Times New Roman"/>
          </w:rPr>
          <w:t>(Glover et al. 2017)</w:t>
        </w:r>
        <w:r w:rsidR="0008745B" w:rsidRPr="009F769B">
          <w:rPr>
            <w:rFonts w:ascii="Times New Roman" w:hAnsi="Times New Roman" w:cs="Times New Roman"/>
          </w:rPr>
          <w:fldChar w:fldCharType="end"/>
        </w:r>
        <w:r w:rsidR="0008745B" w:rsidRPr="009F769B">
          <w:rPr>
            <w:rFonts w:ascii="Times New Roman" w:hAnsi="Times New Roman" w:cs="Times New Roman"/>
          </w:rPr>
          <w:t xml:space="preserve"> and altering their life histories </w:t>
        </w:r>
        <w:r w:rsidR="0008745B" w:rsidRPr="009F769B">
          <w:rPr>
            <w:rFonts w:ascii="Times New Roman" w:hAnsi="Times New Roman" w:cs="Times New Roman"/>
          </w:rPr>
          <w:fldChar w:fldCharType="begin"/>
        </w:r>
        <w:r w:rsidR="0008745B" w:rsidRPr="009F769B">
          <w:rPr>
            <w:rFonts w:ascii="Times New Roman" w:hAnsi="Times New Roman" w:cs="Times New Roman"/>
          </w:rPr>
          <w:instrText xml:space="preserve"> ADDIN ZOTERO_ITEM CSL_CITATION {"citationID":"6JwKR1fg","properties":{"formattedCitation":"(Bolstad et al. 2017; 2021)","plainCitation":"(Bolstad et al. 2017; 2021)","noteIndex":0},"citationItems":[{"id":1875,"uris":["http://zotero.org/users/2160202/items/QSFG9D8V"],"itemData":{"id":1875,"type":"article-journal","abstract":"Interbreeding between domesticated and wild animals occurs in several species. This gene flow has long been anticipated to induce genetic changes in life-history traits of wild populations, thereby influencing population dynamics and viability. Here, we show that individuals with high levels of introgression (domesticated ancestry) have altered age and size at maturation in 62 wild Atlantic salmon Salmo salar populations, including seven ancestral populations to breeding lines of the domesticated salmon. This study documents widespread changes to life-history traits in wild animal populations following gene flow from selectively bred, domesticated conspecifics. The continued high abundance of escaped, domesticated Atlantic salmon thus threatens wild Atlantic salmon populations by inducing genetic changes in fitness-related traits. Our results represent key evidence and a timely warning concerning the potential ecological impacts of the globally increasing use of domesticated animals.","container-title":"Nature Ecology &amp; Evolution","DOI":"10.1038/s41559-017-0124","ISSN":"2397-334X","issue":"5","journalAbbreviation":"Nat Ecol Evol","language":"en","license":"2017 Macmillan Publishers Limited, part of Springer Nature.","note":"number: 5\npublisher: Nature Publishing Group","page":"1-5","source":"www.nature.com","title":"Gene flow from domesticated escapes alters the life history of wild Atlantic salmon","volume":"1","author":[{"family":"Bolstad","given":"Geir H."},{"family":"Hindar","given":"Kjetil"},{"family":"Robertsen","given":"Grethe"},{"family":"Jonsson","given":"Bror"},{"family":"Sægrov","given":"Harald"},{"family":"Diserud","given":"Ola H."},{"family":"Fiske","given":"Peder"},{"family":"Jensen","given":"Arne J."},{"family":"Urdal","given":"Kurt"},{"family":"Næsje","given":"Tor F."},{"family":"Barlaup","given":"Bjørn T."},{"family":"Florø-Larsen","given":"Bjørn"},{"family":"Lo","given":"Håvard"},{"family":"Niemelä","given":"Eero"},{"family":"Karlsson","given":"Sten"}],"issued":{"date-parts":[["2017",4,10]]}}},{"id":1873,"uris":["http://zotero.org/users/2160202/items/DVEWJ2GZ"],"itemData":{"id":1873,"type":"article-journal","abstract":"After a half a century of salmon farming, we have yet to understand how the influx of genes from farmed escapees affects the full life history of Atlantic salmon (Salmo salar L.) in the wild. Using scale samples of over 6900 wild adult salmon from 105 rivers, we document that increased farmed genetic ancestry is associated with increased growth throughout life and a younger age at both seaward migration and sexual maturity. There was large among-population variation in the effects of introgression. Most saliently, the increased growth at sea following introgression declined with the population’s average growth potential. Variation at two major-effect loci associated with age at maturity was little affected by farmed genetic ancestry and could not explain the observed phenotypic effects of introgression. Our study provides knowledge crucial for predicting the ecological and evolutionary consequences of increased aquaculture production worldwide.","container-title":"Science Advances","DOI":"10.1126/sciadv.abj3397","issue":"52","note":"publisher: American Association for the Advancement of Science","page":"eabj3397","source":"science.org (Atypon)","title":"Introgression from farmed escapees affects the full life cycle of wild Atlantic salmon","volume":"7","author":[{"family":"Bolstad","given":"Geir H."},{"family":"Karlsson","given":"Sten"},{"family":"Hagen","given":"Ingerid J."},{"family":"Fiske","given":"Peder"},{"family":"Urdal","given":"Kurt"},{"family":"Sægrov","given":"Harald"},{"family":"Florø-Larsen","given":"Bjørn"},{"family":"Sollien","given":"Vegard P."},{"family":"Østborg","given":"Gunnel"},{"family":"Diserud","given":"Ola H."},{"family":"Jensen","given":"Arne J."},{"family":"Hindar","given":"Kjetil"}],"issued":{"date-parts":[["2021",12,22]]}}}],"schema":"https://github.com/citation-style-language/schema/raw/master/csl-citation.json"} </w:instrText>
        </w:r>
        <w:r w:rsidR="0008745B" w:rsidRPr="009F769B">
          <w:rPr>
            <w:rFonts w:ascii="Times New Roman" w:hAnsi="Times New Roman" w:cs="Times New Roman"/>
          </w:rPr>
          <w:fldChar w:fldCharType="separate"/>
        </w:r>
        <w:r w:rsidR="0008745B" w:rsidRPr="009F769B">
          <w:rPr>
            <w:rFonts w:ascii="Times New Roman" w:hAnsi="Times New Roman" w:cs="Times New Roman"/>
          </w:rPr>
          <w:t>(Bolstad et al. 2017; 2021)</w:t>
        </w:r>
        <w:r w:rsidR="0008745B" w:rsidRPr="009F769B">
          <w:rPr>
            <w:rFonts w:ascii="Times New Roman" w:hAnsi="Times New Roman" w:cs="Times New Roman"/>
          </w:rPr>
          <w:fldChar w:fldCharType="end"/>
        </w:r>
        <w:r w:rsidR="0008745B" w:rsidRPr="009F769B">
          <w:rPr>
            <w:rFonts w:ascii="Times New Roman" w:hAnsi="Times New Roman" w:cs="Times New Roman"/>
          </w:rPr>
          <w:t xml:space="preserve">. </w:t>
        </w:r>
      </w:ins>
    </w:p>
    <w:p w14:paraId="20A7DE18" w14:textId="6F57386F" w:rsidR="00F4200F" w:rsidRPr="009F769B" w:rsidRDefault="00F4200F" w:rsidP="006D081A">
      <w:pPr>
        <w:spacing w:line="480" w:lineRule="auto"/>
        <w:jc w:val="both"/>
        <w:rPr>
          <w:rFonts w:ascii="Times New Roman" w:eastAsiaTheme="minorEastAsia" w:hAnsi="Times New Roman" w:cs="Times New Roman"/>
          <w:iCs/>
        </w:rPr>
      </w:pPr>
    </w:p>
    <w:p w14:paraId="668E6D9E" w14:textId="2489E7EF" w:rsidR="007A1675" w:rsidRPr="009F769B" w:rsidRDefault="007A1675" w:rsidP="006D081A">
      <w:pPr>
        <w:spacing w:line="480" w:lineRule="auto"/>
        <w:jc w:val="both"/>
        <w:rPr>
          <w:rFonts w:ascii="Times New Roman" w:eastAsiaTheme="minorEastAsia" w:hAnsi="Times New Roman" w:cs="Times New Roman"/>
          <w:b/>
          <w:bCs/>
          <w:iCs/>
        </w:rPr>
      </w:pPr>
      <w:r w:rsidRPr="009F769B">
        <w:rPr>
          <w:rFonts w:ascii="Times New Roman" w:eastAsiaTheme="minorEastAsia" w:hAnsi="Times New Roman" w:cs="Times New Roman"/>
          <w:b/>
          <w:bCs/>
          <w:iCs/>
        </w:rPr>
        <w:t>References</w:t>
      </w:r>
    </w:p>
    <w:p w14:paraId="4A33EB5E" w14:textId="77777777" w:rsidR="008D62BD" w:rsidRPr="008D62BD" w:rsidRDefault="007A1675" w:rsidP="006D081A">
      <w:pPr>
        <w:pStyle w:val="Bibliography"/>
        <w:jc w:val="both"/>
        <w:rPr>
          <w:rFonts w:ascii="Calibri" w:hAnsi="Calibri" w:cs="Calibri"/>
        </w:rPr>
      </w:pPr>
      <w:r w:rsidRPr="009F769B">
        <w:rPr>
          <w:rFonts w:eastAsiaTheme="minorEastAsia"/>
          <w:iCs/>
        </w:rPr>
        <w:fldChar w:fldCharType="begin"/>
      </w:r>
      <w:r w:rsidR="00F41760">
        <w:rPr>
          <w:rFonts w:eastAsiaTheme="minorEastAsia"/>
          <w:iCs/>
        </w:rPr>
        <w:instrText xml:space="preserve"> ADDIN ZOTERO_BIBL {"uncited":[],"omitted":[],"custom":[]} CSL_BIBLIOGRAPHY </w:instrText>
      </w:r>
      <w:r w:rsidRPr="009F769B">
        <w:rPr>
          <w:rFonts w:eastAsiaTheme="minorEastAsia"/>
          <w:iCs/>
        </w:rPr>
        <w:fldChar w:fldCharType="separate"/>
      </w:r>
      <w:r w:rsidR="008D62BD" w:rsidRPr="008D62BD">
        <w:rPr>
          <w:rFonts w:ascii="Calibri" w:hAnsi="Calibri" w:cs="Calibri"/>
        </w:rPr>
        <w:t xml:space="preserve">Araki, Hitoshi, Barry A. Berejikian, Michael J. Ford, and Michael S. Blouin. 2008. “Fitness of Hatchery‐reared Salmonids in the Wild.” </w:t>
      </w:r>
      <w:r w:rsidR="008D62BD" w:rsidRPr="008D62BD">
        <w:rPr>
          <w:rFonts w:ascii="Calibri" w:hAnsi="Calibri" w:cs="Calibri"/>
          <w:i/>
          <w:iCs/>
        </w:rPr>
        <w:t>Evolutionary Applications</w:t>
      </w:r>
      <w:r w:rsidR="008D62BD" w:rsidRPr="008D62BD">
        <w:rPr>
          <w:rFonts w:ascii="Calibri" w:hAnsi="Calibri" w:cs="Calibri"/>
        </w:rPr>
        <w:t xml:space="preserve"> 1 (2): 342–55.</w:t>
      </w:r>
    </w:p>
    <w:p w14:paraId="44D9567B" w14:textId="77777777" w:rsidR="008D62BD" w:rsidRPr="008D62BD" w:rsidRDefault="008D62BD" w:rsidP="006D081A">
      <w:pPr>
        <w:pStyle w:val="Bibliography"/>
        <w:jc w:val="both"/>
        <w:rPr>
          <w:rFonts w:ascii="Calibri" w:hAnsi="Calibri" w:cs="Calibri"/>
        </w:rPr>
      </w:pPr>
      <w:r w:rsidRPr="008D62BD">
        <w:rPr>
          <w:rFonts w:ascii="Calibri" w:hAnsi="Calibri" w:cs="Calibri"/>
        </w:rPr>
        <w:lastRenderedPageBreak/>
        <w:t xml:space="preserve">Araki, Hitoshi, Becky Cooper, and Michael S. Blouin. 2007. “Genetic Effects of Captive Breeding Cause a Rapid, Cumulative Fitness Decline in the Wild.” </w:t>
      </w:r>
      <w:r w:rsidRPr="008D62BD">
        <w:rPr>
          <w:rFonts w:ascii="Calibri" w:hAnsi="Calibri" w:cs="Calibri"/>
          <w:i/>
          <w:iCs/>
        </w:rPr>
        <w:t>Science</w:t>
      </w:r>
      <w:r w:rsidRPr="008D62BD">
        <w:rPr>
          <w:rFonts w:ascii="Calibri" w:hAnsi="Calibri" w:cs="Calibri"/>
        </w:rPr>
        <w:t xml:space="preserve"> 318 (5847): 100–103.</w:t>
      </w:r>
    </w:p>
    <w:p w14:paraId="60D784A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Barbanera, Filippo, Oliver RW Pergams, Monica Guerrini, Giovanni Forcina, Panicos Panayides, and Fernando Dini. 2010. “Genetic Consequences of Intensive Management in Game Birds.” </w:t>
      </w:r>
      <w:r w:rsidRPr="008D62BD">
        <w:rPr>
          <w:rFonts w:ascii="Calibri" w:hAnsi="Calibri" w:cs="Calibri"/>
          <w:i/>
          <w:iCs/>
        </w:rPr>
        <w:t>Biological Conservation</w:t>
      </w:r>
      <w:r w:rsidRPr="008D62BD">
        <w:rPr>
          <w:rFonts w:ascii="Calibri" w:hAnsi="Calibri" w:cs="Calibri"/>
        </w:rPr>
        <w:t xml:space="preserve"> 143 (5): 1259–68.</w:t>
      </w:r>
    </w:p>
    <w:p w14:paraId="4708B79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Baskett, Marissa L., Scott C. Burgess, and Robin S. Waples. 2013. “Assessing Strategies to Minimize Unintended Fitness Consequences of Aquaculture on Wild Populations.” </w:t>
      </w:r>
      <w:r w:rsidRPr="008D62BD">
        <w:rPr>
          <w:rFonts w:ascii="Calibri" w:hAnsi="Calibri" w:cs="Calibri"/>
          <w:i/>
          <w:iCs/>
        </w:rPr>
        <w:t>Evolutionary Applications</w:t>
      </w:r>
      <w:r w:rsidRPr="008D62BD">
        <w:rPr>
          <w:rFonts w:ascii="Calibri" w:hAnsi="Calibri" w:cs="Calibri"/>
        </w:rPr>
        <w:t xml:space="preserve"> 6 (7): 1090–1108. https://doi.org/10.1111/eva.12089.</w:t>
      </w:r>
    </w:p>
    <w:p w14:paraId="3477C2D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Baskett, Marissa L., and Robin S. Waples. 2013. “Evaluating Alternative Strategies for Minimizing Unintended Fitness Consequences of Cultured Individuals on Wild Populations.” </w:t>
      </w:r>
      <w:r w:rsidRPr="008D62BD">
        <w:rPr>
          <w:rFonts w:ascii="Calibri" w:hAnsi="Calibri" w:cs="Calibri"/>
          <w:i/>
          <w:iCs/>
        </w:rPr>
        <w:t>Conservation Biology</w:t>
      </w:r>
      <w:r w:rsidRPr="008D62BD">
        <w:rPr>
          <w:rFonts w:ascii="Calibri" w:hAnsi="Calibri" w:cs="Calibri"/>
        </w:rPr>
        <w:t xml:space="preserve"> 27 (1): 83–94. https://doi.org/10.1111/j.1523-1739.2012.01949.x.</w:t>
      </w:r>
    </w:p>
    <w:p w14:paraId="7179B725"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Bell, Donovan A., Ryan P. Kovach, Zachary L. Robinson, Andrew R. Whiteley, and Thomas E. Reed. 2021. “The Ecological Causes and Consequences of Hard and Soft Selection.” </w:t>
      </w:r>
      <w:r w:rsidRPr="008D62BD">
        <w:rPr>
          <w:rFonts w:ascii="Calibri" w:hAnsi="Calibri" w:cs="Calibri"/>
          <w:i/>
          <w:iCs/>
        </w:rPr>
        <w:t>Ecology Letters</w:t>
      </w:r>
      <w:r w:rsidRPr="008D62BD">
        <w:rPr>
          <w:rFonts w:ascii="Calibri" w:hAnsi="Calibri" w:cs="Calibri"/>
        </w:rPr>
        <w:t xml:space="preserve"> 24 (7): 1505–21.</w:t>
      </w:r>
    </w:p>
    <w:p w14:paraId="657403DF" w14:textId="77777777" w:rsidR="008D62BD" w:rsidRPr="006D081A" w:rsidRDefault="008D62BD" w:rsidP="006D081A">
      <w:pPr>
        <w:pStyle w:val="Bibliography"/>
        <w:jc w:val="both"/>
        <w:rPr>
          <w:rFonts w:ascii="Calibri" w:hAnsi="Calibri" w:cs="Calibri"/>
          <w:lang w:val="sv-SE"/>
        </w:rPr>
      </w:pPr>
      <w:r w:rsidRPr="008D62BD">
        <w:rPr>
          <w:rFonts w:ascii="Calibri" w:hAnsi="Calibri" w:cs="Calibri"/>
        </w:rPr>
        <w:t xml:space="preserve">Bolstad, Geir H., Kjetil Hindar, Grethe Robertsen, Bror Jonsson, Harald Sægrov, Ola H. Diserud, Peder Fiske, et al. 2017. “Gene Flow from Domesticated Escapes Alters the Life History of Wild Atlantic Salmon.” </w:t>
      </w:r>
      <w:r w:rsidRPr="006D081A">
        <w:rPr>
          <w:rFonts w:ascii="Calibri" w:hAnsi="Calibri" w:cs="Calibri"/>
          <w:i/>
          <w:iCs/>
          <w:lang w:val="sv-SE"/>
        </w:rPr>
        <w:t>Nature Ecology &amp; Evolution</w:t>
      </w:r>
      <w:r w:rsidRPr="006D081A">
        <w:rPr>
          <w:rFonts w:ascii="Calibri" w:hAnsi="Calibri" w:cs="Calibri"/>
          <w:lang w:val="sv-SE"/>
        </w:rPr>
        <w:t xml:space="preserve"> 1 (5): 1–5. https://doi.org/10.1038/s41559-017-0124.</w:t>
      </w:r>
    </w:p>
    <w:p w14:paraId="2EC55E8D" w14:textId="77777777" w:rsidR="008D62BD" w:rsidRPr="008D62BD" w:rsidRDefault="008D62BD" w:rsidP="006D081A">
      <w:pPr>
        <w:pStyle w:val="Bibliography"/>
        <w:jc w:val="both"/>
        <w:rPr>
          <w:rFonts w:ascii="Calibri" w:hAnsi="Calibri" w:cs="Calibri"/>
        </w:rPr>
      </w:pPr>
      <w:r w:rsidRPr="006D081A">
        <w:rPr>
          <w:rFonts w:ascii="Calibri" w:hAnsi="Calibri" w:cs="Calibri"/>
          <w:lang w:val="sv-SE"/>
        </w:rPr>
        <w:t xml:space="preserve">Bolstad, Geir H., Sten Karlsson, Ingerid J. Hagen, Peder Fiske, Kurt Urdal, Harald Sægrov, Bjørn Florø-Larsen, et al. 2021. </w:t>
      </w:r>
      <w:r w:rsidRPr="008D62BD">
        <w:rPr>
          <w:rFonts w:ascii="Calibri" w:hAnsi="Calibri" w:cs="Calibri"/>
        </w:rPr>
        <w:t xml:space="preserve">“Introgression from Farmed Escapees Affects the Full Life Cycle of Wild Atlantic Salmon.” </w:t>
      </w:r>
      <w:r w:rsidRPr="008D62BD">
        <w:rPr>
          <w:rFonts w:ascii="Calibri" w:hAnsi="Calibri" w:cs="Calibri"/>
          <w:i/>
          <w:iCs/>
        </w:rPr>
        <w:t>Science Advances</w:t>
      </w:r>
      <w:r w:rsidRPr="008D62BD">
        <w:rPr>
          <w:rFonts w:ascii="Calibri" w:hAnsi="Calibri" w:cs="Calibri"/>
        </w:rPr>
        <w:t xml:space="preserve"> 7 (52): eabj3397. https://doi.org/10.1126/sciadv.abj3397.</w:t>
      </w:r>
    </w:p>
    <w:p w14:paraId="64C9073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Brennan, Adrian C., Guy Woodward, Ole Seehausen, Violeta Muñoz-Fuentes, Craig Moritz, Anis Guelmami, Richard J. Abbott, and Pim Edelaar. 2015. “Hybridization Due to Changing Species Distributions: Adding Problems or Solutions to Conservation of Biodiversity during Global Change?” </w:t>
      </w:r>
      <w:r w:rsidRPr="008D62BD">
        <w:rPr>
          <w:rFonts w:ascii="Calibri" w:hAnsi="Calibri" w:cs="Calibri"/>
          <w:i/>
          <w:iCs/>
        </w:rPr>
        <w:t>Evolutionary Ecology Research</w:t>
      </w:r>
      <w:r w:rsidRPr="008D62BD">
        <w:rPr>
          <w:rFonts w:ascii="Calibri" w:hAnsi="Calibri" w:cs="Calibri"/>
        </w:rPr>
        <w:t xml:space="preserve"> 16 (6): 475–91.</w:t>
      </w:r>
    </w:p>
    <w:p w14:paraId="0F26811B"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Carlson, Stephanie M., and Todd R. Seamons. 2008. “A Review of Quantitative Genetic Components of Fitness in Salmonids: Implications for Adaptation to Future Change.” </w:t>
      </w:r>
      <w:r w:rsidRPr="008D62BD">
        <w:rPr>
          <w:rFonts w:ascii="Calibri" w:hAnsi="Calibri" w:cs="Calibri"/>
          <w:i/>
          <w:iCs/>
        </w:rPr>
        <w:t>Evolutionary Applications</w:t>
      </w:r>
      <w:r w:rsidRPr="008D62BD">
        <w:rPr>
          <w:rFonts w:ascii="Calibri" w:hAnsi="Calibri" w:cs="Calibri"/>
        </w:rPr>
        <w:t xml:space="preserve"> 1 (2): 222–38.</w:t>
      </w:r>
    </w:p>
    <w:p w14:paraId="53339E2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Castellani, Marco, Mikko Heino, John Gilbey, Hitoshi Araki, Terje Svåsand, and Kevin A. Glover. 2015. “IBSEM: An Individual-Based Atlantic Salmon Population Model.” </w:t>
      </w:r>
      <w:r w:rsidRPr="008D62BD">
        <w:rPr>
          <w:rFonts w:ascii="Calibri" w:hAnsi="Calibri" w:cs="Calibri"/>
          <w:i/>
          <w:iCs/>
        </w:rPr>
        <w:t>PLOS ONE</w:t>
      </w:r>
      <w:r w:rsidRPr="008D62BD">
        <w:rPr>
          <w:rFonts w:ascii="Calibri" w:hAnsi="Calibri" w:cs="Calibri"/>
        </w:rPr>
        <w:t xml:space="preserve"> 10 (9): e0138444. https://doi.org/10.1371/journal.pone.0138444.</w:t>
      </w:r>
    </w:p>
    <w:p w14:paraId="7E474AF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 2018. “Modeling Fitness Changes in Wild Atlantic Salmon Populations Faced by Spawning Intrusion of Domesticated Escapees.” </w:t>
      </w:r>
      <w:r w:rsidRPr="008D62BD">
        <w:rPr>
          <w:rFonts w:ascii="Calibri" w:hAnsi="Calibri" w:cs="Calibri"/>
          <w:i/>
          <w:iCs/>
        </w:rPr>
        <w:t>Evolutionary Applications</w:t>
      </w:r>
      <w:r w:rsidRPr="008D62BD">
        <w:rPr>
          <w:rFonts w:ascii="Calibri" w:hAnsi="Calibri" w:cs="Calibri"/>
        </w:rPr>
        <w:t xml:space="preserve"> 11 (6): 1010–25. https://doi.org/10.1111/eva.12615.</w:t>
      </w:r>
    </w:p>
    <w:p w14:paraId="10137E7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Chevin, Luis-Miguel, Russell Lande, and Georgina M. Mace. 2010. “Adaptation, Plasticity, and Extinction in a Changing Environment: Towards a Predictive Theory.” </w:t>
      </w:r>
      <w:r w:rsidRPr="008D62BD">
        <w:rPr>
          <w:rFonts w:ascii="Calibri" w:hAnsi="Calibri" w:cs="Calibri"/>
          <w:i/>
          <w:iCs/>
        </w:rPr>
        <w:t>PLoS Biology</w:t>
      </w:r>
      <w:r w:rsidRPr="008D62BD">
        <w:rPr>
          <w:rFonts w:ascii="Calibri" w:hAnsi="Calibri" w:cs="Calibri"/>
        </w:rPr>
        <w:t xml:space="preserve"> 8 (4): e1000357.</w:t>
      </w:r>
    </w:p>
    <w:p w14:paraId="56E7263E"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Christie, Mark R., Melanie L. Marine, Rod A. French, and Michael S. Blouin. 2012. “Genetic Adaptation to Captivity Can Occur in a Single Generation.” </w:t>
      </w:r>
      <w:r w:rsidRPr="008D62BD">
        <w:rPr>
          <w:rFonts w:ascii="Calibri" w:hAnsi="Calibri" w:cs="Calibri"/>
          <w:i/>
          <w:iCs/>
        </w:rPr>
        <w:t>Proceedings of the National Academy of Sciences</w:t>
      </w:r>
      <w:r w:rsidRPr="008D62BD">
        <w:rPr>
          <w:rFonts w:ascii="Calibri" w:hAnsi="Calibri" w:cs="Calibri"/>
        </w:rPr>
        <w:t xml:space="preserve"> 109 (1): 238–42.</w:t>
      </w:r>
    </w:p>
    <w:p w14:paraId="7CB30D4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Claussen, Julie E., and David P. Philipp. 2022. “Assessing the Role of Supplementation Stocking: A Perspective.” </w:t>
      </w:r>
      <w:r w:rsidRPr="008D62BD">
        <w:rPr>
          <w:rFonts w:ascii="Calibri" w:hAnsi="Calibri" w:cs="Calibri"/>
          <w:i/>
          <w:iCs/>
        </w:rPr>
        <w:t>Fisheries Management and Ecology</w:t>
      </w:r>
      <w:r w:rsidRPr="008D62BD">
        <w:rPr>
          <w:rFonts w:ascii="Calibri" w:hAnsi="Calibri" w:cs="Calibri"/>
        </w:rPr>
        <w:t>.</w:t>
      </w:r>
    </w:p>
    <w:p w14:paraId="7C109D0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Estes, Suzanne, and Stevan J. Arnold. 2007. “Resolving the Paradox of Stasis: Models with Stabilizing Selection Explain Evolutionary Divergence on All Timescales.” </w:t>
      </w:r>
      <w:r w:rsidRPr="008D62BD">
        <w:rPr>
          <w:rFonts w:ascii="Calibri" w:hAnsi="Calibri" w:cs="Calibri"/>
          <w:i/>
          <w:iCs/>
        </w:rPr>
        <w:t>The American Naturalist</w:t>
      </w:r>
      <w:r w:rsidRPr="008D62BD">
        <w:rPr>
          <w:rFonts w:ascii="Calibri" w:hAnsi="Calibri" w:cs="Calibri"/>
        </w:rPr>
        <w:t xml:space="preserve"> 169 (2): 227–44.</w:t>
      </w:r>
    </w:p>
    <w:p w14:paraId="2464FFB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Fleming, Ian A., and Mart R. Gross. 1993. “Breeding Success of Hatchery and Wild Coho Salmon (Oncorhynchus Kisutch) in Competition.” </w:t>
      </w:r>
      <w:r w:rsidRPr="008D62BD">
        <w:rPr>
          <w:rFonts w:ascii="Calibri" w:hAnsi="Calibri" w:cs="Calibri"/>
          <w:i/>
          <w:iCs/>
        </w:rPr>
        <w:t>Ecological Applications</w:t>
      </w:r>
      <w:r w:rsidRPr="008D62BD">
        <w:rPr>
          <w:rFonts w:ascii="Calibri" w:hAnsi="Calibri" w:cs="Calibri"/>
        </w:rPr>
        <w:t xml:space="preserve"> 3 (2): 230–45. https://doi.org/10.2307/1941826.</w:t>
      </w:r>
    </w:p>
    <w:p w14:paraId="51B2F82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Fraser, Dylan J. 2008. “How Well Can Captive Breeding Programs Conserve Biodiversity? A Review of Salmonids.” </w:t>
      </w:r>
      <w:r w:rsidRPr="008D62BD">
        <w:rPr>
          <w:rFonts w:ascii="Calibri" w:hAnsi="Calibri" w:cs="Calibri"/>
          <w:i/>
          <w:iCs/>
        </w:rPr>
        <w:t>Evolutionary Applications</w:t>
      </w:r>
      <w:r w:rsidRPr="008D62BD">
        <w:rPr>
          <w:rFonts w:ascii="Calibri" w:hAnsi="Calibri" w:cs="Calibri"/>
        </w:rPr>
        <w:t xml:space="preserve"> 1 (4): 535–86.</w:t>
      </w:r>
    </w:p>
    <w:p w14:paraId="59E6E6DA" w14:textId="77777777" w:rsidR="008D62BD" w:rsidRPr="008D62BD" w:rsidRDefault="008D62BD" w:rsidP="006D081A">
      <w:pPr>
        <w:pStyle w:val="Bibliography"/>
        <w:jc w:val="both"/>
        <w:rPr>
          <w:rFonts w:ascii="Calibri" w:hAnsi="Calibri" w:cs="Calibri"/>
        </w:rPr>
      </w:pPr>
      <w:r w:rsidRPr="008D62BD">
        <w:rPr>
          <w:rFonts w:ascii="Calibri" w:hAnsi="Calibri" w:cs="Calibri"/>
        </w:rPr>
        <w:lastRenderedPageBreak/>
        <w:t xml:space="preserve">Fraser, Dylan J., Lisa Walker, Matthew C. Yates, Kia Marin, Jacquelyn LA Wood, Thais A. Bernos, and Carol Zastavniouk. 2019. “Population Correlates of Rapid Captive‐induced Maladaptation in a Wild Fish.” </w:t>
      </w:r>
      <w:r w:rsidRPr="008D62BD">
        <w:rPr>
          <w:rFonts w:ascii="Calibri" w:hAnsi="Calibri" w:cs="Calibri"/>
          <w:i/>
          <w:iCs/>
        </w:rPr>
        <w:t>Evolutionary Applications</w:t>
      </w:r>
      <w:r w:rsidRPr="008D62BD">
        <w:rPr>
          <w:rFonts w:ascii="Calibri" w:hAnsi="Calibri" w:cs="Calibri"/>
        </w:rPr>
        <w:t xml:space="preserve"> 12 (7): 1305–17.</w:t>
      </w:r>
    </w:p>
    <w:p w14:paraId="0A332E9D"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Gjedrem, Trygve, Hans Magnus Gjøen, and Bjarne Gjerde. 1991. “Genetic Origin of Norwegian Farmed Atlantic Salmon.” </w:t>
      </w:r>
      <w:r w:rsidRPr="008D62BD">
        <w:rPr>
          <w:rFonts w:ascii="Calibri" w:hAnsi="Calibri" w:cs="Calibri"/>
          <w:i/>
          <w:iCs/>
        </w:rPr>
        <w:t>Aquaculture</w:t>
      </w:r>
      <w:r w:rsidRPr="008D62BD">
        <w:rPr>
          <w:rFonts w:ascii="Calibri" w:hAnsi="Calibri" w:cs="Calibri"/>
        </w:rPr>
        <w:t xml:space="preserve"> 98 (1): 41–50.</w:t>
      </w:r>
    </w:p>
    <w:p w14:paraId="688FE259"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Gjøen, H. M., and H. B. Bentsen. 1997. “Past, Present, and Future of Genetic Improvement in Salmon Aquaculture.” </w:t>
      </w:r>
      <w:r w:rsidRPr="008D62BD">
        <w:rPr>
          <w:rFonts w:ascii="Calibri" w:hAnsi="Calibri" w:cs="Calibri"/>
          <w:i/>
          <w:iCs/>
        </w:rPr>
        <w:t>ICES Journal of Marine Science: Journal Du Conseil</w:t>
      </w:r>
      <w:r w:rsidRPr="008D62BD">
        <w:rPr>
          <w:rFonts w:ascii="Calibri" w:hAnsi="Calibri" w:cs="Calibri"/>
        </w:rPr>
        <w:t xml:space="preserve"> 54 (6): 1009–14.</w:t>
      </w:r>
    </w:p>
    <w:p w14:paraId="72EB5BB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Glover, Kevin A., Monica F. Solberg, Phil McGinnity, Kjetil Hindar, Eric Verspoor, Mark W. Coulson, Michael M. Hansen, Hitoshi Araki, Øystein Skaala, and Terje Svåsand. 2017. “Half a Century of Genetic Interaction between Farmed and Wild Atlantic Salmon: Status of Knowledge and Unanswered Questions.” </w:t>
      </w:r>
      <w:r w:rsidRPr="008D62BD">
        <w:rPr>
          <w:rFonts w:ascii="Calibri" w:hAnsi="Calibri" w:cs="Calibri"/>
          <w:i/>
          <w:iCs/>
        </w:rPr>
        <w:t>Fish and Fisheries</w:t>
      </w:r>
      <w:r w:rsidRPr="008D62BD">
        <w:rPr>
          <w:rFonts w:ascii="Calibri" w:hAnsi="Calibri" w:cs="Calibri"/>
        </w:rPr>
        <w:t xml:space="preserve"> 18 (5): 890–927.</w:t>
      </w:r>
    </w:p>
    <w:p w14:paraId="4A29ED65"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Gomulkiewicz, Richard, and Robert D. Holt. 1995. “When Does Evolution by Natural Selection Prevent Extinction?” </w:t>
      </w:r>
      <w:r w:rsidRPr="008D62BD">
        <w:rPr>
          <w:rFonts w:ascii="Calibri" w:hAnsi="Calibri" w:cs="Calibri"/>
          <w:i/>
          <w:iCs/>
        </w:rPr>
        <w:t>Evolution</w:t>
      </w:r>
      <w:r w:rsidRPr="008D62BD">
        <w:rPr>
          <w:rFonts w:ascii="Calibri" w:hAnsi="Calibri" w:cs="Calibri"/>
        </w:rPr>
        <w:t>, 201–7.</w:t>
      </w:r>
    </w:p>
    <w:p w14:paraId="45850FD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Grabenstein, Kathryn C., and Scott A. Taylor. 2018. “Breaking Barriers: Causes, Consequences, and Experimental Utility of Human-Mediated Hybridization.” </w:t>
      </w:r>
      <w:r w:rsidRPr="008D62BD">
        <w:rPr>
          <w:rFonts w:ascii="Calibri" w:hAnsi="Calibri" w:cs="Calibri"/>
          <w:i/>
          <w:iCs/>
        </w:rPr>
        <w:t>Trends in Ecology &amp; Evolution</w:t>
      </w:r>
      <w:r w:rsidRPr="008D62BD">
        <w:rPr>
          <w:rFonts w:ascii="Calibri" w:hAnsi="Calibri" w:cs="Calibri"/>
        </w:rPr>
        <w:t xml:space="preserve"> 33 (3): 198–212.</w:t>
      </w:r>
    </w:p>
    <w:p w14:paraId="1CBD5DE9"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Gross, Mart R. 1998. “One Species with Two Biologies: Atlantic Salmon (Salmo Salar) in the Wild and in Aquaculture.” </w:t>
      </w:r>
      <w:r w:rsidRPr="008D62BD">
        <w:rPr>
          <w:rFonts w:ascii="Calibri" w:hAnsi="Calibri" w:cs="Calibri"/>
          <w:i/>
          <w:iCs/>
        </w:rPr>
        <w:t>Canadian Journal of Fisheries and Aquatic Sciences</w:t>
      </w:r>
      <w:r w:rsidRPr="008D62BD">
        <w:rPr>
          <w:rFonts w:ascii="Calibri" w:hAnsi="Calibri" w:cs="Calibri"/>
        </w:rPr>
        <w:t xml:space="preserve"> 55 (S1): 131–44.</w:t>
      </w:r>
    </w:p>
    <w:p w14:paraId="27C86CF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Hendry, Andrew P., and Andrew Gonzalez. 2008. “Whither Adaptation?” </w:t>
      </w:r>
      <w:r w:rsidRPr="008D62BD">
        <w:rPr>
          <w:rFonts w:ascii="Calibri" w:hAnsi="Calibri" w:cs="Calibri"/>
          <w:i/>
          <w:iCs/>
        </w:rPr>
        <w:t>Biology &amp; Philosophy</w:t>
      </w:r>
      <w:r w:rsidRPr="008D62BD">
        <w:rPr>
          <w:rFonts w:ascii="Calibri" w:hAnsi="Calibri" w:cs="Calibri"/>
        </w:rPr>
        <w:t xml:space="preserve"> 23 (5): 673.</w:t>
      </w:r>
    </w:p>
    <w:p w14:paraId="4F0917D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Hindar, Kjetil, Ian A. Fleming, Philip McGinnity, and Ola Diserud. 2006. “Genetic and Ecological Effects of Salmon Farming on Wild Salmon: Modelling from Experimental Results.” </w:t>
      </w:r>
      <w:r w:rsidRPr="008D62BD">
        <w:rPr>
          <w:rFonts w:ascii="Calibri" w:hAnsi="Calibri" w:cs="Calibri"/>
          <w:i/>
          <w:iCs/>
        </w:rPr>
        <w:t>ICES Journal of Marine Science: Journal Du Conseil</w:t>
      </w:r>
      <w:r w:rsidRPr="008D62BD">
        <w:rPr>
          <w:rFonts w:ascii="Calibri" w:hAnsi="Calibri" w:cs="Calibri"/>
        </w:rPr>
        <w:t xml:space="preserve"> 63 (7): 1234–47.</w:t>
      </w:r>
    </w:p>
    <w:p w14:paraId="2AE4AAB0"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Jensen, Østen, T. Dempster, E. B. Thorstad, I. Uglem, and A. Fredheim. 2010. “Escapes of Fishes from Norwegian Sea-Cage Aquaculture: Causes, Consequences and Prevention.” </w:t>
      </w:r>
      <w:r w:rsidRPr="008D62BD">
        <w:rPr>
          <w:rFonts w:ascii="Calibri" w:hAnsi="Calibri" w:cs="Calibri"/>
          <w:i/>
          <w:iCs/>
        </w:rPr>
        <w:t>Aquaculture Environment Interactions</w:t>
      </w:r>
      <w:r w:rsidRPr="008D62BD">
        <w:rPr>
          <w:rFonts w:ascii="Calibri" w:hAnsi="Calibri" w:cs="Calibri"/>
        </w:rPr>
        <w:t xml:space="preserve"> 1 (1): 71–83.</w:t>
      </w:r>
    </w:p>
    <w:p w14:paraId="2174E70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Kardos, Marty, and Gordon Luikart. 2021. “The Genetic Architecture of Fitness Drives Population Viability during Rapid Environmental Change.” </w:t>
      </w:r>
      <w:r w:rsidRPr="008D62BD">
        <w:rPr>
          <w:rFonts w:ascii="Calibri" w:hAnsi="Calibri" w:cs="Calibri"/>
          <w:i/>
          <w:iCs/>
        </w:rPr>
        <w:t>The American Naturalist</w:t>
      </w:r>
      <w:r w:rsidRPr="008D62BD">
        <w:rPr>
          <w:rFonts w:ascii="Calibri" w:hAnsi="Calibri" w:cs="Calibri"/>
        </w:rPr>
        <w:t xml:space="preserve"> 197 (5): 511–25.</w:t>
      </w:r>
    </w:p>
    <w:p w14:paraId="1CCF96C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Le Luyer, Jérémy, Martin Laporte, Terry D. Beacham, Karia H. Kaukinen, Ruth E. Withler, Jong S. Leong, Eric B. Rondeau, Ben F. Koop, and Louis Bernatchez. 2017. “Parallel Epigenetic Modifications Induced by Hatchery Rearing in a Pacific Salmon.” </w:t>
      </w:r>
      <w:r w:rsidRPr="008D62BD">
        <w:rPr>
          <w:rFonts w:ascii="Calibri" w:hAnsi="Calibri" w:cs="Calibri"/>
          <w:i/>
          <w:iCs/>
        </w:rPr>
        <w:t>Proceedings of the National Academy of Sciences</w:t>
      </w:r>
      <w:r w:rsidRPr="008D62BD">
        <w:rPr>
          <w:rFonts w:ascii="Calibri" w:hAnsi="Calibri" w:cs="Calibri"/>
        </w:rPr>
        <w:t xml:space="preserve"> 114 (49): 12964–69.</w:t>
      </w:r>
    </w:p>
    <w:p w14:paraId="62D8936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Lehnert, Sarah J., Shauna M. Baillie, John MacMillan, Ian G. Paterson, Colin F. Buhariwalla, Ian R. Bradbury, and Paul Bentzen. 2020. “Multiple Decades of Stocking Has Resulted in Limited Hatchery Introgression in Wild Brook Trout (Salvelinus Fontinalis) Populations of Nova Scotia.” </w:t>
      </w:r>
      <w:r w:rsidRPr="008D62BD">
        <w:rPr>
          <w:rFonts w:ascii="Calibri" w:hAnsi="Calibri" w:cs="Calibri"/>
          <w:i/>
          <w:iCs/>
        </w:rPr>
        <w:t>Evolutionary Applications</w:t>
      </w:r>
      <w:r w:rsidRPr="008D62BD">
        <w:rPr>
          <w:rFonts w:ascii="Calibri" w:hAnsi="Calibri" w:cs="Calibri"/>
        </w:rPr>
        <w:t xml:space="preserve"> 13 (5): 1069–89. https://doi.org/10.1111/eva.12923.</w:t>
      </w:r>
    </w:p>
    <w:p w14:paraId="299BD65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McGinnity, Philip, Paulo Prodöhl, Andy Ferguson, Rosaleen Hynes, Niall ó Maoiléidigh, Natalie Baker, Deirdre Cotter, Brendan O’Hea, Declan Cooke, and Ger Rogan. 2003. “Fitness Reduction and Potential Extinction of Wild Populations of Atlantic Salmon, Salmo Salar, as a Result of Interactions with Escaped Farm Salmon.” </w:t>
      </w:r>
      <w:r w:rsidRPr="008D62BD">
        <w:rPr>
          <w:rFonts w:ascii="Calibri" w:hAnsi="Calibri" w:cs="Calibri"/>
          <w:i/>
          <w:iCs/>
        </w:rPr>
        <w:t>Proceedings of the Royal Society of London. Series B: Biological Sciences</w:t>
      </w:r>
      <w:r w:rsidRPr="008D62BD">
        <w:rPr>
          <w:rFonts w:ascii="Calibri" w:hAnsi="Calibri" w:cs="Calibri"/>
        </w:rPr>
        <w:t xml:space="preserve"> 270 (1532): 2443–50.</w:t>
      </w:r>
    </w:p>
    <w:p w14:paraId="5A79E3F3"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Milot, Emmanuel, Charles Perrier, Lucie Papillon, Julian J. Dodson, and Louis Bernatchez. 2013. “Reduced Fitness of A Tlantic Salmon Released in the Wild after One Generation of Captive Breeding.” </w:t>
      </w:r>
      <w:r w:rsidRPr="008D62BD">
        <w:rPr>
          <w:rFonts w:ascii="Calibri" w:hAnsi="Calibri" w:cs="Calibri"/>
          <w:i/>
          <w:iCs/>
        </w:rPr>
        <w:t>Evolutionary Applications</w:t>
      </w:r>
      <w:r w:rsidRPr="008D62BD">
        <w:rPr>
          <w:rFonts w:ascii="Calibri" w:hAnsi="Calibri" w:cs="Calibri"/>
        </w:rPr>
        <w:t xml:space="preserve"> 6 (3): 472–85.</w:t>
      </w:r>
    </w:p>
    <w:p w14:paraId="112ACB2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Muhlfeld, Clint C., Steven T. Kalinowski, Thomas E. McMahon, Mark L. Taper, Sally Painter, Robb F. Leary, and Fred W. Allendorf. 2009. “Hybridization Rapidly Reduces Fitness of a Native Trout in the Wild.” </w:t>
      </w:r>
      <w:r w:rsidRPr="008D62BD">
        <w:rPr>
          <w:rFonts w:ascii="Calibri" w:hAnsi="Calibri" w:cs="Calibri"/>
          <w:i/>
          <w:iCs/>
        </w:rPr>
        <w:t>Biology Letters</w:t>
      </w:r>
      <w:r w:rsidRPr="008D62BD">
        <w:rPr>
          <w:rFonts w:ascii="Calibri" w:hAnsi="Calibri" w:cs="Calibri"/>
        </w:rPr>
        <w:t xml:space="preserve"> 5 (3): 328–31. https://doi.org/10.1098/rsbl.2009.0033.</w:t>
      </w:r>
    </w:p>
    <w:p w14:paraId="31C063E5"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Naish, Kerry A., Joseph E. Taylor III, Phillip S. Levin, Thomas P. Quinn, James R. Winton, Daniel Huppert, and Ray Hilborn. 2007. “An Evaluation of the Effects of Conservation and Fishery Enhancement Hatcheries on Wild Populations of Salmon.” </w:t>
      </w:r>
      <w:r w:rsidRPr="008D62BD">
        <w:rPr>
          <w:rFonts w:ascii="Calibri" w:hAnsi="Calibri" w:cs="Calibri"/>
          <w:i/>
          <w:iCs/>
        </w:rPr>
        <w:t>Advances in Marine Biology</w:t>
      </w:r>
      <w:r w:rsidRPr="008D62BD">
        <w:rPr>
          <w:rFonts w:ascii="Calibri" w:hAnsi="Calibri" w:cs="Calibri"/>
        </w:rPr>
        <w:t xml:space="preserve"> 53: 61–194.</w:t>
      </w:r>
    </w:p>
    <w:p w14:paraId="3CC52208" w14:textId="77777777" w:rsidR="008D62BD" w:rsidRPr="008D62BD" w:rsidRDefault="008D62BD" w:rsidP="006D081A">
      <w:pPr>
        <w:pStyle w:val="Bibliography"/>
        <w:jc w:val="both"/>
        <w:rPr>
          <w:rFonts w:ascii="Calibri" w:hAnsi="Calibri" w:cs="Calibri"/>
        </w:rPr>
      </w:pPr>
      <w:r w:rsidRPr="008D62BD">
        <w:rPr>
          <w:rFonts w:ascii="Calibri" w:hAnsi="Calibri" w:cs="Calibri"/>
        </w:rPr>
        <w:lastRenderedPageBreak/>
        <w:t xml:space="preserve">Naylor, Rosamond, Kjetil Hindar, Ian A. Fleming, Rebecca Goldburg, Susan Williams, John Volpe, Fred Whoriskey, Josh Eagle, Dennis Kelso, and Marc Mangel. 2005. “Fugitive Salmon: Assessing the Risks of Escaped Fish from Net-Pen Aquaculture.” </w:t>
      </w:r>
      <w:r w:rsidRPr="008D62BD">
        <w:rPr>
          <w:rFonts w:ascii="Calibri" w:hAnsi="Calibri" w:cs="Calibri"/>
          <w:i/>
          <w:iCs/>
        </w:rPr>
        <w:t>BioScience</w:t>
      </w:r>
      <w:r w:rsidRPr="008D62BD">
        <w:rPr>
          <w:rFonts w:ascii="Calibri" w:hAnsi="Calibri" w:cs="Calibri"/>
        </w:rPr>
        <w:t xml:space="preserve"> 55 (5): 427–37.</w:t>
      </w:r>
    </w:p>
    <w:p w14:paraId="71B75E93"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Neff, Bryan D., Shawn R. Garner, Ian A. Fleming, and Mart R. Gross. 2015. “Reproductive Success in Wild and Hatchery Male Coho Salmon.” </w:t>
      </w:r>
      <w:r w:rsidRPr="008D62BD">
        <w:rPr>
          <w:rFonts w:ascii="Calibri" w:hAnsi="Calibri" w:cs="Calibri"/>
          <w:i/>
          <w:iCs/>
        </w:rPr>
        <w:t>Royal Society Open Science</w:t>
      </w:r>
      <w:r w:rsidRPr="008D62BD">
        <w:rPr>
          <w:rFonts w:ascii="Calibri" w:hAnsi="Calibri" w:cs="Calibri"/>
        </w:rPr>
        <w:t xml:space="preserve"> 2 (8): 150161. https://doi.org/10.1098/rsos.150161.</w:t>
      </w:r>
    </w:p>
    <w:p w14:paraId="22B42D2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O’Sullivan, R.J., T. Aykanat, S.E. Johnston, G. Rogan, R. Poole, P.A. Prodöhl, E. De Eyto, C.R. Primmer, P. McGinnity, and T.E. Reed. 2020. “Captive-Bred Atlantic Salmon Released into the Wild Have Fewer Offspring than Wild-Bred Fish and Decrease Population Productivity: Relative Fitness in Atlantic Salmon.” </w:t>
      </w:r>
      <w:r w:rsidRPr="008D62BD">
        <w:rPr>
          <w:rFonts w:ascii="Calibri" w:hAnsi="Calibri" w:cs="Calibri"/>
          <w:i/>
          <w:iCs/>
        </w:rPr>
        <w:t>Proceedings of the Royal Society B: Biological Sciences</w:t>
      </w:r>
      <w:r w:rsidRPr="008D62BD">
        <w:rPr>
          <w:rFonts w:ascii="Calibri" w:hAnsi="Calibri" w:cs="Calibri"/>
        </w:rPr>
        <w:t xml:space="preserve"> 287 (1937).</w:t>
      </w:r>
    </w:p>
    <w:p w14:paraId="753525D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Reed, T.E., P. Prodöhl, R. Hynes, T. Cross, A. Ferguson, and P. McGinnity. 2015. “Quantifying Heritable Variation in Fitness-Related Traits of Wild, Farmed and Hybrid Atlantic Salmon Families in a Wild River Environment.” </w:t>
      </w:r>
      <w:r w:rsidRPr="008D62BD">
        <w:rPr>
          <w:rFonts w:ascii="Calibri" w:hAnsi="Calibri" w:cs="Calibri"/>
          <w:i/>
          <w:iCs/>
        </w:rPr>
        <w:t>Heredity</w:t>
      </w:r>
      <w:r w:rsidRPr="008D62BD">
        <w:rPr>
          <w:rFonts w:ascii="Calibri" w:hAnsi="Calibri" w:cs="Calibri"/>
        </w:rPr>
        <w:t>.</w:t>
      </w:r>
    </w:p>
    <w:p w14:paraId="12F92F1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Reznick, David. 2016. “Hard and Soft Selection Revisited: How Evolution by Natural Selection Works in the Real World.” </w:t>
      </w:r>
      <w:r w:rsidRPr="008D62BD">
        <w:rPr>
          <w:rFonts w:ascii="Calibri" w:hAnsi="Calibri" w:cs="Calibri"/>
          <w:i/>
          <w:iCs/>
        </w:rPr>
        <w:t>Journal of Heredity</w:t>
      </w:r>
      <w:r w:rsidRPr="008D62BD">
        <w:rPr>
          <w:rFonts w:ascii="Calibri" w:hAnsi="Calibri" w:cs="Calibri"/>
        </w:rPr>
        <w:t xml:space="preserve"> 107 (1): 3–14. https://doi.org/10.1093/jhered/esv076.</w:t>
      </w:r>
    </w:p>
    <w:p w14:paraId="7C90C04C"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Rodriguez Barreto, Deiene, Carlos Garcia de Leaniz, Eric Verspoor, Halina Sobolewska, Mark Coulson, and Sofia Consuegra. 2019. “DNA Methylation Changes in the Sperm of Captive-Reared Fish: A Route to Epigenetic Introgression in Wild Populations.” </w:t>
      </w:r>
      <w:r w:rsidRPr="008D62BD">
        <w:rPr>
          <w:rFonts w:ascii="Calibri" w:hAnsi="Calibri" w:cs="Calibri"/>
          <w:i/>
          <w:iCs/>
        </w:rPr>
        <w:t>Molecular Biology and Evolution</w:t>
      </w:r>
      <w:r w:rsidRPr="008D62BD">
        <w:rPr>
          <w:rFonts w:ascii="Calibri" w:hAnsi="Calibri" w:cs="Calibri"/>
        </w:rPr>
        <w:t xml:space="preserve"> 36 (10): 2205–11.</w:t>
      </w:r>
    </w:p>
    <w:p w14:paraId="582E2B3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Seddon, Philip J., Doug P. Armstrong, and Richard F. Maloney. 2007. “Developing the Science of Reintroduction Biology.” </w:t>
      </w:r>
      <w:r w:rsidRPr="008D62BD">
        <w:rPr>
          <w:rFonts w:ascii="Calibri" w:hAnsi="Calibri" w:cs="Calibri"/>
          <w:i/>
          <w:iCs/>
        </w:rPr>
        <w:t>Conservation Biology</w:t>
      </w:r>
      <w:r w:rsidRPr="008D62BD">
        <w:rPr>
          <w:rFonts w:ascii="Calibri" w:hAnsi="Calibri" w:cs="Calibri"/>
        </w:rPr>
        <w:t xml:space="preserve"> 21 (2): 303–12.</w:t>
      </w:r>
    </w:p>
    <w:p w14:paraId="7E3D479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Skaala, Øystein, Kevin A. Glover, Bjørn T. Barlaup, Terje Svåsand, Francois Besnier, Michael M. Hansen, Reidar Borgstrøm, and Ian Fleming. 2012. “Performance of Farmed, Hybrid, and Wild Atlantic Salmon (Salmo Salar) Families in a Natural River Environment.” </w:t>
      </w:r>
      <w:r w:rsidRPr="008D62BD">
        <w:rPr>
          <w:rFonts w:ascii="Calibri" w:hAnsi="Calibri" w:cs="Calibri"/>
          <w:i/>
          <w:iCs/>
        </w:rPr>
        <w:t>Canadian Journal of Fisheries and Aquatic Sciences</w:t>
      </w:r>
      <w:r w:rsidRPr="008D62BD">
        <w:rPr>
          <w:rFonts w:ascii="Calibri" w:hAnsi="Calibri" w:cs="Calibri"/>
        </w:rPr>
        <w:t xml:space="preserve"> 69 (12): 1994–2006.</w:t>
      </w:r>
    </w:p>
    <w:p w14:paraId="0FEFEE1B"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Sylvester, Emma V. A., Brendan F. Wringe, Steven J. Duffy, Lorraine C. Hamilton, Ian A. Fleming, Marco Castellani, Paul Bentzen, and Ian R. Bradbury. 2019. “Estimating the Relative Fitness of Escaped Farmed Salmon Offspring in the Wild and Modelling the Consequences of Invasion for Wild Populations.” </w:t>
      </w:r>
      <w:r w:rsidRPr="008D62BD">
        <w:rPr>
          <w:rFonts w:ascii="Calibri" w:hAnsi="Calibri" w:cs="Calibri"/>
          <w:i/>
          <w:iCs/>
        </w:rPr>
        <w:t>Evolutionary Applications</w:t>
      </w:r>
      <w:r w:rsidRPr="008D62BD">
        <w:rPr>
          <w:rFonts w:ascii="Calibri" w:hAnsi="Calibri" w:cs="Calibri"/>
        </w:rPr>
        <w:t xml:space="preserve"> 12 (4): 705–17. https://doi.org/10.1111/eva.12746.</w:t>
      </w:r>
    </w:p>
    <w:p w14:paraId="028E46AC" w14:textId="77777777" w:rsidR="008D62BD" w:rsidRPr="008D62BD" w:rsidRDefault="008D62BD" w:rsidP="006D081A">
      <w:pPr>
        <w:pStyle w:val="Bibliography"/>
        <w:jc w:val="both"/>
        <w:rPr>
          <w:rFonts w:ascii="Calibri" w:hAnsi="Calibri" w:cs="Calibri"/>
        </w:rPr>
      </w:pPr>
      <w:r w:rsidRPr="008D62BD">
        <w:rPr>
          <w:rFonts w:ascii="Calibri" w:hAnsi="Calibri" w:cs="Calibri"/>
        </w:rPr>
        <w:t>Venney, Clare J., Raphaël Bouchard, Julien April, Eric Normandeau, Laurie Lecomte, Guillaume Côté, and Louis Bernatchez. 2023. “Captive Rearing Effects on the Methylome of Atlantic Salmon after Oceanic Migration: Sex-Specificity and Intergenerational Stability.” bioRxiv. https://doi.org/10.1101/2022.10.03.510655.</w:t>
      </w:r>
    </w:p>
    <w:p w14:paraId="2739E531"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Wallace, Bruce. 1975. “Hard and Soft Selection Revisited.” </w:t>
      </w:r>
      <w:r w:rsidRPr="008D62BD">
        <w:rPr>
          <w:rFonts w:ascii="Calibri" w:hAnsi="Calibri" w:cs="Calibri"/>
          <w:i/>
          <w:iCs/>
        </w:rPr>
        <w:t>Evolution</w:t>
      </w:r>
      <w:r w:rsidRPr="008D62BD">
        <w:rPr>
          <w:rFonts w:ascii="Calibri" w:hAnsi="Calibri" w:cs="Calibri"/>
        </w:rPr>
        <w:t xml:space="preserve"> 29 (3): 465–73.</w:t>
      </w:r>
    </w:p>
    <w:p w14:paraId="731A3ED3"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Waples, Robin S. 1991. “Genetic Interactions between Hatchery and Wild Salmonids: Lessons from the Pacific Northwest.” </w:t>
      </w:r>
      <w:r w:rsidRPr="008D62BD">
        <w:rPr>
          <w:rFonts w:ascii="Calibri" w:hAnsi="Calibri" w:cs="Calibri"/>
          <w:i/>
          <w:iCs/>
        </w:rPr>
        <w:t>Canadian Journal of Fisheries and Aquatic Sciences</w:t>
      </w:r>
      <w:r w:rsidRPr="008D62BD">
        <w:rPr>
          <w:rFonts w:ascii="Calibri" w:hAnsi="Calibri" w:cs="Calibri"/>
        </w:rPr>
        <w:t xml:space="preserve"> 48 (S1): 124–33.</w:t>
      </w:r>
    </w:p>
    <w:p w14:paraId="50E9141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 2022. “TheWeight: A Simple and Flexible Algorithm for Simulating Non-Ideal, Age-Structured Populations.” </w:t>
      </w:r>
      <w:r w:rsidRPr="008D62BD">
        <w:rPr>
          <w:rFonts w:ascii="Calibri" w:hAnsi="Calibri" w:cs="Calibri"/>
          <w:i/>
          <w:iCs/>
        </w:rPr>
        <w:t>Methods in Ecology and Evolution</w:t>
      </w:r>
      <w:r w:rsidRPr="008D62BD">
        <w:rPr>
          <w:rFonts w:ascii="Calibri" w:hAnsi="Calibri" w:cs="Calibri"/>
        </w:rPr>
        <w:t xml:space="preserve"> 13 (9): 2030–41. https://doi.org/10.1111/2041-210X.13926.</w:t>
      </w:r>
    </w:p>
    <w:p w14:paraId="18B3D44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Wayne, Robert K., and H. Bradley Shaffer. 2016. “Hybridization and Endangered Species Protection in the Molecular Era.” </w:t>
      </w:r>
      <w:r w:rsidRPr="008D62BD">
        <w:rPr>
          <w:rFonts w:ascii="Calibri" w:hAnsi="Calibri" w:cs="Calibri"/>
          <w:i/>
          <w:iCs/>
        </w:rPr>
        <w:t>Molecular Ecology</w:t>
      </w:r>
      <w:r w:rsidRPr="008D62BD">
        <w:rPr>
          <w:rFonts w:ascii="Calibri" w:hAnsi="Calibri" w:cs="Calibri"/>
        </w:rPr>
        <w:t xml:space="preserve"> 25 (11): 2680–89.</w:t>
      </w:r>
    </w:p>
    <w:p w14:paraId="45E3642F"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White, Shannon L., William L. Miller, Stephanie A. Dowell, Meredith L. Bartron, and Tyler Wagner. 2018. “Limited Hatchery Introgression into Wild Brook Trout (Salvelinus Fontinalis) Populations despite Reoccurring Stocking.” </w:t>
      </w:r>
      <w:r w:rsidRPr="008D62BD">
        <w:rPr>
          <w:rFonts w:ascii="Calibri" w:hAnsi="Calibri" w:cs="Calibri"/>
          <w:i/>
          <w:iCs/>
        </w:rPr>
        <w:t>Evolutionary Applications</w:t>
      </w:r>
      <w:r w:rsidRPr="008D62BD">
        <w:rPr>
          <w:rFonts w:ascii="Calibri" w:hAnsi="Calibri" w:cs="Calibri"/>
        </w:rPr>
        <w:t xml:space="preserve"> 11 (9): 1567–81. https://doi.org/10.1111/eva.12646.</w:t>
      </w:r>
    </w:p>
    <w:p w14:paraId="3F874859"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Young, K. A. 2013. “The Balancing Act of Captive Breeding Programmes: Salmon Stocking and Angler Catch Statistics.” </w:t>
      </w:r>
      <w:r w:rsidRPr="008D62BD">
        <w:rPr>
          <w:rFonts w:ascii="Calibri" w:hAnsi="Calibri" w:cs="Calibri"/>
          <w:i/>
          <w:iCs/>
        </w:rPr>
        <w:t>Fisheries Management and Ecology</w:t>
      </w:r>
      <w:r w:rsidRPr="008D62BD">
        <w:rPr>
          <w:rFonts w:ascii="Calibri" w:hAnsi="Calibri" w:cs="Calibri"/>
        </w:rPr>
        <w:t xml:space="preserve"> 20 (5): 434–44.</w:t>
      </w:r>
    </w:p>
    <w:p w14:paraId="08864A1F" w14:textId="408EB1F1" w:rsidR="007A1675" w:rsidRPr="009F769B" w:rsidRDefault="007A1675"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fldChar w:fldCharType="end"/>
      </w:r>
    </w:p>
    <w:sectPr w:rsidR="007A1675" w:rsidRPr="009F769B">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7" w:author="O'Sullivan, Ronan James" w:date="2023-07-03T11:22:00Z" w:initials="ORJ">
    <w:p w14:paraId="0BFCFFF6" w14:textId="50C3770D" w:rsidR="00D263D9" w:rsidRDefault="00D263D9">
      <w:pPr>
        <w:pStyle w:val="CommentText"/>
      </w:pPr>
      <w:r>
        <w:rPr>
          <w:rStyle w:val="CommentReference"/>
        </w:rPr>
        <w:annotationRef/>
      </w:r>
      <w:r>
        <w:t>I would prefer we keep this paper more general and try to avoid making it too ‘fish/fisheries’ focused. The ideas are applicable far beyond fisheries and we don’t want to pigeon-hole this as just another ‘salmon eco-genetic paper’ (of which there are many!).</w:t>
      </w:r>
    </w:p>
  </w:comment>
  <w:comment w:id="122" w:author="O'Sullivan, Ronan James" w:date="2023-07-03T11:34:00Z" w:initials="ORJ">
    <w:p w14:paraId="3026DA9B" w14:textId="439D031C" w:rsidR="00D263D9" w:rsidRDefault="00D263D9">
      <w:pPr>
        <w:pStyle w:val="CommentText"/>
      </w:pPr>
      <w:r>
        <w:rPr>
          <w:rStyle w:val="CommentReference"/>
        </w:rPr>
        <w:annotationRef/>
      </w:r>
      <w:r>
        <w:t xml:space="preserve">This is the </w:t>
      </w:r>
      <w:proofErr w:type="gramStart"/>
      <w:r>
        <w:t>first time</w:t>
      </w:r>
      <w:proofErr w:type="gramEnd"/>
      <w:r>
        <w:t xml:space="preserve"> hard selection is mentioned. I thought one of our main points was to highlight the influence of soft selection on hard selection? But this comment is made without me having read the rest of the paper yet so I don’t know what the results look like (i.e. if the soft-hard interaction is included) so ignore me if this is irrelevant!</w:t>
      </w:r>
    </w:p>
  </w:comment>
  <w:comment w:id="142" w:author="O'Sullivan, Ronan James" w:date="2023-07-03T11:39:00Z" w:initials="ORJ">
    <w:p w14:paraId="7D4B75FC" w14:textId="3F533928" w:rsidR="00D263D9" w:rsidRDefault="00D263D9">
      <w:pPr>
        <w:pStyle w:val="CommentText"/>
      </w:pPr>
      <w:r>
        <w:rPr>
          <w:rStyle w:val="CommentReference"/>
        </w:rPr>
        <w:annotationRef/>
      </w:r>
      <w:r>
        <w:t xml:space="preserve">Sorry, this is me being pedantic but I really don’t like the phrase ‘co-adapted gene </w:t>
      </w:r>
      <w:proofErr w:type="gramStart"/>
      <w:r>
        <w:t>complexes’</w:t>
      </w:r>
      <w:proofErr w:type="gramEnd"/>
      <w:r>
        <w:t xml:space="preserve">. I find it very vague. </w:t>
      </w:r>
    </w:p>
  </w:comment>
  <w:comment w:id="155" w:author="O'Sullivan, Ronan James" w:date="2023-07-04T14:29:00Z" w:initials="ORJ">
    <w:p w14:paraId="1F151017" w14:textId="72206BB6" w:rsidR="00D263D9" w:rsidRDefault="00D263D9">
      <w:pPr>
        <w:pStyle w:val="CommentText"/>
      </w:pPr>
      <w:r>
        <w:rPr>
          <w:rStyle w:val="CommentReference"/>
        </w:rPr>
        <w:annotationRef/>
      </w:r>
      <w:r>
        <w:t>This sentence seemed repetitive so I added”….into wild populations” to the end of the previous sentence and then included the references from the deleted sentence.</w:t>
      </w:r>
    </w:p>
  </w:comment>
  <w:comment w:id="240" w:author="O'Sullivan, Ronan James" w:date="2023-07-04T15:00:00Z" w:initials="ORJ">
    <w:p w14:paraId="70209ED7" w14:textId="7C299AEA" w:rsidR="00D263D9" w:rsidRDefault="00D263D9">
      <w:pPr>
        <w:pStyle w:val="CommentText"/>
      </w:pPr>
      <w:r>
        <w:rPr>
          <w:rStyle w:val="CommentReference"/>
        </w:rPr>
        <w:annotationRef/>
      </w:r>
      <w:r>
        <w:rPr>
          <w:noProof/>
        </w:rPr>
        <w:t>It seemed odd to use' absolute' to both introduce and describe what hard selection is. Also, the example made this very wordy and difficult to follow.</w:t>
      </w:r>
    </w:p>
  </w:comment>
  <w:comment w:id="243" w:author="O'Sullivan, Ronan James" w:date="2023-07-04T15:10:00Z" w:initials="ORJ">
    <w:p w14:paraId="47893BC1" w14:textId="1378AA64" w:rsidR="00D263D9" w:rsidRDefault="00D263D9">
      <w:pPr>
        <w:pStyle w:val="CommentText"/>
      </w:pPr>
      <w:r>
        <w:rPr>
          <w:rStyle w:val="CommentReference"/>
        </w:rPr>
        <w:annotationRef/>
      </w:r>
      <w:r>
        <w:rPr>
          <w:noProof/>
        </w:rPr>
        <w:t xml:space="preserve">I did a lot of editing here! Sorry! I think maybe there was some repetition and too many examples given. Also wordy sentences that needed a haircut. But I think (hope!) I kept the essence of what you are wanting to say here. </w:t>
      </w:r>
    </w:p>
  </w:comment>
  <w:comment w:id="284" w:author="O'Sullivan, Ronan James" w:date="2023-07-04T15:15:00Z" w:initials="ORJ">
    <w:p w14:paraId="3F759A3D" w14:textId="7A4CBC0C" w:rsidR="00D263D9" w:rsidRDefault="00D263D9">
      <w:pPr>
        <w:pStyle w:val="CommentText"/>
      </w:pPr>
      <w:r>
        <w:rPr>
          <w:rStyle w:val="CommentReference"/>
        </w:rPr>
        <w:annotationRef/>
      </w:r>
      <w:r>
        <w:t xml:space="preserve">I think eco-genetic is enough here. </w:t>
      </w:r>
    </w:p>
  </w:comment>
  <w:comment w:id="377" w:author="O'Sullivan, Ronan James" w:date="2023-07-04T15:36:00Z" w:initials="ORJ">
    <w:p w14:paraId="0AF67C58" w14:textId="35231A63" w:rsidR="00D263D9" w:rsidRDefault="00D263D9">
      <w:pPr>
        <w:pStyle w:val="CommentText"/>
      </w:pPr>
      <w:r>
        <w:rPr>
          <w:rStyle w:val="CommentReference"/>
        </w:rPr>
        <w:annotationRef/>
      </w:r>
      <w:r>
        <w:rPr>
          <w:noProof/>
        </w:rPr>
        <w:t>I wonder is it better to just not mention this given we don't explore it in this manuscript? I would remove it since it's not relevant to what we do here.</w:t>
      </w:r>
    </w:p>
  </w:comment>
  <w:comment w:id="411" w:author="O'Sullivan, Ronan James" w:date="2023-07-04T15:42:00Z" w:initials="ORJ">
    <w:p w14:paraId="695250C5" w14:textId="06AE0461" w:rsidR="00D263D9" w:rsidRDefault="00D263D9">
      <w:pPr>
        <w:pStyle w:val="CommentText"/>
      </w:pPr>
      <w:r>
        <w:rPr>
          <w:rStyle w:val="CommentReference"/>
        </w:rPr>
        <w:annotationRef/>
      </w:r>
      <w:r>
        <w:rPr>
          <w:noProof/>
        </w:rPr>
        <w:t>The contents of a matrix are called elements.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FCFFF6" w15:done="0"/>
  <w15:commentEx w15:paraId="3026DA9B" w15:done="0"/>
  <w15:commentEx w15:paraId="7D4B75FC" w15:done="0"/>
  <w15:commentEx w15:paraId="1F151017" w15:done="0"/>
  <w15:commentEx w15:paraId="70209ED7" w15:done="0"/>
  <w15:commentEx w15:paraId="47893BC1" w15:done="0"/>
  <w15:commentEx w15:paraId="3F759A3D" w15:done="0"/>
  <w15:commentEx w15:paraId="0AF67C58" w15:done="0"/>
  <w15:commentEx w15:paraId="695250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FCFFF6" w16cid:durableId="284D2DF7"/>
  <w16cid:commentId w16cid:paraId="3026DA9B" w16cid:durableId="284D30B6"/>
  <w16cid:commentId w16cid:paraId="7D4B75FC" w16cid:durableId="284D31DB"/>
  <w16cid:commentId w16cid:paraId="1F151017" w16cid:durableId="284EAB49"/>
  <w16cid:commentId w16cid:paraId="70209ED7" w16cid:durableId="284EB2A2"/>
  <w16cid:commentId w16cid:paraId="47893BC1" w16cid:durableId="284EB501"/>
  <w16cid:commentId w16cid:paraId="3F759A3D" w16cid:durableId="284EB60E"/>
  <w16cid:commentId w16cid:paraId="0AF67C58" w16cid:durableId="284EBAE6"/>
  <w16cid:commentId w16cid:paraId="695250C5" w16cid:durableId="284EBC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35C52" w14:textId="77777777" w:rsidR="00326210" w:rsidRDefault="00326210" w:rsidP="00CF0F38">
      <w:pPr>
        <w:spacing w:after="0" w:line="240" w:lineRule="auto"/>
      </w:pPr>
      <w:r>
        <w:separator/>
      </w:r>
    </w:p>
  </w:endnote>
  <w:endnote w:type="continuationSeparator" w:id="0">
    <w:p w14:paraId="27624060" w14:textId="77777777" w:rsidR="00326210" w:rsidRDefault="00326210" w:rsidP="00CF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500935"/>
      <w:docPartObj>
        <w:docPartGallery w:val="Page Numbers (Bottom of Page)"/>
        <w:docPartUnique/>
      </w:docPartObj>
    </w:sdtPr>
    <w:sdtEndPr>
      <w:rPr>
        <w:noProof/>
      </w:rPr>
    </w:sdtEndPr>
    <w:sdtContent>
      <w:p w14:paraId="3816240F" w14:textId="6223D26E" w:rsidR="00D263D9" w:rsidRDefault="00D263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C9ACD9" w14:textId="77777777" w:rsidR="00D263D9" w:rsidRDefault="00D26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E5AA3" w14:textId="77777777" w:rsidR="00326210" w:rsidRDefault="00326210" w:rsidP="00CF0F38">
      <w:pPr>
        <w:spacing w:after="0" w:line="240" w:lineRule="auto"/>
      </w:pPr>
      <w:r>
        <w:separator/>
      </w:r>
    </w:p>
  </w:footnote>
  <w:footnote w:type="continuationSeparator" w:id="0">
    <w:p w14:paraId="258B3D90" w14:textId="77777777" w:rsidR="00326210" w:rsidRDefault="00326210" w:rsidP="00CF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D31F6"/>
    <w:multiLevelType w:val="hybridMultilevel"/>
    <w:tmpl w:val="BAD4D1CC"/>
    <w:lvl w:ilvl="0" w:tplc="0EF63092">
      <w:start w:val="1"/>
      <w:numFmt w:val="decimal"/>
      <w:lvlText w:val="%1."/>
      <w:lvlJc w:val="left"/>
      <w:pPr>
        <w:ind w:left="720" w:hanging="360"/>
      </w:pPr>
      <w:rPr>
        <w:rFonts w:eastAsiaTheme="minorEastAsia"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9B75D1"/>
    <w:multiLevelType w:val="multilevel"/>
    <w:tmpl w:val="5DF4BBA4"/>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rPr>
        <w:rFonts w:ascii="Cambria Math" w:eastAsia="Calibri" w:hAnsi="Cambria Math" w:cs="Arial"/>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ullivan, Ronan James">
    <w15:presenceInfo w15:providerId="AD" w15:userId="S-1-5-21-16020293-282541685-632688529-463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39"/>
    <w:rsid w:val="00002008"/>
    <w:rsid w:val="00002723"/>
    <w:rsid w:val="00011AD6"/>
    <w:rsid w:val="000179FB"/>
    <w:rsid w:val="00020C25"/>
    <w:rsid w:val="00023C43"/>
    <w:rsid w:val="00024FF3"/>
    <w:rsid w:val="000321AD"/>
    <w:rsid w:val="000335E3"/>
    <w:rsid w:val="0003399B"/>
    <w:rsid w:val="00036563"/>
    <w:rsid w:val="000377E0"/>
    <w:rsid w:val="000379E1"/>
    <w:rsid w:val="00040D25"/>
    <w:rsid w:val="0004562A"/>
    <w:rsid w:val="0005254C"/>
    <w:rsid w:val="00053AB5"/>
    <w:rsid w:val="000547E0"/>
    <w:rsid w:val="000573E0"/>
    <w:rsid w:val="0006020F"/>
    <w:rsid w:val="00062441"/>
    <w:rsid w:val="000643E5"/>
    <w:rsid w:val="0006718F"/>
    <w:rsid w:val="000706CB"/>
    <w:rsid w:val="00072712"/>
    <w:rsid w:val="00072BA2"/>
    <w:rsid w:val="00073591"/>
    <w:rsid w:val="000738F8"/>
    <w:rsid w:val="00083476"/>
    <w:rsid w:val="00086C89"/>
    <w:rsid w:val="0008745B"/>
    <w:rsid w:val="00090634"/>
    <w:rsid w:val="000A18A0"/>
    <w:rsid w:val="000A2256"/>
    <w:rsid w:val="000A3125"/>
    <w:rsid w:val="000A34A9"/>
    <w:rsid w:val="000A40C6"/>
    <w:rsid w:val="000A42E6"/>
    <w:rsid w:val="000A6D42"/>
    <w:rsid w:val="000B0801"/>
    <w:rsid w:val="000B0D45"/>
    <w:rsid w:val="000B11BE"/>
    <w:rsid w:val="000B2D19"/>
    <w:rsid w:val="000B6338"/>
    <w:rsid w:val="000C1BE0"/>
    <w:rsid w:val="000C6C38"/>
    <w:rsid w:val="000D192E"/>
    <w:rsid w:val="000D4701"/>
    <w:rsid w:val="000D7367"/>
    <w:rsid w:val="000D764C"/>
    <w:rsid w:val="000D776C"/>
    <w:rsid w:val="000E4B7D"/>
    <w:rsid w:val="000E4C3A"/>
    <w:rsid w:val="000E63E0"/>
    <w:rsid w:val="000E7F80"/>
    <w:rsid w:val="000F1F1B"/>
    <w:rsid w:val="000F1FD3"/>
    <w:rsid w:val="000F28F0"/>
    <w:rsid w:val="000F5AA3"/>
    <w:rsid w:val="0010123D"/>
    <w:rsid w:val="00101CFC"/>
    <w:rsid w:val="00105ECC"/>
    <w:rsid w:val="00106734"/>
    <w:rsid w:val="00111589"/>
    <w:rsid w:val="00111682"/>
    <w:rsid w:val="00111CD9"/>
    <w:rsid w:val="00112A33"/>
    <w:rsid w:val="00124C88"/>
    <w:rsid w:val="00124F05"/>
    <w:rsid w:val="001267B7"/>
    <w:rsid w:val="00127833"/>
    <w:rsid w:val="00127C88"/>
    <w:rsid w:val="001356AA"/>
    <w:rsid w:val="00137527"/>
    <w:rsid w:val="00141FD4"/>
    <w:rsid w:val="0015637A"/>
    <w:rsid w:val="001569BF"/>
    <w:rsid w:val="00162718"/>
    <w:rsid w:val="00167AD4"/>
    <w:rsid w:val="00172DA7"/>
    <w:rsid w:val="00174560"/>
    <w:rsid w:val="001753EA"/>
    <w:rsid w:val="00177130"/>
    <w:rsid w:val="00182C90"/>
    <w:rsid w:val="00182D0E"/>
    <w:rsid w:val="0018357B"/>
    <w:rsid w:val="001848AC"/>
    <w:rsid w:val="00184964"/>
    <w:rsid w:val="00186122"/>
    <w:rsid w:val="00187190"/>
    <w:rsid w:val="00194AFB"/>
    <w:rsid w:val="00194CAB"/>
    <w:rsid w:val="0019769C"/>
    <w:rsid w:val="001A0619"/>
    <w:rsid w:val="001A1142"/>
    <w:rsid w:val="001A43B6"/>
    <w:rsid w:val="001B3E02"/>
    <w:rsid w:val="001B552B"/>
    <w:rsid w:val="001B750D"/>
    <w:rsid w:val="001B7633"/>
    <w:rsid w:val="001C0902"/>
    <w:rsid w:val="001C0FF7"/>
    <w:rsid w:val="001C3063"/>
    <w:rsid w:val="001D2354"/>
    <w:rsid w:val="001D315A"/>
    <w:rsid w:val="001E0FD2"/>
    <w:rsid w:val="001E3B34"/>
    <w:rsid w:val="001E57CA"/>
    <w:rsid w:val="001F080A"/>
    <w:rsid w:val="001F4896"/>
    <w:rsid w:val="001F4A0D"/>
    <w:rsid w:val="001F6CDA"/>
    <w:rsid w:val="00201E4C"/>
    <w:rsid w:val="0020609B"/>
    <w:rsid w:val="00206294"/>
    <w:rsid w:val="00212596"/>
    <w:rsid w:val="00213B19"/>
    <w:rsid w:val="00214EEC"/>
    <w:rsid w:val="00216B07"/>
    <w:rsid w:val="0021774D"/>
    <w:rsid w:val="002337E8"/>
    <w:rsid w:val="002340D0"/>
    <w:rsid w:val="00235A56"/>
    <w:rsid w:val="00236683"/>
    <w:rsid w:val="00245320"/>
    <w:rsid w:val="002455F5"/>
    <w:rsid w:val="00253953"/>
    <w:rsid w:val="0025447D"/>
    <w:rsid w:val="00257748"/>
    <w:rsid w:val="002602E4"/>
    <w:rsid w:val="00261C76"/>
    <w:rsid w:val="002664A8"/>
    <w:rsid w:val="0027496B"/>
    <w:rsid w:val="00274D75"/>
    <w:rsid w:val="00275D23"/>
    <w:rsid w:val="00277675"/>
    <w:rsid w:val="0028507A"/>
    <w:rsid w:val="0029265D"/>
    <w:rsid w:val="00296EB0"/>
    <w:rsid w:val="0029763E"/>
    <w:rsid w:val="002A0E72"/>
    <w:rsid w:val="002A2C70"/>
    <w:rsid w:val="002A432C"/>
    <w:rsid w:val="002A4C0E"/>
    <w:rsid w:val="002A5A2C"/>
    <w:rsid w:val="002A7C97"/>
    <w:rsid w:val="002B037F"/>
    <w:rsid w:val="002B2873"/>
    <w:rsid w:val="002B3132"/>
    <w:rsid w:val="002D1BC9"/>
    <w:rsid w:val="002D4F04"/>
    <w:rsid w:val="002E6BAF"/>
    <w:rsid w:val="002F2A7B"/>
    <w:rsid w:val="002F72AF"/>
    <w:rsid w:val="0030245C"/>
    <w:rsid w:val="0030333D"/>
    <w:rsid w:val="00305FF8"/>
    <w:rsid w:val="003074BE"/>
    <w:rsid w:val="00314181"/>
    <w:rsid w:val="003169AE"/>
    <w:rsid w:val="00320F7E"/>
    <w:rsid w:val="003249D9"/>
    <w:rsid w:val="00326210"/>
    <w:rsid w:val="00327EF1"/>
    <w:rsid w:val="003315EE"/>
    <w:rsid w:val="003446B3"/>
    <w:rsid w:val="00344B51"/>
    <w:rsid w:val="00344C8F"/>
    <w:rsid w:val="00346763"/>
    <w:rsid w:val="003467D3"/>
    <w:rsid w:val="00346997"/>
    <w:rsid w:val="00347710"/>
    <w:rsid w:val="00352F3A"/>
    <w:rsid w:val="003542BB"/>
    <w:rsid w:val="00354585"/>
    <w:rsid w:val="003553F7"/>
    <w:rsid w:val="00355B85"/>
    <w:rsid w:val="00355C5F"/>
    <w:rsid w:val="00355DFC"/>
    <w:rsid w:val="00364186"/>
    <w:rsid w:val="00372026"/>
    <w:rsid w:val="00374F54"/>
    <w:rsid w:val="0037609B"/>
    <w:rsid w:val="00376EF3"/>
    <w:rsid w:val="00384AD1"/>
    <w:rsid w:val="00390731"/>
    <w:rsid w:val="00392517"/>
    <w:rsid w:val="00393BDD"/>
    <w:rsid w:val="00395177"/>
    <w:rsid w:val="003A4B32"/>
    <w:rsid w:val="003A5011"/>
    <w:rsid w:val="003A5433"/>
    <w:rsid w:val="003A6B60"/>
    <w:rsid w:val="003A7F32"/>
    <w:rsid w:val="003B0150"/>
    <w:rsid w:val="003C6588"/>
    <w:rsid w:val="003D19FC"/>
    <w:rsid w:val="003D5C5F"/>
    <w:rsid w:val="003D5DB5"/>
    <w:rsid w:val="003D65C1"/>
    <w:rsid w:val="003D7CA1"/>
    <w:rsid w:val="003D7DAD"/>
    <w:rsid w:val="003E01B0"/>
    <w:rsid w:val="003E0661"/>
    <w:rsid w:val="003E1271"/>
    <w:rsid w:val="003E1DDE"/>
    <w:rsid w:val="003E220D"/>
    <w:rsid w:val="003F0719"/>
    <w:rsid w:val="00401911"/>
    <w:rsid w:val="004069E4"/>
    <w:rsid w:val="00410B1C"/>
    <w:rsid w:val="00423FB6"/>
    <w:rsid w:val="004310BA"/>
    <w:rsid w:val="004313A4"/>
    <w:rsid w:val="0044061C"/>
    <w:rsid w:val="0044228D"/>
    <w:rsid w:val="0044367E"/>
    <w:rsid w:val="0044670C"/>
    <w:rsid w:val="00452CC0"/>
    <w:rsid w:val="00454B32"/>
    <w:rsid w:val="004612C8"/>
    <w:rsid w:val="004809E0"/>
    <w:rsid w:val="00483384"/>
    <w:rsid w:val="00485BEF"/>
    <w:rsid w:val="00486731"/>
    <w:rsid w:val="00486AEC"/>
    <w:rsid w:val="0049082F"/>
    <w:rsid w:val="00495729"/>
    <w:rsid w:val="00496097"/>
    <w:rsid w:val="004A359D"/>
    <w:rsid w:val="004A43DB"/>
    <w:rsid w:val="004A62C8"/>
    <w:rsid w:val="004B0B5C"/>
    <w:rsid w:val="004B126C"/>
    <w:rsid w:val="004B4919"/>
    <w:rsid w:val="004C3627"/>
    <w:rsid w:val="004C4A75"/>
    <w:rsid w:val="004C50A4"/>
    <w:rsid w:val="004C7A5F"/>
    <w:rsid w:val="004D1D37"/>
    <w:rsid w:val="004D2B73"/>
    <w:rsid w:val="004D3EAC"/>
    <w:rsid w:val="004E09BC"/>
    <w:rsid w:val="004E1D5A"/>
    <w:rsid w:val="004E3455"/>
    <w:rsid w:val="004E4C5D"/>
    <w:rsid w:val="004F1DE9"/>
    <w:rsid w:val="004F254D"/>
    <w:rsid w:val="004F79E6"/>
    <w:rsid w:val="0050021B"/>
    <w:rsid w:val="005002CA"/>
    <w:rsid w:val="00500C21"/>
    <w:rsid w:val="005040E1"/>
    <w:rsid w:val="00506C8C"/>
    <w:rsid w:val="00511569"/>
    <w:rsid w:val="0051452F"/>
    <w:rsid w:val="00522C12"/>
    <w:rsid w:val="00536E52"/>
    <w:rsid w:val="005401C8"/>
    <w:rsid w:val="00551300"/>
    <w:rsid w:val="00553077"/>
    <w:rsid w:val="005534B5"/>
    <w:rsid w:val="00553AAA"/>
    <w:rsid w:val="005552E1"/>
    <w:rsid w:val="00556ED6"/>
    <w:rsid w:val="00556EF8"/>
    <w:rsid w:val="00570358"/>
    <w:rsid w:val="0057198B"/>
    <w:rsid w:val="005721EC"/>
    <w:rsid w:val="00575391"/>
    <w:rsid w:val="00575623"/>
    <w:rsid w:val="00582DBE"/>
    <w:rsid w:val="00584166"/>
    <w:rsid w:val="00586D3C"/>
    <w:rsid w:val="00590AC7"/>
    <w:rsid w:val="00591057"/>
    <w:rsid w:val="0059180E"/>
    <w:rsid w:val="00596ECF"/>
    <w:rsid w:val="005B162D"/>
    <w:rsid w:val="005B3277"/>
    <w:rsid w:val="005B6024"/>
    <w:rsid w:val="005C15D8"/>
    <w:rsid w:val="005C456E"/>
    <w:rsid w:val="005C60E6"/>
    <w:rsid w:val="005E085D"/>
    <w:rsid w:val="005E3EF3"/>
    <w:rsid w:val="005E75C3"/>
    <w:rsid w:val="005F15F1"/>
    <w:rsid w:val="005F2480"/>
    <w:rsid w:val="005F48E1"/>
    <w:rsid w:val="005F4F0C"/>
    <w:rsid w:val="005F72C1"/>
    <w:rsid w:val="006003D2"/>
    <w:rsid w:val="0060409E"/>
    <w:rsid w:val="00606953"/>
    <w:rsid w:val="00606FE1"/>
    <w:rsid w:val="00610B8A"/>
    <w:rsid w:val="006128BF"/>
    <w:rsid w:val="00614405"/>
    <w:rsid w:val="006178DE"/>
    <w:rsid w:val="006234C0"/>
    <w:rsid w:val="006241F9"/>
    <w:rsid w:val="006336E5"/>
    <w:rsid w:val="0063537C"/>
    <w:rsid w:val="0064072D"/>
    <w:rsid w:val="00653E8B"/>
    <w:rsid w:val="00655B06"/>
    <w:rsid w:val="00656F34"/>
    <w:rsid w:val="00661B7F"/>
    <w:rsid w:val="006620E0"/>
    <w:rsid w:val="00667A67"/>
    <w:rsid w:val="0067262E"/>
    <w:rsid w:val="006753AB"/>
    <w:rsid w:val="00676ED4"/>
    <w:rsid w:val="00677807"/>
    <w:rsid w:val="00677823"/>
    <w:rsid w:val="00677A92"/>
    <w:rsid w:val="006808DB"/>
    <w:rsid w:val="00680B9F"/>
    <w:rsid w:val="00681243"/>
    <w:rsid w:val="0068294D"/>
    <w:rsid w:val="0068542F"/>
    <w:rsid w:val="00687081"/>
    <w:rsid w:val="0068776E"/>
    <w:rsid w:val="006913FB"/>
    <w:rsid w:val="006949EC"/>
    <w:rsid w:val="00694B16"/>
    <w:rsid w:val="00694CF9"/>
    <w:rsid w:val="0069508A"/>
    <w:rsid w:val="006963C6"/>
    <w:rsid w:val="0069772C"/>
    <w:rsid w:val="006A51FA"/>
    <w:rsid w:val="006B6C10"/>
    <w:rsid w:val="006C4D3A"/>
    <w:rsid w:val="006C50E7"/>
    <w:rsid w:val="006D05B7"/>
    <w:rsid w:val="006D081A"/>
    <w:rsid w:val="006D3392"/>
    <w:rsid w:val="006D6490"/>
    <w:rsid w:val="006E3EB8"/>
    <w:rsid w:val="006E6FC8"/>
    <w:rsid w:val="006E7B0D"/>
    <w:rsid w:val="006F0759"/>
    <w:rsid w:val="006F3E4B"/>
    <w:rsid w:val="006F570E"/>
    <w:rsid w:val="00700665"/>
    <w:rsid w:val="00700DEA"/>
    <w:rsid w:val="00703AA0"/>
    <w:rsid w:val="00703B68"/>
    <w:rsid w:val="00704EEE"/>
    <w:rsid w:val="00705B93"/>
    <w:rsid w:val="00705CDC"/>
    <w:rsid w:val="00706836"/>
    <w:rsid w:val="0071481E"/>
    <w:rsid w:val="0071560F"/>
    <w:rsid w:val="00715AB7"/>
    <w:rsid w:val="0072063B"/>
    <w:rsid w:val="007215DA"/>
    <w:rsid w:val="00721D58"/>
    <w:rsid w:val="00722B0E"/>
    <w:rsid w:val="007317F2"/>
    <w:rsid w:val="00731A6E"/>
    <w:rsid w:val="0073331E"/>
    <w:rsid w:val="007347A6"/>
    <w:rsid w:val="00736258"/>
    <w:rsid w:val="00737507"/>
    <w:rsid w:val="00741DF3"/>
    <w:rsid w:val="0074288D"/>
    <w:rsid w:val="00744FB4"/>
    <w:rsid w:val="007454C1"/>
    <w:rsid w:val="0074625D"/>
    <w:rsid w:val="007519C5"/>
    <w:rsid w:val="007535DD"/>
    <w:rsid w:val="00754FFF"/>
    <w:rsid w:val="007612B4"/>
    <w:rsid w:val="00764AFA"/>
    <w:rsid w:val="00765AC1"/>
    <w:rsid w:val="00766E52"/>
    <w:rsid w:val="00767E21"/>
    <w:rsid w:val="007702E0"/>
    <w:rsid w:val="007737A5"/>
    <w:rsid w:val="007755C5"/>
    <w:rsid w:val="00776F63"/>
    <w:rsid w:val="00785512"/>
    <w:rsid w:val="00787012"/>
    <w:rsid w:val="007918CC"/>
    <w:rsid w:val="007957B3"/>
    <w:rsid w:val="00795C29"/>
    <w:rsid w:val="00797115"/>
    <w:rsid w:val="007A1675"/>
    <w:rsid w:val="007A2DD2"/>
    <w:rsid w:val="007A353C"/>
    <w:rsid w:val="007A6699"/>
    <w:rsid w:val="007A69C8"/>
    <w:rsid w:val="007A6B3D"/>
    <w:rsid w:val="007A7490"/>
    <w:rsid w:val="007A75F7"/>
    <w:rsid w:val="007A7BAC"/>
    <w:rsid w:val="007A7C6E"/>
    <w:rsid w:val="007B0242"/>
    <w:rsid w:val="007B0B5B"/>
    <w:rsid w:val="007B1EBD"/>
    <w:rsid w:val="007B6CB6"/>
    <w:rsid w:val="007C77E3"/>
    <w:rsid w:val="007C7E89"/>
    <w:rsid w:val="007C7F8B"/>
    <w:rsid w:val="007D1A1C"/>
    <w:rsid w:val="007D605B"/>
    <w:rsid w:val="007D6793"/>
    <w:rsid w:val="007D7D69"/>
    <w:rsid w:val="007E3991"/>
    <w:rsid w:val="007E47D2"/>
    <w:rsid w:val="007E4C36"/>
    <w:rsid w:val="007E66E2"/>
    <w:rsid w:val="007F352A"/>
    <w:rsid w:val="007F3EF0"/>
    <w:rsid w:val="0080560A"/>
    <w:rsid w:val="008114F6"/>
    <w:rsid w:val="00812906"/>
    <w:rsid w:val="0081425E"/>
    <w:rsid w:val="00814E1B"/>
    <w:rsid w:val="008164FE"/>
    <w:rsid w:val="00816741"/>
    <w:rsid w:val="00817AD8"/>
    <w:rsid w:val="00820453"/>
    <w:rsid w:val="00830B03"/>
    <w:rsid w:val="00831BF2"/>
    <w:rsid w:val="00836E37"/>
    <w:rsid w:val="00837078"/>
    <w:rsid w:val="008373DE"/>
    <w:rsid w:val="008414DB"/>
    <w:rsid w:val="008429F6"/>
    <w:rsid w:val="00842AC7"/>
    <w:rsid w:val="00843F96"/>
    <w:rsid w:val="0085312F"/>
    <w:rsid w:val="00853C96"/>
    <w:rsid w:val="00861D66"/>
    <w:rsid w:val="0086359F"/>
    <w:rsid w:val="0086517B"/>
    <w:rsid w:val="0087422B"/>
    <w:rsid w:val="0087442E"/>
    <w:rsid w:val="008745E5"/>
    <w:rsid w:val="008817EE"/>
    <w:rsid w:val="00894CDA"/>
    <w:rsid w:val="008A00BF"/>
    <w:rsid w:val="008A1A7C"/>
    <w:rsid w:val="008B0C33"/>
    <w:rsid w:val="008B0E89"/>
    <w:rsid w:val="008C04B6"/>
    <w:rsid w:val="008C43F8"/>
    <w:rsid w:val="008D2A19"/>
    <w:rsid w:val="008D6088"/>
    <w:rsid w:val="008D62BD"/>
    <w:rsid w:val="008D6AED"/>
    <w:rsid w:val="008E1EFD"/>
    <w:rsid w:val="008E222D"/>
    <w:rsid w:val="008E273B"/>
    <w:rsid w:val="008E36E6"/>
    <w:rsid w:val="008E3B5F"/>
    <w:rsid w:val="008E3EDA"/>
    <w:rsid w:val="008E4835"/>
    <w:rsid w:val="008E7284"/>
    <w:rsid w:val="008F161A"/>
    <w:rsid w:val="008F3439"/>
    <w:rsid w:val="008F5C38"/>
    <w:rsid w:val="008F6EE4"/>
    <w:rsid w:val="00904140"/>
    <w:rsid w:val="009054F2"/>
    <w:rsid w:val="00905A8B"/>
    <w:rsid w:val="00917A29"/>
    <w:rsid w:val="00921534"/>
    <w:rsid w:val="00925A32"/>
    <w:rsid w:val="0092793D"/>
    <w:rsid w:val="00930EBC"/>
    <w:rsid w:val="00932DB7"/>
    <w:rsid w:val="0093349C"/>
    <w:rsid w:val="009404D8"/>
    <w:rsid w:val="00940BDD"/>
    <w:rsid w:val="0094139E"/>
    <w:rsid w:val="009414F5"/>
    <w:rsid w:val="00942103"/>
    <w:rsid w:val="009447C2"/>
    <w:rsid w:val="00955CE9"/>
    <w:rsid w:val="00961D9A"/>
    <w:rsid w:val="00963B3A"/>
    <w:rsid w:val="00966AFB"/>
    <w:rsid w:val="009679A7"/>
    <w:rsid w:val="00973ECC"/>
    <w:rsid w:val="009765B4"/>
    <w:rsid w:val="00976985"/>
    <w:rsid w:val="009804EC"/>
    <w:rsid w:val="00983629"/>
    <w:rsid w:val="00986789"/>
    <w:rsid w:val="009907A2"/>
    <w:rsid w:val="00991A34"/>
    <w:rsid w:val="0099471F"/>
    <w:rsid w:val="0099652B"/>
    <w:rsid w:val="009A45A2"/>
    <w:rsid w:val="009A53AC"/>
    <w:rsid w:val="009A5FE9"/>
    <w:rsid w:val="009B0D2A"/>
    <w:rsid w:val="009B4901"/>
    <w:rsid w:val="009B6896"/>
    <w:rsid w:val="009B69E8"/>
    <w:rsid w:val="009C2656"/>
    <w:rsid w:val="009C3C5E"/>
    <w:rsid w:val="009C6AEC"/>
    <w:rsid w:val="009C7109"/>
    <w:rsid w:val="009D3813"/>
    <w:rsid w:val="009D651D"/>
    <w:rsid w:val="009D720F"/>
    <w:rsid w:val="009E0320"/>
    <w:rsid w:val="009E2585"/>
    <w:rsid w:val="009E2651"/>
    <w:rsid w:val="009E321F"/>
    <w:rsid w:val="009F1CA2"/>
    <w:rsid w:val="009F2BFA"/>
    <w:rsid w:val="009F46A9"/>
    <w:rsid w:val="009F769B"/>
    <w:rsid w:val="00A03E0A"/>
    <w:rsid w:val="00A11D17"/>
    <w:rsid w:val="00A17AB1"/>
    <w:rsid w:val="00A21B57"/>
    <w:rsid w:val="00A22C5B"/>
    <w:rsid w:val="00A2561A"/>
    <w:rsid w:val="00A26204"/>
    <w:rsid w:val="00A26DA3"/>
    <w:rsid w:val="00A34058"/>
    <w:rsid w:val="00A34609"/>
    <w:rsid w:val="00A366AA"/>
    <w:rsid w:val="00A43F30"/>
    <w:rsid w:val="00A441A7"/>
    <w:rsid w:val="00A468AB"/>
    <w:rsid w:val="00A50C51"/>
    <w:rsid w:val="00A52E99"/>
    <w:rsid w:val="00A540B1"/>
    <w:rsid w:val="00A54F2E"/>
    <w:rsid w:val="00A55B8B"/>
    <w:rsid w:val="00A560B3"/>
    <w:rsid w:val="00A60D7F"/>
    <w:rsid w:val="00A6747F"/>
    <w:rsid w:val="00A706C2"/>
    <w:rsid w:val="00A72255"/>
    <w:rsid w:val="00A72280"/>
    <w:rsid w:val="00A726B0"/>
    <w:rsid w:val="00A77F94"/>
    <w:rsid w:val="00A8239C"/>
    <w:rsid w:val="00A84A03"/>
    <w:rsid w:val="00A90952"/>
    <w:rsid w:val="00A924A4"/>
    <w:rsid w:val="00A94263"/>
    <w:rsid w:val="00A94B0B"/>
    <w:rsid w:val="00A94F2F"/>
    <w:rsid w:val="00AA395C"/>
    <w:rsid w:val="00AA4873"/>
    <w:rsid w:val="00AA5E27"/>
    <w:rsid w:val="00AA6D33"/>
    <w:rsid w:val="00AB2544"/>
    <w:rsid w:val="00AB2EBF"/>
    <w:rsid w:val="00AB322F"/>
    <w:rsid w:val="00AB45BD"/>
    <w:rsid w:val="00AC1ECA"/>
    <w:rsid w:val="00AC3F1E"/>
    <w:rsid w:val="00AD2A0A"/>
    <w:rsid w:val="00AD36C7"/>
    <w:rsid w:val="00AD72B1"/>
    <w:rsid w:val="00AE0356"/>
    <w:rsid w:val="00AE6F4A"/>
    <w:rsid w:val="00AF6448"/>
    <w:rsid w:val="00AF749F"/>
    <w:rsid w:val="00B0147E"/>
    <w:rsid w:val="00B110AE"/>
    <w:rsid w:val="00B12AAD"/>
    <w:rsid w:val="00B14240"/>
    <w:rsid w:val="00B155CF"/>
    <w:rsid w:val="00B16510"/>
    <w:rsid w:val="00B1652A"/>
    <w:rsid w:val="00B20C86"/>
    <w:rsid w:val="00B213B7"/>
    <w:rsid w:val="00B23F9B"/>
    <w:rsid w:val="00B24350"/>
    <w:rsid w:val="00B3099D"/>
    <w:rsid w:val="00B31C27"/>
    <w:rsid w:val="00B32F73"/>
    <w:rsid w:val="00B368C4"/>
    <w:rsid w:val="00B41E97"/>
    <w:rsid w:val="00B46AB2"/>
    <w:rsid w:val="00B4738F"/>
    <w:rsid w:val="00B47C1A"/>
    <w:rsid w:val="00B50FFB"/>
    <w:rsid w:val="00B61FBC"/>
    <w:rsid w:val="00B6766F"/>
    <w:rsid w:val="00B67D6E"/>
    <w:rsid w:val="00B7249A"/>
    <w:rsid w:val="00B73C97"/>
    <w:rsid w:val="00B807DE"/>
    <w:rsid w:val="00B828D3"/>
    <w:rsid w:val="00B83C97"/>
    <w:rsid w:val="00B85109"/>
    <w:rsid w:val="00B91170"/>
    <w:rsid w:val="00B927DC"/>
    <w:rsid w:val="00B9592C"/>
    <w:rsid w:val="00B96A7D"/>
    <w:rsid w:val="00B96D2A"/>
    <w:rsid w:val="00BA1B7C"/>
    <w:rsid w:val="00BA5A78"/>
    <w:rsid w:val="00BA657C"/>
    <w:rsid w:val="00BA6A1B"/>
    <w:rsid w:val="00BB17CB"/>
    <w:rsid w:val="00BB5783"/>
    <w:rsid w:val="00BB6F9C"/>
    <w:rsid w:val="00BB798F"/>
    <w:rsid w:val="00BC0F4E"/>
    <w:rsid w:val="00BC1663"/>
    <w:rsid w:val="00BC23B2"/>
    <w:rsid w:val="00BC4394"/>
    <w:rsid w:val="00BD0DEF"/>
    <w:rsid w:val="00BD26D7"/>
    <w:rsid w:val="00BD4087"/>
    <w:rsid w:val="00BD4667"/>
    <w:rsid w:val="00BE0AFE"/>
    <w:rsid w:val="00BE23FA"/>
    <w:rsid w:val="00BE5E75"/>
    <w:rsid w:val="00BE6973"/>
    <w:rsid w:val="00BF03E7"/>
    <w:rsid w:val="00BF129D"/>
    <w:rsid w:val="00BF57B3"/>
    <w:rsid w:val="00BF7084"/>
    <w:rsid w:val="00BF7DBF"/>
    <w:rsid w:val="00C07C69"/>
    <w:rsid w:val="00C113FB"/>
    <w:rsid w:val="00C14AE2"/>
    <w:rsid w:val="00C15A30"/>
    <w:rsid w:val="00C2323B"/>
    <w:rsid w:val="00C300AD"/>
    <w:rsid w:val="00C37D8B"/>
    <w:rsid w:val="00C4455A"/>
    <w:rsid w:val="00C44DDB"/>
    <w:rsid w:val="00C46532"/>
    <w:rsid w:val="00C46AD2"/>
    <w:rsid w:val="00C472DD"/>
    <w:rsid w:val="00C47A94"/>
    <w:rsid w:val="00C47E44"/>
    <w:rsid w:val="00C50412"/>
    <w:rsid w:val="00C51E7B"/>
    <w:rsid w:val="00C53FCA"/>
    <w:rsid w:val="00C55768"/>
    <w:rsid w:val="00C56ED0"/>
    <w:rsid w:val="00C64F44"/>
    <w:rsid w:val="00C65789"/>
    <w:rsid w:val="00C66669"/>
    <w:rsid w:val="00C667A2"/>
    <w:rsid w:val="00C77E1F"/>
    <w:rsid w:val="00C809AC"/>
    <w:rsid w:val="00C8186B"/>
    <w:rsid w:val="00C81CFA"/>
    <w:rsid w:val="00C821B0"/>
    <w:rsid w:val="00C82350"/>
    <w:rsid w:val="00C83056"/>
    <w:rsid w:val="00C837C1"/>
    <w:rsid w:val="00C84919"/>
    <w:rsid w:val="00C85DB7"/>
    <w:rsid w:val="00C87431"/>
    <w:rsid w:val="00C9006F"/>
    <w:rsid w:val="00C905A9"/>
    <w:rsid w:val="00C9385F"/>
    <w:rsid w:val="00C97A4C"/>
    <w:rsid w:val="00CA1D4A"/>
    <w:rsid w:val="00CA2F21"/>
    <w:rsid w:val="00CA4DA0"/>
    <w:rsid w:val="00CB3959"/>
    <w:rsid w:val="00CB69CE"/>
    <w:rsid w:val="00CC4B7A"/>
    <w:rsid w:val="00CC4CC4"/>
    <w:rsid w:val="00CD000B"/>
    <w:rsid w:val="00CD0A70"/>
    <w:rsid w:val="00CD4DE0"/>
    <w:rsid w:val="00CE0A89"/>
    <w:rsid w:val="00CE39A5"/>
    <w:rsid w:val="00CE3A0A"/>
    <w:rsid w:val="00CF0E45"/>
    <w:rsid w:val="00CF0F38"/>
    <w:rsid w:val="00CF476B"/>
    <w:rsid w:val="00CF6AB4"/>
    <w:rsid w:val="00CF7D93"/>
    <w:rsid w:val="00D02C03"/>
    <w:rsid w:val="00D0472D"/>
    <w:rsid w:val="00D10A0D"/>
    <w:rsid w:val="00D10FB2"/>
    <w:rsid w:val="00D12773"/>
    <w:rsid w:val="00D17AED"/>
    <w:rsid w:val="00D263D9"/>
    <w:rsid w:val="00D30C61"/>
    <w:rsid w:val="00D32167"/>
    <w:rsid w:val="00D404CA"/>
    <w:rsid w:val="00D51D49"/>
    <w:rsid w:val="00D51EDB"/>
    <w:rsid w:val="00D53D11"/>
    <w:rsid w:val="00D549C1"/>
    <w:rsid w:val="00D557A0"/>
    <w:rsid w:val="00D56BE9"/>
    <w:rsid w:val="00D62E83"/>
    <w:rsid w:val="00D64123"/>
    <w:rsid w:val="00D64CD4"/>
    <w:rsid w:val="00D73FF1"/>
    <w:rsid w:val="00D84129"/>
    <w:rsid w:val="00D95255"/>
    <w:rsid w:val="00D96B49"/>
    <w:rsid w:val="00DA1E1F"/>
    <w:rsid w:val="00DA2BC2"/>
    <w:rsid w:val="00DA68EE"/>
    <w:rsid w:val="00DB11FD"/>
    <w:rsid w:val="00DB2167"/>
    <w:rsid w:val="00DB31BD"/>
    <w:rsid w:val="00DB4912"/>
    <w:rsid w:val="00DB7FE5"/>
    <w:rsid w:val="00DC620C"/>
    <w:rsid w:val="00DC7FDE"/>
    <w:rsid w:val="00DD4605"/>
    <w:rsid w:val="00DD4F34"/>
    <w:rsid w:val="00DD6C54"/>
    <w:rsid w:val="00DD7E3A"/>
    <w:rsid w:val="00DF1A9D"/>
    <w:rsid w:val="00DF6A40"/>
    <w:rsid w:val="00E0325E"/>
    <w:rsid w:val="00E04A77"/>
    <w:rsid w:val="00E130B7"/>
    <w:rsid w:val="00E2518D"/>
    <w:rsid w:val="00E26AAF"/>
    <w:rsid w:val="00E35EF7"/>
    <w:rsid w:val="00E43536"/>
    <w:rsid w:val="00E45DDE"/>
    <w:rsid w:val="00E4675B"/>
    <w:rsid w:val="00E46BCB"/>
    <w:rsid w:val="00E46DAB"/>
    <w:rsid w:val="00E5041B"/>
    <w:rsid w:val="00E51A34"/>
    <w:rsid w:val="00E65900"/>
    <w:rsid w:val="00E66EFA"/>
    <w:rsid w:val="00E67C4B"/>
    <w:rsid w:val="00E7065C"/>
    <w:rsid w:val="00E72D1F"/>
    <w:rsid w:val="00E74729"/>
    <w:rsid w:val="00E764A2"/>
    <w:rsid w:val="00E7777D"/>
    <w:rsid w:val="00E857CC"/>
    <w:rsid w:val="00E92388"/>
    <w:rsid w:val="00E9259F"/>
    <w:rsid w:val="00E97DB0"/>
    <w:rsid w:val="00EA0B80"/>
    <w:rsid w:val="00EB1773"/>
    <w:rsid w:val="00EB3B2A"/>
    <w:rsid w:val="00EB5498"/>
    <w:rsid w:val="00EC0F93"/>
    <w:rsid w:val="00EC38F2"/>
    <w:rsid w:val="00EC4603"/>
    <w:rsid w:val="00EC524B"/>
    <w:rsid w:val="00EC79D9"/>
    <w:rsid w:val="00ED3771"/>
    <w:rsid w:val="00ED446E"/>
    <w:rsid w:val="00ED68B4"/>
    <w:rsid w:val="00ED7131"/>
    <w:rsid w:val="00ED7F2A"/>
    <w:rsid w:val="00EE1EDE"/>
    <w:rsid w:val="00EE4995"/>
    <w:rsid w:val="00EE552E"/>
    <w:rsid w:val="00EE732A"/>
    <w:rsid w:val="00EE7DF4"/>
    <w:rsid w:val="00EF0AC7"/>
    <w:rsid w:val="00EF0B73"/>
    <w:rsid w:val="00EF4F28"/>
    <w:rsid w:val="00EF7FB5"/>
    <w:rsid w:val="00F03A7B"/>
    <w:rsid w:val="00F06253"/>
    <w:rsid w:val="00F12884"/>
    <w:rsid w:val="00F202B8"/>
    <w:rsid w:val="00F2585A"/>
    <w:rsid w:val="00F25D82"/>
    <w:rsid w:val="00F25DD6"/>
    <w:rsid w:val="00F272CE"/>
    <w:rsid w:val="00F31C03"/>
    <w:rsid w:val="00F325F3"/>
    <w:rsid w:val="00F32711"/>
    <w:rsid w:val="00F35134"/>
    <w:rsid w:val="00F356B4"/>
    <w:rsid w:val="00F41760"/>
    <w:rsid w:val="00F4200F"/>
    <w:rsid w:val="00F42180"/>
    <w:rsid w:val="00F52F27"/>
    <w:rsid w:val="00F568CC"/>
    <w:rsid w:val="00F60747"/>
    <w:rsid w:val="00F64276"/>
    <w:rsid w:val="00F67DF1"/>
    <w:rsid w:val="00F72438"/>
    <w:rsid w:val="00F8204B"/>
    <w:rsid w:val="00F83718"/>
    <w:rsid w:val="00F90C5C"/>
    <w:rsid w:val="00F91A15"/>
    <w:rsid w:val="00FA0A66"/>
    <w:rsid w:val="00FA636E"/>
    <w:rsid w:val="00FB076B"/>
    <w:rsid w:val="00FB0ECE"/>
    <w:rsid w:val="00FB2761"/>
    <w:rsid w:val="00FB4DA8"/>
    <w:rsid w:val="00FC10F1"/>
    <w:rsid w:val="00FC565E"/>
    <w:rsid w:val="00FC757E"/>
    <w:rsid w:val="00FD150E"/>
    <w:rsid w:val="00FD33E5"/>
    <w:rsid w:val="00FE1ACF"/>
    <w:rsid w:val="00FE4D00"/>
    <w:rsid w:val="00FF67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4036"/>
  <w15:chartTrackingRefBased/>
  <w15:docId w15:val="{DBC8FEED-149D-47B9-B6C2-568F91F5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759"/>
    <w:rPr>
      <w:color w:val="808080"/>
    </w:rPr>
  </w:style>
  <w:style w:type="paragraph" w:styleId="ListParagraph">
    <w:name w:val="List Paragraph"/>
    <w:basedOn w:val="Normal"/>
    <w:uiPriority w:val="34"/>
    <w:qFormat/>
    <w:rsid w:val="00D84129"/>
    <w:pPr>
      <w:ind w:left="720"/>
      <w:contextualSpacing/>
    </w:pPr>
  </w:style>
  <w:style w:type="paragraph" w:styleId="Bibliography">
    <w:name w:val="Bibliography"/>
    <w:basedOn w:val="Normal"/>
    <w:next w:val="Normal"/>
    <w:uiPriority w:val="37"/>
    <w:unhideWhenUsed/>
    <w:rsid w:val="007A1675"/>
    <w:pPr>
      <w:spacing w:after="0" w:line="240" w:lineRule="auto"/>
      <w:ind w:left="720" w:hanging="720"/>
    </w:pPr>
  </w:style>
  <w:style w:type="paragraph" w:styleId="Header">
    <w:name w:val="header"/>
    <w:basedOn w:val="Normal"/>
    <w:link w:val="HeaderChar"/>
    <w:uiPriority w:val="99"/>
    <w:unhideWhenUsed/>
    <w:rsid w:val="00CF0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F38"/>
  </w:style>
  <w:style w:type="paragraph" w:styleId="Footer">
    <w:name w:val="footer"/>
    <w:basedOn w:val="Normal"/>
    <w:link w:val="FooterChar"/>
    <w:uiPriority w:val="99"/>
    <w:unhideWhenUsed/>
    <w:rsid w:val="00CF0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F38"/>
  </w:style>
  <w:style w:type="character" w:styleId="CommentReference">
    <w:name w:val="annotation reference"/>
    <w:basedOn w:val="DefaultParagraphFont"/>
    <w:uiPriority w:val="99"/>
    <w:semiHidden/>
    <w:unhideWhenUsed/>
    <w:rsid w:val="006D081A"/>
    <w:rPr>
      <w:sz w:val="16"/>
      <w:szCs w:val="16"/>
    </w:rPr>
  </w:style>
  <w:style w:type="paragraph" w:styleId="CommentText">
    <w:name w:val="annotation text"/>
    <w:basedOn w:val="Normal"/>
    <w:link w:val="CommentTextChar"/>
    <w:uiPriority w:val="99"/>
    <w:semiHidden/>
    <w:unhideWhenUsed/>
    <w:rsid w:val="006D081A"/>
    <w:pPr>
      <w:spacing w:line="240" w:lineRule="auto"/>
    </w:pPr>
    <w:rPr>
      <w:sz w:val="20"/>
      <w:szCs w:val="20"/>
    </w:rPr>
  </w:style>
  <w:style w:type="character" w:customStyle="1" w:styleId="CommentTextChar">
    <w:name w:val="Comment Text Char"/>
    <w:basedOn w:val="DefaultParagraphFont"/>
    <w:link w:val="CommentText"/>
    <w:uiPriority w:val="99"/>
    <w:semiHidden/>
    <w:rsid w:val="006D081A"/>
    <w:rPr>
      <w:sz w:val="20"/>
      <w:szCs w:val="20"/>
    </w:rPr>
  </w:style>
  <w:style w:type="paragraph" w:styleId="CommentSubject">
    <w:name w:val="annotation subject"/>
    <w:basedOn w:val="CommentText"/>
    <w:next w:val="CommentText"/>
    <w:link w:val="CommentSubjectChar"/>
    <w:uiPriority w:val="99"/>
    <w:semiHidden/>
    <w:unhideWhenUsed/>
    <w:rsid w:val="006D081A"/>
    <w:rPr>
      <w:b/>
      <w:bCs/>
    </w:rPr>
  </w:style>
  <w:style w:type="character" w:customStyle="1" w:styleId="CommentSubjectChar">
    <w:name w:val="Comment Subject Char"/>
    <w:basedOn w:val="CommentTextChar"/>
    <w:link w:val="CommentSubject"/>
    <w:uiPriority w:val="99"/>
    <w:semiHidden/>
    <w:rsid w:val="006D081A"/>
    <w:rPr>
      <w:b/>
      <w:bCs/>
      <w:sz w:val="20"/>
      <w:szCs w:val="20"/>
    </w:rPr>
  </w:style>
  <w:style w:type="paragraph" w:styleId="BalloonText">
    <w:name w:val="Balloon Text"/>
    <w:basedOn w:val="Normal"/>
    <w:link w:val="BalloonTextChar"/>
    <w:uiPriority w:val="99"/>
    <w:semiHidden/>
    <w:unhideWhenUsed/>
    <w:rsid w:val="006D0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81A"/>
    <w:rPr>
      <w:rFonts w:ascii="Segoe UI" w:hAnsi="Segoe UI" w:cs="Segoe UI"/>
      <w:sz w:val="18"/>
      <w:szCs w:val="18"/>
    </w:rPr>
  </w:style>
  <w:style w:type="paragraph" w:styleId="Revision">
    <w:name w:val="Revision"/>
    <w:hidden/>
    <w:uiPriority w:val="99"/>
    <w:semiHidden/>
    <w:rsid w:val="007855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3C45F-293A-4F27-AFDB-AC4ADF16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27</Pages>
  <Words>17718</Words>
  <Characters>143522</Characters>
  <Application>Microsoft Office Word</Application>
  <DocSecurity>0</DocSecurity>
  <Lines>1196</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Reed</dc:creator>
  <cp:keywords/>
  <dc:description/>
  <cp:lastModifiedBy>O'Sullivan, Ronan James</cp:lastModifiedBy>
  <cp:revision>3</cp:revision>
  <dcterms:created xsi:type="dcterms:W3CDTF">2023-07-04T13:31:00Z</dcterms:created>
  <dcterms:modified xsi:type="dcterms:W3CDTF">2023-07-05T12:56:00Z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id="694DDkXb"/&gt;&lt;style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