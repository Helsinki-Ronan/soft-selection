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B28A60" w14:textId="512A1875" w:rsidR="007539E3" w:rsidRPr="006D30BD" w:rsidRDefault="00292D82" w:rsidP="00292D82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  <w:lang w:val="en-GB" w:eastAsia="en-GB"/>
        </w:rPr>
        <w:drawing>
          <wp:inline distT="0" distB="0" distL="0" distR="0" wp14:anchorId="46258685" wp14:editId="192E19A6">
            <wp:extent cx="4211761" cy="3710928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7239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B0AEC5" w14:textId="36D8AF97" w:rsidR="006D30BD" w:rsidRDefault="00292D82" w:rsidP="00172866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iCs/>
        </w:rPr>
        <w:t xml:space="preserve">Fig.S1. Changes in additive genetic variance in (A)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and (B)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over time in the baseline simulations set 2. </w:t>
      </w:r>
      <w:r w:rsidR="001904EC" w:rsidRPr="006D30BD">
        <w:rPr>
          <w:rFonts w:ascii="Times New Roman" w:eastAsiaTheme="minorEastAsia" w:hAnsi="Times New Roman" w:cs="Times New Roman"/>
        </w:rPr>
        <w:t>Mean and 95% confidence intervals (grey ribbons) across 1000 replicate simulations shown.</w:t>
      </w:r>
    </w:p>
    <w:p w14:paraId="31D4FFC2" w14:textId="53648F64" w:rsidR="00AF1CAE" w:rsidRDefault="00AF1CAE" w:rsidP="00172866">
      <w:pPr>
        <w:rPr>
          <w:rFonts w:ascii="Times New Roman" w:eastAsiaTheme="minorEastAsia" w:hAnsi="Times New Roman" w:cs="Times New Roman"/>
        </w:rPr>
      </w:pPr>
    </w:p>
    <w:p w14:paraId="53DDC7F8" w14:textId="7E4D4A5C" w:rsidR="00AF1CAE" w:rsidRDefault="00AF1CAE" w:rsidP="00172866">
      <w:pPr>
        <w:rPr>
          <w:rFonts w:ascii="Times New Roman" w:eastAsiaTheme="minorEastAsia" w:hAnsi="Times New Roman" w:cs="Times New Roman"/>
        </w:rPr>
      </w:pPr>
    </w:p>
    <w:p w14:paraId="2D2B41D9" w14:textId="6F89E112" w:rsidR="00AF1CAE" w:rsidRPr="006D30BD" w:rsidRDefault="00AF1CAE" w:rsidP="00172866">
      <w:pPr>
        <w:rPr>
          <w:rFonts w:ascii="Times New Roman" w:eastAsiaTheme="minorEastAsia" w:hAnsi="Times New Roman" w:cs="Times New Roman"/>
          <w:iCs/>
        </w:rPr>
      </w:pPr>
    </w:p>
    <w:p w14:paraId="44CA515E" w14:textId="554A0F65" w:rsidR="00624124" w:rsidRPr="006D30BD" w:rsidRDefault="00624124" w:rsidP="00624124">
      <w:pPr>
        <w:jc w:val="center"/>
        <w:rPr>
          <w:rFonts w:ascii="Times New Roman" w:hAnsi="Times New Roman" w:cs="Times New Roman"/>
        </w:rPr>
      </w:pPr>
      <w:r w:rsidRPr="006D30BD">
        <w:rPr>
          <w:rFonts w:ascii="Times New Roman" w:hAnsi="Times New Roman" w:cs="Times New Roman"/>
          <w:noProof/>
          <w:lang w:val="en-GB" w:eastAsia="en-GB"/>
        </w:rPr>
        <w:lastRenderedPageBreak/>
        <w:drawing>
          <wp:inline distT="0" distB="0" distL="0" distR="0" wp14:anchorId="59BAE0EF" wp14:editId="45B040D1">
            <wp:extent cx="3664786" cy="36413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229" cy="36577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2DD48" w14:textId="178C5512" w:rsidR="00643E5B" w:rsidRDefault="006979DD" w:rsidP="00643E5B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hAnsi="Times New Roman" w:cs="Times New Roman"/>
        </w:rPr>
        <w:t>Fig.S</w:t>
      </w:r>
      <w:r w:rsidR="00236932" w:rsidRPr="006D30BD">
        <w:rPr>
          <w:rFonts w:ascii="Times New Roman" w:hAnsi="Times New Roman" w:cs="Times New Roman"/>
        </w:rPr>
        <w:t>2</w:t>
      </w:r>
      <w:r w:rsidRPr="006D30BD">
        <w:rPr>
          <w:rFonts w:ascii="Times New Roman" w:hAnsi="Times New Roman" w:cs="Times New Roman"/>
        </w:rPr>
        <w:t>:</w:t>
      </w:r>
      <w:r w:rsidR="00BB6134" w:rsidRPr="006D30BD">
        <w:rPr>
          <w:rFonts w:ascii="Times New Roman" w:hAnsi="Times New Roman" w:cs="Times New Roman"/>
        </w:rPr>
        <w:t xml:space="preserve"> Dynamics of introgression at the neutral locus in the </w:t>
      </w:r>
      <w:r w:rsidR="005955AD">
        <w:rPr>
          <w:rFonts w:ascii="Times New Roman" w:hAnsi="Times New Roman" w:cs="Times New Roman"/>
        </w:rPr>
        <w:t>acute</w:t>
      </w:r>
      <w:r w:rsidR="00BB6134" w:rsidRPr="006D30BD">
        <w:rPr>
          <w:rFonts w:ascii="Times New Roman" w:hAnsi="Times New Roman" w:cs="Times New Roman"/>
        </w:rPr>
        <w:t xml:space="preserve"> intrusion simulations set 1. </w:t>
      </w:r>
      <w:r w:rsidR="0000027D" w:rsidRPr="006D30BD">
        <w:rPr>
          <w:rFonts w:ascii="Times New Roman" w:hAnsi="Times New Roman" w:cs="Times New Roman"/>
        </w:rPr>
        <w:t xml:space="preserve">The y-axis shows the frequency of the foreign/domesticated allele at the single neutral locus. </w:t>
      </w:r>
      <w:r w:rsidR="00643E5B" w:rsidRPr="006D30BD">
        <w:rPr>
          <w:rFonts w:ascii="Times New Roman" w:eastAsiaTheme="minorEastAsia" w:hAnsi="Times New Roman" w:cs="Times New Roman"/>
        </w:rPr>
        <w:t xml:space="preserve">Mean and 95% confidence intervals (grey ribbons) across 1000 replicate simulations shown. </w:t>
      </w:r>
    </w:p>
    <w:p w14:paraId="7DA84BCF" w14:textId="77777777" w:rsidR="00AF1CAE" w:rsidRPr="006D30BD" w:rsidRDefault="00AF1CAE" w:rsidP="00643E5B">
      <w:pPr>
        <w:rPr>
          <w:rFonts w:ascii="Times New Roman" w:eastAsiaTheme="minorEastAsia" w:hAnsi="Times New Roman" w:cs="Times New Roman"/>
        </w:rPr>
      </w:pPr>
    </w:p>
    <w:p w14:paraId="1DCB82B3" w14:textId="2AFBD783" w:rsidR="001E080A" w:rsidRPr="006D30BD" w:rsidRDefault="001E080A" w:rsidP="001E080A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245AFD02" wp14:editId="4D0F5A6D">
            <wp:extent cx="4446782" cy="4418385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386" cy="4424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48B9A" w14:textId="209DB554" w:rsidR="001E080A" w:rsidRPr="006D30BD" w:rsidRDefault="001E080A" w:rsidP="00643E5B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6C4B3C" w:rsidRPr="006D30BD">
        <w:rPr>
          <w:rFonts w:ascii="Times New Roman" w:hAnsi="Times New Roman" w:cs="Times New Roman"/>
        </w:rPr>
        <w:t>3</w:t>
      </w:r>
      <w:r w:rsidRPr="006D30BD">
        <w:rPr>
          <w:rFonts w:ascii="Times New Roman" w:hAnsi="Times New Roman" w:cs="Times New Roman"/>
        </w:rPr>
        <w:t xml:space="preserve">: The evolutionary dynamics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 intrusion simulations set 2</w:t>
      </w:r>
      <w:r w:rsidR="00CA35F8"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AF1CAE">
        <w:rPr>
          <w:rFonts w:ascii="Times New Roman" w:eastAsiaTheme="minorEastAsia" w:hAnsi="Times New Roman" w:cs="Times New Roman"/>
          <w:iCs/>
        </w:rPr>
        <w:t xml:space="preserve"> Initial</w:t>
      </w:r>
      <w:r w:rsidR="0094138B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94138B" w:rsidRPr="009F769B">
        <w:rPr>
          <w:rFonts w:ascii="Times New Roman" w:eastAsiaTheme="minorEastAsia" w:hAnsi="Times New Roman" w:cs="Times New Roman"/>
          <w:iCs/>
        </w:rPr>
        <w:t>= 0.</w:t>
      </w:r>
      <w:r w:rsidR="0094138B">
        <w:rPr>
          <w:rFonts w:ascii="Times New Roman" w:eastAsiaTheme="minorEastAsia" w:hAnsi="Times New Roman" w:cs="Times New Roman"/>
          <w:iCs/>
        </w:rPr>
        <w:t>25.</w:t>
      </w:r>
    </w:p>
    <w:p w14:paraId="4B9F4060" w14:textId="77777777" w:rsidR="00D37808" w:rsidRPr="006D30BD" w:rsidRDefault="00D37808" w:rsidP="00643E5B">
      <w:pPr>
        <w:rPr>
          <w:rFonts w:ascii="Times New Roman" w:eastAsiaTheme="minorEastAsia" w:hAnsi="Times New Roman" w:cs="Times New Roman"/>
        </w:rPr>
      </w:pPr>
    </w:p>
    <w:p w14:paraId="14B2FA3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96F48B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8FD473E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20785FA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4E66A72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056477CC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1457A8E1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65BD6184" w14:textId="77777777" w:rsidR="001E080A" w:rsidRPr="006D30BD" w:rsidRDefault="001E080A" w:rsidP="00643E5B">
      <w:pPr>
        <w:rPr>
          <w:rFonts w:ascii="Times New Roman" w:eastAsiaTheme="minorEastAsia" w:hAnsi="Times New Roman" w:cs="Times New Roman"/>
        </w:rPr>
      </w:pPr>
    </w:p>
    <w:p w14:paraId="2CC68F9D" w14:textId="77777777" w:rsidR="00297EAA" w:rsidRPr="006D30BD" w:rsidRDefault="00297EAA" w:rsidP="00643E5B">
      <w:pPr>
        <w:rPr>
          <w:rFonts w:ascii="Times New Roman" w:eastAsiaTheme="minorEastAsia" w:hAnsi="Times New Roman" w:cs="Times New Roman"/>
        </w:rPr>
      </w:pPr>
    </w:p>
    <w:p w14:paraId="013D329E" w14:textId="4B7CF536" w:rsidR="00605F66" w:rsidRPr="006D30BD" w:rsidRDefault="001E080A" w:rsidP="00605F66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  <w:lang w:val="en-GB" w:eastAsia="en-GB"/>
        </w:rPr>
        <w:lastRenderedPageBreak/>
        <w:drawing>
          <wp:inline distT="0" distB="0" distL="0" distR="0" wp14:anchorId="51D5F93A" wp14:editId="7C66131D">
            <wp:extent cx="4670347" cy="464052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399" cy="4653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586C1" w14:textId="190345FC" w:rsidR="00D37808" w:rsidRPr="006D30BD" w:rsidRDefault="00D37808" w:rsidP="00D37808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300B99" w:rsidRPr="006D30BD">
        <w:rPr>
          <w:rFonts w:ascii="Times New Roman" w:hAnsi="Times New Roman" w:cs="Times New Roman"/>
        </w:rPr>
        <w:t>4</w:t>
      </w:r>
      <w:r w:rsidRPr="006D30BD">
        <w:rPr>
          <w:rFonts w:ascii="Times New Roman" w:hAnsi="Times New Roman" w:cs="Times New Roman"/>
        </w:rPr>
        <w:t>: Changes in</w:t>
      </w:r>
      <w:r w:rsidRPr="006D30BD">
        <w:rPr>
          <w:rFonts w:ascii="Times New Roman" w:hAnsi="Times New Roman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="00300B99" w:rsidRPr="006D30BD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Each panel shows the trajectory of </w:t>
      </w:r>
      <m:oMath>
        <m:r>
          <w:rPr>
            <w:rFonts w:ascii="Cambria Math" w:hAnsi="Cambria Math" w:cs="Times New Roman"/>
          </w:rPr>
          <m:t>RPS</m:t>
        </m:r>
      </m:oMath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eastAsiaTheme="minorEastAsia" w:hAnsi="Times New Roman" w:cs="Times New Roman"/>
        </w:rPr>
        <w:t>over time, with the average taken each generation over only those replicate populations that persisted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&gt;0</m:t>
        </m:r>
      </m:oMath>
      <w:r w:rsidRPr="006D30BD">
        <w:rPr>
          <w:rFonts w:ascii="Times New Roman" w:eastAsiaTheme="minorEastAsia" w:hAnsi="Times New Roman" w:cs="Times New Roman"/>
          <w:iCs/>
        </w:rPr>
        <w:t>).</w:t>
      </w:r>
      <w:r w:rsidR="001133B2">
        <w:rPr>
          <w:rFonts w:ascii="Times New Roman" w:eastAsiaTheme="minorEastAsia" w:hAnsi="Times New Roman" w:cs="Times New Roman"/>
          <w:iCs/>
        </w:rPr>
        <w:t xml:space="preserve"> Initial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3F7DE8" w:rsidRPr="004D5695">
        <w:rPr>
          <w:rFonts w:ascii="Times New Roman" w:eastAsiaTheme="minorEastAsia" w:hAnsi="Times New Roman" w:cs="Times New Roman"/>
          <w:iCs/>
        </w:rPr>
        <w:t>= 0.25</w:t>
      </w:r>
      <w:r w:rsidR="003F7DE8">
        <w:rPr>
          <w:rFonts w:ascii="Times New Roman" w:eastAsiaTheme="minorEastAsia" w:hAnsi="Times New Roman" w:cs="Times New Roman"/>
          <w:iCs/>
        </w:rPr>
        <w:t>.</w:t>
      </w:r>
    </w:p>
    <w:p w14:paraId="57AB7896" w14:textId="2112EAB4" w:rsidR="005D3C35" w:rsidRPr="006D30BD" w:rsidRDefault="005D3C35" w:rsidP="00D37808">
      <w:pPr>
        <w:rPr>
          <w:rFonts w:ascii="Times New Roman" w:eastAsiaTheme="minorEastAsia" w:hAnsi="Times New Roman" w:cs="Times New Roman"/>
          <w:iCs/>
        </w:rPr>
      </w:pPr>
    </w:p>
    <w:p w14:paraId="190D0412" w14:textId="03B75519" w:rsidR="005D3C35" w:rsidRPr="006D30BD" w:rsidRDefault="005D3C35" w:rsidP="005D3C35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1A4BAE2F" wp14:editId="52475A3C">
            <wp:extent cx="4127500" cy="4101144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09" cy="41104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74584" w14:textId="22201E5A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0853CD" w:rsidRPr="006D30BD">
        <w:rPr>
          <w:rFonts w:ascii="Times New Roman" w:hAnsi="Times New Roman" w:cs="Times New Roman"/>
        </w:rPr>
        <w:t>5</w:t>
      </w:r>
      <w:r w:rsidRPr="006D30BD">
        <w:rPr>
          <w:rFonts w:ascii="Times New Roman" w:hAnsi="Times New Roman" w:cs="Times New Roman"/>
        </w:rPr>
        <w:t xml:space="preserve">: </w:t>
      </w:r>
      <w:r w:rsidR="00D64A35" w:rsidRPr="006D30BD">
        <w:rPr>
          <w:rFonts w:ascii="Times New Roman" w:hAnsi="Times New Roman" w:cs="Times New Roman"/>
        </w:rPr>
        <w:t>Probability of extinction</w:t>
      </w:r>
      <w:r w:rsidRPr="006D30BD">
        <w:rPr>
          <w:rFonts w:ascii="Times New Roman" w:eastAsiaTheme="minorEastAsia" w:hAnsi="Times New Roman" w:cs="Times New Roman"/>
          <w:iCs/>
        </w:rPr>
        <w:t xml:space="preserve"> </w:t>
      </w:r>
      <w:r w:rsidRPr="006D30BD">
        <w:rPr>
          <w:rFonts w:ascii="Times New Roman" w:hAnsi="Times New Roman" w:cs="Times New Roman"/>
        </w:rPr>
        <w:t>in the one-off intrusion simulations set 2</w:t>
      </w:r>
      <w:r w:rsidRPr="006D30BD">
        <w:rPr>
          <w:rFonts w:ascii="Times New Roman" w:eastAsiaTheme="minorEastAsia" w:hAnsi="Times New Roman" w:cs="Times New Roman"/>
          <w:iCs/>
        </w:rPr>
        <w:t>.</w:t>
      </w:r>
      <w:r w:rsidRPr="006D30B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K</m:t>
        </m:r>
      </m:oMath>
      <w:r w:rsidRPr="006D30BD">
        <w:rPr>
          <w:rFonts w:ascii="Times New Roman" w:eastAsiaTheme="minorEastAsia" w:hAnsi="Times New Roman" w:cs="Times New Roman"/>
        </w:rPr>
        <w:t xml:space="preserve">=500 in all scenarios. Low intrusion = 250 intruders introduced in generation 20; moderate intrusion = 500 intruders introduced; high intrusion = 750 intruders introduced. Low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Pr="006D30BD">
        <w:rPr>
          <w:rFonts w:ascii="Times New Roman" w:eastAsiaTheme="minorEastAsia" w:hAnsi="Times New Roman" w:cs="Times New Roman"/>
        </w:rPr>
        <w:t xml:space="preserve">; moderate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Pr="006D30BD">
        <w:rPr>
          <w:rFonts w:ascii="Times New Roman" w:eastAsiaTheme="minorEastAsia" w:hAnsi="Times New Roman" w:cs="Times New Roman"/>
        </w:rPr>
        <w:t xml:space="preserve">; high reproductive excess: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Pr="006D30BD">
        <w:rPr>
          <w:rFonts w:ascii="Times New Roman" w:eastAsiaTheme="minorEastAsia" w:hAnsi="Times New Roman" w:cs="Times New Roman"/>
        </w:rPr>
        <w:t xml:space="preserve">. </w:t>
      </w:r>
      <w:r w:rsidR="00000250">
        <w:rPr>
          <w:rFonts w:ascii="Times New Roman" w:eastAsiaTheme="minorEastAsia" w:hAnsi="Times New Roman" w:cs="Times New Roman"/>
        </w:rPr>
        <w:t xml:space="preserve">Initial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B50B0B" w:rsidRPr="004D5695">
        <w:rPr>
          <w:rFonts w:ascii="Times New Roman" w:eastAsiaTheme="minorEastAsia" w:hAnsi="Times New Roman" w:cs="Times New Roman"/>
          <w:iCs/>
        </w:rPr>
        <w:t>= 0.25</w:t>
      </w:r>
      <w:r w:rsidR="00B50B0B">
        <w:rPr>
          <w:rFonts w:ascii="Times New Roman" w:eastAsiaTheme="minorEastAsia" w:hAnsi="Times New Roman" w:cs="Times New Roman"/>
          <w:iCs/>
        </w:rPr>
        <w:t>.</w:t>
      </w:r>
    </w:p>
    <w:p w14:paraId="68E2BE1B" w14:textId="77777777" w:rsidR="005D3C35" w:rsidRPr="006D30BD" w:rsidRDefault="005D3C35" w:rsidP="005D3C35">
      <w:pPr>
        <w:rPr>
          <w:rFonts w:ascii="Times New Roman" w:eastAsiaTheme="minorEastAsia" w:hAnsi="Times New Roman" w:cs="Times New Roman"/>
          <w:iCs/>
        </w:rPr>
      </w:pPr>
    </w:p>
    <w:p w14:paraId="27779FEA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0341D64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6A52C0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44285344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15FF087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413AD49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A9B92EE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6712CD43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1D46BDA2" w14:textId="77777777" w:rsidR="009237DE" w:rsidRPr="006D30BD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2D6FC26C" w14:textId="77777777" w:rsidR="009237DE" w:rsidRDefault="009237DE" w:rsidP="005D3C35">
      <w:pPr>
        <w:rPr>
          <w:rFonts w:ascii="Times New Roman" w:eastAsiaTheme="minorEastAsia" w:hAnsi="Times New Roman" w:cs="Times New Roman"/>
          <w:iCs/>
        </w:rPr>
      </w:pPr>
    </w:p>
    <w:p w14:paraId="7317BA0F" w14:textId="77777777" w:rsidR="000264AB" w:rsidRDefault="000264AB" w:rsidP="005D3C35">
      <w:pPr>
        <w:rPr>
          <w:rFonts w:ascii="Times New Roman" w:eastAsiaTheme="minorEastAsia" w:hAnsi="Times New Roman" w:cs="Times New Roman"/>
          <w:iCs/>
        </w:rPr>
      </w:pPr>
    </w:p>
    <w:p w14:paraId="2242ECB4" w14:textId="1A387307" w:rsidR="009237DE" w:rsidRPr="006D30BD" w:rsidRDefault="007651EF" w:rsidP="009237DE">
      <w:pPr>
        <w:jc w:val="center"/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eastAsiaTheme="minorEastAsia" w:hAnsi="Times New Roman" w:cs="Times New Roman"/>
          <w:iCs/>
          <w:noProof/>
          <w:lang w:val="en-GB" w:eastAsia="en-GB"/>
        </w:rPr>
        <w:lastRenderedPageBreak/>
        <w:drawing>
          <wp:inline distT="0" distB="0" distL="0" distR="0" wp14:anchorId="25CCF20C" wp14:editId="1010893A">
            <wp:extent cx="4975937" cy="37152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368" cy="37297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4D38A7" w14:textId="3D230FC2" w:rsidR="008C263B" w:rsidRPr="006D30BD" w:rsidRDefault="009237DE" w:rsidP="00AE3043">
      <w:pPr>
        <w:rPr>
          <w:rFonts w:ascii="Times New Roman" w:eastAsiaTheme="minorEastAsia" w:hAnsi="Times New Roman" w:cs="Times New Roman"/>
          <w:iCs/>
        </w:rPr>
      </w:pPr>
      <w:r w:rsidRPr="006D30BD">
        <w:rPr>
          <w:rFonts w:ascii="Times New Roman" w:hAnsi="Times New Roman" w:cs="Times New Roman"/>
        </w:rPr>
        <w:t>Fig.S</w:t>
      </w:r>
      <w:r w:rsidR="0095794C" w:rsidRPr="006D30BD">
        <w:rPr>
          <w:rFonts w:ascii="Times New Roman" w:hAnsi="Times New Roman" w:cs="Times New Roman"/>
        </w:rPr>
        <w:t>6</w:t>
      </w:r>
      <w:r w:rsidRPr="006D30BD">
        <w:rPr>
          <w:rFonts w:ascii="Times New Roman" w:hAnsi="Times New Roman" w:cs="Times New Roman"/>
        </w:rPr>
        <w:t xml:space="preserve">: </w:t>
      </w:r>
      <w:r w:rsidR="000E2199" w:rsidRPr="006D30BD">
        <w:rPr>
          <w:rFonts w:ascii="Times New Roman" w:hAnsi="Times New Roman" w:cs="Times New Roman"/>
        </w:rPr>
        <w:t>Effects of level of maladaptation</w:t>
      </w:r>
      <w:r w:rsidR="008E4C8A" w:rsidRPr="006D30BD">
        <w:rPr>
          <w:rFonts w:ascii="Times New Roman" w:hAnsi="Times New Roman" w:cs="Times New Roman"/>
        </w:rPr>
        <w:t xml:space="preserve"> of intruders</w:t>
      </w:r>
      <w:r w:rsidR="000E2199" w:rsidRPr="006D30BD">
        <w:rPr>
          <w:rFonts w:ascii="Times New Roman" w:hAnsi="Times New Roman" w:cs="Times New Roman"/>
        </w:rPr>
        <w:t xml:space="preserve"> on the results of one-off intrusion simulations</w:t>
      </w:r>
      <w:r w:rsidR="007651EF" w:rsidRPr="006D30BD">
        <w:rPr>
          <w:rFonts w:ascii="Times New Roman" w:hAnsi="Times New Roman" w:cs="Times New Roman"/>
        </w:rPr>
        <w:t xml:space="preserve">. (A) </w:t>
      </w:r>
      <w:r w:rsidR="007651EF" w:rsidRPr="006D30BD">
        <w:rPr>
          <w:rFonts w:ascii="Times New Roman" w:eastAsiaTheme="minorEastAsia" w:hAnsi="Times New Roman" w:cs="Times New Roman"/>
        </w:rPr>
        <w:t xml:space="preserve">Evolutionary trajectory of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7651EF" w:rsidRPr="006D30BD">
        <w:rPr>
          <w:rFonts w:ascii="Times New Roman" w:eastAsiaTheme="minorEastAsia" w:hAnsi="Times New Roman" w:cs="Times New Roman"/>
        </w:rPr>
        <w:t xml:space="preserve">. (B) Number of spawners through time. </w:t>
      </w:r>
      <w:r w:rsidR="007651EF" w:rsidRPr="006D30BD">
        <w:rPr>
          <w:rFonts w:ascii="Times New Roman" w:hAnsi="Times New Roman" w:cs="Times New Roman"/>
        </w:rPr>
        <w:t xml:space="preserve">Mean and </w:t>
      </w:r>
      <w:r w:rsidR="007651EF" w:rsidRPr="006D30BD">
        <w:rPr>
          <w:rFonts w:ascii="Times New Roman" w:eastAsiaTheme="minorEastAsia" w:hAnsi="Times New Roman" w:cs="Times New Roman"/>
        </w:rPr>
        <w:t xml:space="preserve">95% confidence intervals across </w:t>
      </w:r>
      <w:commentRangeStart w:id="0"/>
      <w:r w:rsidR="007651EF" w:rsidRPr="006D30BD">
        <w:rPr>
          <w:rFonts w:ascii="Times New Roman" w:eastAsiaTheme="minorEastAsia" w:hAnsi="Times New Roman" w:cs="Times New Roman"/>
        </w:rPr>
        <w:t>1000</w:t>
      </w:r>
      <w:commentRangeEnd w:id="0"/>
      <w:r w:rsidR="007651EF" w:rsidRPr="006D30BD">
        <w:rPr>
          <w:rStyle w:val="CommentReference"/>
          <w:rFonts w:ascii="Times New Roman" w:hAnsi="Times New Roman" w:cs="Times New Roman"/>
        </w:rPr>
        <w:commentReference w:id="0"/>
      </w:r>
      <w:r w:rsidR="007651EF" w:rsidRPr="006D30BD">
        <w:rPr>
          <w:rFonts w:ascii="Times New Roman" w:eastAsiaTheme="minorEastAsia" w:hAnsi="Times New Roman" w:cs="Times New Roman"/>
        </w:rPr>
        <w:t xml:space="preserve"> replicates shown. </w:t>
      </w:r>
      <w:r w:rsidR="00AE3043" w:rsidRPr="006D30BD">
        <w:rPr>
          <w:rFonts w:ascii="Times New Roman" w:eastAsiaTheme="minorEastAsia" w:hAnsi="Times New Roman" w:cs="Times New Roman"/>
        </w:rPr>
        <w:t xml:space="preserve">In all cases, a moderate level of one-off intrusion (500 intruders introduced at generation 20) and a moderate level of reproductive excess </w:t>
      </w:r>
      <w:r w:rsidR="00AE3043" w:rsidRPr="006D30BD">
        <w:rPr>
          <w:rFonts w:ascii="Times New Roman" w:eastAsiaTheme="minorEastAsia" w:hAnsi="Times New Roman" w:cs="Times New Roman"/>
          <w:iCs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AE3043" w:rsidRPr="006D30BD">
        <w:rPr>
          <w:rFonts w:ascii="Times New Roman" w:eastAsiaTheme="minorEastAsia" w:hAnsi="Times New Roman" w:cs="Times New Roman"/>
          <w:iCs/>
        </w:rPr>
        <w:t>) was assumed</w:t>
      </w:r>
      <w:r w:rsidR="003F7DE8">
        <w:rPr>
          <w:rFonts w:ascii="Times New Roman" w:eastAsiaTheme="minorEastAsia" w:hAnsi="Times New Roman" w:cs="Times New Roman"/>
          <w:iCs/>
        </w:rPr>
        <w:t>, with</w:t>
      </w:r>
      <w:r w:rsidR="00E43191">
        <w:rPr>
          <w:rFonts w:ascii="Times New Roman" w:eastAsiaTheme="minorEastAsia" w:hAnsi="Times New Roman" w:cs="Times New Roman"/>
          <w:iCs/>
        </w:rPr>
        <w:t xml:space="preserve"> initial</w:t>
      </w:r>
      <w:r w:rsidR="003F7DE8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="006804BD" w:rsidRPr="004D5695">
        <w:rPr>
          <w:rFonts w:ascii="Times New Roman" w:eastAsiaTheme="minorEastAsia" w:hAnsi="Times New Roman" w:cs="Times New Roman"/>
          <w:iCs/>
        </w:rPr>
        <w:t>= 0.25</w:t>
      </w:r>
      <w:r w:rsidR="003C158B">
        <w:rPr>
          <w:rFonts w:ascii="Times New Roman" w:eastAsiaTheme="minorEastAsia" w:hAnsi="Times New Roman" w:cs="Times New Roman"/>
          <w:iCs/>
        </w:rPr>
        <w:t>.</w:t>
      </w:r>
    </w:p>
    <w:p w14:paraId="385C916E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4E1B305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03606A4A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66C70A8C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9D6FD11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CD26FF8" w14:textId="77777777" w:rsidR="008C263B" w:rsidRPr="006D30BD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1FF56483" w14:textId="77777777" w:rsidR="008C263B" w:rsidRDefault="008C263B" w:rsidP="00AE3043">
      <w:pPr>
        <w:rPr>
          <w:rFonts w:ascii="Times New Roman" w:eastAsiaTheme="minorEastAsia" w:hAnsi="Times New Roman" w:cs="Times New Roman"/>
          <w:iCs/>
        </w:rPr>
      </w:pPr>
    </w:p>
    <w:p w14:paraId="77D9E890" w14:textId="77777777" w:rsidR="00670876" w:rsidRDefault="00670876" w:rsidP="00AE3043">
      <w:pPr>
        <w:rPr>
          <w:rFonts w:ascii="Times New Roman" w:eastAsiaTheme="minorEastAsia" w:hAnsi="Times New Roman" w:cs="Times New Roman"/>
          <w:iCs/>
        </w:rPr>
      </w:pPr>
    </w:p>
    <w:p w14:paraId="6CBC254C" w14:textId="6B9D4757" w:rsidR="008C263B" w:rsidRPr="006D30BD" w:rsidRDefault="00B10DB1" w:rsidP="008C263B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0BC6D350" wp14:editId="65A55D88">
            <wp:extent cx="4206756" cy="4190597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284" cy="4206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575B9" w14:textId="1E897882" w:rsidR="00C6058E" w:rsidRPr="006D30BD" w:rsidRDefault="00492FCC" w:rsidP="00C6058E">
      <w:pPr>
        <w:rPr>
          <w:rFonts w:ascii="Times New Roman" w:eastAsiaTheme="minorEastAsia" w:hAnsi="Times New Roman" w:cs="Times New Roman"/>
        </w:rPr>
      </w:pPr>
      <w:commentRangeStart w:id="1"/>
      <w:r w:rsidRPr="006D30BD">
        <w:rPr>
          <w:rFonts w:ascii="Times New Roman" w:eastAsiaTheme="minorEastAsia" w:hAnsi="Times New Roman" w:cs="Times New Roman"/>
        </w:rPr>
        <w:t>Fig.S7: Results of continuous intrusion simulations set 3</w:t>
      </w:r>
      <w:r w:rsidR="00D10A5F" w:rsidRPr="006D30BD">
        <w:rPr>
          <w:rFonts w:ascii="Times New Roman" w:eastAsiaTheme="minorEastAsia" w:hAnsi="Times New Roman" w:cs="Times New Roman"/>
        </w:rPr>
        <w:t xml:space="preserve"> for the low reproductive excess scenario </w:t>
      </w:r>
      <w:commentRangeEnd w:id="1"/>
      <w:r w:rsidR="00501498">
        <w:rPr>
          <w:rStyle w:val="CommentReference"/>
        </w:rPr>
        <w:commentReference w:id="1"/>
      </w:r>
      <w:r w:rsidR="00D10A5F" w:rsidRPr="006D30BD">
        <w:rPr>
          <w:rFonts w:ascii="Times New Roman" w:eastAsiaTheme="minorEastAsia" w:hAnsi="Times New Roman" w:cs="Times New Roman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=0.53</m:t>
        </m:r>
      </m:oMath>
      <w:r w:rsidR="00D10A5F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28120E">
        <w:rPr>
          <w:rFonts w:ascii="Times New Roman" w:eastAsiaTheme="minorEastAsia" w:hAnsi="Times New Roman" w:cs="Times New Roman"/>
        </w:rPr>
        <w:t xml:space="preserve">initial </w:t>
      </w:r>
      <w:r w:rsidR="00D10A5F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D10A5F" w:rsidRPr="006D30BD">
        <w:rPr>
          <w:rFonts w:ascii="Times New Roman" w:eastAsiaTheme="minorEastAsia" w:hAnsi="Times New Roman" w:cs="Times New Roman"/>
          <w:iCs/>
        </w:rPr>
        <w:t>0.50 (</w:t>
      </w:r>
      <w:r w:rsidR="00D65E1D">
        <w:rPr>
          <w:rFonts w:ascii="Times New Roman" w:eastAsiaTheme="minorEastAsia" w:hAnsi="Times New Roman" w:cs="Times New Roman"/>
          <w:iCs/>
        </w:rPr>
        <w:t>right</w:t>
      </w:r>
      <w:r w:rsidR="00D10A5F" w:rsidRPr="006D30BD">
        <w:rPr>
          <w:rFonts w:ascii="Times New Roman" w:eastAsiaTheme="minorEastAsia" w:hAnsi="Times New Roman" w:cs="Times New Roman"/>
          <w:iCs/>
        </w:rPr>
        <w:t xml:space="preserve"> sub-panels). </w:t>
      </w:r>
      <w:r w:rsidR="00F45A92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D10A5F" w:rsidRPr="006D30BD">
        <w:rPr>
          <w:rFonts w:ascii="Times New Roman" w:eastAsiaTheme="minorEastAsia" w:hAnsi="Times New Roman" w:cs="Times New Roman"/>
        </w:rPr>
        <w:t xml:space="preserve"> </w:t>
      </w:r>
      <w:r w:rsidR="00F45A92" w:rsidRPr="006D30BD">
        <w:rPr>
          <w:rFonts w:ascii="Times New Roman" w:eastAsiaTheme="minorEastAsia" w:hAnsi="Times New Roman" w:cs="Times New Roman"/>
        </w:rPr>
        <w:t xml:space="preserve">10% of </w:t>
      </w:r>
      <m:oMath>
        <m:r>
          <w:rPr>
            <w:rFonts w:ascii="Cambria Math" w:hAnsi="Cambria Math" w:cs="Times New Roman"/>
          </w:rPr>
          <m:t>K</m:t>
        </m:r>
      </m:oMath>
      <w:r w:rsidR="00F45A92" w:rsidRPr="006D30BD">
        <w:rPr>
          <w:rFonts w:ascii="Times New Roman" w:eastAsiaTheme="minorEastAsia" w:hAnsi="Times New Roman" w:cs="Times New Roman"/>
          <w:iCs/>
        </w:rPr>
        <w:t xml:space="preserve">, i.e., 50 foreign/domesticated fish intruded each generation. </w:t>
      </w:r>
    </w:p>
    <w:p w14:paraId="1F9B716B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AD14E2C" w14:textId="77777777" w:rsidR="00492FCC" w:rsidRDefault="00492FCC" w:rsidP="00C6058E">
      <w:pPr>
        <w:rPr>
          <w:rFonts w:ascii="Times New Roman" w:eastAsiaTheme="minorEastAsia" w:hAnsi="Times New Roman" w:cs="Times New Roman"/>
        </w:rPr>
      </w:pPr>
    </w:p>
    <w:p w14:paraId="7FE4F817" w14:textId="77777777" w:rsidR="00C24CB4" w:rsidRPr="006D30BD" w:rsidRDefault="00C24CB4" w:rsidP="00C6058E">
      <w:pPr>
        <w:rPr>
          <w:rFonts w:ascii="Times New Roman" w:eastAsiaTheme="minorEastAsia" w:hAnsi="Times New Roman" w:cs="Times New Roman"/>
        </w:rPr>
      </w:pPr>
    </w:p>
    <w:p w14:paraId="14ECE084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A2B5E3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0C781467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7ED84CDA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3C10BC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9D3733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3D55415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5E28BA4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60E4AC8E" w14:textId="77777777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4B1D46E0" w14:textId="22EB8774" w:rsidR="00492FCC" w:rsidRPr="006D30BD" w:rsidRDefault="00492FCC" w:rsidP="00C6058E">
      <w:pPr>
        <w:rPr>
          <w:rFonts w:ascii="Times New Roman" w:eastAsiaTheme="minorEastAsia" w:hAnsi="Times New Roman" w:cs="Times New Roman"/>
        </w:rPr>
      </w:pPr>
    </w:p>
    <w:p w14:paraId="1D7CA5B9" w14:textId="7D14A451" w:rsidR="00B10DB1" w:rsidRPr="006D30BD" w:rsidRDefault="00B10DB1" w:rsidP="00B10DB1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1BF09F94" wp14:editId="7926B6D2">
            <wp:extent cx="4328865" cy="4312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413" cy="4333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1053C" w14:textId="2ADD6CEA" w:rsidR="00492FCC" w:rsidRPr="006D30BD" w:rsidRDefault="00492FCC" w:rsidP="00492FCC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 xml:space="preserve">Fig.S8: </w:t>
      </w:r>
      <w:r w:rsidR="00B65B85" w:rsidRPr="006D30BD">
        <w:rPr>
          <w:rFonts w:ascii="Times New Roman" w:eastAsiaTheme="minorEastAsia" w:hAnsi="Times New Roman" w:cs="Times New Roman"/>
        </w:rPr>
        <w:t>Results of continuous intrusion simulations set 3 for the moderate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=0.58</m:t>
        </m:r>
      </m:oMath>
      <w:r w:rsidR="00B65B85" w:rsidRPr="006D30BD">
        <w:rPr>
          <w:rFonts w:ascii="Times New Roman" w:eastAsiaTheme="minorEastAsia" w:hAnsi="Times New Roman" w:cs="Times New Roman"/>
        </w:rPr>
        <w:t>). Each panel shows the results (mean and 95% confidence intervals across 1000 replicate simulations) comparing cases where the heritability (h</w:t>
      </w:r>
      <w:r w:rsidR="00B65B85" w:rsidRPr="006D30BD">
        <w:rPr>
          <w:rFonts w:ascii="Times New Roman" w:eastAsiaTheme="minorEastAsia" w:hAnsi="Times New Roman" w:cs="Times New Roman"/>
          <w:vertAlign w:val="superscript"/>
        </w:rPr>
        <w:t>2</w:t>
      </w:r>
      <w:r w:rsidR="00B65B85" w:rsidRPr="006D30BD">
        <w:rPr>
          <w:rFonts w:ascii="Times New Roman" w:eastAsiaTheme="minorEastAsia" w:hAnsi="Times New Roman" w:cs="Times New Roman"/>
        </w:rPr>
        <w:t xml:space="preserve">)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B65B85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ED1315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B65B85" w:rsidRPr="006D30BD">
        <w:rPr>
          <w:rFonts w:ascii="Times New Roman" w:eastAsiaTheme="minorEastAsia" w:hAnsi="Times New Roman" w:cs="Times New Roman"/>
          <w:iCs/>
        </w:rPr>
        <w:t>. The per-generation intrusion rate was fixed at</w:t>
      </w:r>
      <w:r w:rsidR="00B65B85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B65B85" w:rsidRPr="006D30BD">
        <w:rPr>
          <w:rFonts w:ascii="Times New Roman" w:eastAsiaTheme="minorEastAsia" w:hAnsi="Times New Roman" w:cs="Times New Roman"/>
          <w:iCs/>
        </w:rPr>
        <w:t>, i.e., 50 foreign/domesticated fish intruded each generation.</w:t>
      </w:r>
    </w:p>
    <w:p w14:paraId="534A08C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6E9F08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2E2543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8DE38DA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6FE731B9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1EFEFCAB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47506C53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2735C625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3C32B918" w14:textId="77777777" w:rsidR="007D091D" w:rsidRDefault="007D091D" w:rsidP="00492FCC">
      <w:pPr>
        <w:rPr>
          <w:rFonts w:ascii="Times New Roman" w:eastAsiaTheme="minorEastAsia" w:hAnsi="Times New Roman" w:cs="Times New Roman"/>
        </w:rPr>
      </w:pPr>
    </w:p>
    <w:p w14:paraId="5C262174" w14:textId="77777777" w:rsidR="00C24CB4" w:rsidRPr="006D30BD" w:rsidRDefault="00C24CB4" w:rsidP="00492FCC">
      <w:pPr>
        <w:rPr>
          <w:rFonts w:ascii="Times New Roman" w:eastAsiaTheme="minorEastAsia" w:hAnsi="Times New Roman" w:cs="Times New Roman"/>
        </w:rPr>
      </w:pPr>
    </w:p>
    <w:p w14:paraId="1E086F47" w14:textId="77777777" w:rsidR="007D091D" w:rsidRPr="006D30BD" w:rsidRDefault="007D091D" w:rsidP="00492FCC">
      <w:pPr>
        <w:rPr>
          <w:rFonts w:ascii="Times New Roman" w:eastAsiaTheme="minorEastAsia" w:hAnsi="Times New Roman" w:cs="Times New Roman"/>
        </w:rPr>
      </w:pPr>
    </w:p>
    <w:p w14:paraId="0D09DBB4" w14:textId="088D3C6A" w:rsidR="007D091D" w:rsidRPr="006D30BD" w:rsidRDefault="00EA5DA5" w:rsidP="007D091D">
      <w:pPr>
        <w:jc w:val="center"/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  <w:noProof/>
          <w:lang w:val="en-GB" w:eastAsia="en-GB"/>
        </w:rPr>
        <w:lastRenderedPageBreak/>
        <w:drawing>
          <wp:inline distT="0" distB="0" distL="0" distR="0" wp14:anchorId="2A5B7E7B" wp14:editId="24B881D5">
            <wp:extent cx="4476861" cy="44596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805" cy="44685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922AFA" w14:textId="65820341" w:rsidR="00EA5DA5" w:rsidRPr="006D30BD" w:rsidRDefault="00EA5DA5" w:rsidP="00EA5DA5">
      <w:pPr>
        <w:rPr>
          <w:rFonts w:ascii="Times New Roman" w:eastAsiaTheme="minorEastAsia" w:hAnsi="Times New Roman" w:cs="Times New Roman"/>
        </w:rPr>
      </w:pPr>
      <w:r w:rsidRPr="006D30BD">
        <w:rPr>
          <w:rFonts w:ascii="Times New Roman" w:eastAsiaTheme="minorEastAsia" w:hAnsi="Times New Roman" w:cs="Times New Roman"/>
        </w:rPr>
        <w:t>Fig.S9:</w:t>
      </w:r>
      <w:r w:rsidR="00B10DB1" w:rsidRPr="006D30BD">
        <w:rPr>
          <w:rFonts w:ascii="Times New Roman" w:eastAsiaTheme="minorEastAsia" w:hAnsi="Times New Roman" w:cs="Times New Roman"/>
        </w:rPr>
        <w:t xml:space="preserve"> </w:t>
      </w:r>
      <w:r w:rsidR="00660344" w:rsidRPr="006D30BD">
        <w:rPr>
          <w:rFonts w:ascii="Times New Roman" w:eastAsiaTheme="minorEastAsia" w:hAnsi="Times New Roman" w:cs="Times New Roman"/>
        </w:rPr>
        <w:t>Results of continuous intrusion simulations set 3 for the high reproductive excess scenario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=0.63</m:t>
        </m:r>
      </m:oMath>
      <w:r w:rsidR="00660344" w:rsidRPr="006D30BD">
        <w:rPr>
          <w:rFonts w:ascii="Times New Roman" w:eastAsiaTheme="minorEastAsia" w:hAnsi="Times New Roman" w:cs="Times New Roman"/>
        </w:rPr>
        <w:t xml:space="preserve">). Each panel shows the results (mean and 95% confidence intervals across 1000 replicate simulations) comparing cases where the </w:t>
      </w:r>
      <w:r w:rsidR="00A14546">
        <w:rPr>
          <w:rFonts w:ascii="Times New Roman" w:eastAsiaTheme="minorEastAsia" w:hAnsi="Times New Roman" w:cs="Times New Roman"/>
        </w:rPr>
        <w:t xml:space="preserve">initial </w:t>
      </w:r>
      <w:r w:rsidR="00660344" w:rsidRPr="006D30BD">
        <w:rPr>
          <w:rFonts w:ascii="Times New Roman" w:eastAsiaTheme="minorEastAsia" w:hAnsi="Times New Roman" w:cs="Times New Roman"/>
        </w:rPr>
        <w:t xml:space="preserve">heritability of both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SOFT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HARD</m:t>
            </m:r>
          </m:sub>
        </m:sSub>
      </m:oMath>
      <w:r w:rsidR="00660344" w:rsidRPr="006D30BD">
        <w:rPr>
          <w:rFonts w:ascii="Times New Roman" w:eastAsiaTheme="minorEastAsia" w:hAnsi="Times New Roman" w:cs="Times New Roman"/>
          <w:iCs/>
        </w:rPr>
        <w:t xml:space="preserve"> was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 xml:space="preserve">0.25 (left sub-panels) 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 </m:t>
        </m:r>
      </m:oMath>
      <w:r w:rsidR="00736B7C" w:rsidRPr="006D30BD">
        <w:rPr>
          <w:rFonts w:ascii="Times New Roman" w:eastAsiaTheme="minorEastAsia" w:hAnsi="Times New Roman" w:cs="Times New Roman"/>
          <w:iCs/>
        </w:rPr>
        <w:t>0.50 (</w:t>
      </w:r>
      <w:r w:rsidR="005669C3">
        <w:rPr>
          <w:rFonts w:ascii="Times New Roman" w:eastAsiaTheme="minorEastAsia" w:hAnsi="Times New Roman" w:cs="Times New Roman"/>
          <w:iCs/>
        </w:rPr>
        <w:t>right</w:t>
      </w:r>
      <w:r w:rsidR="00736B7C" w:rsidRPr="006D30BD">
        <w:rPr>
          <w:rFonts w:ascii="Times New Roman" w:eastAsiaTheme="minorEastAsia" w:hAnsi="Times New Roman" w:cs="Times New Roman"/>
          <w:iCs/>
        </w:rPr>
        <w:t xml:space="preserve"> sub-panels)</w:t>
      </w:r>
      <w:r w:rsidR="00736B7C">
        <w:rPr>
          <w:rFonts w:ascii="Times New Roman" w:eastAsiaTheme="minorEastAsia" w:hAnsi="Times New Roman" w:cs="Times New Roman"/>
          <w:iCs/>
        </w:rPr>
        <w:t xml:space="preserve">. </w:t>
      </w:r>
      <w:r w:rsidR="00660344" w:rsidRPr="006D30BD">
        <w:rPr>
          <w:rFonts w:ascii="Times New Roman" w:eastAsiaTheme="minorEastAsia" w:hAnsi="Times New Roman" w:cs="Times New Roman"/>
          <w:iCs/>
        </w:rPr>
        <w:t>The per-generation intrusion rate was fixed at</w:t>
      </w:r>
      <w:r w:rsidR="00660344" w:rsidRPr="006D30BD">
        <w:rPr>
          <w:rFonts w:ascii="Times New Roman" w:eastAsiaTheme="minorEastAsia" w:hAnsi="Times New Roman" w:cs="Times New Roman"/>
        </w:rPr>
        <w:t xml:space="preserve"> 10% of </w:t>
      </w:r>
      <m:oMath>
        <m:r>
          <w:rPr>
            <w:rFonts w:ascii="Cambria Math" w:hAnsi="Cambria Math" w:cs="Times New Roman"/>
          </w:rPr>
          <m:t>K</m:t>
        </m:r>
      </m:oMath>
      <w:r w:rsidR="00660344" w:rsidRPr="006D30BD">
        <w:rPr>
          <w:rFonts w:ascii="Times New Roman" w:eastAsiaTheme="minorEastAsia" w:hAnsi="Times New Roman" w:cs="Times New Roman"/>
          <w:iCs/>
        </w:rPr>
        <w:t>, i.e., 50 foreign/domes</w:t>
      </w:r>
      <w:bookmarkStart w:id="2" w:name="_GoBack"/>
      <w:bookmarkEnd w:id="2"/>
      <w:r w:rsidR="00660344" w:rsidRPr="006D30BD">
        <w:rPr>
          <w:rFonts w:ascii="Times New Roman" w:eastAsiaTheme="minorEastAsia" w:hAnsi="Times New Roman" w:cs="Times New Roman"/>
          <w:iCs/>
        </w:rPr>
        <w:t>ticated fish intruded each generation.</w:t>
      </w:r>
    </w:p>
    <w:p w14:paraId="1F624E11" w14:textId="05FA7370" w:rsidR="00624124" w:rsidRPr="006D30BD" w:rsidRDefault="00624124" w:rsidP="00624124">
      <w:pPr>
        <w:rPr>
          <w:rFonts w:ascii="Times New Roman" w:hAnsi="Times New Roman" w:cs="Times New Roman"/>
        </w:rPr>
      </w:pPr>
    </w:p>
    <w:sectPr w:rsidR="00624124" w:rsidRPr="006D3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Thomas Reed" w:date="2023-06-21T10:40:00Z" w:initials="TR">
    <w:p w14:paraId="297C923A" w14:textId="77777777" w:rsidR="007651EF" w:rsidRDefault="007651EF" w:rsidP="007651EF">
      <w:pPr>
        <w:pStyle w:val="CommentText"/>
      </w:pPr>
      <w:r>
        <w:rPr>
          <w:rStyle w:val="CommentReference"/>
        </w:rPr>
        <w:annotationRef/>
      </w:r>
      <w:r>
        <w:t>Actually currently just 20 reps, but will crank this up to 1000 eventually</w:t>
      </w:r>
    </w:p>
  </w:comment>
  <w:comment w:id="1" w:author="O'Sullivan, Ronan James" w:date="2023-07-11T13:55:00Z" w:initials="ORJ">
    <w:p w14:paraId="2919A98B" w14:textId="5D847AE7" w:rsidR="00501498" w:rsidRDefault="00501498">
      <w:pPr>
        <w:pStyle w:val="CommentText"/>
      </w:pPr>
      <w:r>
        <w:rPr>
          <w:rStyle w:val="CommentReference"/>
        </w:rPr>
        <w:annotationRef/>
      </w:r>
      <w:r>
        <w:t xml:space="preserve">For Figs. S7 – S9, I don’t really know what is being shown here from the figure captions.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7C923A" w15:done="0"/>
  <w15:commentEx w15:paraId="2919A98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016E5" w16cex:dateUtc="2023-06-21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97C923A" w16cid:durableId="284016E5"/>
  <w16cid:commentId w16cid:paraId="2919A98B" w16cid:durableId="2857DD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homas Reed">
    <w15:presenceInfo w15:providerId="AD" w15:userId="S::treed@ucc.ie::23e47013-11bb-41a6-9937-9615cd3a16d8"/>
  </w15:person>
  <w15:person w15:author="O'Sullivan, Ronan James">
    <w15:presenceInfo w15:providerId="AD" w15:userId="S-1-5-21-16020293-282541685-632688529-4630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66"/>
    <w:rsid w:val="00000250"/>
    <w:rsid w:val="0000027D"/>
    <w:rsid w:val="000264AB"/>
    <w:rsid w:val="0007468B"/>
    <w:rsid w:val="000853CD"/>
    <w:rsid w:val="000B0D78"/>
    <w:rsid w:val="000C1190"/>
    <w:rsid w:val="000D192E"/>
    <w:rsid w:val="000E2199"/>
    <w:rsid w:val="001133B2"/>
    <w:rsid w:val="00172866"/>
    <w:rsid w:val="001904EC"/>
    <w:rsid w:val="001E080A"/>
    <w:rsid w:val="00236932"/>
    <w:rsid w:val="0028120E"/>
    <w:rsid w:val="002820E2"/>
    <w:rsid w:val="00292D82"/>
    <w:rsid w:val="00297EAA"/>
    <w:rsid w:val="00300B99"/>
    <w:rsid w:val="0030395F"/>
    <w:rsid w:val="003060CD"/>
    <w:rsid w:val="003C158B"/>
    <w:rsid w:val="003F7DE8"/>
    <w:rsid w:val="00435D69"/>
    <w:rsid w:val="00492FCC"/>
    <w:rsid w:val="00497A02"/>
    <w:rsid w:val="00501498"/>
    <w:rsid w:val="00506AFA"/>
    <w:rsid w:val="005669C3"/>
    <w:rsid w:val="005955AD"/>
    <w:rsid w:val="005D3C35"/>
    <w:rsid w:val="005E02CB"/>
    <w:rsid w:val="00605F66"/>
    <w:rsid w:val="00624124"/>
    <w:rsid w:val="00643E5B"/>
    <w:rsid w:val="006445EB"/>
    <w:rsid w:val="00660344"/>
    <w:rsid w:val="00667E24"/>
    <w:rsid w:val="00670876"/>
    <w:rsid w:val="006804BD"/>
    <w:rsid w:val="006979DD"/>
    <w:rsid w:val="006C4B3C"/>
    <w:rsid w:val="006D30BD"/>
    <w:rsid w:val="007056C0"/>
    <w:rsid w:val="00736B7C"/>
    <w:rsid w:val="0074311D"/>
    <w:rsid w:val="007539E3"/>
    <w:rsid w:val="007651EF"/>
    <w:rsid w:val="007B42CB"/>
    <w:rsid w:val="007D091D"/>
    <w:rsid w:val="008C263B"/>
    <w:rsid w:val="008E4C8A"/>
    <w:rsid w:val="009237DE"/>
    <w:rsid w:val="0094138B"/>
    <w:rsid w:val="0095794C"/>
    <w:rsid w:val="009C147C"/>
    <w:rsid w:val="00A14546"/>
    <w:rsid w:val="00A72675"/>
    <w:rsid w:val="00A849CC"/>
    <w:rsid w:val="00AA6D33"/>
    <w:rsid w:val="00AE3043"/>
    <w:rsid w:val="00AF1CAE"/>
    <w:rsid w:val="00B10DB1"/>
    <w:rsid w:val="00B50B0B"/>
    <w:rsid w:val="00B65B85"/>
    <w:rsid w:val="00BA7C3B"/>
    <w:rsid w:val="00BB6134"/>
    <w:rsid w:val="00BE54A8"/>
    <w:rsid w:val="00C208BE"/>
    <w:rsid w:val="00C24CB4"/>
    <w:rsid w:val="00C6058E"/>
    <w:rsid w:val="00CA35F8"/>
    <w:rsid w:val="00CD1FBD"/>
    <w:rsid w:val="00D034A6"/>
    <w:rsid w:val="00D10A5F"/>
    <w:rsid w:val="00D37808"/>
    <w:rsid w:val="00D54714"/>
    <w:rsid w:val="00D64A35"/>
    <w:rsid w:val="00D65E1D"/>
    <w:rsid w:val="00E35EF7"/>
    <w:rsid w:val="00E43191"/>
    <w:rsid w:val="00E72BA9"/>
    <w:rsid w:val="00EA5DA5"/>
    <w:rsid w:val="00ED1315"/>
    <w:rsid w:val="00F4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9BA5"/>
  <w15:chartTrackingRefBased/>
  <w15:docId w15:val="{700B89B6-239B-44E7-9184-34F65012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034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34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34A6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0CD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1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14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11/relationships/commentsExtended" Target="commentsExtended.xm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microsoft.com/office/2018/08/relationships/commentsExtensible" Target="commentsExtensi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Reed</dc:creator>
  <cp:keywords/>
  <dc:description/>
  <cp:lastModifiedBy>Thomas Reed</cp:lastModifiedBy>
  <cp:revision>8</cp:revision>
  <dcterms:created xsi:type="dcterms:W3CDTF">2023-08-16T14:22:00Z</dcterms:created>
  <dcterms:modified xsi:type="dcterms:W3CDTF">2023-08-16T14:25:00Z</dcterms:modified>
</cp:coreProperties>
</file>