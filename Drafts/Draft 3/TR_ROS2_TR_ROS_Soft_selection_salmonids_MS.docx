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6C9591" w14:textId="77777777" w:rsidR="006E6FC8" w:rsidRPr="00D415F7" w:rsidRDefault="006E6FC8" w:rsidP="006E6FC8">
      <w:pPr>
        <w:spacing w:line="480" w:lineRule="auto"/>
        <w:jc w:val="both"/>
        <w:rPr>
          <w:rFonts w:ascii="Times New Roman" w:hAnsi="Times New Roman" w:cs="Times New Roman"/>
          <w:sz w:val="24"/>
          <w:szCs w:val="24"/>
          <w:lang w:val="en-US"/>
        </w:rPr>
      </w:pPr>
      <w:r w:rsidRPr="00D415F7">
        <w:rPr>
          <w:rFonts w:ascii="Times New Roman" w:hAnsi="Times New Roman" w:cs="Times New Roman"/>
          <w:b/>
          <w:sz w:val="24"/>
          <w:szCs w:val="24"/>
          <w:lang w:val="en-US"/>
        </w:rPr>
        <w:t>Title page</w:t>
      </w:r>
    </w:p>
    <w:p w14:paraId="4EF35142" w14:textId="4E49317B" w:rsidR="006E6FC8" w:rsidRPr="002238B3" w:rsidRDefault="00A21661" w:rsidP="006E6FC8">
      <w:pPr>
        <w:spacing w:line="480" w:lineRule="auto"/>
        <w:jc w:val="both"/>
        <w:rPr>
          <w:rFonts w:ascii="Times New Roman" w:hAnsi="Times New Roman" w:cs="Times New Roman"/>
          <w:b/>
          <w:sz w:val="28"/>
          <w:szCs w:val="24"/>
          <w:lang w:val="en-US"/>
        </w:rPr>
      </w:pPr>
      <w:r w:rsidRPr="002238B3">
        <w:rPr>
          <w:rFonts w:ascii="Times New Roman" w:hAnsi="Times New Roman" w:cs="Times New Roman"/>
          <w:b/>
          <w:sz w:val="28"/>
          <w:szCs w:val="24"/>
          <w:lang w:val="en-US"/>
        </w:rPr>
        <w:t>S</w:t>
      </w:r>
      <w:r w:rsidR="00D263D9" w:rsidRPr="002238B3">
        <w:rPr>
          <w:rFonts w:ascii="Times New Roman" w:hAnsi="Times New Roman" w:cs="Times New Roman"/>
          <w:b/>
          <w:sz w:val="28"/>
          <w:szCs w:val="24"/>
          <w:lang w:val="en-US"/>
        </w:rPr>
        <w:t xml:space="preserve">oft selection </w:t>
      </w:r>
      <w:r w:rsidRPr="002238B3">
        <w:rPr>
          <w:rFonts w:ascii="Times New Roman" w:hAnsi="Times New Roman" w:cs="Times New Roman"/>
          <w:b/>
          <w:sz w:val="28"/>
          <w:szCs w:val="24"/>
          <w:lang w:val="en-US"/>
        </w:rPr>
        <w:t>affects</w:t>
      </w:r>
      <w:r w:rsidR="003604DA" w:rsidRPr="002238B3">
        <w:rPr>
          <w:rFonts w:ascii="Times New Roman" w:hAnsi="Times New Roman" w:cs="Times New Roman"/>
          <w:b/>
          <w:sz w:val="28"/>
          <w:szCs w:val="24"/>
          <w:lang w:val="en-US"/>
        </w:rPr>
        <w:t xml:space="preserve"> </w:t>
      </w:r>
      <w:r w:rsidR="001B015C" w:rsidRPr="002238B3">
        <w:rPr>
          <w:rFonts w:ascii="Times New Roman" w:hAnsi="Times New Roman" w:cs="Times New Roman"/>
          <w:b/>
          <w:sz w:val="28"/>
          <w:szCs w:val="24"/>
          <w:lang w:val="en-US"/>
        </w:rPr>
        <w:t xml:space="preserve">introgression </w:t>
      </w:r>
      <w:r w:rsidR="00F44E65" w:rsidRPr="002238B3">
        <w:rPr>
          <w:rFonts w:ascii="Times New Roman" w:hAnsi="Times New Roman" w:cs="Times New Roman"/>
          <w:b/>
          <w:sz w:val="28"/>
          <w:szCs w:val="24"/>
          <w:lang w:val="en-US"/>
        </w:rPr>
        <w:t>dynamics</w:t>
      </w:r>
      <w:r w:rsidR="007558F6" w:rsidRPr="002238B3">
        <w:rPr>
          <w:rFonts w:ascii="Times New Roman" w:hAnsi="Times New Roman" w:cs="Times New Roman"/>
          <w:b/>
          <w:sz w:val="28"/>
          <w:szCs w:val="24"/>
          <w:lang w:val="en-US"/>
        </w:rPr>
        <w:t xml:space="preserve"> </w:t>
      </w:r>
      <w:r w:rsidR="008C2263" w:rsidRPr="002238B3">
        <w:rPr>
          <w:rFonts w:ascii="Times New Roman" w:hAnsi="Times New Roman" w:cs="Times New Roman"/>
          <w:b/>
          <w:sz w:val="28"/>
          <w:szCs w:val="24"/>
          <w:lang w:val="en-US"/>
        </w:rPr>
        <w:t>and the viability of populations experiencing intrusion of maladapted genotypes</w:t>
      </w:r>
    </w:p>
    <w:p w14:paraId="678122A5" w14:textId="3DE19C8D" w:rsidR="006E6FC8" w:rsidRPr="002238B3" w:rsidRDefault="006E6FC8" w:rsidP="006E6FC8">
      <w:pPr>
        <w:spacing w:line="480" w:lineRule="auto"/>
        <w:jc w:val="both"/>
        <w:rPr>
          <w:rFonts w:ascii="Times New Roman" w:hAnsi="Times New Roman" w:cs="Times New Roman"/>
          <w:lang w:val="en-US"/>
        </w:rPr>
      </w:pPr>
      <w:r w:rsidRPr="002238B3">
        <w:rPr>
          <w:rFonts w:ascii="Times New Roman" w:hAnsi="Times New Roman" w:cs="Times New Roman"/>
          <w:b/>
          <w:lang w:val="en-US"/>
        </w:rPr>
        <w:t xml:space="preserve">Running title: </w:t>
      </w:r>
    </w:p>
    <w:p w14:paraId="601B13B1" w14:textId="6D8597C7" w:rsidR="006E6FC8" w:rsidRPr="002238B3" w:rsidRDefault="002018A0" w:rsidP="006E6FC8">
      <w:pPr>
        <w:spacing w:line="480" w:lineRule="auto"/>
        <w:jc w:val="both"/>
        <w:rPr>
          <w:rFonts w:ascii="Times New Roman" w:hAnsi="Times New Roman" w:cs="Times New Roman"/>
          <w:lang w:val="en-US"/>
        </w:rPr>
      </w:pPr>
      <w:r w:rsidRPr="002238B3">
        <w:rPr>
          <w:rFonts w:ascii="Times New Roman" w:hAnsi="Times New Roman" w:cs="Times New Roman"/>
          <w:lang w:val="en-US"/>
        </w:rPr>
        <w:t xml:space="preserve">Soft selection and introgression </w:t>
      </w:r>
    </w:p>
    <w:p w14:paraId="4CA6100D" w14:textId="77777777" w:rsidR="002018A0" w:rsidRPr="002238B3" w:rsidRDefault="002018A0" w:rsidP="006E6FC8">
      <w:pPr>
        <w:spacing w:line="480" w:lineRule="auto"/>
        <w:jc w:val="both"/>
        <w:rPr>
          <w:rFonts w:ascii="Times New Roman" w:hAnsi="Times New Roman" w:cs="Times New Roman"/>
          <w:lang w:val="en-US"/>
        </w:rPr>
      </w:pPr>
    </w:p>
    <w:p w14:paraId="09CF61E5" w14:textId="77777777" w:rsidR="006E6FC8" w:rsidRPr="002238B3" w:rsidRDefault="006E6FC8" w:rsidP="006E6FC8">
      <w:pPr>
        <w:spacing w:line="480" w:lineRule="auto"/>
        <w:jc w:val="both"/>
        <w:rPr>
          <w:rFonts w:ascii="Times New Roman" w:hAnsi="Times New Roman" w:cs="Times New Roman"/>
          <w:b/>
          <w:lang w:val="en-US"/>
        </w:rPr>
      </w:pPr>
      <w:r w:rsidRPr="002238B3">
        <w:rPr>
          <w:rFonts w:ascii="Times New Roman" w:hAnsi="Times New Roman" w:cs="Times New Roman"/>
          <w:b/>
          <w:lang w:val="en-US"/>
        </w:rPr>
        <w:t>Author names and affiliations:</w:t>
      </w:r>
    </w:p>
    <w:p w14:paraId="73EB3394" w14:textId="7C30D4A8" w:rsidR="006E6FC8" w:rsidRPr="002238B3" w:rsidRDefault="006E6FC8" w:rsidP="006E6FC8">
      <w:pPr>
        <w:spacing w:line="480" w:lineRule="auto"/>
        <w:jc w:val="both"/>
        <w:rPr>
          <w:rFonts w:ascii="Times New Roman" w:hAnsi="Times New Roman" w:cs="Times New Roman"/>
          <w:vertAlign w:val="superscript"/>
          <w:lang w:val="en-US"/>
        </w:rPr>
      </w:pPr>
      <w:r w:rsidRPr="002238B3">
        <w:rPr>
          <w:rFonts w:ascii="Times New Roman" w:hAnsi="Times New Roman" w:cs="Times New Roman"/>
          <w:lang w:val="en-US"/>
        </w:rPr>
        <w:t>Thomas Eric Reed</w:t>
      </w:r>
      <w:r w:rsidRPr="002238B3">
        <w:rPr>
          <w:rFonts w:ascii="Times New Roman" w:hAnsi="Times New Roman" w:cs="Times New Roman"/>
          <w:vertAlign w:val="superscript"/>
          <w:lang w:val="en-US"/>
        </w:rPr>
        <w:t>1</w:t>
      </w:r>
      <w:r w:rsidR="002018A0" w:rsidRPr="002238B3">
        <w:rPr>
          <w:rFonts w:ascii="Times New Roman" w:hAnsi="Times New Roman" w:cs="Times New Roman"/>
          <w:vertAlign w:val="superscript"/>
          <w:lang w:val="en-US"/>
        </w:rPr>
        <w:t>,2</w:t>
      </w:r>
      <w:r w:rsidRPr="002238B3">
        <w:rPr>
          <w:rFonts w:ascii="Times New Roman" w:hAnsi="Times New Roman" w:cs="Times New Roman"/>
          <w:vertAlign w:val="superscript"/>
          <w:lang w:val="en-US"/>
        </w:rPr>
        <w:t>*</w:t>
      </w:r>
      <w:r w:rsidRPr="002238B3">
        <w:rPr>
          <w:rFonts w:ascii="Times New Roman" w:hAnsi="Times New Roman" w:cs="Times New Roman"/>
          <w:lang w:val="en-US"/>
        </w:rPr>
        <w:t xml:space="preserve">, Adam </w:t>
      </w:r>
      <w:r w:rsidR="002018A0" w:rsidRPr="002238B3">
        <w:rPr>
          <w:rFonts w:ascii="Times New Roman" w:hAnsi="Times New Roman" w:cs="Times New Roman"/>
          <w:lang w:val="en-US"/>
        </w:rPr>
        <w:t>Kane</w:t>
      </w:r>
      <w:r w:rsidR="002018A0" w:rsidRPr="002238B3">
        <w:rPr>
          <w:rFonts w:ascii="Times New Roman" w:hAnsi="Times New Roman" w:cs="Times New Roman"/>
          <w:vertAlign w:val="superscript"/>
          <w:lang w:val="en-US"/>
        </w:rPr>
        <w:t>3</w:t>
      </w:r>
      <w:r w:rsidRPr="002238B3">
        <w:rPr>
          <w:rFonts w:ascii="Times New Roman" w:hAnsi="Times New Roman" w:cs="Times New Roman"/>
          <w:lang w:val="en-US"/>
        </w:rPr>
        <w:t xml:space="preserve">, Philip </w:t>
      </w:r>
      <w:r w:rsidR="002018A0" w:rsidRPr="002238B3">
        <w:rPr>
          <w:rFonts w:ascii="Times New Roman" w:hAnsi="Times New Roman" w:cs="Times New Roman"/>
          <w:lang w:val="en-US"/>
        </w:rPr>
        <w:t>McGinnity</w:t>
      </w:r>
      <w:r w:rsidR="002018A0" w:rsidRPr="002238B3">
        <w:rPr>
          <w:rFonts w:ascii="Times New Roman" w:hAnsi="Times New Roman" w:cs="Times New Roman"/>
          <w:vertAlign w:val="superscript"/>
          <w:lang w:val="en-US"/>
        </w:rPr>
        <w:t>1,2,4</w:t>
      </w:r>
      <w:r w:rsidRPr="002238B3">
        <w:rPr>
          <w:rFonts w:ascii="Times New Roman" w:hAnsi="Times New Roman" w:cs="Times New Roman"/>
          <w:lang w:val="en-US"/>
        </w:rPr>
        <w:t>,</w:t>
      </w:r>
      <w:r w:rsidRPr="002238B3">
        <w:rPr>
          <w:rFonts w:ascii="Times New Roman" w:hAnsi="Times New Roman" w:cs="Times New Roman"/>
          <w:b/>
          <w:lang w:val="en-US"/>
        </w:rPr>
        <w:t xml:space="preserve"> </w:t>
      </w:r>
      <w:r w:rsidRPr="002238B3">
        <w:rPr>
          <w:rFonts w:ascii="Times New Roman" w:hAnsi="Times New Roman" w:cs="Times New Roman"/>
          <w:lang w:val="en-US"/>
        </w:rPr>
        <w:t>Ronan James O’Sullivan</w:t>
      </w:r>
      <w:r w:rsidR="002018A0" w:rsidRPr="002238B3">
        <w:rPr>
          <w:rFonts w:ascii="Times New Roman" w:hAnsi="Times New Roman" w:cs="Times New Roman"/>
          <w:vertAlign w:val="superscript"/>
          <w:lang w:val="en-US"/>
        </w:rPr>
        <w:t>5</w:t>
      </w:r>
      <w:r w:rsidRPr="002238B3">
        <w:rPr>
          <w:rFonts w:ascii="Times New Roman" w:hAnsi="Times New Roman" w:cs="Times New Roman"/>
          <w:vertAlign w:val="superscript"/>
          <w:lang w:val="en-US"/>
        </w:rPr>
        <w:t>*</w:t>
      </w:r>
    </w:p>
    <w:p w14:paraId="2126A71C" w14:textId="5BC8FDCD"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1. </w:t>
      </w:r>
      <w:r w:rsidRPr="002238B3">
        <w:rPr>
          <w:rFonts w:ascii="Times New Roman" w:hAnsi="Times New Roman" w:cs="Times New Roman"/>
          <w14:numForm w14:val="lining"/>
        </w:rPr>
        <w:t>School of Biological, Earth and Environmental Sciences, University College Cork, Distillery Fields, North Mall, Cork, Ireland.</w:t>
      </w:r>
    </w:p>
    <w:p w14:paraId="6FFC7BC3" w14:textId="06F1C821"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 xml:space="preserve">2. </w:t>
      </w:r>
      <w:r w:rsidR="002018A0" w:rsidRPr="002238B3">
        <w:rPr>
          <w:rFonts w:ascii="Times New Roman" w:hAnsi="Times New Roman" w:cs="Times New Roman"/>
        </w:rPr>
        <w:t>Environmental Research Institute, University College Cork, Lee Road, Cork, Ireland.</w:t>
      </w:r>
    </w:p>
    <w:p w14:paraId="049756D6" w14:textId="7B7E9ED4" w:rsidR="002018A0"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3. School of Biology and Environmental Science and Earth Institute, University College Dublin, Dublin, Ireland</w:t>
      </w:r>
    </w:p>
    <w:p w14:paraId="7D3ABE5C" w14:textId="785B33DA"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4</w:t>
      </w:r>
      <w:r w:rsidR="006E6FC8" w:rsidRPr="002238B3">
        <w:rPr>
          <w:rFonts w:ascii="Times New Roman" w:hAnsi="Times New Roman" w:cs="Times New Roman"/>
        </w:rPr>
        <w:t xml:space="preserve">. </w:t>
      </w:r>
      <w:r w:rsidRPr="002238B3">
        <w:rPr>
          <w:rFonts w:ascii="Times New Roman" w:hAnsi="Times New Roman" w:cs="Times New Roman"/>
        </w:rPr>
        <w:t>Marine Institute, Furnace, Newport, Co. Mayo, Ireland.</w:t>
      </w:r>
    </w:p>
    <w:p w14:paraId="6A50DFA0" w14:textId="5DE13817" w:rsidR="006E6FC8" w:rsidRPr="002238B3" w:rsidRDefault="002018A0"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5</w:t>
      </w:r>
      <w:r w:rsidR="006E6FC8" w:rsidRPr="002238B3">
        <w:rPr>
          <w:rFonts w:ascii="Times New Roman" w:hAnsi="Times New Roman" w:cs="Times New Roman"/>
        </w:rPr>
        <w:t xml:space="preserve">. Human Diversity Consortium, </w:t>
      </w:r>
      <w:r w:rsidR="00EF6A8D" w:rsidRPr="002238B3">
        <w:rPr>
          <w:rFonts w:ascii="Times New Roman" w:hAnsi="Times New Roman" w:cs="Times New Roman"/>
        </w:rPr>
        <w:t xml:space="preserve">Department of Biology, </w:t>
      </w:r>
      <w:r w:rsidR="006E6FC8" w:rsidRPr="002238B3">
        <w:rPr>
          <w:rFonts w:ascii="Times New Roman" w:hAnsi="Times New Roman" w:cs="Times New Roman"/>
        </w:rPr>
        <w:t>University of Turku, Finland</w:t>
      </w:r>
    </w:p>
    <w:p w14:paraId="0AA112F2" w14:textId="375AE450" w:rsidR="006E6FC8" w:rsidRPr="002238B3" w:rsidRDefault="006E6FC8" w:rsidP="006E6FC8">
      <w:pPr>
        <w:suppressAutoHyphens/>
        <w:spacing w:after="0" w:line="480" w:lineRule="auto"/>
        <w:ind w:left="360"/>
        <w:jc w:val="both"/>
        <w:rPr>
          <w:rFonts w:ascii="Times New Roman" w:hAnsi="Times New Roman" w:cs="Times New Roman"/>
        </w:rPr>
      </w:pPr>
      <w:r w:rsidRPr="002238B3">
        <w:rPr>
          <w:rFonts w:ascii="Times New Roman" w:hAnsi="Times New Roman" w:cs="Times New Roman"/>
        </w:rPr>
        <w:t>*These authors contributed equally</w:t>
      </w:r>
    </w:p>
    <w:p w14:paraId="22BA5F30" w14:textId="5A8E7A55" w:rsidR="006E6FC8" w:rsidRPr="002238B3" w:rsidRDefault="006E6FC8" w:rsidP="00CF08D9">
      <w:pPr>
        <w:suppressAutoHyphens/>
        <w:spacing w:after="0" w:line="480" w:lineRule="auto"/>
        <w:ind w:left="360"/>
        <w:jc w:val="both"/>
        <w:rPr>
          <w:rFonts w:ascii="Times New Roman" w:hAnsi="Times New Roman" w:cs="Times New Roman"/>
        </w:rPr>
      </w:pPr>
    </w:p>
    <w:p w14:paraId="7C1F62B6" w14:textId="422C3A91" w:rsidR="006E6FC8" w:rsidRPr="002238B3" w:rsidRDefault="006E6FC8" w:rsidP="006E6FC8">
      <w:pPr>
        <w:spacing w:line="480" w:lineRule="auto"/>
        <w:jc w:val="both"/>
        <w:rPr>
          <w:rFonts w:ascii="Times New Roman" w:hAnsi="Times New Roman" w:cs="Times New Roman"/>
        </w:rPr>
      </w:pPr>
    </w:p>
    <w:p w14:paraId="48C014E8" w14:textId="6475E9AC" w:rsidR="00EF6A8D" w:rsidRPr="002238B3" w:rsidRDefault="006E6FC8" w:rsidP="006E6FC8">
      <w:pPr>
        <w:spacing w:line="480" w:lineRule="auto"/>
        <w:jc w:val="both"/>
        <w:rPr>
          <w:rFonts w:ascii="Times New Roman" w:hAnsi="Times New Roman" w:cs="Times New Roman"/>
          <w:bCs/>
          <w:lang w:val="en-US"/>
        </w:rPr>
      </w:pPr>
      <w:r w:rsidRPr="002238B3">
        <w:rPr>
          <w:rFonts w:ascii="Times New Roman" w:hAnsi="Times New Roman" w:cs="Times New Roman"/>
          <w:b/>
          <w:lang w:val="en-US"/>
        </w:rPr>
        <w:t xml:space="preserve">Keywords: </w:t>
      </w:r>
      <w:r w:rsidR="00CE1098" w:rsidRPr="002238B3">
        <w:rPr>
          <w:rFonts w:ascii="Times New Roman" w:hAnsi="Times New Roman" w:cs="Times New Roman"/>
          <w:bCs/>
          <w:lang w:val="en-US"/>
        </w:rPr>
        <w:t xml:space="preserve">demo-genetic, </w:t>
      </w:r>
      <w:r w:rsidR="00C83E0C" w:rsidRPr="002238B3">
        <w:rPr>
          <w:rFonts w:ascii="Times New Roman" w:hAnsi="Times New Roman" w:cs="Times New Roman"/>
          <w:bCs/>
          <w:lang w:val="en-US"/>
        </w:rPr>
        <w:t xml:space="preserve">density dependence, </w:t>
      </w:r>
      <w:r w:rsidR="002238B3">
        <w:rPr>
          <w:rFonts w:ascii="Times New Roman" w:hAnsi="Times New Roman" w:cs="Times New Roman"/>
          <w:bCs/>
          <w:lang w:val="en-US"/>
        </w:rPr>
        <w:t xml:space="preserve">invasion, climate change, adaptation, competitive interactions, fisheries, management, gene flow. </w:t>
      </w:r>
    </w:p>
    <w:p w14:paraId="311AF922" w14:textId="77777777" w:rsidR="006E6FC8" w:rsidRPr="002238B3" w:rsidRDefault="006E6FC8" w:rsidP="006D081A">
      <w:pPr>
        <w:spacing w:line="480" w:lineRule="auto"/>
        <w:jc w:val="both"/>
        <w:rPr>
          <w:rFonts w:ascii="Times New Roman" w:hAnsi="Times New Roman" w:cs="Times New Roman"/>
          <w:b/>
          <w:bCs/>
          <w:lang w:val="en-US"/>
        </w:rPr>
      </w:pPr>
    </w:p>
    <w:p w14:paraId="7E8B562C" w14:textId="77777777" w:rsidR="006E6FC8" w:rsidRPr="002238B3" w:rsidRDefault="006E6FC8" w:rsidP="006D081A">
      <w:pPr>
        <w:spacing w:line="480" w:lineRule="auto"/>
        <w:jc w:val="both"/>
        <w:rPr>
          <w:rFonts w:ascii="Times New Roman" w:hAnsi="Times New Roman" w:cs="Times New Roman"/>
          <w:b/>
          <w:bCs/>
        </w:rPr>
      </w:pPr>
    </w:p>
    <w:p w14:paraId="57314B0A" w14:textId="77777777" w:rsidR="002238B3" w:rsidRPr="002238B3" w:rsidRDefault="002238B3" w:rsidP="006D081A">
      <w:pPr>
        <w:spacing w:line="480" w:lineRule="auto"/>
        <w:jc w:val="both"/>
        <w:rPr>
          <w:rFonts w:ascii="Times New Roman" w:hAnsi="Times New Roman" w:cs="Times New Roman"/>
          <w:b/>
          <w:bCs/>
        </w:rPr>
      </w:pPr>
    </w:p>
    <w:p w14:paraId="538821AD" w14:textId="45EA0B95" w:rsidR="00D62E83" w:rsidRPr="009F769B" w:rsidRDefault="00D62E83" w:rsidP="006D081A">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751DBE7B" w14:textId="6A111EEE" w:rsidR="00257748" w:rsidRDefault="000335E3" w:rsidP="006D081A">
      <w:pPr>
        <w:spacing w:line="480" w:lineRule="auto"/>
        <w:jc w:val="both"/>
        <w:rPr>
          <w:rFonts w:ascii="Times New Roman" w:hAnsi="Times New Roman" w:cs="Times New Roman"/>
        </w:rPr>
      </w:pPr>
      <w:r>
        <w:rPr>
          <w:rFonts w:ascii="Times New Roman" w:hAnsi="Times New Roman" w:cs="Times New Roman"/>
        </w:rPr>
        <w:t xml:space="preserve">The deliberate release of </w:t>
      </w:r>
      <w:r w:rsidRPr="009F769B">
        <w:rPr>
          <w:rFonts w:ascii="Times New Roman" w:hAnsi="Times New Roman" w:cs="Times New Roman"/>
        </w:rPr>
        <w:t>captive</w:t>
      </w:r>
      <w:r>
        <w:rPr>
          <w:rFonts w:ascii="Times New Roman" w:hAnsi="Times New Roman" w:cs="Times New Roman"/>
        </w:rPr>
        <w:t>-bred individuals, the accidental escape of domesticat</w:t>
      </w:r>
      <w:r w:rsidR="006D081A">
        <w:rPr>
          <w:rFonts w:ascii="Times New Roman" w:hAnsi="Times New Roman" w:cs="Times New Roman"/>
        </w:rPr>
        <w:t>e</w:t>
      </w:r>
      <w:r w:rsidR="003A2222">
        <w:rPr>
          <w:rFonts w:ascii="Times New Roman" w:hAnsi="Times New Roman" w:cs="Times New Roman"/>
        </w:rPr>
        <w:t>d strains</w:t>
      </w:r>
      <w:r>
        <w:rPr>
          <w:rFonts w:ascii="Times New Roman" w:hAnsi="Times New Roman" w:cs="Times New Roman"/>
        </w:rPr>
        <w:t xml:space="preserve">, </w:t>
      </w:r>
      <w:r w:rsidRPr="009F769B">
        <w:rPr>
          <w:rFonts w:ascii="Times New Roman" w:hAnsi="Times New Roman" w:cs="Times New Roman"/>
        </w:rPr>
        <w:t xml:space="preserve">or </w:t>
      </w:r>
      <w:r>
        <w:rPr>
          <w:rFonts w:ascii="Times New Roman" w:hAnsi="Times New Roman" w:cs="Times New Roman"/>
        </w:rPr>
        <w:t xml:space="preserve">the </w:t>
      </w:r>
      <w:r w:rsidR="00D30C61">
        <w:rPr>
          <w:rFonts w:ascii="Times New Roman" w:hAnsi="Times New Roman" w:cs="Times New Roman"/>
        </w:rPr>
        <w:t xml:space="preserve">invasion </w:t>
      </w:r>
      <w:r>
        <w:rPr>
          <w:rFonts w:ascii="Times New Roman" w:hAnsi="Times New Roman" w:cs="Times New Roman"/>
        </w:rPr>
        <w:t xml:space="preserve">of </w:t>
      </w:r>
      <w:r w:rsidRPr="009F769B">
        <w:rPr>
          <w:rFonts w:ascii="Times New Roman" w:hAnsi="Times New Roman" w:cs="Times New Roman"/>
        </w:rPr>
        <w:t>closely related conspecifics</w:t>
      </w:r>
      <w:r>
        <w:rPr>
          <w:rFonts w:ascii="Times New Roman" w:hAnsi="Times New Roman" w:cs="Times New Roman"/>
        </w:rPr>
        <w:t xml:space="preserve"> </w:t>
      </w:r>
      <w:r w:rsidR="00257748">
        <w:rPr>
          <w:rFonts w:ascii="Times New Roman" w:hAnsi="Times New Roman" w:cs="Times New Roman"/>
        </w:rPr>
        <w:t>into wild populations can all lead to introgressive hybridisation, which poses a challenge for conservation and wildlife management.</w:t>
      </w:r>
      <w:r w:rsidR="00D30C61">
        <w:rPr>
          <w:rFonts w:ascii="Times New Roman" w:hAnsi="Times New Roman" w:cs="Times New Roman"/>
        </w:rPr>
        <w:t xml:space="preserve"> </w:t>
      </w:r>
      <w:r w:rsidR="00EE732A">
        <w:rPr>
          <w:rFonts w:ascii="Times New Roman" w:hAnsi="Times New Roman" w:cs="Times New Roman"/>
        </w:rPr>
        <w:t xml:space="preserve">Rates of introgression and the </w:t>
      </w:r>
      <w:r w:rsidR="00BA657C">
        <w:rPr>
          <w:rFonts w:ascii="Times New Roman" w:hAnsi="Times New Roman" w:cs="Times New Roman"/>
        </w:rPr>
        <w:t>magnitude</w:t>
      </w:r>
      <w:r w:rsidR="00EE732A">
        <w:rPr>
          <w:rFonts w:ascii="Times New Roman" w:hAnsi="Times New Roman" w:cs="Times New Roman"/>
        </w:rPr>
        <w:t xml:space="preserve"> of associated demographic impacts vary widely across ecological contexts</w:t>
      </w:r>
      <w:r w:rsidR="00B471B8">
        <w:rPr>
          <w:rFonts w:ascii="Times New Roman" w:hAnsi="Times New Roman" w:cs="Times New Roman"/>
        </w:rPr>
        <w:t xml:space="preserve">, however, for </w:t>
      </w:r>
      <w:r w:rsidR="00EE732A">
        <w:rPr>
          <w:rFonts w:ascii="Times New Roman" w:hAnsi="Times New Roman" w:cs="Times New Roman"/>
        </w:rPr>
        <w:t>reasons</w:t>
      </w:r>
      <w:r w:rsidR="006D081A">
        <w:rPr>
          <w:rFonts w:ascii="Times New Roman" w:hAnsi="Times New Roman" w:cs="Times New Roman"/>
        </w:rPr>
        <w:t xml:space="preserve"> </w:t>
      </w:r>
      <w:r w:rsidR="00B471B8">
        <w:rPr>
          <w:rFonts w:ascii="Times New Roman" w:hAnsi="Times New Roman" w:cs="Times New Roman"/>
        </w:rPr>
        <w:t>that</w:t>
      </w:r>
      <w:r w:rsidR="00EE732A">
        <w:rPr>
          <w:rFonts w:ascii="Times New Roman" w:hAnsi="Times New Roman" w:cs="Times New Roman"/>
        </w:rPr>
        <w:t xml:space="preserve"> remain poorly understood.</w:t>
      </w:r>
      <w:r w:rsidR="003249D9">
        <w:rPr>
          <w:rFonts w:ascii="Times New Roman" w:hAnsi="Times New Roman" w:cs="Times New Roman"/>
        </w:rPr>
        <w:t xml:space="preserve"> One rarely considered phenomenon </w:t>
      </w:r>
      <w:r w:rsidR="001B015C">
        <w:rPr>
          <w:rFonts w:ascii="Times New Roman" w:hAnsi="Times New Roman" w:cs="Times New Roman"/>
        </w:rPr>
        <w:t>in this context</w:t>
      </w:r>
      <w:r w:rsidR="003249D9">
        <w:rPr>
          <w:rFonts w:ascii="Times New Roman" w:hAnsi="Times New Roman" w:cs="Times New Roman"/>
        </w:rPr>
        <w:t xml:space="preserve"> is soft selection, wherein relative trait values determine success in intraspecific competition for a limiting resource. </w:t>
      </w:r>
      <w:r w:rsidR="007B0B5B">
        <w:rPr>
          <w:rFonts w:ascii="Times New Roman" w:hAnsi="Times New Roman" w:cs="Times New Roman"/>
        </w:rPr>
        <w:t xml:space="preserve">Here we develop an eco-genetic model explicitly focussed on understanding the </w:t>
      </w:r>
      <w:r w:rsidR="006D081A">
        <w:rPr>
          <w:rFonts w:ascii="Times New Roman" w:hAnsi="Times New Roman" w:cs="Times New Roman"/>
        </w:rPr>
        <w:t xml:space="preserve">influence </w:t>
      </w:r>
      <w:r w:rsidR="007B0B5B">
        <w:rPr>
          <w:rFonts w:ascii="Times New Roman" w:hAnsi="Times New Roman" w:cs="Times New Roman"/>
        </w:rPr>
        <w:t xml:space="preserve">soft selection </w:t>
      </w:r>
      <w:r w:rsidR="00785512">
        <w:rPr>
          <w:rFonts w:ascii="Times New Roman" w:hAnsi="Times New Roman" w:cs="Times New Roman"/>
        </w:rPr>
        <w:t>has on the eco-evolutionary dynamics</w:t>
      </w:r>
      <w:r w:rsidR="00785512" w:rsidDel="006D081A">
        <w:rPr>
          <w:rFonts w:ascii="Times New Roman" w:hAnsi="Times New Roman" w:cs="Times New Roman"/>
        </w:rPr>
        <w:t xml:space="preserve"> </w:t>
      </w:r>
      <w:r w:rsidR="00785512">
        <w:rPr>
          <w:rFonts w:ascii="Times New Roman" w:hAnsi="Times New Roman" w:cs="Times New Roman"/>
        </w:rPr>
        <w:t xml:space="preserve">of wild populations experiencing </w:t>
      </w:r>
      <w:r w:rsidR="007B0B5B">
        <w:rPr>
          <w:rFonts w:ascii="Times New Roman" w:hAnsi="Times New Roman" w:cs="Times New Roman"/>
        </w:rPr>
        <w:t>intrusion</w:t>
      </w:r>
      <w:r w:rsidR="001B5960">
        <w:rPr>
          <w:rFonts w:ascii="Times New Roman" w:hAnsi="Times New Roman" w:cs="Times New Roman"/>
        </w:rPr>
        <w:t xml:space="preserve"> from</w:t>
      </w:r>
      <w:r w:rsidR="007B0B5B">
        <w:rPr>
          <w:rFonts w:ascii="Times New Roman" w:hAnsi="Times New Roman" w:cs="Times New Roman"/>
        </w:rPr>
        <w:t xml:space="preserve"> foreign/domesticated </w:t>
      </w:r>
      <w:r w:rsidR="00785512">
        <w:rPr>
          <w:rFonts w:ascii="Times New Roman" w:hAnsi="Times New Roman" w:cs="Times New Roman"/>
        </w:rPr>
        <w:t>individuals</w:t>
      </w:r>
      <w:r w:rsidR="007B0B5B">
        <w:rPr>
          <w:rFonts w:ascii="Times New Roman" w:hAnsi="Times New Roman" w:cs="Times New Roman"/>
        </w:rPr>
        <w:t>.</w:t>
      </w:r>
      <w:r w:rsidR="00785512">
        <w:rPr>
          <w:rFonts w:ascii="Times New Roman" w:hAnsi="Times New Roman" w:cs="Times New Roman"/>
        </w:rPr>
        <w:t xml:space="preserve"> </w:t>
      </w:r>
      <w:r w:rsidR="00556EF8">
        <w:rPr>
          <w:rFonts w:ascii="Times New Roman" w:hAnsi="Times New Roman" w:cs="Times New Roman"/>
        </w:rPr>
        <w:t>While based on a generalised salmonine lifecycle, t</w:t>
      </w:r>
      <w:r w:rsidR="007B0B5B">
        <w:rPr>
          <w:rFonts w:ascii="Times New Roman" w:hAnsi="Times New Roman" w:cs="Times New Roman"/>
        </w:rPr>
        <w:t xml:space="preserve">he model </w:t>
      </w:r>
      <w:r w:rsidR="00785512">
        <w:rPr>
          <w:rFonts w:ascii="Times New Roman" w:hAnsi="Times New Roman" w:cs="Times New Roman"/>
        </w:rPr>
        <w:t xml:space="preserve">is </w:t>
      </w:r>
      <w:r w:rsidR="007B0B5B">
        <w:rPr>
          <w:rFonts w:ascii="Times New Roman" w:hAnsi="Times New Roman" w:cs="Times New Roman"/>
        </w:rPr>
        <w:t xml:space="preserve">applicable to any </w:t>
      </w:r>
      <w:r w:rsidR="00785512">
        <w:rPr>
          <w:rFonts w:ascii="Times New Roman" w:hAnsi="Times New Roman" w:cs="Times New Roman"/>
        </w:rPr>
        <w:t xml:space="preserve">taxon </w:t>
      </w:r>
      <w:r w:rsidR="007B0B5B">
        <w:rPr>
          <w:rFonts w:ascii="Times New Roman" w:hAnsi="Times New Roman" w:cs="Times New Roman"/>
        </w:rPr>
        <w:t>that experiences</w:t>
      </w:r>
      <w:r w:rsidR="00F67DF1">
        <w:rPr>
          <w:rFonts w:ascii="Times New Roman" w:hAnsi="Times New Roman" w:cs="Times New Roman"/>
        </w:rPr>
        <w:t xml:space="preserve"> </w:t>
      </w:r>
      <w:r w:rsidR="00B471B8">
        <w:rPr>
          <w:rFonts w:ascii="Times New Roman" w:hAnsi="Times New Roman" w:cs="Times New Roman"/>
        </w:rPr>
        <w:t>incursion</w:t>
      </w:r>
      <w:r w:rsidR="00376EF3">
        <w:rPr>
          <w:rFonts w:ascii="Times New Roman" w:hAnsi="Times New Roman" w:cs="Times New Roman"/>
        </w:rPr>
        <w:t xml:space="preserve"> of locally maladapted genotypes</w:t>
      </w:r>
      <w:r w:rsidR="00785512">
        <w:rPr>
          <w:rFonts w:ascii="Times New Roman" w:hAnsi="Times New Roman" w:cs="Times New Roman"/>
        </w:rPr>
        <w:t xml:space="preserve">, in addition to </w:t>
      </w:r>
      <w:r w:rsidR="00376EF3">
        <w:rPr>
          <w:rFonts w:ascii="Times New Roman" w:hAnsi="Times New Roman" w:cs="Times New Roman"/>
        </w:rPr>
        <w:t>phenotype-dependent competition for a limiting resource (e.g., breeding sites</w:t>
      </w:r>
      <w:r w:rsidR="00785512">
        <w:rPr>
          <w:rFonts w:ascii="Times New Roman" w:hAnsi="Times New Roman" w:cs="Times New Roman"/>
        </w:rPr>
        <w:t xml:space="preserve">, </w:t>
      </w:r>
      <w:r w:rsidR="00376EF3">
        <w:rPr>
          <w:rFonts w:ascii="Times New Roman" w:hAnsi="Times New Roman" w:cs="Times New Roman"/>
        </w:rPr>
        <w:t>feeding territories)</w:t>
      </w:r>
      <w:r w:rsidR="00F67DF1">
        <w:rPr>
          <w:rFonts w:ascii="Times New Roman" w:hAnsi="Times New Roman" w:cs="Times New Roman"/>
        </w:rPr>
        <w:t xml:space="preserve">. </w:t>
      </w:r>
      <w:r w:rsidR="0020609B">
        <w:rPr>
          <w:rFonts w:ascii="Times New Roman" w:hAnsi="Times New Roman" w:cs="Times New Roman"/>
        </w:rPr>
        <w:t xml:space="preserve">The effects of both </w:t>
      </w:r>
      <w:r w:rsidR="00DD7F86">
        <w:rPr>
          <w:rFonts w:ascii="Times New Roman" w:hAnsi="Times New Roman" w:cs="Times New Roman"/>
        </w:rPr>
        <w:t>acute</w:t>
      </w:r>
      <w:r w:rsidR="0020609B">
        <w:rPr>
          <w:rFonts w:ascii="Times New Roman" w:hAnsi="Times New Roman" w:cs="Times New Roman"/>
        </w:rPr>
        <w:t xml:space="preserve"> and </w:t>
      </w:r>
      <w:r w:rsidR="001B5960">
        <w:rPr>
          <w:rFonts w:ascii="Times New Roman" w:hAnsi="Times New Roman" w:cs="Times New Roman"/>
        </w:rPr>
        <w:t xml:space="preserve">chronic </w:t>
      </w:r>
      <w:r w:rsidR="0020609B">
        <w:rPr>
          <w:rFonts w:ascii="Times New Roman" w:hAnsi="Times New Roman" w:cs="Times New Roman"/>
        </w:rPr>
        <w:t xml:space="preserve">intrusion depended strongly on the relative competitiveness of intruders versus locals. When </w:t>
      </w:r>
      <w:r w:rsidR="00BB17CB">
        <w:rPr>
          <w:rFonts w:ascii="Times New Roman" w:hAnsi="Times New Roman" w:cs="Times New Roman"/>
        </w:rPr>
        <w:t xml:space="preserve">intruders were competitively inferior, </w:t>
      </w:r>
      <w:r w:rsidR="00296EB0">
        <w:rPr>
          <w:rFonts w:ascii="Times New Roman" w:hAnsi="Times New Roman" w:cs="Times New Roman"/>
        </w:rPr>
        <w:t xml:space="preserve">soft selection limited their reproductive success (ability to compete for limited spawning sites), which prevented strong introgression </w:t>
      </w:r>
      <w:r w:rsidR="00556EF8">
        <w:rPr>
          <w:rFonts w:ascii="Times New Roman" w:hAnsi="Times New Roman" w:cs="Times New Roman"/>
        </w:rPr>
        <w:t xml:space="preserve">or </w:t>
      </w:r>
      <w:r w:rsidR="00FB2761">
        <w:rPr>
          <w:rFonts w:ascii="Times New Roman" w:hAnsi="Times New Roman" w:cs="Times New Roman"/>
        </w:rPr>
        <w:t xml:space="preserve">population declines </w:t>
      </w:r>
      <w:r w:rsidR="00296EB0">
        <w:rPr>
          <w:rFonts w:ascii="Times New Roman" w:hAnsi="Times New Roman" w:cs="Times New Roman"/>
        </w:rPr>
        <w:t>from occurring</w:t>
      </w:r>
      <w:r w:rsidR="00FB2761">
        <w:rPr>
          <w:rFonts w:ascii="Times New Roman" w:hAnsi="Times New Roman" w:cs="Times New Roman"/>
        </w:rPr>
        <w:t xml:space="preserve">. </w:t>
      </w:r>
      <w:r w:rsidR="006A51FA">
        <w:rPr>
          <w:rFonts w:ascii="Times New Roman" w:hAnsi="Times New Roman" w:cs="Times New Roman"/>
        </w:rPr>
        <w:t xml:space="preserve">In contrast, when intruders were competitively superior, this accelerated introgression and led to increased maladaptation </w:t>
      </w:r>
      <w:r w:rsidR="00216B07">
        <w:rPr>
          <w:rFonts w:ascii="Times New Roman" w:hAnsi="Times New Roman" w:cs="Times New Roman"/>
        </w:rPr>
        <w:t xml:space="preserve">of the </w:t>
      </w:r>
      <w:r w:rsidR="00785512">
        <w:rPr>
          <w:rFonts w:ascii="Times New Roman" w:hAnsi="Times New Roman" w:cs="Times New Roman"/>
        </w:rPr>
        <w:t>ad</w:t>
      </w:r>
      <w:r w:rsidR="00216B07">
        <w:rPr>
          <w:rFonts w:ascii="Times New Roman" w:hAnsi="Times New Roman" w:cs="Times New Roman"/>
        </w:rPr>
        <w:t>mixed population</w:t>
      </w:r>
      <w:r w:rsidR="00785512">
        <w:rPr>
          <w:rFonts w:ascii="Times New Roman" w:hAnsi="Times New Roman" w:cs="Times New Roman"/>
        </w:rPr>
        <w:t>. This had</w:t>
      </w:r>
      <w:r w:rsidR="006A51FA">
        <w:rPr>
          <w:rFonts w:ascii="Times New Roman" w:hAnsi="Times New Roman" w:cs="Times New Roman"/>
        </w:rPr>
        <w:t xml:space="preserve"> </w:t>
      </w:r>
      <w:r w:rsidR="00216B07">
        <w:rPr>
          <w:rFonts w:ascii="Times New Roman" w:hAnsi="Times New Roman" w:cs="Times New Roman"/>
        </w:rPr>
        <w:t>negative consequences for population size and</w:t>
      </w:r>
      <w:r w:rsidR="00785512">
        <w:rPr>
          <w:rFonts w:ascii="Times New Roman" w:hAnsi="Times New Roman" w:cs="Times New Roman"/>
        </w:rPr>
        <w:t xml:space="preserve"> population</w:t>
      </w:r>
      <w:r w:rsidR="00216B07">
        <w:rPr>
          <w:rFonts w:ascii="Times New Roman" w:hAnsi="Times New Roman" w:cs="Times New Roman"/>
        </w:rPr>
        <w:t xml:space="preserve"> viability. </w:t>
      </w:r>
      <w:r w:rsidR="001C0902">
        <w:rPr>
          <w:rFonts w:ascii="Times New Roman" w:hAnsi="Times New Roman" w:cs="Times New Roman"/>
        </w:rPr>
        <w:t xml:space="preserve">The results were sensitive to the intrusion level, the magnitude of reproductive excess, trait heritability, and the extent to which intruders were maladapted relative to locals. Our findings draw attention to under-appreciated interactions between soft </w:t>
      </w:r>
      <w:r w:rsidR="00E342D7">
        <w:rPr>
          <w:rFonts w:ascii="Times New Roman" w:hAnsi="Times New Roman" w:cs="Times New Roman"/>
        </w:rPr>
        <w:t xml:space="preserve">selection and </w:t>
      </w:r>
      <w:r w:rsidR="004F4303">
        <w:rPr>
          <w:rFonts w:ascii="Times New Roman" w:hAnsi="Times New Roman" w:cs="Times New Roman"/>
        </w:rPr>
        <w:t>maladaptive hybridisation</w:t>
      </w:r>
      <w:r w:rsidR="001C0902">
        <w:rPr>
          <w:rFonts w:ascii="Times New Roman" w:hAnsi="Times New Roman" w:cs="Times New Roman"/>
        </w:rPr>
        <w:t xml:space="preserve">, which may be critical to determining the impacts of captive breeding programmes and </w:t>
      </w:r>
      <w:r w:rsidR="00556EF8">
        <w:rPr>
          <w:rFonts w:ascii="Times New Roman" w:hAnsi="Times New Roman" w:cs="Times New Roman"/>
        </w:rPr>
        <w:t xml:space="preserve">domesticated </w:t>
      </w:r>
      <w:r w:rsidR="001C0902">
        <w:rPr>
          <w:rFonts w:ascii="Times New Roman" w:hAnsi="Times New Roman" w:cs="Times New Roman"/>
        </w:rPr>
        <w:t>escapes on otherwise self-sustaining wild populations.</w:t>
      </w:r>
    </w:p>
    <w:p w14:paraId="60DEB615" w14:textId="67C533BA" w:rsidR="00F67DF1" w:rsidRDefault="00F67DF1" w:rsidP="006D081A">
      <w:pPr>
        <w:spacing w:line="480" w:lineRule="auto"/>
        <w:jc w:val="both"/>
        <w:rPr>
          <w:rFonts w:ascii="Times New Roman" w:hAnsi="Times New Roman" w:cs="Times New Roman"/>
        </w:rPr>
      </w:pPr>
    </w:p>
    <w:p w14:paraId="135E67A3" w14:textId="77777777" w:rsidR="00F72438" w:rsidRDefault="00F72438" w:rsidP="006D081A">
      <w:pPr>
        <w:spacing w:line="480" w:lineRule="auto"/>
        <w:jc w:val="both"/>
        <w:rPr>
          <w:rFonts w:ascii="Times New Roman" w:hAnsi="Times New Roman" w:cs="Times New Roman"/>
        </w:rPr>
      </w:pPr>
    </w:p>
    <w:p w14:paraId="2EC8D1D5" w14:textId="77777777" w:rsidR="00083476" w:rsidRDefault="00083476" w:rsidP="006D081A">
      <w:pPr>
        <w:spacing w:line="480" w:lineRule="auto"/>
        <w:jc w:val="both"/>
        <w:rPr>
          <w:rFonts w:ascii="Times New Roman" w:hAnsi="Times New Roman" w:cs="Times New Roman"/>
        </w:rPr>
      </w:pPr>
    </w:p>
    <w:p w14:paraId="38B91746" w14:textId="2FAD743C" w:rsidR="00C44DDB" w:rsidRPr="009F769B" w:rsidRDefault="00C44DDB"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lastRenderedPageBreak/>
        <w:t>Introduction</w:t>
      </w:r>
    </w:p>
    <w:p w14:paraId="2252B1BF" w14:textId="39ACAEBB" w:rsidR="00E45DDE" w:rsidRPr="009F769B" w:rsidRDefault="00C44DDB" w:rsidP="006D081A">
      <w:pPr>
        <w:spacing w:line="480" w:lineRule="auto"/>
        <w:jc w:val="both"/>
        <w:rPr>
          <w:rFonts w:ascii="Times New Roman" w:hAnsi="Times New Roman" w:cs="Times New Roman"/>
        </w:rPr>
      </w:pPr>
      <w:r w:rsidRPr="009F769B">
        <w:rPr>
          <w:rFonts w:ascii="Times New Roman" w:hAnsi="Times New Roman" w:cs="Times New Roman"/>
        </w:rPr>
        <w:t>Free-living populations of animals and plants are typically, though not always, reasonably well-adapted to their local environments</w:t>
      </w:r>
      <w:r w:rsidR="00D0472D" w:rsidRPr="009F769B">
        <w:rPr>
          <w:rFonts w:ascii="Times New Roman" w:hAnsi="Times New Roman" w:cs="Times New Roman"/>
        </w:rPr>
        <w:t xml:space="preserve"> </w:t>
      </w:r>
      <w:r w:rsidR="00BA6A1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{"citationID":"kiwXdMIm","properties":{"formattedCitation":"(Hendry and Gonzalez 2008)","plainCitation":"(Hendry and Gonzalez 2008)","noteIndex":0},"citationItems":[{"id":1164,"uris":["http://zotero.org/users/2160202/items/4CWMB2L4"],"itemData":{"id":1164,"type":"article-journal","container-title":"Biology &amp; Philosophy","issue":"5","page":"673","title":"Whither adaptation?","volume":"23","author":[{"family":"Hendry","given":"Andrew P."},{"family":"Gonzalez","given":"Andrew"}],"issued":{"date-parts":[["2008"]]}}}],"schema":"https://github.com/citation-style-language/schema/raw/master/csl-citation.json"} </w:instrText>
      </w:r>
      <w:r w:rsidR="00BA6A1B" w:rsidRPr="009F769B">
        <w:rPr>
          <w:rFonts w:ascii="Times New Roman" w:hAnsi="Times New Roman" w:cs="Times New Roman"/>
        </w:rPr>
        <w:fldChar w:fldCharType="separate"/>
      </w:r>
      <w:r w:rsidR="00026AF2" w:rsidRPr="00026AF2">
        <w:rPr>
          <w:rFonts w:ascii="Times New Roman" w:hAnsi="Times New Roman" w:cs="Times New Roman"/>
        </w:rPr>
        <w:t>(Hendry and Gonzalez 2008)</w:t>
      </w:r>
      <w:r w:rsidR="00BA6A1B" w:rsidRPr="009F769B">
        <w:rPr>
          <w:rFonts w:ascii="Times New Roman" w:hAnsi="Times New Roman" w:cs="Times New Roman"/>
        </w:rPr>
        <w:fldChar w:fldCharType="end"/>
      </w:r>
      <w:r w:rsidRPr="009F769B">
        <w:rPr>
          <w:rFonts w:ascii="Times New Roman" w:hAnsi="Times New Roman" w:cs="Times New Roman"/>
        </w:rPr>
        <w:t xml:space="preserve">. </w:t>
      </w:r>
      <w:r w:rsidR="00556EF8">
        <w:rPr>
          <w:rFonts w:ascii="Times New Roman" w:hAnsi="Times New Roman" w:cs="Times New Roman"/>
        </w:rPr>
        <w:t>L</w:t>
      </w:r>
      <w:r w:rsidRPr="009F769B">
        <w:rPr>
          <w:rFonts w:ascii="Times New Roman" w:hAnsi="Times New Roman" w:cs="Times New Roman"/>
        </w:rPr>
        <w:t>ocal adaptation can be disrupted</w:t>
      </w:r>
      <w:r w:rsidR="00CD000B" w:rsidRPr="009F769B">
        <w:rPr>
          <w:rFonts w:ascii="Times New Roman" w:hAnsi="Times New Roman" w:cs="Times New Roman"/>
        </w:rPr>
        <w:t>, however,</w:t>
      </w:r>
      <w:r w:rsidR="00BA6A1B" w:rsidRPr="009F769B">
        <w:rPr>
          <w:rFonts w:ascii="Times New Roman" w:hAnsi="Times New Roman" w:cs="Times New Roman"/>
        </w:rPr>
        <w:t xml:space="preserve"> </w:t>
      </w:r>
      <w:r w:rsidRPr="009F769B">
        <w:rPr>
          <w:rFonts w:ascii="Times New Roman" w:hAnsi="Times New Roman" w:cs="Times New Roman"/>
        </w:rPr>
        <w:t xml:space="preserve">by various anthropogenic </w:t>
      </w:r>
      <w:r w:rsidR="00BA6A1B" w:rsidRPr="009F769B">
        <w:rPr>
          <w:rFonts w:ascii="Times New Roman" w:hAnsi="Times New Roman" w:cs="Times New Roman"/>
        </w:rPr>
        <w:t>stressor</w:t>
      </w:r>
      <w:r w:rsidR="00C4455A" w:rsidRPr="009F769B">
        <w:rPr>
          <w:rFonts w:ascii="Times New Roman" w:hAnsi="Times New Roman" w:cs="Times New Roman"/>
        </w:rPr>
        <w:t>s</w:t>
      </w:r>
      <w:r w:rsidR="00BA6A1B" w:rsidRPr="009F769B">
        <w:rPr>
          <w:rFonts w:ascii="Times New Roman" w:hAnsi="Times New Roman" w:cs="Times New Roman"/>
        </w:rPr>
        <w:t xml:space="preserve">, </w:t>
      </w:r>
      <w:r w:rsidR="000E63E0" w:rsidRPr="009F769B">
        <w:rPr>
          <w:rFonts w:ascii="Times New Roman" w:hAnsi="Times New Roman" w:cs="Times New Roman"/>
        </w:rPr>
        <w:t xml:space="preserve">which induce maladaptation by affecting the </w:t>
      </w:r>
      <w:r w:rsidR="00AB2EBF" w:rsidRPr="009F769B">
        <w:rPr>
          <w:rFonts w:ascii="Times New Roman" w:hAnsi="Times New Roman" w:cs="Times New Roman"/>
        </w:rPr>
        <w:t>abiotic</w:t>
      </w:r>
      <w:r w:rsidR="00556EF8">
        <w:rPr>
          <w:rFonts w:ascii="Times New Roman" w:hAnsi="Times New Roman" w:cs="Times New Roman"/>
        </w:rPr>
        <w:t>/</w:t>
      </w:r>
      <w:r w:rsidR="00AB2EBF" w:rsidRPr="009F769B">
        <w:rPr>
          <w:rFonts w:ascii="Times New Roman" w:hAnsi="Times New Roman" w:cs="Times New Roman"/>
        </w:rPr>
        <w:t xml:space="preserve">biotic </w:t>
      </w:r>
      <w:r w:rsidR="000E63E0" w:rsidRPr="009F769B">
        <w:rPr>
          <w:rFonts w:ascii="Times New Roman" w:hAnsi="Times New Roman" w:cs="Times New Roman"/>
        </w:rPr>
        <w:t xml:space="preserve">selective </w:t>
      </w:r>
      <w:r w:rsidR="00785512">
        <w:rPr>
          <w:rFonts w:ascii="Times New Roman" w:hAnsi="Times New Roman" w:cs="Times New Roman"/>
        </w:rPr>
        <w:t>landscape</w:t>
      </w:r>
      <w:r w:rsidR="00556EF8">
        <w:rPr>
          <w:rFonts w:ascii="Times New Roman" w:hAnsi="Times New Roman" w:cs="Times New Roman"/>
        </w:rPr>
        <w:t>s</w:t>
      </w:r>
      <w:r w:rsidR="00785512" w:rsidRPr="009F769B">
        <w:rPr>
          <w:rFonts w:ascii="Times New Roman" w:hAnsi="Times New Roman" w:cs="Times New Roman"/>
        </w:rPr>
        <w:t xml:space="preserve"> </w:t>
      </w:r>
      <w:r w:rsidR="00DD4605">
        <w:rPr>
          <w:rFonts w:ascii="Times New Roman" w:hAnsi="Times New Roman" w:cs="Times New Roman"/>
        </w:rPr>
        <w:t>(e.g., climate change, species introductions)</w:t>
      </w:r>
      <w:r w:rsidR="00AB2EBF" w:rsidRPr="009F769B">
        <w:rPr>
          <w:rFonts w:ascii="Times New Roman" w:hAnsi="Times New Roman" w:cs="Times New Roman"/>
        </w:rPr>
        <w:t>,</w:t>
      </w:r>
      <w:r w:rsidR="000E63E0" w:rsidRPr="009F769B">
        <w:rPr>
          <w:rFonts w:ascii="Times New Roman" w:hAnsi="Times New Roman" w:cs="Times New Roman"/>
        </w:rPr>
        <w:t xml:space="preserve"> and/or by shifting trait distributions relative to </w:t>
      </w:r>
      <w:r w:rsidR="00556EF8">
        <w:rPr>
          <w:rFonts w:ascii="Times New Roman" w:hAnsi="Times New Roman" w:cs="Times New Roman"/>
        </w:rPr>
        <w:t>trait</w:t>
      </w:r>
      <w:r w:rsidR="00785512">
        <w:rPr>
          <w:rFonts w:ascii="Times New Roman" w:hAnsi="Times New Roman" w:cs="Times New Roman"/>
        </w:rPr>
        <w:t xml:space="preserve"> optima</w:t>
      </w:r>
      <w:r w:rsidR="00556EF8">
        <w:rPr>
          <w:rFonts w:ascii="Times New Roman" w:hAnsi="Times New Roman" w:cs="Times New Roman"/>
        </w:rPr>
        <w:t xml:space="preserve"> </w:t>
      </w:r>
      <w:r w:rsidR="00DC7FD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{"citationID":"SvHcGDfy","properties":{"formattedCitation":"(Chevin et al. 2010)","plainCitation":"(Chevin et al. 2010)","noteIndex":0},"citationItems":[{"id":750,"uris":["http://zotero.org/users/2160202/items/IBDBX75C"],"itemData":{"id":750,"type":"article-journal","container-title":"PLoS biology","issue":"4","page":"e1000357","title":"Adaptation, plasticity, and extinction in a changing environment: towards a predictive theory","volume":"8","author":[{"family":"Chevin","given":"Luis-Miguel"},{"family":"Lande","given":"Russell"},{"family":"Mace","given":"Georgina M."}],"issued":{"date-parts":[["2010"]]}}}],"schema":"https://github.com/citation-style-language/schema/raw/master/csl-citation.json"} </w:instrText>
      </w:r>
      <w:r w:rsidR="00DC7FDE" w:rsidRPr="009F769B">
        <w:rPr>
          <w:rFonts w:ascii="Times New Roman" w:hAnsi="Times New Roman" w:cs="Times New Roman"/>
        </w:rPr>
        <w:fldChar w:fldCharType="separate"/>
      </w:r>
      <w:r w:rsidR="00026AF2" w:rsidRPr="00026AF2">
        <w:rPr>
          <w:rFonts w:ascii="Times New Roman" w:hAnsi="Times New Roman" w:cs="Times New Roman"/>
        </w:rPr>
        <w:t>(Chevin et al. 2010)</w:t>
      </w:r>
      <w:r w:rsidR="00DC7FDE" w:rsidRPr="009F769B">
        <w:rPr>
          <w:rFonts w:ascii="Times New Roman" w:hAnsi="Times New Roman" w:cs="Times New Roman"/>
        </w:rPr>
        <w:fldChar w:fldCharType="end"/>
      </w:r>
      <w:r w:rsidR="000E63E0" w:rsidRPr="009F769B">
        <w:rPr>
          <w:rFonts w:ascii="Times New Roman" w:hAnsi="Times New Roman" w:cs="Times New Roman"/>
        </w:rPr>
        <w:t>.</w:t>
      </w:r>
      <w:r w:rsidR="00DD4605">
        <w:rPr>
          <w:rFonts w:ascii="Times New Roman" w:hAnsi="Times New Roman" w:cs="Times New Roman"/>
        </w:rPr>
        <w:t xml:space="preserve"> </w:t>
      </w:r>
      <w:r w:rsidR="00DD4605" w:rsidRPr="009F769B">
        <w:rPr>
          <w:rFonts w:ascii="Times New Roman" w:hAnsi="Times New Roman" w:cs="Times New Roman"/>
        </w:rPr>
        <w:t>Human-mediated hybridisation</w:t>
      </w:r>
      <w:r w:rsidR="008A00BF">
        <w:rPr>
          <w:rFonts w:ascii="Times New Roman" w:hAnsi="Times New Roman" w:cs="Times New Roman"/>
        </w:rPr>
        <w:t>,</w:t>
      </w:r>
      <w:r w:rsidR="00DD4605" w:rsidRPr="009F769B">
        <w:rPr>
          <w:rFonts w:ascii="Times New Roman" w:hAnsi="Times New Roman" w:cs="Times New Roman"/>
        </w:rPr>
        <w:t xml:space="preserve"> </w:t>
      </w:r>
      <w:r w:rsidR="00DD4605">
        <w:rPr>
          <w:rFonts w:ascii="Times New Roman" w:hAnsi="Times New Roman" w:cs="Times New Roman"/>
        </w:rPr>
        <w:t xml:space="preserve">for example, can pull populations </w:t>
      </w:r>
      <w:r w:rsidR="00655B06">
        <w:rPr>
          <w:rFonts w:ascii="Times New Roman" w:hAnsi="Times New Roman" w:cs="Times New Roman"/>
        </w:rPr>
        <w:t>away from</w:t>
      </w:r>
      <w:r w:rsidR="00DD4605">
        <w:rPr>
          <w:rFonts w:ascii="Times New Roman" w:hAnsi="Times New Roman" w:cs="Times New Roman"/>
        </w:rPr>
        <w:t xml:space="preserve"> local </w:t>
      </w:r>
      <w:r w:rsidR="003A49B6">
        <w:rPr>
          <w:rFonts w:ascii="Times New Roman" w:hAnsi="Times New Roman" w:cs="Times New Roman"/>
        </w:rPr>
        <w:t>adaptive peaks</w:t>
      </w:r>
      <w:r w:rsidR="00DD4605">
        <w:rPr>
          <w:rFonts w:ascii="Times New Roman" w:hAnsi="Times New Roman" w:cs="Times New Roman"/>
        </w:rPr>
        <w:t xml:space="preserve"> (extrinsic outbreeding depression) or lead to a breakdown of </w:t>
      </w:r>
      <w:r w:rsidR="00785512">
        <w:rPr>
          <w:rFonts w:ascii="Times New Roman" w:hAnsi="Times New Roman" w:cs="Times New Roman"/>
        </w:rPr>
        <w:t>adaptive linkage disequilibrium</w:t>
      </w:r>
      <w:r w:rsidR="00DD4605">
        <w:rPr>
          <w:rFonts w:ascii="Times New Roman" w:hAnsi="Times New Roman" w:cs="Times New Roman"/>
        </w:rPr>
        <w:t xml:space="preserve"> (intrinsic outbreeding depression</w:t>
      </w:r>
      <w:r w:rsidR="004C7A5F">
        <w:rPr>
          <w:rFonts w:ascii="Times New Roman" w:hAnsi="Times New Roman" w:cs="Times New Roman"/>
        </w:rPr>
        <w:t xml:space="preserve"> -</w:t>
      </w:r>
      <w:r w:rsidR="00DD4605">
        <w:rPr>
          <w:rFonts w:ascii="Times New Roman" w:hAnsi="Times New Roman" w:cs="Times New Roman"/>
        </w:rPr>
        <w:t xml:space="preserve"> </w:t>
      </w:r>
      <w:r w:rsidR="0068776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{"citationID":"KHqFzyU4","properties":{"formattedCitation":"(Grabenstein and Taylor 2018)","plainCitation":"(Grabenstein and Taylor 2018)","noteIndex":0},"citationItems":[{"id":1914,"uris":["http://zotero.org/users/2160202/items/XNKA9EQH"],"itemData":{"id":1914,"type":"article-journal","container-title":"Trends in Ecology &amp; Evolution","issue":"3","note":"ISBN: 0169-5347\npublisher: Elsevier","page":"198-212","title":"Breaking barriers: causes, consequences, and experimental utility of human-mediated hybridization","volume":"33","author":[{"family":"Grabenstein","given":"Kathryn C."},{"family":"Taylor","given":"Scott A."}],"issued":{"date-parts":[["2018"]]}}}],"schema":"https://github.com/citation-style-language/schema/raw/master/csl-citation.json"} </w:instrText>
      </w:r>
      <w:r w:rsidR="0068776E" w:rsidRPr="009F769B">
        <w:rPr>
          <w:rFonts w:ascii="Times New Roman" w:hAnsi="Times New Roman" w:cs="Times New Roman"/>
        </w:rPr>
        <w:fldChar w:fldCharType="separate"/>
      </w:r>
      <w:r w:rsidR="00026AF2" w:rsidRPr="00026AF2">
        <w:rPr>
          <w:rFonts w:ascii="Times New Roman" w:hAnsi="Times New Roman" w:cs="Times New Roman"/>
        </w:rPr>
        <w:t>(Grabenstein and Taylor 2018)</w:t>
      </w:r>
      <w:r w:rsidR="0068776E" w:rsidRPr="009F769B">
        <w:rPr>
          <w:rFonts w:ascii="Times New Roman" w:hAnsi="Times New Roman" w:cs="Times New Roman"/>
        </w:rPr>
        <w:fldChar w:fldCharType="end"/>
      </w:r>
      <w:r w:rsidR="00DD4605">
        <w:rPr>
          <w:rFonts w:ascii="Times New Roman" w:hAnsi="Times New Roman" w:cs="Times New Roman"/>
        </w:rPr>
        <w:t>.</w:t>
      </w:r>
      <w:r w:rsidR="0068776E">
        <w:rPr>
          <w:rFonts w:ascii="Times New Roman" w:hAnsi="Times New Roman" w:cs="Times New Roman"/>
        </w:rPr>
        <w:t xml:space="preserve"> </w:t>
      </w:r>
      <w:r w:rsidR="0068776E" w:rsidRPr="009F769B">
        <w:rPr>
          <w:rFonts w:ascii="Times New Roman" w:hAnsi="Times New Roman" w:cs="Times New Roman"/>
        </w:rPr>
        <w:t xml:space="preserve">The scope for introgressive hybridisation has increased in the Anthropocene, as </w:t>
      </w:r>
      <w:r w:rsidR="007D7D69">
        <w:rPr>
          <w:rFonts w:ascii="Times New Roman" w:hAnsi="Times New Roman" w:cs="Times New Roman"/>
        </w:rPr>
        <w:t>taxa</w:t>
      </w:r>
      <w:r w:rsidR="007D7D69" w:rsidRPr="009F769B">
        <w:rPr>
          <w:rFonts w:ascii="Times New Roman" w:hAnsi="Times New Roman" w:cs="Times New Roman"/>
        </w:rPr>
        <w:t xml:space="preserve"> </w:t>
      </w:r>
      <w:r w:rsidR="0068776E" w:rsidRPr="009F769B">
        <w:rPr>
          <w:rFonts w:ascii="Times New Roman" w:hAnsi="Times New Roman" w:cs="Times New Roman"/>
        </w:rPr>
        <w:t xml:space="preserve">shift their distributions in response to climate change, intentional introductions/translocations occur, </w:t>
      </w:r>
      <w:r w:rsidR="008B13C6">
        <w:rPr>
          <w:rFonts w:ascii="Times New Roman" w:hAnsi="Times New Roman" w:cs="Times New Roman"/>
        </w:rPr>
        <w:t>and</w:t>
      </w:r>
      <w:r w:rsidR="0068776E" w:rsidRPr="009F769B">
        <w:rPr>
          <w:rFonts w:ascii="Times New Roman" w:hAnsi="Times New Roman" w:cs="Times New Roman"/>
        </w:rPr>
        <w:t xml:space="preserve"> </w:t>
      </w:r>
      <w:r w:rsidR="00176195">
        <w:rPr>
          <w:rFonts w:ascii="Times New Roman" w:hAnsi="Times New Roman" w:cs="Times New Roman"/>
        </w:rPr>
        <w:t xml:space="preserve">domestics escape </w:t>
      </w:r>
      <w:r w:rsidR="00556EF8">
        <w:rPr>
          <w:rFonts w:ascii="Times New Roman" w:hAnsi="Times New Roman" w:cs="Times New Roman"/>
        </w:rPr>
        <w:t xml:space="preserve">into wild populations </w:t>
      </w:r>
      <w:r w:rsidR="00556EF8"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{"citationID":"R9lfbmQe","properties":{"formattedCitation":"(Brennan et al. 2015; Wayne and Shaffer 2016)","plainCitation":"(Brennan et al. 2015; Wayne and Shaffer 2016)","noteIndex":0},"citationItems":[{"id":1912,"uris":["http://zotero.org/users/2160202/items/SQJ493HB"],"itemData":{"id":1912,"type":"article-journal","container-title":"Molecular Ecology","issue":"11","note":"ISBN: 0962-1083\npublisher: Wiley Online Library","page":"2680-2689","title":"Hybridization and endangered species protection in the molecular era","volume":"25","author":[{"family":"Wayne","given":"Robert K."},{"family":"Shaffer","given":"H. Bradley"}],"issued":{"date-parts":[["2016"]]}}},{"id":1913,"uris":["http://zotero.org/users/2160202/items/EGHBS6T3"],"itemData":{"id":1913,"type":"article-journal","container-title":"Evolutionary Ecology Research","issue":"6","note":"ISBN: 1522-0613\npublisher: Evolutionary Ecology, Ltd.","page":"475-491","title":"Hybridization due to changing species distributions: adding problems or solutions to conservation of biodiversity during global change?","volume":"16","author":[{"family":"Brennan","given":"Adrian C."},{"family":"Woodward","given":"Guy"},{"family":"Seehausen","given":"Ole"},{"family":"Muñoz-Fuentes","given":"Violeta"},{"family":"Moritz","given":"Craig"},{"family":"Guelmami","given":"Anis"},{"family":"Abbott","given":"Richard J."},{"family":"Edelaar","given":"Pim"}],"issued":{"date-parts":[["2015"]]}}}],"schema":"https://github.com/citation-style-language/schema/raw/master/csl-citation.json"} </w:instrText>
      </w:r>
      <w:r w:rsidR="00556EF8" w:rsidRPr="009F769B">
        <w:rPr>
          <w:rFonts w:ascii="Times New Roman" w:hAnsi="Times New Roman" w:cs="Times New Roman"/>
        </w:rPr>
        <w:fldChar w:fldCharType="separate"/>
      </w:r>
      <w:r w:rsidR="00026AF2" w:rsidRPr="00026AF2">
        <w:rPr>
          <w:rFonts w:ascii="Times New Roman" w:hAnsi="Times New Roman" w:cs="Times New Roman"/>
        </w:rPr>
        <w:t>(Brennan et al. 2015; Wayne and Shaffer 2016)</w:t>
      </w:r>
      <w:r w:rsidR="00556EF8" w:rsidRPr="009F769B">
        <w:rPr>
          <w:rFonts w:ascii="Times New Roman" w:hAnsi="Times New Roman" w:cs="Times New Roman"/>
        </w:rPr>
        <w:fldChar w:fldCharType="end"/>
      </w:r>
      <w:r w:rsidR="007D7D69">
        <w:rPr>
          <w:rFonts w:ascii="Times New Roman" w:hAnsi="Times New Roman" w:cs="Times New Roman"/>
        </w:rPr>
        <w:t xml:space="preserve">. </w:t>
      </w:r>
      <w:r w:rsidR="002F72AF" w:rsidRPr="009F769B">
        <w:rPr>
          <w:rFonts w:ascii="Times New Roman" w:hAnsi="Times New Roman" w:cs="Times New Roman"/>
        </w:rPr>
        <w:t>A major challenge for conservation biology is</w:t>
      </w:r>
      <w:r w:rsidR="007D7D69">
        <w:rPr>
          <w:rFonts w:ascii="Times New Roman" w:hAnsi="Times New Roman" w:cs="Times New Roman"/>
        </w:rPr>
        <w:t>,</w:t>
      </w:r>
      <w:r w:rsidR="002F72AF" w:rsidRPr="009F769B">
        <w:rPr>
          <w:rFonts w:ascii="Times New Roman" w:hAnsi="Times New Roman" w:cs="Times New Roman"/>
        </w:rPr>
        <w:t xml:space="preserve"> t</w:t>
      </w:r>
      <w:r w:rsidR="0068776E">
        <w:rPr>
          <w:rFonts w:ascii="Times New Roman" w:hAnsi="Times New Roman" w:cs="Times New Roman"/>
        </w:rPr>
        <w:t>hus</w:t>
      </w:r>
      <w:r w:rsidR="007D7D69">
        <w:rPr>
          <w:rFonts w:ascii="Times New Roman" w:hAnsi="Times New Roman" w:cs="Times New Roman"/>
        </w:rPr>
        <w:t>,</w:t>
      </w:r>
      <w:r w:rsidR="0068776E">
        <w:rPr>
          <w:rFonts w:ascii="Times New Roman" w:hAnsi="Times New Roman" w:cs="Times New Roman"/>
        </w:rPr>
        <w:t xml:space="preserve"> to</w:t>
      </w:r>
      <w:r w:rsidR="002F72AF" w:rsidRPr="009F769B">
        <w:rPr>
          <w:rFonts w:ascii="Times New Roman" w:hAnsi="Times New Roman" w:cs="Times New Roman"/>
        </w:rPr>
        <w:t xml:space="preserve"> anticipate and respond appropriately to such changes. </w:t>
      </w:r>
    </w:p>
    <w:p w14:paraId="0301E66C" w14:textId="7CF8F584" w:rsidR="00F52F27" w:rsidRPr="009F769B" w:rsidRDefault="0050021B" w:rsidP="006D081A">
      <w:pPr>
        <w:spacing w:line="480" w:lineRule="auto"/>
        <w:jc w:val="both"/>
        <w:rPr>
          <w:rFonts w:ascii="Times New Roman" w:hAnsi="Times New Roman" w:cs="Times New Roman"/>
        </w:rPr>
      </w:pPr>
      <w:r>
        <w:rPr>
          <w:rFonts w:ascii="Times New Roman" w:hAnsi="Times New Roman" w:cs="Times New Roman"/>
        </w:rPr>
        <w:t>T</w:t>
      </w:r>
      <w:r w:rsidR="00AF749F" w:rsidRPr="009F769B">
        <w:rPr>
          <w:rFonts w:ascii="Times New Roman" w:hAnsi="Times New Roman" w:cs="Times New Roman"/>
        </w:rPr>
        <w:t xml:space="preserve">he release of captive-reared individuals has </w:t>
      </w:r>
      <w:r w:rsidR="00E35BCD">
        <w:rPr>
          <w:rFonts w:ascii="Times New Roman" w:hAnsi="Times New Roman" w:cs="Times New Roman"/>
        </w:rPr>
        <w:t xml:space="preserve">long </w:t>
      </w:r>
      <w:r w:rsidR="00AF749F" w:rsidRPr="009F769B">
        <w:rPr>
          <w:rFonts w:ascii="Times New Roman" w:hAnsi="Times New Roman" w:cs="Times New Roman"/>
        </w:rPr>
        <w:t>been used as a conservation strategy to re</w:t>
      </w:r>
      <w:r w:rsidR="008817EE" w:rsidRPr="009F769B">
        <w:rPr>
          <w:rFonts w:ascii="Times New Roman" w:hAnsi="Times New Roman" w:cs="Times New Roman"/>
        </w:rPr>
        <w:t>plenish</w:t>
      </w:r>
      <w:r w:rsidR="00AF749F" w:rsidRPr="009F769B">
        <w:rPr>
          <w:rFonts w:ascii="Times New Roman" w:hAnsi="Times New Roman" w:cs="Times New Roman"/>
        </w:rPr>
        <w:t xml:space="preserve"> </w:t>
      </w:r>
      <w:r w:rsidR="0008745B">
        <w:rPr>
          <w:rFonts w:ascii="Times New Roman" w:hAnsi="Times New Roman" w:cs="Times New Roman"/>
        </w:rPr>
        <w:t>beleaguered</w:t>
      </w:r>
      <w:r w:rsidR="0008745B" w:rsidRPr="009F769B">
        <w:rPr>
          <w:rFonts w:ascii="Times New Roman" w:hAnsi="Times New Roman" w:cs="Times New Roman"/>
        </w:rPr>
        <w:t xml:space="preserve"> </w:t>
      </w:r>
      <w:r w:rsidR="00AF749F" w:rsidRPr="009F769B">
        <w:rPr>
          <w:rFonts w:ascii="Times New Roman" w:hAnsi="Times New Roman" w:cs="Times New Roman"/>
        </w:rPr>
        <w:t>populations</w:t>
      </w:r>
      <w:r w:rsidR="004E09BC" w:rsidRPr="009F769B">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{"citationID":"AGFCOqe6","properties":{"formattedCitation":"(Seddon et al. 2007; Fraser 2008)","plainCitation":"(Seddon et al. 2007; Fraser 2008)","noteIndex":0},"citationItems":[{"id":1908,"uris":["http://zotero.org/users/2160202/items/SNK5ZUVH"],"itemData":{"id":1908,"type":"article-journal","container-title":"Conservation biology","issue":"2","note":"ISBN: 0888-8892\npublisher: Wiley Online Library","page":"303-312","title":"Developing the science of reintroduction biology","volume":"21","author":[{"family":"Seddon","given":"Philip J."},{"family":"Armstrong","given":"Doug P."},{"family":"Maloney","given":"Richard F."}],"issued":{"date-parts":[["2007"]]}}},{"id":1489,"uris":["http://zotero.org/users/2160202/items/7RCVHRV8"],"itemData":{"id":1489,"type":"article-journal","container-title":"Evolutionary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(Seddon et al. 2007; Fraser 2008)</w:t>
      </w:r>
      <w:r w:rsidR="004E09BC" w:rsidRPr="009F769B">
        <w:rPr>
          <w:rFonts w:ascii="Times New Roman" w:hAnsi="Times New Roman" w:cs="Times New Roman"/>
        </w:rPr>
        <w:fldChar w:fldCharType="end"/>
      </w:r>
      <w:r w:rsidR="00AF749F" w:rsidRPr="009F769B">
        <w:rPr>
          <w:rFonts w:ascii="Times New Roman" w:hAnsi="Times New Roman" w:cs="Times New Roman"/>
        </w:rPr>
        <w:t xml:space="preserve">, </w:t>
      </w:r>
      <w:r w:rsidR="00CE39A5">
        <w:rPr>
          <w:rFonts w:ascii="Times New Roman" w:hAnsi="Times New Roman" w:cs="Times New Roman"/>
        </w:rPr>
        <w:t>as well as a wildlife</w:t>
      </w:r>
      <w:r w:rsidR="00AF749F" w:rsidRPr="009F769B">
        <w:rPr>
          <w:rFonts w:ascii="Times New Roman" w:hAnsi="Times New Roman" w:cs="Times New Roman"/>
        </w:rPr>
        <w:t xml:space="preserve"> management tool to increase the number of individuals available for </w:t>
      </w:r>
      <w:r w:rsidR="0008745B">
        <w:rPr>
          <w:rFonts w:ascii="Times New Roman" w:hAnsi="Times New Roman" w:cs="Times New Roman"/>
        </w:rPr>
        <w:t>harvest</w:t>
      </w:r>
      <w:r w:rsidR="008A00BF">
        <w:rPr>
          <w:rFonts w:ascii="Times New Roman" w:hAnsi="Times New Roman" w:cs="Times New Roman"/>
        </w:rPr>
        <w:t xml:space="preserve"> </w:t>
      </w:r>
      <w:r w:rsidR="004E09BC"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{"citationID":"3MTJYmgC","properties":{"formattedCitation":"(Barbanera et al. 2010; Claussen and Philipp 2022)","plainCitation":"(Barbanera et al. 2010; Claussen and Philipp 2022)","noteIndex":0},"citationItems":[{"id":1907,"uris":["http://zotero.org/users/2160202/items/SGJAEUHJ"],"itemData":{"id":1907,"type":"article-journal","container-title":"Fisheries Management and Ecology","note":"ISBN: 0969-997X\npublisher: Wiley Online Library","title":"Assessing the role of supplementation stocking: A perspective","author":[{"family":"Claussen","given":"Julie E."},{"family":"Philipp","given":"David P."}],"issued":{"date-parts":[["2022"]]}}},{"id":1906,"uris":["http://zotero.org/users/2160202/items/26FP28QU"],"itemData":{"id":1906,"type":"article-journal","container-title":"Biological conservation","issue":"5","note":"ISBN: 0006-3207\npublisher: Elsevier","page":"1259-1268","title":"Genetic consequences of intensive management in game birds","volume":"143","author":[{"family":"Barbanera","given":"Filippo"},{"family":"Pergams","given":"Oliver RW"},{"family":"Guerrini","given":"Monica"},{"family":"Forcina","given":"Giovanni"},{"family":"Panayides","given":"Panicos"},{"family":"Dini","given":"Fernando"}],"issued":{"date-parts":[["2010"]]}}}],"schema":"https://github.com/citation-style-language/schema/raw/master/csl-citation.json"} </w:instrText>
      </w:r>
      <w:r w:rsidR="004E09BC" w:rsidRPr="009F769B">
        <w:rPr>
          <w:rFonts w:ascii="Times New Roman" w:hAnsi="Times New Roman" w:cs="Times New Roman"/>
        </w:rPr>
        <w:fldChar w:fldCharType="separate"/>
      </w:r>
      <w:r w:rsidR="00026AF2" w:rsidRPr="00026AF2">
        <w:rPr>
          <w:rFonts w:ascii="Times New Roman" w:hAnsi="Times New Roman" w:cs="Times New Roman"/>
        </w:rPr>
        <w:t>(Barbanera et al. 2010; Claussen and Philipp 2022)</w:t>
      </w:r>
      <w:r w:rsidR="004E09BC" w:rsidRPr="009F769B">
        <w:rPr>
          <w:rFonts w:ascii="Times New Roman" w:hAnsi="Times New Roman" w:cs="Times New Roman"/>
        </w:rPr>
        <w:fldChar w:fldCharType="end"/>
      </w:r>
      <w:r w:rsidR="00AF749F" w:rsidRPr="009F769B">
        <w:rPr>
          <w:rFonts w:ascii="Times New Roman" w:hAnsi="Times New Roman" w:cs="Times New Roman"/>
        </w:rPr>
        <w:t>.</w:t>
      </w:r>
      <w:r w:rsidR="004C7A5F">
        <w:rPr>
          <w:rFonts w:ascii="Times New Roman" w:hAnsi="Times New Roman" w:cs="Times New Roman"/>
        </w:rPr>
        <w:t xml:space="preserve"> </w:t>
      </w:r>
      <w:r>
        <w:rPr>
          <w:rFonts w:ascii="Times New Roman" w:hAnsi="Times New Roman" w:cs="Times New Roman"/>
        </w:rPr>
        <w:t xml:space="preserve">However, </w:t>
      </w:r>
      <w:r w:rsidR="009D651D" w:rsidRPr="009F769B">
        <w:rPr>
          <w:rFonts w:ascii="Times New Roman" w:hAnsi="Times New Roman" w:cs="Times New Roman"/>
        </w:rPr>
        <w:t xml:space="preserve">supplemental stocking </w:t>
      </w:r>
      <w:r w:rsidR="00E66EFA">
        <w:rPr>
          <w:rFonts w:ascii="Times New Roman" w:hAnsi="Times New Roman" w:cs="Times New Roman"/>
        </w:rPr>
        <w:t xml:space="preserve">often </w:t>
      </w:r>
      <w:r w:rsidR="009D651D" w:rsidRPr="009F769B">
        <w:rPr>
          <w:rFonts w:ascii="Times New Roman" w:hAnsi="Times New Roman" w:cs="Times New Roman"/>
        </w:rPr>
        <w:t>fail</w:t>
      </w:r>
      <w:r w:rsidR="007D7D69">
        <w:rPr>
          <w:rFonts w:ascii="Times New Roman" w:hAnsi="Times New Roman" w:cs="Times New Roman"/>
        </w:rPr>
        <w:t>s</w:t>
      </w:r>
      <w:r w:rsidR="009D651D" w:rsidRPr="009F769B">
        <w:rPr>
          <w:rFonts w:ascii="Times New Roman" w:hAnsi="Times New Roman" w:cs="Times New Roman"/>
        </w:rPr>
        <w:t xml:space="preserve"> to provide </w:t>
      </w:r>
      <w:r w:rsidR="00F356B4" w:rsidRPr="009F769B">
        <w:rPr>
          <w:rFonts w:ascii="Times New Roman" w:hAnsi="Times New Roman" w:cs="Times New Roman"/>
        </w:rPr>
        <w:t>the</w:t>
      </w:r>
      <w:r w:rsidR="009D651D" w:rsidRPr="009F769B">
        <w:rPr>
          <w:rFonts w:ascii="Times New Roman" w:hAnsi="Times New Roman" w:cs="Times New Roman"/>
        </w:rPr>
        <w:t xml:space="preserve"> desired “demographic boost”</w:t>
      </w:r>
      <w:r>
        <w:rPr>
          <w:rFonts w:ascii="Times New Roman" w:hAnsi="Times New Roman" w:cs="Times New Roman"/>
        </w:rPr>
        <w:t xml:space="preserve"> to</w:t>
      </w:r>
      <w:r w:rsidR="009D651D" w:rsidRPr="009F769B">
        <w:rPr>
          <w:rFonts w:ascii="Times New Roman" w:hAnsi="Times New Roman" w:cs="Times New Roman"/>
        </w:rPr>
        <w:t xml:space="preserve"> populations </w:t>
      </w:r>
      <w:r w:rsidR="008A00BF">
        <w:rPr>
          <w:rFonts w:ascii="Times New Roman" w:hAnsi="Times New Roman" w:cs="Times New Roman"/>
        </w:rPr>
        <w:t xml:space="preserve">that </w:t>
      </w:r>
      <w:r w:rsidR="009D651D" w:rsidRPr="009F769B">
        <w:rPr>
          <w:rFonts w:ascii="Times New Roman" w:hAnsi="Times New Roman" w:cs="Times New Roman"/>
        </w:rPr>
        <w:t>are already naturally self-sustaining</w:t>
      </w:r>
      <w:r w:rsidR="004C7A5F">
        <w:rPr>
          <w:rFonts w:ascii="Times New Roman" w:hAnsi="Times New Roman" w:cs="Times New Roman"/>
        </w:rPr>
        <w:t xml:space="preserve"> and</w:t>
      </w:r>
      <w:r w:rsidR="003A49B6">
        <w:rPr>
          <w:rFonts w:ascii="Times New Roman" w:hAnsi="Times New Roman" w:cs="Times New Roman"/>
        </w:rPr>
        <w:t>,</w:t>
      </w:r>
      <w:r w:rsidR="004C7A5F">
        <w:rPr>
          <w:rFonts w:ascii="Times New Roman" w:hAnsi="Times New Roman" w:cs="Times New Roman"/>
        </w:rPr>
        <w:t xml:space="preserve"> in some scenarios, can lead to </w:t>
      </w:r>
      <w:r w:rsidR="004C7A5F" w:rsidRPr="009F769B">
        <w:rPr>
          <w:rFonts w:ascii="Times New Roman" w:hAnsi="Times New Roman" w:cs="Times New Roman"/>
        </w:rPr>
        <w:t>genetic homogenisation</w:t>
      </w:r>
      <w:r w:rsidR="004C7A5F">
        <w:rPr>
          <w:rFonts w:ascii="Times New Roman" w:hAnsi="Times New Roman" w:cs="Times New Roman"/>
        </w:rPr>
        <w:t xml:space="preserve"> (Skaala et al. 2016; Karlsson et al. 2016)</w:t>
      </w:r>
      <w:r w:rsidR="004C7A5F" w:rsidRPr="009F769B">
        <w:rPr>
          <w:rFonts w:ascii="Times New Roman" w:hAnsi="Times New Roman" w:cs="Times New Roman"/>
        </w:rPr>
        <w:t xml:space="preserve"> and reduced fitness of hatchery </w:t>
      </w:r>
      <w:r w:rsidR="00655F0B">
        <w:rPr>
          <w:rFonts w:ascii="Times New Roman" w:hAnsi="Times New Roman" w:cs="Times New Roman"/>
        </w:rPr>
        <w:t>individuals</w:t>
      </w:r>
      <w:r w:rsidR="004C7A5F" w:rsidRPr="009F769B">
        <w:rPr>
          <w:rFonts w:ascii="Times New Roman" w:hAnsi="Times New Roman" w:cs="Times New Roman"/>
        </w:rPr>
        <w:t xml:space="preserve"> and their hybrids in wild environments </w:t>
      </w:r>
      <w:r w:rsidR="004C7A5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{"citationID":"HE7wAnYR","properties":{"formattedCitation":"(Araki et al. 2008; O\\uc0\\u8217{}Sullivan et al. 2020)","plainCitation":"(Araki et al. 2008; O’Sullivan et al. 2020)","noteIndex":0},"citationItems":[{"id":315,"uris":["http://zotero.org/users/2160202/items/BM3XCMXW"],"itemData":{"id":315,"type":"article-journal","container-title":"Evolutionary Applications","issue":"2","page":"342-355","title":"Fitness of hatchery‐reared salmonids in the wild","volume":"1","author":[{"family":"Araki","given":"Hitoshi"},{"family":"Berejikian","given":"Barry A."},{"family":"Ford","given":"Michael J."},{"family":"Blouin","given":"Michael S."}],"issued":{"date-parts":[["2008"]]}}},{"id":1697,"uris":["http://zotero.org/users/2160202/items/S8LZCATZ"],"itemData":{"id":1697,"type":"article-journal","container-title":"Proceedings of the Royal Society B: Biological Sciences","issue":"1937","title":"Captive-bred Atlantic salmon released into the wild have fewer offspring than wild-bred fish and decrease population productivity: Relative fitness in Atlantic salmon","volume":"287","author":[{"family":"O'Sullivan","given":"R.J."},{"family":"Aykanat","given":"T."},{"family":"Johnston","given":"S.E."},{"family":"Rogan","given":"G."},{"family":"Poole","given":"R."},{"family":"Prodöhl","given":"P.A."},{"family":"De Eyto","given":"E."},{"family":"Primmer","given":"C.R."},{"family":"McGinnity","given":"P."},{"family":"Reed","given":"T.E."}],"issued":{"date-parts":[["2020"]]}}}],"schema":"https://github.com/citation-style-language/schema/raw/master/csl-citation.json"} </w:instrText>
      </w:r>
      <w:r w:rsidR="004C7A5F" w:rsidRPr="009F769B">
        <w:rPr>
          <w:rFonts w:ascii="Times New Roman" w:hAnsi="Times New Roman" w:cs="Times New Roman"/>
        </w:rPr>
        <w:fldChar w:fldCharType="separate"/>
      </w:r>
      <w:r w:rsidR="00026AF2" w:rsidRPr="00026AF2">
        <w:rPr>
          <w:rFonts w:ascii="Times New Roman" w:hAnsi="Times New Roman" w:cs="Times New Roman"/>
          <w:szCs w:val="24"/>
        </w:rPr>
        <w:t>(Araki et al. 2008; O’Sullivan et al. 2020)</w:t>
      </w:r>
      <w:r w:rsidR="004C7A5F" w:rsidRPr="009F769B">
        <w:rPr>
          <w:rFonts w:ascii="Times New Roman" w:hAnsi="Times New Roman" w:cs="Times New Roman"/>
        </w:rPr>
        <w:fldChar w:fldCharType="end"/>
      </w:r>
      <w:r w:rsidR="00C8186B" w:rsidRPr="009F769B">
        <w:rPr>
          <w:rFonts w:ascii="Times New Roman" w:hAnsi="Times New Roman" w:cs="Times New Roman"/>
        </w:rPr>
        <w:t xml:space="preserve">. For example, stocking of British rivers with hatchery-produced </w:t>
      </w:r>
      <w:r w:rsidR="00F356B4" w:rsidRPr="009F769B">
        <w:rPr>
          <w:rFonts w:ascii="Times New Roman" w:hAnsi="Times New Roman" w:cs="Times New Roman"/>
        </w:rPr>
        <w:t xml:space="preserve">Atlantic </w:t>
      </w:r>
      <w:r w:rsidR="00C8186B" w:rsidRPr="009F769B">
        <w:rPr>
          <w:rFonts w:ascii="Times New Roman" w:hAnsi="Times New Roman" w:cs="Times New Roman"/>
        </w:rPr>
        <w:t xml:space="preserve">salmon </w:t>
      </w:r>
      <w:r w:rsidR="00F356B4" w:rsidRPr="009F769B">
        <w:rPr>
          <w:rFonts w:ascii="Times New Roman" w:hAnsi="Times New Roman" w:cs="Times New Roman"/>
        </w:rPr>
        <w:t>(</w:t>
      </w:r>
      <w:r w:rsidR="00F356B4" w:rsidRPr="009F769B">
        <w:rPr>
          <w:rFonts w:ascii="Times New Roman" w:hAnsi="Times New Roman" w:cs="Times New Roman"/>
          <w:i/>
          <w:iCs/>
        </w:rPr>
        <w:t>Salmo salar</w:t>
      </w:r>
      <w:r w:rsidR="00F356B4" w:rsidRPr="009F769B">
        <w:rPr>
          <w:rFonts w:ascii="Times New Roman" w:hAnsi="Times New Roman" w:cs="Times New Roman"/>
        </w:rPr>
        <w:t xml:space="preserve">) </w:t>
      </w:r>
      <w:r w:rsidR="00C8186B" w:rsidRPr="009F769B">
        <w:rPr>
          <w:rFonts w:ascii="Times New Roman" w:hAnsi="Times New Roman" w:cs="Times New Roman"/>
        </w:rPr>
        <w:t xml:space="preserve">did not on the average improve, and in some cases apparently negatively affected, rod catches </w:t>
      </w:r>
      <w:r w:rsidR="00C8186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{"citationID":"CJPeDqR7","properties":{"formattedCitation":"(Young 2013)","plainCitation":"(Young 2013)","noteIndex":0},"citationItems":[{"id":1905,"uris":["http://zotero.org/users/2160202/items/FZQ3A6XS"],"itemData":{"id":1905,"type":"article-journal","container-title":"Fisheries Management and Ecology","issue":"5","note":"ISBN: 0969-997X\npublisher: Wiley Online Library","page":"434-444","title":"The balancing act of captive breeding programmes: salmon stocking and angler catch statistics","volume":"20","author":[{"family":"Young","given":"K. A."}],"issued":{"date-parts":[["2013"]]}}}],"schema":"https://github.com/citation-style-language/schema/raw/master/csl-citation.json"} </w:instrText>
      </w:r>
      <w:r w:rsidR="00C8186B" w:rsidRPr="009F769B">
        <w:rPr>
          <w:rFonts w:ascii="Times New Roman" w:hAnsi="Times New Roman" w:cs="Times New Roman"/>
        </w:rPr>
        <w:fldChar w:fldCharType="separate"/>
      </w:r>
      <w:r w:rsidR="00026AF2" w:rsidRPr="00026AF2">
        <w:rPr>
          <w:rFonts w:ascii="Times New Roman" w:hAnsi="Times New Roman" w:cs="Times New Roman"/>
        </w:rPr>
        <w:t>(Young 2013)</w:t>
      </w:r>
      <w:r w:rsidR="00C8186B" w:rsidRPr="009F769B">
        <w:rPr>
          <w:rFonts w:ascii="Times New Roman" w:hAnsi="Times New Roman" w:cs="Times New Roman"/>
        </w:rPr>
        <w:fldChar w:fldCharType="end"/>
      </w:r>
      <w:r w:rsidR="00C8186B" w:rsidRPr="009F769B">
        <w:rPr>
          <w:rFonts w:ascii="Times New Roman" w:hAnsi="Times New Roman" w:cs="Times New Roman"/>
        </w:rPr>
        <w:t xml:space="preserve">. </w:t>
      </w:r>
      <w:r>
        <w:rPr>
          <w:rFonts w:ascii="Times New Roman" w:hAnsi="Times New Roman" w:cs="Times New Roman"/>
        </w:rPr>
        <w:t>Nevertheless, the practice remains</w:t>
      </w:r>
      <w:r w:rsidR="00986789" w:rsidRPr="009F769B">
        <w:rPr>
          <w:rFonts w:ascii="Times New Roman" w:hAnsi="Times New Roman" w:cs="Times New Roman"/>
        </w:rPr>
        <w:t xml:space="preserve"> widespread </w:t>
      </w:r>
      <w:r w:rsidR="00CE39A5">
        <w:rPr>
          <w:rFonts w:ascii="Times New Roman" w:hAnsi="Times New Roman" w:cs="Times New Roman"/>
        </w:rPr>
        <w:t>among salmonines</w:t>
      </w:r>
      <w:r w:rsidR="00183C6F">
        <w:rPr>
          <w:rFonts w:ascii="Times New Roman" w:hAnsi="Times New Roman" w:cs="Times New Roman"/>
        </w:rPr>
        <w:t xml:space="preserve"> (salmon, trout, charr)</w:t>
      </w:r>
      <w:r w:rsidR="00986789" w:rsidRPr="009F769B">
        <w:rPr>
          <w:rFonts w:ascii="Times New Roman" w:hAnsi="Times New Roman" w:cs="Times New Roman"/>
        </w:rPr>
        <w:t xml:space="preserve">, in particular Pacific salmonids </w:t>
      </w:r>
      <w:r w:rsidR="007F352A">
        <w:rPr>
          <w:rFonts w:ascii="Times New Roman" w:hAnsi="Times New Roman" w:cs="Times New Roman"/>
        </w:rPr>
        <w:t>(</w:t>
      </w:r>
      <w:r w:rsidR="007F352A" w:rsidRPr="007F352A">
        <w:rPr>
          <w:rFonts w:ascii="Times New Roman" w:hAnsi="Times New Roman" w:cs="Times New Roman"/>
          <w:i/>
          <w:iCs/>
        </w:rPr>
        <w:t>Oncorhynchus</w:t>
      </w:r>
      <w:r w:rsidR="007F352A">
        <w:rPr>
          <w:rFonts w:ascii="Times New Roman" w:hAnsi="Times New Roman" w:cs="Times New Roman"/>
          <w:i/>
          <w:iCs/>
        </w:rPr>
        <w:t xml:space="preserve"> </w:t>
      </w:r>
      <w:r w:rsidR="007F352A">
        <w:rPr>
          <w:rFonts w:ascii="Times New Roman" w:hAnsi="Times New Roman" w:cs="Times New Roman"/>
        </w:rPr>
        <w:t>s</w:t>
      </w:r>
      <w:r w:rsidR="0003510A">
        <w:rPr>
          <w:rFonts w:ascii="Times New Roman" w:hAnsi="Times New Roman" w:cs="Times New Roman"/>
        </w:rPr>
        <w:t>p</w:t>
      </w:r>
      <w:r w:rsidR="007F352A">
        <w:rPr>
          <w:rFonts w:ascii="Times New Roman" w:hAnsi="Times New Roman" w:cs="Times New Roman"/>
        </w:rPr>
        <w:t>p.)</w:t>
      </w:r>
      <w:r w:rsidR="00CE39A5">
        <w:rPr>
          <w:rFonts w:ascii="Times New Roman" w:hAnsi="Times New Roman" w:cs="Times New Roman"/>
        </w:rPr>
        <w:t>,</w:t>
      </w:r>
      <w:r w:rsidR="007F352A">
        <w:rPr>
          <w:rFonts w:ascii="Times New Roman" w:hAnsi="Times New Roman" w:cs="Times New Roman"/>
        </w:rPr>
        <w:t xml:space="preserve"> </w:t>
      </w:r>
      <w:r w:rsidR="00986789" w:rsidRPr="009F769B">
        <w:rPr>
          <w:rFonts w:ascii="Times New Roman" w:hAnsi="Times New Roman" w:cs="Times New Roman"/>
        </w:rPr>
        <w:t xml:space="preserve">where </w:t>
      </w:r>
      <w:r w:rsidR="007D7D69">
        <w:rPr>
          <w:rFonts w:ascii="Times New Roman" w:hAnsi="Times New Roman" w:cs="Times New Roman"/>
        </w:rPr>
        <w:t>industrial</w:t>
      </w:r>
      <w:r w:rsidR="0008745B">
        <w:rPr>
          <w:rFonts w:ascii="Times New Roman" w:hAnsi="Times New Roman" w:cs="Times New Roman"/>
        </w:rPr>
        <w:t xml:space="preserve">-scale </w:t>
      </w:r>
      <w:r w:rsidR="00986789" w:rsidRPr="009F769B">
        <w:rPr>
          <w:rFonts w:ascii="Times New Roman" w:hAnsi="Times New Roman" w:cs="Times New Roman"/>
        </w:rPr>
        <w:t xml:space="preserve">hatchery programmes exist for the purposes of enhancing fisheries or </w:t>
      </w:r>
      <w:r w:rsidR="007D7D69">
        <w:rPr>
          <w:rFonts w:ascii="Times New Roman" w:hAnsi="Times New Roman" w:cs="Times New Roman"/>
        </w:rPr>
        <w:t>augmenting</w:t>
      </w:r>
      <w:r w:rsidR="0008745B">
        <w:rPr>
          <w:rFonts w:ascii="Times New Roman" w:hAnsi="Times New Roman" w:cs="Times New Roman"/>
        </w:rPr>
        <w:t xml:space="preserve"> </w:t>
      </w:r>
      <w:r w:rsidR="00986789" w:rsidRPr="009F769B">
        <w:rPr>
          <w:rFonts w:ascii="Times New Roman" w:hAnsi="Times New Roman" w:cs="Times New Roman"/>
        </w:rPr>
        <w:t xml:space="preserve">endangered populations </w:t>
      </w:r>
      <w:r w:rsidR="007A1675"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{"citationID":"VujSSqhc","properties":{"formattedCitation":"(Naish et al. 2007)","plainCitation":"(Naish et al. 2007)","noteIndex":0},"citationItems":[{"id":1903,"uris":["http://zotero.org/users/2160202/items/6VGFFW79"],"itemData":{"id":1903,"type":"article-journal","container-title":"Advances in marine biology","note":"ISBN: 0065-2881\npublisher: Elsevier","page":"61-194","title":"An evaluation of the effects of conservation and fishery enhancement hatcheries on wild populations of salmon","volume":"53","author":[{"family":"Naish","given":"Kerry A."},{"family":"Taylor III","given":"Joseph E."},{"family":"Levin","given":"Phillip S."},{"family":"Quinn","given":"Thomas P."},{"family":"Winton","given":"James R."},{"family":"Huppert","given":"Daniel"},{"family":"Hilborn","given":"Ray"}],"issued":{"date-parts":[["2007"]]}}}],"schema":"https://github.com/citation-style-language/schema/raw/master/csl-citation.json"} </w:instrText>
      </w:r>
      <w:r w:rsidR="007A1675" w:rsidRPr="009F769B">
        <w:rPr>
          <w:rFonts w:ascii="Times New Roman" w:hAnsi="Times New Roman" w:cs="Times New Roman"/>
        </w:rPr>
        <w:fldChar w:fldCharType="separate"/>
      </w:r>
      <w:r w:rsidR="00026AF2" w:rsidRPr="00026AF2">
        <w:rPr>
          <w:rFonts w:ascii="Times New Roman" w:hAnsi="Times New Roman" w:cs="Times New Roman"/>
        </w:rPr>
        <w:t>(Naish et al. 2007)</w:t>
      </w:r>
      <w:r w:rsidR="007A1675" w:rsidRPr="009F769B">
        <w:rPr>
          <w:rFonts w:ascii="Times New Roman" w:hAnsi="Times New Roman" w:cs="Times New Roman"/>
        </w:rPr>
        <w:fldChar w:fldCharType="end"/>
      </w:r>
      <w:r w:rsidR="007A1675" w:rsidRPr="009F769B">
        <w:rPr>
          <w:rFonts w:ascii="Times New Roman" w:hAnsi="Times New Roman" w:cs="Times New Roman"/>
        </w:rPr>
        <w:t>.</w:t>
      </w:r>
      <w:r w:rsidR="00CE39A5">
        <w:rPr>
          <w:rFonts w:ascii="Times New Roman" w:hAnsi="Times New Roman" w:cs="Times New Roman"/>
        </w:rPr>
        <w:t xml:space="preserve"> The reduced fitness of captive-reared </w:t>
      </w:r>
      <w:r w:rsidR="009C3F8B">
        <w:rPr>
          <w:rFonts w:ascii="Times New Roman" w:hAnsi="Times New Roman" w:cs="Times New Roman"/>
        </w:rPr>
        <w:t>individuals</w:t>
      </w:r>
      <w:r w:rsidR="00CE39A5">
        <w:rPr>
          <w:rFonts w:ascii="Times New Roman" w:hAnsi="Times New Roman" w:cs="Times New Roman"/>
        </w:rPr>
        <w:t xml:space="preserve"> in the wild is likely due to various</w:t>
      </w:r>
      <w:r w:rsidR="001D2354" w:rsidRPr="009F769B">
        <w:rPr>
          <w:rFonts w:ascii="Times New Roman" w:hAnsi="Times New Roman" w:cs="Times New Roman"/>
        </w:rPr>
        <w:t xml:space="preserve"> genetic</w:t>
      </w:r>
      <w:r w:rsidR="0062422D">
        <w:rPr>
          <w:rFonts w:ascii="Times New Roman" w:hAnsi="Times New Roman" w:cs="Times New Roman"/>
        </w:rPr>
        <w:t>, epigenetic,</w:t>
      </w:r>
      <w:r w:rsidR="001D2354" w:rsidRPr="009F769B">
        <w:rPr>
          <w:rFonts w:ascii="Times New Roman" w:hAnsi="Times New Roman" w:cs="Times New Roman"/>
        </w:rPr>
        <w:t xml:space="preserve"> </w:t>
      </w:r>
      <w:r w:rsidR="00137527" w:rsidRPr="009F769B">
        <w:rPr>
          <w:rFonts w:ascii="Times New Roman" w:hAnsi="Times New Roman" w:cs="Times New Roman"/>
        </w:rPr>
        <w:t xml:space="preserve">and demographic </w:t>
      </w:r>
      <w:r w:rsidR="00CE39A5">
        <w:rPr>
          <w:rFonts w:ascii="Times New Roman" w:hAnsi="Times New Roman" w:cs="Times New Roman"/>
        </w:rPr>
        <w:t xml:space="preserve">mechanisms </w:t>
      </w:r>
      <w:r w:rsidR="001D2354" w:rsidRPr="009F769B">
        <w:rPr>
          <w:rFonts w:ascii="Times New Roman" w:hAnsi="Times New Roman" w:cs="Times New Roman"/>
        </w:rPr>
        <w:fldChar w:fldCharType="begin"/>
      </w:r>
      <w:r w:rsidR="0062422D">
        <w:rPr>
          <w:rFonts w:ascii="Times New Roman" w:hAnsi="Times New Roman" w:cs="Times New Roman"/>
        </w:rPr>
        <w:instrText xml:space="preserve"> ADDIN ZOTERO_ITEM CSL_CITATION {"citationID":"iTuOhs1d","properties":{"formattedCitation":"(Waples 1991; Fraser 2008; Le Luyer et al. 2017; Rodriguez Barreto et al. 2019)","plainCitation":"(Waples 1991; Fraser 2008; Le Luyer et al. 2017; Rodriguez Barreto et al. 2019)","noteIndex":0},"citationItems":[{"id":1902,"uris":["http://zotero.org/users/2160202/items/IQZUV3VK"],"itemData":{"id":1902,"type":"article-journal","container-title":"Canadian Journal of Fisheries and Aquatic Sciences","issue":"S1","note":"ISBN: 0706-652X\npublisher: NRC Research Press Ottawa, Canada","page":"124-133","title":"Genetic interactions between hatchery and wild salmonids: lessons from the Pacific Northwest","volume":"48","author":[{"family":"Waples","given":"Robin S."}],"issued":{"date-parts":[["1991"]]}}},{"id":1489,"uris":["http://zotero.org/users/2160202/items/7RCVHRV8"],"itemData":{"id":1489,"type":"article-journal","container-title":"Evolutionary Applications","issue":"4","note":"ISBN: 1752-4571\npublisher: Wiley Online Library","page":"535-586","title":"How well can captive breeding programs conserve biodiversity? A review of salmonids","volume":"1","author":[{"family":"Fraser","given":"Dylan J."}],"issued":{"date-parts":[["2008"]]}}},{"id":1488,"uris":["http://zotero.org/users/2160202/items/SZIJYEGK"],"itemData":{"id":1488,"type":"article-journal","container-title":"Proceedings of the National Academy of Sciences","issue":"49","note":"ISBN: 0027-8424\npublisher: National Acad Sciences","page":"12964-12969","title":"Parallel epigenetic modifications induced by hatchery rearing in a Pacific salmon","volume":"114","author":[{"family":"Le Luyer","given":"Jérémy"},{"family":"Laporte","given":"Martin"},{"family":"Beacham","given":"Terry D."},{"family":"Kaukinen","given":"Karia H."},{"family":"Withler","given":"Ruth E."},{"family":"Leong","given":"Jong S."},{"family":"Rondeau","given":"Eric B."},{"family":"Koop","given":"Ben F."},{"family":"Bernatchez","given":"Louis"}],"issued":{"date-parts":[["2017"]]}}},{"id":1492,"uris":["http://zotero.org/users/2160202/items/TXWQIFIU"],"itemData":{"id":1492,"type":"article-journal","container-title":"Molecular biology and evolution","issue":"10","note":"ISBN: 0737-4038\npublisher: Oxford University Press","page":"2205-2211","title":"DNA methylation changes in the sperm of captive-reared fish: a route to epigenetic introgression in wild populations","volume":"36","author":[{"family":"Rodriguez Barreto","given":"Deiene"},{"family":"Garcia de Leaniz","given":"Carlos"},{"family":"Verspoor","given":"Eric"},{"family":"Sobolewska","given":"Halina"},{"family":"Coulson","given":"Mark"},{"family":"Consuegra","given":"Sofia"}],"issued":{"date-parts":[["2019"]]}}}],"schema":"https://github.com/citation-style-language/schema/raw/master/csl-citation.json"} </w:instrText>
      </w:r>
      <w:r w:rsidR="001D2354" w:rsidRPr="009F769B">
        <w:rPr>
          <w:rFonts w:ascii="Times New Roman" w:hAnsi="Times New Roman" w:cs="Times New Roman"/>
        </w:rPr>
        <w:fldChar w:fldCharType="separate"/>
      </w:r>
      <w:r w:rsidR="0062422D" w:rsidRPr="0062422D">
        <w:rPr>
          <w:rFonts w:ascii="Times New Roman" w:hAnsi="Times New Roman" w:cs="Times New Roman"/>
        </w:rPr>
        <w:t>(Waples 1991; Fraser 2008; Le Luyer et al. 2017; Rodriguez Barreto et al. 2019)</w:t>
      </w:r>
      <w:r w:rsidR="001D2354" w:rsidRPr="009F769B">
        <w:rPr>
          <w:rFonts w:ascii="Times New Roman" w:hAnsi="Times New Roman" w:cs="Times New Roman"/>
        </w:rPr>
        <w:fldChar w:fldCharType="end"/>
      </w:r>
      <w:r w:rsidR="00CE39A5">
        <w:rPr>
          <w:rFonts w:ascii="Times New Roman" w:hAnsi="Times New Roman" w:cs="Times New Roman"/>
        </w:rPr>
        <w:t xml:space="preserve"> that arise</w:t>
      </w:r>
      <w:r w:rsidR="00511569" w:rsidRPr="009F769B">
        <w:rPr>
          <w:rFonts w:ascii="Times New Roman" w:hAnsi="Times New Roman" w:cs="Times New Roman"/>
        </w:rPr>
        <w:t xml:space="preserve"> a result of </w:t>
      </w:r>
      <w:r w:rsidR="00511569" w:rsidRPr="009F769B">
        <w:rPr>
          <w:rFonts w:ascii="Times New Roman" w:hAnsi="Times New Roman" w:cs="Times New Roman"/>
        </w:rPr>
        <w:lastRenderedPageBreak/>
        <w:t>adaptation</w:t>
      </w:r>
      <w:r w:rsidR="00CE39A5">
        <w:rPr>
          <w:rFonts w:ascii="Times New Roman" w:hAnsi="Times New Roman" w:cs="Times New Roman"/>
        </w:rPr>
        <w:t>/acclimation</w:t>
      </w:r>
      <w:r w:rsidR="00511569" w:rsidRPr="009F769B">
        <w:rPr>
          <w:rFonts w:ascii="Times New Roman" w:hAnsi="Times New Roman" w:cs="Times New Roman"/>
        </w:rPr>
        <w:t xml:space="preserve"> to the captive environment</w:t>
      </w:r>
      <w:r w:rsidR="00925A32" w:rsidRPr="009F769B">
        <w:rPr>
          <w:rFonts w:ascii="Times New Roman" w:hAnsi="Times New Roman" w:cs="Times New Roman"/>
        </w:rPr>
        <w:t xml:space="preserve"> </w:t>
      </w:r>
      <w:r w:rsidR="00925A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{"citationID":"wD9irzeU","properties":{"formattedCitation":"(Araki et al. 2007; Christie et al. 2012; Milot et al. 2013; Fraser et al. 2019)","plainCitation":"(Araki et al. 2007; Christie et al. 2012; Milot et al. 2013; Fraser et al. 2019)","noteIndex":0},"citationItems":[{"id":1901,"uris":["http://zotero.org/users/2160202/items/E3Y2M892"],"itemData":{"id":1901,"type":"article-journal","container-title":"Science","issue":"5847","note":"ISBN: 0036-8075\npublisher: American Association for the Advancement of Science","page":"100-103","title":"Genetic effects of captive breeding cause a rapid, cumulative fitness decline in the wild","volume":"318","author":[{"family":"Araki","given":"Hitoshi"},{"family":"Cooper","given":"Becky"},{"family":"Blouin","given":"Michael S."}],"issued":{"date-parts":[["2007"]]}}},{"id":1900,"uris":["http://zotero.org/users/2160202/items/X9UQK8K6"],"itemData":{"id":1900,"type":"article-journal","container-title":"Proceedings of the National Academy of Sciences","issue":"1","note":"ISBN: 0027-8424\npublisher: National Acad Sciences","page":"238-242","title":"Genetic adaptation to captivity can occur in a single generation","volume":"109","author":[{"family":"Christie","given":"Mark R."},{"family":"Marine","given":"Melanie L."},{"family":"French","given":"Rod A."},{"family":"Blouin","given":"Michael S."}],"issued":{"date-parts":[["2012"]]}}},{"id":1899,"uris":["http://zotero.org/users/2160202/items/BUX22XUP"],"itemData":{"id":1899,"type":"article-journal","container-title":"Evolutionary applications","issue":"7","note":"ISBN: 1752-4571\npublisher: Wiley Online Library","page":"1305-1317","title":"Population correlates of rapid captive‐induced maladaptation in a wild fish","volume":"12","author":[{"family":"Fraser","given":"Dylan J."},{"family":"Walker","given":"Lisa"},{"family":"Yates","given":"Matthew C."},{"family":"Marin","given":"Kia"},{"family":"Wood","given":"Jacquelyn LA"},{"family":"Bernos","given":"Thais A."},{"family":"Zastavniouk","given":"Carol"}],"issued":{"date-parts":[["2019"]]}}},{"id":1898,"uris":["http://zotero.org/users/2160202/items/6RF6DKRK"],"itemData":{"id":1898,"type":"article-journal","container-title":"Evolutionary applications","issue":"3","note":"ISBN: 1752-4571\npublisher: Wiley Online Library","page":"472-485","title":"Reduced fitness of A tlantic salmon released in the wild after one generation of captive breeding","volume":"6","author":[{"family":"Milot","given":"Emmanuel"},{"family":"Perrier","given":"Charles"},{"family":"Papillon","given":"Lucie"},{"family":"Dodson","given":"Julian J."},{"family":"Bernatchez","given":"Louis"}],"issued":{"date-parts":[["2013"]]}}}],"schema":"https://github.com/citation-style-language/schema/raw/master/csl-citation.json"} </w:instrText>
      </w:r>
      <w:r w:rsidR="00925A32" w:rsidRPr="009F769B">
        <w:rPr>
          <w:rFonts w:ascii="Times New Roman" w:hAnsi="Times New Roman" w:cs="Times New Roman"/>
        </w:rPr>
        <w:fldChar w:fldCharType="separate"/>
      </w:r>
      <w:r w:rsidR="00026AF2" w:rsidRPr="00026AF2">
        <w:rPr>
          <w:rFonts w:ascii="Times New Roman" w:hAnsi="Times New Roman" w:cs="Times New Roman"/>
        </w:rPr>
        <w:t>(Araki et al. 2007; Christie et al. 2012; Milot et al. 2013; Fraser et al. 2019)</w:t>
      </w:r>
      <w:r w:rsidR="00925A32" w:rsidRPr="009F769B">
        <w:rPr>
          <w:rFonts w:ascii="Times New Roman" w:hAnsi="Times New Roman" w:cs="Times New Roman"/>
        </w:rPr>
        <w:fldChar w:fldCharType="end"/>
      </w:r>
      <w:r w:rsidR="00925A32" w:rsidRPr="009F769B">
        <w:rPr>
          <w:rFonts w:ascii="Times New Roman" w:hAnsi="Times New Roman" w:cs="Times New Roman"/>
        </w:rPr>
        <w:t xml:space="preserve">. </w:t>
      </w:r>
    </w:p>
    <w:p w14:paraId="49066F7F" w14:textId="6FBB88C1" w:rsidR="003A4B32" w:rsidRPr="009F769B" w:rsidRDefault="003D19FC" w:rsidP="006D081A">
      <w:pPr>
        <w:spacing w:line="480" w:lineRule="auto"/>
        <w:jc w:val="both"/>
        <w:rPr>
          <w:rFonts w:ascii="Times New Roman" w:hAnsi="Times New Roman" w:cs="Times New Roman"/>
        </w:rPr>
      </w:pPr>
      <w:r w:rsidRPr="009F769B">
        <w:rPr>
          <w:rFonts w:ascii="Times New Roman" w:hAnsi="Times New Roman" w:cs="Times New Roman"/>
        </w:rPr>
        <w:t>Another major pressure in salmoni</w:t>
      </w:r>
      <w:r w:rsidR="00D87AC5">
        <w:rPr>
          <w:rFonts w:ascii="Times New Roman" w:hAnsi="Times New Roman" w:cs="Times New Roman"/>
        </w:rPr>
        <w:t>ne</w:t>
      </w:r>
      <w:r w:rsidRPr="009F769B">
        <w:rPr>
          <w:rFonts w:ascii="Times New Roman" w:hAnsi="Times New Roman" w:cs="Times New Roman"/>
        </w:rPr>
        <w:t xml:space="preserve">s, in particular Atlantic salmon, is the escape of farmed fish. Farmed salmon are </w:t>
      </w:r>
      <w:r w:rsidR="005F15F1">
        <w:rPr>
          <w:rFonts w:ascii="Times New Roman" w:hAnsi="Times New Roman" w:cs="Times New Roman"/>
        </w:rPr>
        <w:t>genetically</w:t>
      </w:r>
      <w:r w:rsidRPr="009F769B">
        <w:rPr>
          <w:rFonts w:ascii="Times New Roman" w:hAnsi="Times New Roman" w:cs="Times New Roman"/>
        </w:rPr>
        <w:t xml:space="preserve"> divergent from wild salmon in a range of traits, owing to </w:t>
      </w:r>
      <w:r w:rsidR="0030245C" w:rsidRPr="009F769B">
        <w:rPr>
          <w:rFonts w:ascii="Times New Roman" w:hAnsi="Times New Roman" w:cs="Times New Roman"/>
        </w:rPr>
        <w:t xml:space="preserve">intentional artificial selection for commercially important </w:t>
      </w:r>
      <w:r w:rsidR="00AC3F1E">
        <w:rPr>
          <w:rFonts w:ascii="Times New Roman" w:hAnsi="Times New Roman" w:cs="Times New Roman"/>
        </w:rPr>
        <w:t>characteristics</w:t>
      </w:r>
      <w:r w:rsidR="0030245C" w:rsidRPr="009F769B">
        <w:rPr>
          <w:rFonts w:ascii="Times New Roman" w:hAnsi="Times New Roman" w:cs="Times New Roman"/>
        </w:rPr>
        <w:t>, relaxed</w:t>
      </w:r>
      <w:r w:rsidR="00AC3F1E">
        <w:rPr>
          <w:rFonts w:ascii="Times New Roman" w:hAnsi="Times New Roman" w:cs="Times New Roman"/>
        </w:rPr>
        <w:t>/domestication selection in captivity</w:t>
      </w:r>
      <w:r w:rsidR="0030245C" w:rsidRPr="009F769B">
        <w:rPr>
          <w:rFonts w:ascii="Times New Roman" w:hAnsi="Times New Roman" w:cs="Times New Roman"/>
        </w:rPr>
        <w:t>, founder effects</w:t>
      </w:r>
      <w:r w:rsidR="0071481E">
        <w:rPr>
          <w:rFonts w:ascii="Times New Roman" w:hAnsi="Times New Roman" w:cs="Times New Roman"/>
        </w:rPr>
        <w:t>,</w:t>
      </w:r>
      <w:r w:rsidR="0030245C" w:rsidRPr="009F769B">
        <w:rPr>
          <w:rFonts w:ascii="Times New Roman" w:hAnsi="Times New Roman" w:cs="Times New Roman"/>
        </w:rPr>
        <w:t xml:space="preserve"> and genetic drift</w:t>
      </w:r>
      <w:r w:rsidR="003A4B32" w:rsidRPr="009F769B">
        <w:rPr>
          <w:rFonts w:ascii="Times New Roman" w:hAnsi="Times New Roman" w:cs="Times New Roman"/>
        </w:rPr>
        <w:t xml:space="preserve"> </w:t>
      </w:r>
      <w:r w:rsidR="003A4B3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{"citationID":"ZNnauQO0","properties":{"formattedCitation":"(Gjedrem et al. 1991; Gj\\uc0\\u248{}en and Bentsen 1997)","plainCitation":"(Gjedrem et al. 1991; Gjøen and Bentsen 1997)","noteIndex":0},"citationItems":[{"id":261,"uris":["http://zotero.org/users/2160202/items/3NTBWCV3"],"itemData":{"id":261,"type":"article-journal","container-title":"ICES Journal of Marine Science: Journal du Conseil","issue":"6","page":"1009-1014","title":"Past, present, and future of genetic improvement in salmon aquaculture","volume":"54","author":[{"family":"Gjøen","given":"H. M."},{"family":"Bentsen","given":"H. B."}],"issued":{"date-parts":[["1997"]]}}},{"id":260,"uris":["http://zotero.org/users/2160202/items/D34WKF22"],"itemData":{"id":260,"type":"article-journal","container-title":"Aquaculture","issue":"1","page":"41-50","title":"Genetic origin of Norwegian farmed Atlantic salmon","volume":"98","author":[{"family":"Gjedrem","given":"Trygve"},{"family":"Gjøen","given":"Hans Magnus"},{"family":"Gjerde","given":"Bjarne"}],"issued":{"date-parts":[["1991"]]}}}],"schema":"https://github.com/citation-style-language/schema/raw/master/csl-citation.json"} </w:instrText>
      </w:r>
      <w:r w:rsidR="003A4B32" w:rsidRPr="009F769B">
        <w:rPr>
          <w:rFonts w:ascii="Times New Roman" w:hAnsi="Times New Roman" w:cs="Times New Roman"/>
        </w:rPr>
        <w:fldChar w:fldCharType="separate"/>
      </w:r>
      <w:r w:rsidR="00026AF2" w:rsidRPr="00026AF2">
        <w:rPr>
          <w:rFonts w:ascii="Times New Roman" w:hAnsi="Times New Roman" w:cs="Times New Roman"/>
          <w:szCs w:val="24"/>
        </w:rPr>
        <w:t>(Gjedrem et al. 1991; Gjøen and Bentsen 1997)</w:t>
      </w:r>
      <w:r w:rsidR="003A4B32" w:rsidRPr="009F769B">
        <w:rPr>
          <w:rFonts w:ascii="Times New Roman" w:hAnsi="Times New Roman" w:cs="Times New Roman"/>
        </w:rPr>
        <w:fldChar w:fldCharType="end"/>
      </w:r>
      <w:r w:rsidR="003A4B32" w:rsidRPr="009F769B">
        <w:rPr>
          <w:rFonts w:ascii="Times New Roman" w:hAnsi="Times New Roman" w:cs="Times New Roman"/>
        </w:rPr>
        <w:t>.</w:t>
      </w:r>
      <w:r w:rsidR="008745E5" w:rsidRPr="009F769B">
        <w:rPr>
          <w:rFonts w:ascii="Times New Roman" w:hAnsi="Times New Roman" w:cs="Times New Roman"/>
        </w:rPr>
        <w:t xml:space="preserve"> </w:t>
      </w:r>
      <w:r w:rsidR="002F2A7B" w:rsidRPr="009F769B">
        <w:rPr>
          <w:rFonts w:ascii="Times New Roman" w:hAnsi="Times New Roman" w:cs="Times New Roman"/>
        </w:rPr>
        <w:t xml:space="preserve">Escapes from </w:t>
      </w:r>
      <w:r w:rsidR="00486AEC">
        <w:rPr>
          <w:rFonts w:ascii="Times New Roman" w:hAnsi="Times New Roman" w:cs="Times New Roman"/>
        </w:rPr>
        <w:t xml:space="preserve">marine </w:t>
      </w:r>
      <w:r w:rsidR="002F2A7B" w:rsidRPr="009F769B">
        <w:rPr>
          <w:rFonts w:ascii="Times New Roman" w:hAnsi="Times New Roman" w:cs="Times New Roman"/>
        </w:rPr>
        <w:t xml:space="preserve">fish farms </w:t>
      </w:r>
      <w:r w:rsidR="00486AEC">
        <w:rPr>
          <w:rFonts w:ascii="Times New Roman" w:hAnsi="Times New Roman" w:cs="Times New Roman"/>
        </w:rPr>
        <w:t xml:space="preserve">or land-based hatchery units </w:t>
      </w:r>
      <w:r w:rsidR="002F2A7B" w:rsidRPr="009F769B">
        <w:rPr>
          <w:rFonts w:ascii="Times New Roman" w:hAnsi="Times New Roman" w:cs="Times New Roman"/>
        </w:rPr>
        <w:t xml:space="preserve">are frequent </w:t>
      </w:r>
      <w:r w:rsidR="002F2A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{"citationID":"7RrAJ4Cq","properties":{"formattedCitation":"(Naylor et al. 2005; Jensen et al. 2010)","plainCitation":"(Naylor et al. 2005; Jensen et al. 2010)","noteIndex":0},"citationItems":[{"id":1429,"uris":["http://zotero.org/users/2160202/items/WFKQ3VFR"],"itemData":{"id":1429,"type":"article-journal","container-title":"Aquaculture Environment Interactions","issue":"1","note":"ISBN: 1869-215X","page":"71-83","title":"Escapes of fishes from Norwegian sea-cage aquaculture: causes, consequences and prevention","volume":"1","author":[{"family":"Jensen","given":"Østen"},{"family":"Dempster","given":"T."},{"family":"Thorstad","given":"E. B."},{"family":"Uglem","given":"I."},{"family":"Fredheim","given":"A."}],"issued":{"date-parts":[["2010"]]}}},{"id":274,"uris":["http://zotero.org/users/2160202/items/ZAUJRXRX"],"itemData":{"id":274,"type":"article-journal","container-title":"BioScience","issue":"5","page":"427-437","title":"Fugitive salmon: assessing the risks of escaped fish from net-pen aquaculture","volume":"55","author":[{"family":"Naylor","given":"Rosamond"},{"family":"Hindar","given":"Kjetil"},{"family":"Fleming","given":"Ian A."},{"family":"Goldburg","given":"Rebecca"},{"family":"Williams","given":"Susan"},{"family":"Volpe","given":"John"},{"family":"Whoriskey","given":"Fred"},{"family":"Eagle","given":"Josh"},{"family":"Kelso","given":"Dennis"},{"family":"Mangel","given":"Marc"}],"issued":{"date-parts":[["2005"]]}}}],"schema":"https://github.com/citation-style-language/schema/raw/master/csl-citation.json"} </w:instrText>
      </w:r>
      <w:r w:rsidR="002F2A7B" w:rsidRPr="009F769B">
        <w:rPr>
          <w:rFonts w:ascii="Times New Roman" w:hAnsi="Times New Roman" w:cs="Times New Roman"/>
        </w:rPr>
        <w:fldChar w:fldCharType="separate"/>
      </w:r>
      <w:r w:rsidR="00026AF2" w:rsidRPr="00026AF2">
        <w:rPr>
          <w:rFonts w:ascii="Times New Roman" w:hAnsi="Times New Roman" w:cs="Times New Roman"/>
        </w:rPr>
        <w:t>(Naylor et al. 2005; Jensen et al. 2010)</w:t>
      </w:r>
      <w:r w:rsidR="002F2A7B" w:rsidRPr="009F769B">
        <w:rPr>
          <w:rFonts w:ascii="Times New Roman" w:hAnsi="Times New Roman" w:cs="Times New Roman"/>
        </w:rPr>
        <w:fldChar w:fldCharType="end"/>
      </w:r>
      <w:r w:rsidR="00486AEC">
        <w:rPr>
          <w:rFonts w:ascii="Times New Roman" w:hAnsi="Times New Roman" w:cs="Times New Roman"/>
        </w:rPr>
        <w:t>.</w:t>
      </w:r>
      <w:r w:rsidR="00991A34" w:rsidRPr="009F769B">
        <w:rPr>
          <w:rFonts w:ascii="Times New Roman" w:hAnsi="Times New Roman" w:cs="Times New Roman"/>
        </w:rPr>
        <w:t xml:space="preserve"> </w:t>
      </w:r>
      <w:r w:rsidR="00486AEC">
        <w:rPr>
          <w:rFonts w:ascii="Times New Roman" w:hAnsi="Times New Roman" w:cs="Times New Roman"/>
        </w:rPr>
        <w:t>Fa</w:t>
      </w:r>
      <w:r w:rsidR="00186122" w:rsidRPr="009F769B">
        <w:rPr>
          <w:rFonts w:ascii="Times New Roman" w:hAnsi="Times New Roman" w:cs="Times New Roman"/>
        </w:rPr>
        <w:t xml:space="preserve">rmed fish and their hybrids can have substantially reduced fitness in the wild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{"citationID":"YCxqKhPd","properties":{"formattedCitation":"(McGinnity et al. 2003; Skaala et al. 2012; Reed et al. 2015)","plainCitation":"(McGinnity et al. 2003; Skaala et al. 2012; Reed et al. 2015)","noteIndex":0},"citationItems":[{"id":468,"uris":["http://zotero.org/users/2160202/items/DUWHZ2GB"],"itemData":{"id":468,"type":"article-journal","container-title":"Proceedings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id":451,"uris":["http://zotero.org/users/2160202/items/UWCAGV49"],"itemData":{"id":451,"type":"article-journal","container-title":"Canadian Journal of Fisheries and Aquatic Sciences","issue":"12","page":"1994-2006","title":"Performance of farmed, hybrid, and wild Atlantic salmon (Salmo salar) families in a natural river environment","volume":"69","author":[{"family":"Skaala","given":"Øystein"},{"family":"Glover","given":"Kevin A."},{"family":"Barlaup","given":"Bjørn T."},{"family":"Svåsand","given":"Terje"},{"family":"Besnier","given":"Francois"},{"family":"Hansen","given":"Michael M."},{"family":"Borgstrøm","given":"Reidar"},{"family":"Fleming","given":"Ian"}],"issued":{"date-parts":[["2012"]]}}},{"id":1677,"uris":["http://zotero.org/users/2160202/items/8VRWPBU7"],"itemData":{"id":1677,"type":"article-journal","container-title":"Heredity","title":"Quantifying heritable variation in fitness-related traits of wild, farmed and hybrid Atlantic salmon families in a wild river environment","author":[{"family":"Reed","given":"T.E."},{"family":"Prodöhl","given":"P."},{"family":"Hynes","given":"R."},{"family":"Cross","given":"T."},{"family":"Ferguson","given":"A."},{"family":"McGinnity","given":"P."}],"issued":{"date-parts":[["2015"]]}}}],"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(McGinnity et al. 2003; Skaala et al. 2012; Reed et al. 2015)</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threatening the genetic integrity and viability of wild populations experiencing introgression </w:t>
      </w:r>
      <w:r w:rsidR="00186122"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{"citationID":"Dccmb7bA","properties":{"formattedCitation":"(Glover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186122" w:rsidRPr="009F769B">
        <w:rPr>
          <w:rFonts w:ascii="Times New Roman" w:hAnsi="Times New Roman" w:cs="Times New Roman"/>
        </w:rPr>
        <w:fldChar w:fldCharType="separate"/>
      </w:r>
      <w:r w:rsidR="00026AF2" w:rsidRPr="00026AF2">
        <w:rPr>
          <w:rFonts w:ascii="Times New Roman" w:hAnsi="Times New Roman" w:cs="Times New Roman"/>
        </w:rPr>
        <w:t>(Glover et al. 2017)</w:t>
      </w:r>
      <w:r w:rsidR="00186122" w:rsidRPr="009F769B">
        <w:rPr>
          <w:rFonts w:ascii="Times New Roman" w:hAnsi="Times New Roman" w:cs="Times New Roman"/>
        </w:rPr>
        <w:fldChar w:fldCharType="end"/>
      </w:r>
      <w:r w:rsidR="00186122" w:rsidRPr="009F769B">
        <w:rPr>
          <w:rFonts w:ascii="Times New Roman" w:hAnsi="Times New Roman" w:cs="Times New Roman"/>
        </w:rPr>
        <w:t xml:space="preserve"> </w:t>
      </w:r>
      <w:r w:rsidR="00320F7E" w:rsidRPr="009F769B">
        <w:rPr>
          <w:rFonts w:ascii="Times New Roman" w:hAnsi="Times New Roman" w:cs="Times New Roman"/>
        </w:rPr>
        <w:t xml:space="preserve">and altering their life histories </w:t>
      </w:r>
      <w:r w:rsidR="00320F7E"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{"citationID":"6JwKR1fg","properties":{"formattedCitation":"(Bolstad et al. 2017, 2021)","plainCitation":"(Bolstad et al. 2017, 2021)","noteIndex":0},"citationItems":[{"id":1893,"uris":["http://zotero.org/users/2160202/items/QSFG9D8V"],"itemData":{"id":1893,"type":"article-journal","abstract":"Interbreeding between domesticated and wild animals occurs in several species. This gene flow has long been anticipated to induce genetic changes in life-history traits of wild populations, thereby influencing population dynamics and viability. Here, we show that individuals with high levels of introgression (domesticated ancestry) have altered age and size at maturation in 62 wild Atlantic salmon Salmo salar populations, including seven ancestral populations to breeding lines of the domesticated salmon. This study documents widespread changes to life-history traits in wild animal populations following gene flow from selectively bred, domesticated conspecifics. The continued high abundance of escaped, domesticated Atlantic salmon thus threatens wild Atlantic salmon populations by inducing genetic changes in fitness-related traits. Our results represent key evidence and a timely warning concerning the potential ecological impacts of the globally increasing use of domesticated animals.","container-title":"Nature Ecology &amp; Evolution","DOI":"10.1038/s41559-017-0124","ISSN":"2397-334X","issue":"5","journalAbbreviation":"Nat Ecol Evol","language":"en","license":"2017 Macmillan Publishers Limited, part of Springer Nature.","note":"number: 5\npublisher: Nature Publishing Group","page":"1-5","source":"www.nature.com","title":"Gene flow from domesticated escapes alters the life history of wild Atlantic salmon","volume":"1","author":[{"family":"Bolstad","given":"Geir H."},{"family":"Hindar","given":"Kjetil"},{"family":"Robertsen","given":"Grethe"},{"family":"Jonsson","given":"Bror"},{"family":"Sægrov","given":"Harald"},{"family":"Diserud","given":"Ola H."},{"family":"Fiske","given":"Peder"},{"family":"Jensen","given":"Arne J."},{"family":"Urdal","given":"Kurt"},{"family":"Næsje","given":"Tor F."},{"family":"Barlaup","given":"Bjørn T."},{"family":"Florø-Larsen","given":"Bjørn"},{"family":"Lo","given":"Håvard"},{"family":"Niemelä","given":"Eero"},{"family":"Karlsson","given":"Sten"}],"issued":{"date-parts":[["2017",4,10]]}}},{"id":1894,"uris":["http://zotero.org/users/2160202/items/DVEWJ2GZ"],"itemData":{"id":1894,"type":"article-journal","abstract":"After a half a century of salmon farming, we have yet to understand how the influx of genes from farmed escapees affects the full life history of Atlantic salmon (Salmo salar L.) in the wild. Using scale samples of over 6900 wild adult salmon from 105 rivers, we document that increased farmed genetic ancestry is associated with increased growth throughout life and a younger age at both seaward migration and sexual maturity. There was large among-population variation in the effects of introgression. Most saliently, the increased growth at sea following introgression declined with the population’s average growth potential. Variation at two major-effect loci associated with age at maturity was little affected by farmed genetic ancestry and could not explain the observed phenotypic effects of introgression. Our study provides knowledge crucial for predicting the ecological and evolutionary consequences of increased aquaculture production worldwide.","container-title":"Science Advances","DOI":"10.1126/sciadv.abj3397","issue":"52","note":"publisher: American Association for the Advancement of Science","page":"eabj3397","source":"science.org (Atypon)","title":"Introgression from farmed escapees affects the full life cycle of wild Atlantic salmon","volume":"7","author":[{"family":"Bolstad","given":"Geir H."},{"family":"Karlsson","given":"Sten"},{"family":"Hagen","given":"Ingerid J."},{"family":"Fiske","given":"Peder"},{"family":"Urdal","given":"Kurt"},{"family":"Sægrov","given":"Harald"},{"family":"Florø-Larsen","given":"Bjørn"},{"family":"Sollien","given":"Vegard P."},{"family":"Østborg","given":"Gunnel"},{"family":"Diserud","given":"Ola H."},{"family":"Jensen","given":"Arne J."},{"family":"Hindar","given":"Kjetil"}],"issued":{"date-parts":[["2021",12,22]]}}}],"schema":"https://github.com/citation-style-language/schema/raw/master/csl-citation.json"} </w:instrText>
      </w:r>
      <w:r w:rsidR="00320F7E" w:rsidRPr="009F769B">
        <w:rPr>
          <w:rFonts w:ascii="Times New Roman" w:hAnsi="Times New Roman" w:cs="Times New Roman"/>
        </w:rPr>
        <w:fldChar w:fldCharType="separate"/>
      </w:r>
      <w:r w:rsidR="00026AF2" w:rsidRPr="00026AF2">
        <w:rPr>
          <w:rFonts w:ascii="Times New Roman" w:hAnsi="Times New Roman" w:cs="Times New Roman"/>
        </w:rPr>
        <w:t>(Bolstad et al. 2017, 2021)</w:t>
      </w:r>
      <w:r w:rsidR="00320F7E" w:rsidRPr="009F769B">
        <w:rPr>
          <w:rFonts w:ascii="Times New Roman" w:hAnsi="Times New Roman" w:cs="Times New Roman"/>
        </w:rPr>
        <w:fldChar w:fldCharType="end"/>
      </w:r>
      <w:r w:rsidR="00320F7E" w:rsidRPr="009F769B">
        <w:rPr>
          <w:rFonts w:ascii="Times New Roman" w:hAnsi="Times New Roman" w:cs="Times New Roman"/>
        </w:rPr>
        <w:t xml:space="preserve">. </w:t>
      </w:r>
    </w:p>
    <w:p w14:paraId="1916A378" w14:textId="21822332" w:rsidR="00F52F27" w:rsidRPr="00C81CFA" w:rsidRDefault="006620E0" w:rsidP="006D081A">
      <w:pPr>
        <w:spacing w:line="480" w:lineRule="auto"/>
        <w:jc w:val="both"/>
        <w:rPr>
          <w:rFonts w:ascii="Times New Roman" w:hAnsi="Times New Roman" w:cs="Times New Roman"/>
        </w:rPr>
      </w:pPr>
      <w:r w:rsidRPr="009F769B">
        <w:rPr>
          <w:rFonts w:ascii="Times New Roman" w:hAnsi="Times New Roman" w:cs="Times New Roman"/>
        </w:rPr>
        <w:t>Despite the widespread occurrence</w:t>
      </w:r>
      <w:r w:rsidR="00F52F27" w:rsidRPr="009F769B">
        <w:rPr>
          <w:rFonts w:ascii="Times New Roman" w:hAnsi="Times New Roman" w:cs="Times New Roman"/>
        </w:rPr>
        <w:t xml:space="preserve"> of </w:t>
      </w:r>
      <w:r w:rsidR="008B0E89">
        <w:rPr>
          <w:rFonts w:ascii="Times New Roman" w:hAnsi="Times New Roman" w:cs="Times New Roman"/>
        </w:rPr>
        <w:t>anthropogenic</w:t>
      </w:r>
      <w:r w:rsidR="00F52F27" w:rsidRPr="009F769B">
        <w:rPr>
          <w:rFonts w:ascii="Times New Roman" w:hAnsi="Times New Roman" w:cs="Times New Roman"/>
        </w:rPr>
        <w:t xml:space="preserve"> hybridisation, whether it </w:t>
      </w:r>
      <w:r w:rsidR="00072BA2">
        <w:rPr>
          <w:rFonts w:ascii="Times New Roman" w:hAnsi="Times New Roman" w:cs="Times New Roman"/>
        </w:rPr>
        <w:t>be from</w:t>
      </w:r>
      <w:r w:rsidR="00F52F27" w:rsidRPr="009F769B">
        <w:rPr>
          <w:rFonts w:ascii="Times New Roman" w:hAnsi="Times New Roman" w:cs="Times New Roman"/>
        </w:rPr>
        <w:t xml:space="preserve"> captive releases, farm escapes, or </w:t>
      </w:r>
      <w:r w:rsidR="008E36E6">
        <w:rPr>
          <w:rFonts w:ascii="Times New Roman" w:hAnsi="Times New Roman" w:cs="Times New Roman"/>
        </w:rPr>
        <w:t xml:space="preserve">introductions of </w:t>
      </w:r>
      <w:r w:rsidR="00F52F27" w:rsidRPr="009F769B">
        <w:rPr>
          <w:rFonts w:ascii="Times New Roman" w:hAnsi="Times New Roman" w:cs="Times New Roman"/>
        </w:rPr>
        <w:t xml:space="preserve">closely related conspecifics </w:t>
      </w:r>
      <w:r w:rsidR="00F52F27"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{"citationID":"QzF4WgiV","properties":{"formattedCitation":"(e.g., Muhlfeld et al. 2009)","plainCitation":"(e.g., Muhlfeld et al. 2009)","noteIndex":0},"citationItems":[{"id":1891,"uris":["http://zotero.org/users/2160202/items/9XKIMSXL"],"itemData":{"id":1891,"type":"article-journal","abstract":"Human-mediated hybridization is a leading cause of biodiversity loss worldwide. How hybridization affects fitness and what level of hybridization is permissible pose difficult conservation questions with little empirical information to guide policy and management decisions. This is particularly true for salmonids, where widespread introgression among non-native and native taxa has often created hybrid swarms over extensive geographical areas resulting in genomic extinction. Here, we used parentage analysis with multilocus microsatellite markers to measure how varying levels of genetic introgression with non-native rainbow trout (Oncorhynchus mykiss) affect reproductive success (number of offspring per adult) of native westslope cutthroat trout (Oncorhynchus clarkii lewisi) in the wild. Small amounts of hybridization markedly reduced fitness of male and female trout, with reproductive success sharply declining by approximately 50 per cent, with only 20 per cent admixture. Despite apparent fitness costs, our data suggest that hybridization may spread due to relatively high reproductive success of first-generation hybrids and high reproductive success of a few males with high levels of admixture. This outbreeding depression suggests that even low levels of admixture may have negative effects on fitness in the wild and that policies protecting hybridized populations may need reconsideration.","container-title":"Biology Letters","DOI":"10.1098/rsbl.2009.0033","issue":"3","note":"publisher: Royal Society","page":"328-331","source":"royalsocietypublishing.org (Atypon)","title":"Hybridization rapidly reduces fitness of a native trout in the wild","volume":"5","author":[{"family":"Muhlfeld","given":"Clint C."},{"family":"Kalinowski","given":"Steven T."},{"family":"McMahon","given":"Thomas E."},{"family":"Taper","given":"Mark L."},{"family":"Painter","given":"Sally"},{"family":"Leary","given":"Robb F."},{"family":"Allendorf","given":"Fred W."}],"issued":{"date-parts":[["2009",3,18]]}},"label":"page","prefix":"e.g., "}],"schema":"https://github.com/citation-style-language/schema/raw/master/csl-citation.json"} </w:instrText>
      </w:r>
      <w:r w:rsidR="00F52F27" w:rsidRPr="009F769B">
        <w:rPr>
          <w:rFonts w:ascii="Times New Roman" w:hAnsi="Times New Roman" w:cs="Times New Roman"/>
        </w:rPr>
        <w:fldChar w:fldCharType="separate"/>
      </w:r>
      <w:r w:rsidR="00026AF2" w:rsidRPr="00026AF2">
        <w:rPr>
          <w:rFonts w:ascii="Times New Roman" w:hAnsi="Times New Roman" w:cs="Times New Roman"/>
        </w:rPr>
        <w:t>(e.g., Muhlfeld et al. 2009)</w:t>
      </w:r>
      <w:r w:rsidR="00F52F27" w:rsidRPr="009F769B">
        <w:rPr>
          <w:rFonts w:ascii="Times New Roman" w:hAnsi="Times New Roman" w:cs="Times New Roman"/>
        </w:rPr>
        <w:fldChar w:fldCharType="end"/>
      </w:r>
      <w:r w:rsidR="00F52F27" w:rsidRPr="009F769B">
        <w:rPr>
          <w:rFonts w:ascii="Times New Roman" w:hAnsi="Times New Roman" w:cs="Times New Roman"/>
        </w:rPr>
        <w:t>,</w:t>
      </w:r>
      <w:r w:rsidRPr="009F769B">
        <w:rPr>
          <w:rFonts w:ascii="Times New Roman" w:hAnsi="Times New Roman" w:cs="Times New Roman"/>
        </w:rPr>
        <w:t xml:space="preserve"> </w:t>
      </w:r>
      <w:r w:rsidR="00072BA2">
        <w:rPr>
          <w:rFonts w:ascii="Times New Roman" w:hAnsi="Times New Roman" w:cs="Times New Roman"/>
        </w:rPr>
        <w:t>considerable variation exists across ecological contexts in the extent of introgression and the magnitude of any associated demographic impacts</w:t>
      </w:r>
      <w:r w:rsidR="00CE39A5">
        <w:rPr>
          <w:rFonts w:ascii="Times New Roman" w:hAnsi="Times New Roman" w:cs="Times New Roman"/>
        </w:rPr>
        <w:t xml:space="preserve"> </w:t>
      </w:r>
      <w:r w:rsidR="0018357B"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{"citationID":"z0fwyAmL","properties":{"formattedCitation":"(White et al. 2018; Lehnert et al. 2020)","plainCitation":"(White et al. 2018; Lehnert et al. 2020)","noteIndex":0},"citationItems":[{"id":1889,"uris":["http://zotero.org/users/2160202/items/CALQKSNZ"],"itemData":{"id":1889,"type":"article-journal","abstract":"Due to increased anthropogenic pressures on many fish populations, supplementing wild populations with captive-raised individuals has become an increasingly common management practice. Stocking programs can be controversial due to uncertainty about the long-term fitness effects of genetic introgression on wild populations. In particular, introgression between hatchery and wild individuals can cause declines in wild population fitness, resiliency, and adaptive potential and contribute to local population extirpation. However, low survival and fitness of captive-raised individuals can minimize the long-term genetic consequences of stocking in wild populations, and to date the prevalence of introgression in actively stocked ecosystems has not been rigorously evaluated. We quantified the extent of introgression in 30 populations of wild brook trout (Salvelinus fontinalis) in a Pennsylvania watershed and examined the correlation between introgression and 11 environmental covariates. Genetic assignment tests were used to determine the origin (wild vs. captive-raised) for 1,742 wild-caught and 300 hatchery brook trout. To avoid assignment biases, individuals were assigned to two simulated populations that represented the average allele frequencies in wild and hatchery groups. Fish with intermediate probabilities of wild ancestry were classified as introgressed, with threshold values determined through simulation. Even with reoccurring stocking at most sites, over 93% of wild-caught individuals probabilistically assigned to wild origin, and only 5.6% of wild-caught fish assigned to introgressed. Models examining environmental drivers of introgression explained &lt;3% of the among-population variability, and all estimated effects were highly uncertain. This was not surprising given overall low introgression observed in this study. Our results suggest that introgression of hatchery-derived genotypes can occur at low rates, even in actively stocked ecosystems and across a range of habitats. However, a cautious approach to stocking may still be warranted, as the potential effects of stocking on wild population fitness and the mechanisms limiting introgression are not known.","container-title":"Evolutionary Applications","DOI":"10.1111/eva.12646","ISSN":"1752-4571","issue":"9","language":"en","license":"© 2018 The Authors. Evolutionary Applications published by John Wiley &amp; Sons Ltd","note":"_eprint: https://onlinelibrary.wiley.com/doi/pdf/10.1111/eva.12646","page":"1567-1581","source":"Wiley Online Library","title":"Limited hatchery introgression into wild brook trout (Salvelinus fontinalis) populations despite reoccurring stocking","volume":"11","author":[{"family":"White","given":"Shannon L."},{"family":"Miller","given":"William L."},{"family":"Dowell","given":"Stephanie A."},{"family":"Bartron","given":"Meredith L."},{"family":"Wagner","given":"Tyler"}],"issued":{"date-parts":[["2018"]]}}},{"id":1888,"uris":["http://zotero.org/users/2160202/items/CZDLQY4Z"],"itemData":{"id":1888,"type":"article-journal","abstract":"Many populations of freshwater fishes are threatened with losses, and increasingly, the release of hatchery individuals is one strategy being implemented to support wild populations. However, stocking of hatchery individuals may pose long-term threats to wild populations, particularly if genetic interactions occur between wild and hatchery individuals. One highly prized sport fish that has been heavily stocked throughout its range is the brook trout (Salvelinus fontinalis). In Nova Scotia, Canada, hatchery brook trout have been stocked since the early 1900s, and despite continued stocking efforts, populations have suffered declines in recent decades. Before this study, the genetic structure of brook trout populations in the province was unknown; however, given the potential negative consequences associated with hatchery stocking, it is possible that hatchery programs have adversely affected the genetic integrity of wild populations. To assess the influence of hatchery supplementation on wild populations, we genotyped wild brook trout from 12 river systems and hatchery brook trout from two major hatcheries using 100 microsatellite loci. Genetic analyses of wild trout revealed extensive population genetic structure among and within river systems and significant isolation-by-distance. Hatchery stocks were genetically distinct from wild populations, and most populations showed limited to no evidence of hatchery introgression (&lt;5% hatchery ancestry). Only a single location had a substantial number of hatchery-derived trout and was located in the only river where a local strain is used for supplementation. The amount of hatchery stocking within a watershed did not influence the level of hatchery introgression. Neutral genetic structure of wild populations was influenced by geography with some influence of climate and stocking indices. Overall, our study suggests that long-term stocking has not significantly affected the genetic integrity of wild trout populations, highlighting the variable outcomes of stocking and the need to evaluate the consequences on a case-by-case basis.","container-title":"Evolutionary Applications","DOI":"10.1111/eva.12923","ISSN":"1752-4571","issue":"5","language":"en","license":"© 2020 The Authors. Evolutionary Applications published by John Wiley &amp; Sons Ltd","note":"_eprint: https://onlinelibrary.wiley.com/doi/pdf/10.1111/eva.12923","page":"1069-1089","source":"Wiley Online Library","title":"Multiple decades of stocking has resulted in limited hatchery introgression in wild brook trout (Salvelinus fontinalis) populations of Nova Scotia","volume":"13","author":[{"family":"Lehnert","given":"Sarah J."},{"family":"Baillie","given":"Shauna M."},{"family":"MacMillan","given":"John"},{"family":"Paterson","given":"Ian G."},{"family":"Buhariwalla","given":"Colin F."},{"family":"Bradbury","given":"Ian R."},{"family":"Bentzen","given":"Paul"}],"issued":{"date-parts":[["2020"]]}},"label":"page"}],"schema":"https://github.com/citation-style-language/schema/raw/master/csl-citation.json"} </w:instrText>
      </w:r>
      <w:r w:rsidR="0018357B" w:rsidRPr="009F769B">
        <w:rPr>
          <w:rFonts w:ascii="Times New Roman" w:hAnsi="Times New Roman" w:cs="Times New Roman"/>
        </w:rPr>
        <w:fldChar w:fldCharType="separate"/>
      </w:r>
      <w:r w:rsidR="00026AF2" w:rsidRPr="00026AF2">
        <w:rPr>
          <w:rFonts w:ascii="Times New Roman" w:hAnsi="Times New Roman" w:cs="Times New Roman"/>
        </w:rPr>
        <w:t>(White et al. 2018; Lehnert et al. 2020)</w:t>
      </w:r>
      <w:r w:rsidR="0018357B" w:rsidRPr="009F769B">
        <w:rPr>
          <w:rFonts w:ascii="Times New Roman" w:hAnsi="Times New Roman" w:cs="Times New Roman"/>
        </w:rPr>
        <w:fldChar w:fldCharType="end"/>
      </w:r>
      <w:r w:rsidRPr="009F769B">
        <w:rPr>
          <w:rFonts w:ascii="Times New Roman" w:hAnsi="Times New Roman" w:cs="Times New Roman"/>
        </w:rPr>
        <w:t>. Density</w:t>
      </w:r>
      <w:r w:rsidR="00F25DD6">
        <w:rPr>
          <w:rFonts w:ascii="Times New Roman" w:hAnsi="Times New Roman" w:cs="Times New Roman"/>
        </w:rPr>
        <w:t>-</w:t>
      </w:r>
      <w:r w:rsidRPr="009F769B">
        <w:rPr>
          <w:rFonts w:ascii="Times New Roman" w:hAnsi="Times New Roman" w:cs="Times New Roman"/>
        </w:rPr>
        <w:t xml:space="preserve"> </w:t>
      </w:r>
      <w:r w:rsidR="008B0E89">
        <w:rPr>
          <w:rFonts w:ascii="Times New Roman" w:hAnsi="Times New Roman" w:cs="Times New Roman"/>
        </w:rPr>
        <w:t>and frequency</w:t>
      </w:r>
      <w:r w:rsidR="00F25DD6">
        <w:rPr>
          <w:rFonts w:ascii="Times New Roman" w:hAnsi="Times New Roman" w:cs="Times New Roman"/>
        </w:rPr>
        <w:t>-</w:t>
      </w:r>
      <w:r w:rsidR="008B0E89">
        <w:rPr>
          <w:rFonts w:ascii="Times New Roman" w:hAnsi="Times New Roman" w:cs="Times New Roman"/>
        </w:rPr>
        <w:t xml:space="preserve"> </w:t>
      </w:r>
      <w:r w:rsidRPr="009F769B">
        <w:rPr>
          <w:rFonts w:ascii="Times New Roman" w:hAnsi="Times New Roman" w:cs="Times New Roman"/>
        </w:rPr>
        <w:t xml:space="preserve">dependent processes </w:t>
      </w:r>
      <w:r w:rsidR="008B0E89">
        <w:rPr>
          <w:rFonts w:ascii="Times New Roman" w:hAnsi="Times New Roman" w:cs="Times New Roman"/>
        </w:rPr>
        <w:t xml:space="preserve">are likely key </w:t>
      </w:r>
      <w:r w:rsidR="00655F0B">
        <w:rPr>
          <w:rFonts w:ascii="Times New Roman" w:hAnsi="Times New Roman" w:cs="Times New Roman"/>
        </w:rPr>
        <w:t>here</w:t>
      </w:r>
      <w:r w:rsidR="00AC3BBC">
        <w:rPr>
          <w:rFonts w:ascii="Times New Roman" w:hAnsi="Times New Roman" w:cs="Times New Roman"/>
        </w:rPr>
        <w:t xml:space="preserve"> </w:t>
      </w:r>
      <w:r w:rsidR="00AC3BBC">
        <w:rPr>
          <w:rFonts w:ascii="Times New Roman" w:hAnsi="Times New Roman" w:cs="Times New Roman"/>
        </w:rPr>
        <w:fldChar w:fldCharType="begin"/>
      </w:r>
      <w:r w:rsidR="00AC3BBC">
        <w:rPr>
          <w:rFonts w:ascii="Times New Roman" w:hAnsi="Times New Roman" w:cs="Times New Roman"/>
        </w:rPr>
        <w:instrText xml:space="preserve"> ADDIN ZOTERO_ITEM CSL_CITATION {"citationID":"PcUew5PK","properties":{"formattedCitation":"(Glover et al. 2013; Heino et al. 2015)","plainCitation":"(Glover et al. 2013; Heino et al. 2015)","noteIndex":0},"citationItems":[{"id":405,"uris":["http://zotero.org/users/2160202/items/3ZJINV9H"],"itemData":{"id":405,"type":"article-journal","container-title":"BMC genetics","issue":"1","page":"74","title":"Atlantic salmon populations invaded by farmed escapees: quantifying genetic introgression with a Bayesian approach and SNPs","volume":"14","author":[{"family":"Glover","given":"Kevin A."},{"family":"Pertoldi","given":"Cino"},{"family":"Besnier","given":"Francois"},{"family":"Wennevik","given":"Vidar"},{"family":"Kent","given":"Matthew"},{"family":"Skaala","given":"Øystein"}],"issued":{"date-parts":[["2013"]]}}},{"id":1959,"uris":["http://zotero.org/users/2160202/items/CPTB9I49"],"itemData":{"id":1959,"type":"article-journal","container-title":"Aquaculture Environment Interactions","issue":"2","note":"ISBN: 1869-215X","page":"185-190","title":"Genetic introgression of farmed salmon in native populations: quantifying the relative influence of population size and frequency of escapees","volume":"6","author":[{"family":"Heino","given":"Mikko"},{"family":"Svåsand","given":"Terje"},{"family":"Wennevik","given":"Vidar"},{"family":"Glover","given":"Kevin A."}],"issued":{"date-parts":[["2015"]]}}}],"schema":"https://github.com/citation-style-language/schema/raw/master/csl-citation.json"} </w:instrText>
      </w:r>
      <w:r w:rsidR="00AC3BBC">
        <w:rPr>
          <w:rFonts w:ascii="Times New Roman" w:hAnsi="Times New Roman" w:cs="Times New Roman"/>
        </w:rPr>
        <w:fldChar w:fldCharType="separate"/>
      </w:r>
      <w:r w:rsidR="00AC3BBC" w:rsidRPr="00AC3BBC">
        <w:rPr>
          <w:rFonts w:ascii="Times New Roman" w:hAnsi="Times New Roman" w:cs="Times New Roman"/>
        </w:rPr>
        <w:t>(Glover et al. 2013; Heino et al. 2015)</w:t>
      </w:r>
      <w:r w:rsidR="00AC3BBC">
        <w:rPr>
          <w:rFonts w:ascii="Times New Roman" w:hAnsi="Times New Roman" w:cs="Times New Roman"/>
        </w:rPr>
        <w:fldChar w:fldCharType="end"/>
      </w:r>
      <w:r w:rsidRPr="009F769B">
        <w:rPr>
          <w:rFonts w:ascii="Times New Roman" w:hAnsi="Times New Roman" w:cs="Times New Roman"/>
        </w:rPr>
        <w:t>.</w:t>
      </w:r>
      <w:r w:rsidR="00F52F27" w:rsidRPr="009F769B">
        <w:rPr>
          <w:rFonts w:ascii="Times New Roman" w:hAnsi="Times New Roman" w:cs="Times New Roman"/>
        </w:rPr>
        <w:t xml:space="preserve"> </w:t>
      </w:r>
      <w:r w:rsidR="00C07C69" w:rsidRPr="009F769B">
        <w:rPr>
          <w:rFonts w:ascii="Times New Roman" w:hAnsi="Times New Roman" w:cs="Times New Roman"/>
        </w:rPr>
        <w:t xml:space="preserve">In particular, </w:t>
      </w:r>
      <w:r w:rsidR="00253953" w:rsidRPr="009F769B">
        <w:rPr>
          <w:rFonts w:ascii="Times New Roman" w:hAnsi="Times New Roman" w:cs="Times New Roman"/>
        </w:rPr>
        <w:t>the twin concepts of hard and soft selection</w:t>
      </w:r>
      <w:r w:rsidR="0068542F" w:rsidRPr="009F769B">
        <w:rPr>
          <w:rFonts w:ascii="Times New Roman" w:hAnsi="Times New Roman" w:cs="Times New Roman"/>
        </w:rPr>
        <w:t xml:space="preserve"> </w:t>
      </w:r>
      <w:r w:rsidR="0068542F" w:rsidRPr="009F769B">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{"citationID":"fzU1r1Sj","properties":{"formattedCitation":"(Wallace 1975; Bell et al. 2021)","plainCitation":"(Wallace 1975; Bell et al. 2021)","noteIndex":0},"citationItems":[{"id":1199,"uris":["http://zotero.org/users/2160202/items/KBCFZNIC"],"itemData":{"id":1199,"type":"article-journal","container-title":"Evolution","issue":"3","page":"465-473","title":"Hard and soft selection revisited","volume":"29","author":[{"family":"Wallace","given":"Bruce"}],"issued":{"date-parts":[["1975"]]}}},{"id":1600,"uris":["http://zotero.org/users/2160202/items/DDB48S4E"],"itemData":{"id":1600,"type":"article-journal","container-title":"Ecology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68542F" w:rsidRPr="009F769B">
        <w:rPr>
          <w:rFonts w:ascii="Times New Roman" w:hAnsi="Times New Roman" w:cs="Times New Roman"/>
        </w:rPr>
        <w:fldChar w:fldCharType="separate"/>
      </w:r>
      <w:r w:rsidR="00026AF2" w:rsidRPr="00026AF2">
        <w:rPr>
          <w:rFonts w:ascii="Times New Roman" w:hAnsi="Times New Roman" w:cs="Times New Roman"/>
        </w:rPr>
        <w:t>(Wallace 1975; Bell et al. 2021)</w:t>
      </w:r>
      <w:r w:rsidR="0068542F" w:rsidRPr="009F769B">
        <w:rPr>
          <w:rFonts w:ascii="Times New Roman" w:hAnsi="Times New Roman" w:cs="Times New Roman"/>
        </w:rPr>
        <w:fldChar w:fldCharType="end"/>
      </w:r>
      <w:r w:rsidR="00253953" w:rsidRPr="009F769B">
        <w:rPr>
          <w:rFonts w:ascii="Times New Roman" w:hAnsi="Times New Roman" w:cs="Times New Roman"/>
        </w:rPr>
        <w:t xml:space="preserve"> are </w:t>
      </w:r>
      <w:r w:rsidR="00677807">
        <w:rPr>
          <w:rFonts w:ascii="Times New Roman" w:hAnsi="Times New Roman" w:cs="Times New Roman"/>
        </w:rPr>
        <w:t>highly relevant</w:t>
      </w:r>
      <w:r w:rsidR="00253953" w:rsidRPr="009F769B">
        <w:rPr>
          <w:rFonts w:ascii="Times New Roman" w:hAnsi="Times New Roman" w:cs="Times New Roman"/>
        </w:rPr>
        <w:t xml:space="preserve">, yet rarely considered explicitly. </w:t>
      </w:r>
      <w:r w:rsidR="009F769B" w:rsidRPr="009F769B">
        <w:rPr>
          <w:rFonts w:ascii="Times New Roman" w:hAnsi="Times New Roman" w:cs="Times New Roman"/>
        </w:rPr>
        <w:t xml:space="preserve">Hard selection refers to situations where the absolute fitness of an individual depends on its phenotype </w:t>
      </w:r>
      <w:r w:rsidR="00DB31BD">
        <w:rPr>
          <w:rFonts w:ascii="Times New Roman" w:hAnsi="Times New Roman" w:cs="Times New Roman"/>
        </w:rPr>
        <w:t>with respect to some</w:t>
      </w:r>
      <w:r w:rsidR="00C81CFA">
        <w:rPr>
          <w:rFonts w:ascii="Times New Roman" w:hAnsi="Times New Roman" w:cs="Times New Roman"/>
        </w:rPr>
        <w:t xml:space="preserve"> environmentally determined optimum. Soft selection, in contrast, occurs when </w:t>
      </w:r>
      <w:r w:rsidR="00C81CFA" w:rsidRPr="009F769B">
        <w:rPr>
          <w:rFonts w:ascii="Times New Roman" w:hAnsi="Times New Roman" w:cs="Times New Roman"/>
        </w:rPr>
        <w:t xml:space="preserve">the absolute fitness of an individual depends on its phenotype </w:t>
      </w:r>
      <w:r w:rsidR="00C81CFA" w:rsidRPr="00775D7F">
        <w:rPr>
          <w:rFonts w:ascii="Times New Roman" w:hAnsi="Times New Roman" w:cs="Times New Roman"/>
          <w:iCs/>
        </w:rPr>
        <w:t>relative to other conspecifics</w:t>
      </w:r>
      <w:r w:rsidR="00C81CFA">
        <w:rPr>
          <w:rFonts w:ascii="Times New Roman" w:hAnsi="Times New Roman" w:cs="Times New Roman"/>
        </w:rPr>
        <w:t xml:space="preserve"> with which it interacts </w:t>
      </w:r>
      <w:r w:rsidR="00C81CF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{"citationID":"KNBuB1kH","properties":{"formattedCitation":"(Bell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C81CFA">
        <w:rPr>
          <w:rFonts w:ascii="Times New Roman" w:hAnsi="Times New Roman" w:cs="Times New Roman"/>
        </w:rPr>
        <w:fldChar w:fldCharType="separate"/>
      </w:r>
      <w:r w:rsidR="00026AF2" w:rsidRPr="00026AF2">
        <w:rPr>
          <w:rFonts w:ascii="Times New Roman" w:hAnsi="Times New Roman" w:cs="Times New Roman"/>
        </w:rPr>
        <w:t>(Bell et al. 2021)</w:t>
      </w:r>
      <w:r w:rsidR="00C81CFA">
        <w:rPr>
          <w:rFonts w:ascii="Times New Roman" w:hAnsi="Times New Roman" w:cs="Times New Roman"/>
        </w:rPr>
        <w:fldChar w:fldCharType="end"/>
      </w:r>
      <w:r w:rsidR="00DB31BD">
        <w:rPr>
          <w:rFonts w:ascii="Times New Roman" w:hAnsi="Times New Roman" w:cs="Times New Roman"/>
        </w:rPr>
        <w:t xml:space="preserve">. To understand soft selection, it is useful to conceive of the environment as containing a limited number of “ecological vacancies”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{"citationID":"cPEDzOIB","properties":{"formattedCitation":"(Reznick 2016)","plainCitation":"(Reznick 2016)","noteIndex":0},"citationItems":[{"id":1886,"uris":["http://zotero.org/users/2160202/items/SSMDWJI8"],"itemData":{"id":1886,"type":"article-journal","abstract":"The modern synthesis of evolutionary biology unified Darwin’s natural selection with Mendelian genetics, but at the same time it created the dilemma of genetic load. Lewontin and Hubby’s (1966) and Harris’s (1966) characterization of genetic variation in natural populations increased the apparent burden of this load. Neutrality or near neutrality of genetic variation was one mechanism proposed for the revealed excessive genetic variation. Bruce Wallace coined the term “soft selection” to describe an alternative way for natural selection to operate that was consistent with observed variation. He envisioned nature as presenting ecological vacancies that could be filled by diverse genotypes. Survival and successful reproduction was a combined function of population density, genotype, and genotype frequencies, rather than a fixed value of the relative fitness of each genotype. My goal in this review is to explore the importance of soft selection in the real world. My motive and that of my colleagues as described here is not to explain what maintains genetic variation in natural populations, but rather to understand the factors that shape how organisms adapt to natural environments. We characterize how feedbacks between ecology and evolution shape both evolution and ecology. These feedbacks are mediated by density- and frequency-dependent selection, the mechanisms that underlie soft selection. Here, I report on our progress in characterizing these types of selection with a combination of a consideration of the published literature and the results from my collaborators’ and my research on natural populations of guppies.","container-title":"Journal of Heredity","DOI":"10.1093/jhered/esv076","ISSN":"0022-1503","issue":"1","journalAbbreviation":"Journal of Heredity","page":"3-14","source":"Silverchair","title":"Hard and Soft Selection Revisited: How Evolution by Natural Selection Works in the Real World","title-short":"Hard and Soft Selection Revisited","volume":"107","author":[{"family":"Reznick","given":"David"}],"issued":{"date-parts":[["2016",1,1]]}}}],"schema":"https://github.com/citation-style-language/schema/raw/master/csl-citation.json"}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(Reznick 2016)</w:t>
      </w:r>
      <w:r w:rsidR="00DB31BD">
        <w:rPr>
          <w:rFonts w:ascii="Times New Roman" w:hAnsi="Times New Roman" w:cs="Times New Roman"/>
        </w:rPr>
        <w:fldChar w:fldCharType="end"/>
      </w:r>
      <w:r w:rsidR="00DB31BD">
        <w:rPr>
          <w:rFonts w:ascii="Times New Roman" w:hAnsi="Times New Roman" w:cs="Times New Roman"/>
        </w:rPr>
        <w:t>. In order to survive or reproduce, an individual must acquire one of these vacancies, with relative rather than absolute trait values determining which ind</w:t>
      </w:r>
      <w:r w:rsidR="00655F0B">
        <w:rPr>
          <w:rFonts w:ascii="Times New Roman" w:hAnsi="Times New Roman" w:cs="Times New Roman"/>
        </w:rPr>
        <w:t>ividuals “</w:t>
      </w:r>
      <w:r w:rsidR="00DB31BD">
        <w:rPr>
          <w:rFonts w:ascii="Times New Roman" w:hAnsi="Times New Roman" w:cs="Times New Roman"/>
        </w:rPr>
        <w:t>fill</w:t>
      </w:r>
      <w:r w:rsidR="00655F0B">
        <w:rPr>
          <w:rFonts w:ascii="Times New Roman" w:hAnsi="Times New Roman" w:cs="Times New Roman"/>
        </w:rPr>
        <w:t>”</w:t>
      </w:r>
      <w:r w:rsidR="00DB31BD">
        <w:rPr>
          <w:rFonts w:ascii="Times New Roman" w:hAnsi="Times New Roman" w:cs="Times New Roman"/>
        </w:rPr>
        <w:t xml:space="preserve"> </w:t>
      </w:r>
      <w:r w:rsidR="007C6D76">
        <w:rPr>
          <w:rFonts w:ascii="Times New Roman" w:hAnsi="Times New Roman" w:cs="Times New Roman"/>
        </w:rPr>
        <w:t>them</w:t>
      </w:r>
      <w:r w:rsidR="00DB31BD">
        <w:rPr>
          <w:rFonts w:ascii="Times New Roman" w:hAnsi="Times New Roman" w:cs="Times New Roman"/>
        </w:rPr>
        <w:t xml:space="preserve">. A given trait can be under pure hard selection, pure soft selection, or some combination of the two. Hard selection is independent of, whilst soft selection is dependent upon, the density and phenotypic composition of </w:t>
      </w:r>
      <w:r w:rsidR="00B9592C">
        <w:rPr>
          <w:rFonts w:ascii="Times New Roman" w:hAnsi="Times New Roman" w:cs="Times New Roman"/>
        </w:rPr>
        <w:t>the</w:t>
      </w:r>
      <w:r w:rsidR="00DB31BD">
        <w:rPr>
          <w:rFonts w:ascii="Times New Roman" w:hAnsi="Times New Roman" w:cs="Times New Roman"/>
        </w:rPr>
        <w:t xml:space="preserve"> population </w:t>
      </w:r>
      <w:r w:rsidR="00DB31BD">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{"citationID":"1JiG9VA7","properties":{"formattedCitation":"(Bell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DB31BD">
        <w:rPr>
          <w:rFonts w:ascii="Times New Roman" w:hAnsi="Times New Roman" w:cs="Times New Roman"/>
        </w:rPr>
        <w:fldChar w:fldCharType="separate"/>
      </w:r>
      <w:r w:rsidR="00026AF2" w:rsidRPr="00026AF2">
        <w:rPr>
          <w:rFonts w:ascii="Times New Roman" w:hAnsi="Times New Roman" w:cs="Times New Roman"/>
        </w:rPr>
        <w:t>(Bell et al. 2021)</w:t>
      </w:r>
      <w:r w:rsidR="00DB31BD">
        <w:rPr>
          <w:rFonts w:ascii="Times New Roman" w:hAnsi="Times New Roman" w:cs="Times New Roman"/>
        </w:rPr>
        <w:fldChar w:fldCharType="end"/>
      </w:r>
      <w:r w:rsidR="00DB31BD">
        <w:rPr>
          <w:rFonts w:ascii="Times New Roman" w:hAnsi="Times New Roman" w:cs="Times New Roman"/>
        </w:rPr>
        <w:t>. To illustrate, consider that</w:t>
      </w:r>
      <w:r w:rsidR="000F5AA3">
        <w:rPr>
          <w:rFonts w:ascii="Times New Roman" w:hAnsi="Times New Roman" w:cs="Times New Roman"/>
        </w:rPr>
        <w:t xml:space="preserve"> body size could be under hard selection if absolute body size </w:t>
      </w:r>
      <w:r w:rsidR="000F5AA3">
        <w:rPr>
          <w:rFonts w:ascii="Times New Roman" w:hAnsi="Times New Roman" w:cs="Times New Roman"/>
        </w:rPr>
        <w:lastRenderedPageBreak/>
        <w:t xml:space="preserve">determines the </w:t>
      </w:r>
      <w:r w:rsidR="00F25DD6">
        <w:rPr>
          <w:rFonts w:ascii="Times New Roman" w:hAnsi="Times New Roman" w:cs="Times New Roman"/>
        </w:rPr>
        <w:t xml:space="preserve">match </w:t>
      </w:r>
      <w:r w:rsidR="000F5AA3">
        <w:rPr>
          <w:rFonts w:ascii="Times New Roman" w:hAnsi="Times New Roman" w:cs="Times New Roman"/>
        </w:rPr>
        <w:t xml:space="preserve">between phenotype and </w:t>
      </w:r>
      <w:r w:rsidR="00903C1B">
        <w:rPr>
          <w:rFonts w:ascii="Times New Roman" w:hAnsi="Times New Roman" w:cs="Times New Roman"/>
        </w:rPr>
        <w:t xml:space="preserve">external </w:t>
      </w:r>
      <w:r w:rsidR="000F5AA3">
        <w:rPr>
          <w:rFonts w:ascii="Times New Roman" w:hAnsi="Times New Roman" w:cs="Times New Roman"/>
        </w:rPr>
        <w:t>environment</w:t>
      </w:r>
      <w:r w:rsidR="005F48E1">
        <w:rPr>
          <w:rFonts w:ascii="Times New Roman" w:hAnsi="Times New Roman" w:cs="Times New Roman"/>
        </w:rPr>
        <w:t xml:space="preserve"> (e.g., thermoregulat</w:t>
      </w:r>
      <w:r w:rsidR="00F25DD6">
        <w:rPr>
          <w:rFonts w:ascii="Times New Roman" w:hAnsi="Times New Roman" w:cs="Times New Roman"/>
        </w:rPr>
        <w:t>ory ability</w:t>
      </w:r>
      <w:r w:rsidR="005F48E1">
        <w:rPr>
          <w:rFonts w:ascii="Times New Roman" w:hAnsi="Times New Roman" w:cs="Times New Roman"/>
        </w:rPr>
        <w:t>)</w:t>
      </w:r>
      <w:r w:rsidR="000F5AA3">
        <w:rPr>
          <w:rFonts w:ascii="Times New Roman" w:hAnsi="Times New Roman" w:cs="Times New Roman"/>
        </w:rPr>
        <w:t xml:space="preserve">, </w:t>
      </w:r>
      <w:r w:rsidR="00554590">
        <w:rPr>
          <w:rFonts w:ascii="Times New Roman" w:hAnsi="Times New Roman" w:cs="Times New Roman"/>
        </w:rPr>
        <w:t>and/</w:t>
      </w:r>
      <w:r w:rsidR="000F5AA3">
        <w:rPr>
          <w:rFonts w:ascii="Times New Roman" w:hAnsi="Times New Roman" w:cs="Times New Roman"/>
        </w:rPr>
        <w:t>or soft selection i</w:t>
      </w:r>
      <w:r w:rsidR="005F48E1">
        <w:rPr>
          <w:rFonts w:ascii="Times New Roman" w:hAnsi="Times New Roman" w:cs="Times New Roman"/>
        </w:rPr>
        <w:t>f</w:t>
      </w:r>
      <w:r w:rsidR="000F5AA3">
        <w:rPr>
          <w:rFonts w:ascii="Times New Roman" w:hAnsi="Times New Roman" w:cs="Times New Roman"/>
        </w:rPr>
        <w:t xml:space="preserve"> relative body size determines success in </w:t>
      </w:r>
      <w:r w:rsidR="00DB31BD">
        <w:rPr>
          <w:rFonts w:ascii="Times New Roman" w:hAnsi="Times New Roman" w:cs="Times New Roman"/>
        </w:rPr>
        <w:t xml:space="preserve">some </w:t>
      </w:r>
      <w:r w:rsidR="000F5AA3">
        <w:rPr>
          <w:rFonts w:ascii="Times New Roman" w:hAnsi="Times New Roman" w:cs="Times New Roman"/>
        </w:rPr>
        <w:t>intraspecific competition</w:t>
      </w:r>
      <w:r w:rsidR="00DB31BD">
        <w:rPr>
          <w:rFonts w:ascii="Times New Roman" w:hAnsi="Times New Roman" w:cs="Times New Roman"/>
        </w:rPr>
        <w:t xml:space="preserve"> (e.g., resource defence)</w:t>
      </w:r>
      <w:r w:rsidR="00B9592C">
        <w:rPr>
          <w:rFonts w:ascii="Times New Roman" w:hAnsi="Times New Roman" w:cs="Times New Roman"/>
        </w:rPr>
        <w:t xml:space="preserve"> and there are more competing individuals than vacancies. </w:t>
      </w:r>
    </w:p>
    <w:p w14:paraId="602A734D" w14:textId="1D49B2C5" w:rsidR="009F769B" w:rsidRPr="009F769B" w:rsidRDefault="005401C8" w:rsidP="006D081A">
      <w:pPr>
        <w:spacing w:line="480" w:lineRule="auto"/>
        <w:jc w:val="both"/>
        <w:rPr>
          <w:rFonts w:ascii="Times New Roman" w:hAnsi="Times New Roman" w:cs="Times New Roman"/>
        </w:rPr>
      </w:pPr>
      <w:r>
        <w:rPr>
          <w:rFonts w:ascii="Times New Roman" w:hAnsi="Times New Roman" w:cs="Times New Roman"/>
        </w:rPr>
        <w:t xml:space="preserve">Here we present an eco-genetic model to explore the </w:t>
      </w:r>
      <w:r w:rsidR="00B9592C">
        <w:rPr>
          <w:rFonts w:ascii="Times New Roman" w:hAnsi="Times New Roman" w:cs="Times New Roman"/>
        </w:rPr>
        <w:t>eco-</w:t>
      </w:r>
      <w:r>
        <w:rPr>
          <w:rFonts w:ascii="Times New Roman" w:hAnsi="Times New Roman" w:cs="Times New Roman"/>
        </w:rPr>
        <w:t xml:space="preserve">evolutionary consequences of </w:t>
      </w:r>
      <w:r w:rsidR="00B9592C">
        <w:rPr>
          <w:rFonts w:ascii="Times New Roman" w:hAnsi="Times New Roman" w:cs="Times New Roman"/>
        </w:rPr>
        <w:t>acute</w:t>
      </w:r>
      <w:r>
        <w:rPr>
          <w:rFonts w:ascii="Times New Roman" w:hAnsi="Times New Roman" w:cs="Times New Roman"/>
        </w:rPr>
        <w:t xml:space="preserve"> </w:t>
      </w:r>
      <w:r w:rsidR="009572DC">
        <w:rPr>
          <w:rFonts w:ascii="Times New Roman" w:hAnsi="Times New Roman" w:cs="Times New Roman"/>
        </w:rPr>
        <w:t>and</w:t>
      </w:r>
      <w:r>
        <w:rPr>
          <w:rFonts w:ascii="Times New Roman" w:hAnsi="Times New Roman" w:cs="Times New Roman"/>
        </w:rPr>
        <w:t xml:space="preserve"> </w:t>
      </w:r>
      <w:r w:rsidR="00B9592C">
        <w:rPr>
          <w:rFonts w:ascii="Times New Roman" w:hAnsi="Times New Roman" w:cs="Times New Roman"/>
        </w:rPr>
        <w:t xml:space="preserve">chronic </w:t>
      </w:r>
      <w:r>
        <w:rPr>
          <w:rFonts w:ascii="Times New Roman" w:hAnsi="Times New Roman" w:cs="Times New Roman"/>
        </w:rPr>
        <w:t>intrusion</w:t>
      </w:r>
      <w:r w:rsidR="00B9592C">
        <w:rPr>
          <w:rFonts w:ascii="Times New Roman" w:hAnsi="Times New Roman" w:cs="Times New Roman"/>
        </w:rPr>
        <w:t xml:space="preserve"> events</w:t>
      </w:r>
      <w:r w:rsidR="008B0C33">
        <w:rPr>
          <w:rFonts w:ascii="Times New Roman" w:hAnsi="Times New Roman" w:cs="Times New Roman"/>
        </w:rPr>
        <w:t xml:space="preserve"> </w:t>
      </w:r>
      <w:r>
        <w:rPr>
          <w:rFonts w:ascii="Times New Roman" w:hAnsi="Times New Roman" w:cs="Times New Roman"/>
        </w:rPr>
        <w:t>by foreign/domesticated individuals</w:t>
      </w:r>
      <w:r w:rsidR="00B9592C">
        <w:rPr>
          <w:rFonts w:ascii="Times New Roman" w:hAnsi="Times New Roman" w:cs="Times New Roman"/>
        </w:rPr>
        <w:t xml:space="preserve"> into a wild population. Though loosely based on a salmonine lifecycle, t</w:t>
      </w:r>
      <w:r w:rsidR="00C667A2">
        <w:rPr>
          <w:rFonts w:ascii="Times New Roman" w:hAnsi="Times New Roman" w:cs="Times New Roman"/>
        </w:rPr>
        <w:t xml:space="preserve">he model </w:t>
      </w:r>
      <w:r w:rsidR="008B0C33">
        <w:rPr>
          <w:rFonts w:ascii="Times New Roman" w:hAnsi="Times New Roman" w:cs="Times New Roman"/>
        </w:rPr>
        <w:t xml:space="preserve">is </w:t>
      </w:r>
      <w:r w:rsidR="00C667A2">
        <w:rPr>
          <w:rFonts w:ascii="Times New Roman" w:hAnsi="Times New Roman" w:cs="Times New Roman"/>
        </w:rPr>
        <w:t>general</w:t>
      </w:r>
      <w:r w:rsidR="00EF0B73">
        <w:rPr>
          <w:rFonts w:ascii="Times New Roman" w:hAnsi="Times New Roman" w:cs="Times New Roman"/>
        </w:rPr>
        <w:t>ly</w:t>
      </w:r>
      <w:r w:rsidR="00C667A2">
        <w:rPr>
          <w:rFonts w:ascii="Times New Roman" w:hAnsi="Times New Roman" w:cs="Times New Roman"/>
        </w:rPr>
        <w:t xml:space="preserve"> applicable to any </w:t>
      </w:r>
      <w:r w:rsidR="008B0C33">
        <w:rPr>
          <w:rFonts w:ascii="Times New Roman" w:hAnsi="Times New Roman" w:cs="Times New Roman"/>
        </w:rPr>
        <w:t xml:space="preserve">taxon </w:t>
      </w:r>
      <w:r w:rsidR="00C55768">
        <w:rPr>
          <w:rFonts w:ascii="Times New Roman" w:hAnsi="Times New Roman" w:cs="Times New Roman"/>
        </w:rPr>
        <w:t xml:space="preserve">that </w:t>
      </w:r>
      <w:r w:rsidR="00B9592C">
        <w:rPr>
          <w:rFonts w:ascii="Times New Roman" w:hAnsi="Times New Roman" w:cs="Times New Roman"/>
        </w:rPr>
        <w:t xml:space="preserve">could </w:t>
      </w:r>
      <w:r w:rsidR="00C55768">
        <w:rPr>
          <w:rFonts w:ascii="Times New Roman" w:hAnsi="Times New Roman" w:cs="Times New Roman"/>
        </w:rPr>
        <w:t xml:space="preserve">experience </w:t>
      </w:r>
      <w:r w:rsidR="00EB3B2A">
        <w:rPr>
          <w:rFonts w:ascii="Times New Roman" w:hAnsi="Times New Roman" w:cs="Times New Roman"/>
        </w:rPr>
        <w:t>sequential soft and hard selection</w:t>
      </w:r>
      <w:r w:rsidR="008B0C33">
        <w:rPr>
          <w:rFonts w:ascii="Times New Roman" w:hAnsi="Times New Roman" w:cs="Times New Roman"/>
        </w:rPr>
        <w:t xml:space="preserve"> </w:t>
      </w:r>
      <w:r w:rsidR="00B9592C">
        <w:rPr>
          <w:rFonts w:ascii="Times New Roman" w:hAnsi="Times New Roman" w:cs="Times New Roman"/>
        </w:rPr>
        <w:t xml:space="preserve">events, </w:t>
      </w:r>
      <w:r w:rsidR="008B0C33">
        <w:rPr>
          <w:rFonts w:ascii="Times New Roman" w:hAnsi="Times New Roman" w:cs="Times New Roman"/>
        </w:rPr>
        <w:t>as well as</w:t>
      </w:r>
      <w:r w:rsidR="00EB3B2A">
        <w:rPr>
          <w:rFonts w:ascii="Times New Roman" w:hAnsi="Times New Roman" w:cs="Times New Roman"/>
        </w:rPr>
        <w:t xml:space="preserve"> </w:t>
      </w:r>
      <w:r w:rsidR="00A94263">
        <w:rPr>
          <w:rFonts w:ascii="Times New Roman" w:hAnsi="Times New Roman" w:cs="Times New Roman"/>
        </w:rPr>
        <w:t xml:space="preserve">artificial or natural </w:t>
      </w:r>
      <w:r w:rsidR="00C55768">
        <w:rPr>
          <w:rFonts w:ascii="Times New Roman" w:hAnsi="Times New Roman" w:cs="Times New Roman"/>
        </w:rPr>
        <w:t>intrusion</w:t>
      </w:r>
      <w:r w:rsidR="00EB3B2A">
        <w:rPr>
          <w:rFonts w:ascii="Times New Roman" w:hAnsi="Times New Roman" w:cs="Times New Roman"/>
        </w:rPr>
        <w:t xml:space="preserve"> by genetically divergent </w:t>
      </w:r>
      <w:r w:rsidR="0003399B">
        <w:rPr>
          <w:rFonts w:ascii="Times New Roman" w:hAnsi="Times New Roman" w:cs="Times New Roman"/>
        </w:rPr>
        <w:t>immigrants</w:t>
      </w:r>
      <w:r w:rsidR="009C3F8B">
        <w:rPr>
          <w:rFonts w:ascii="Times New Roman" w:hAnsi="Times New Roman" w:cs="Times New Roman"/>
        </w:rPr>
        <w:t xml:space="preserve"> (e.g., forestry contexts)</w:t>
      </w:r>
      <w:r w:rsidR="00C667A2">
        <w:rPr>
          <w:rFonts w:ascii="Times New Roman" w:hAnsi="Times New Roman" w:cs="Times New Roman"/>
        </w:rPr>
        <w:t xml:space="preserve">. </w:t>
      </w:r>
      <w:r w:rsidR="00B9592C">
        <w:rPr>
          <w:rFonts w:ascii="Times New Roman" w:hAnsi="Times New Roman" w:cs="Times New Roman"/>
        </w:rPr>
        <w:t>In our model, i</w:t>
      </w:r>
      <w:r w:rsidR="00894CDA">
        <w:rPr>
          <w:rFonts w:ascii="Times New Roman" w:hAnsi="Times New Roman" w:cs="Times New Roman"/>
        </w:rPr>
        <w:t xml:space="preserve">ndividuals compete each generation for a limited number of </w:t>
      </w:r>
      <w:r w:rsidR="001D49DB">
        <w:rPr>
          <w:rFonts w:ascii="Times New Roman" w:hAnsi="Times New Roman" w:cs="Times New Roman"/>
        </w:rPr>
        <w:t>breeding</w:t>
      </w:r>
      <w:r w:rsidR="00894CDA">
        <w:rPr>
          <w:rFonts w:ascii="Times New Roman" w:hAnsi="Times New Roman" w:cs="Times New Roman"/>
        </w:rPr>
        <w:t xml:space="preserve"> </w:t>
      </w:r>
      <w:r w:rsidR="009572DC">
        <w:rPr>
          <w:rFonts w:ascii="Times New Roman" w:hAnsi="Times New Roman" w:cs="Times New Roman"/>
        </w:rPr>
        <w:t>“</w:t>
      </w:r>
      <w:r w:rsidR="00894CDA">
        <w:rPr>
          <w:rFonts w:ascii="Times New Roman" w:hAnsi="Times New Roman" w:cs="Times New Roman"/>
        </w:rPr>
        <w:t>slots</w:t>
      </w:r>
      <w:r w:rsidR="009572DC">
        <w:rPr>
          <w:rFonts w:ascii="Times New Roman" w:hAnsi="Times New Roman" w:cs="Times New Roman"/>
        </w:rPr>
        <w:t>”</w:t>
      </w:r>
      <w:r w:rsidR="00ED446E">
        <w:rPr>
          <w:rFonts w:ascii="Times New Roman" w:hAnsi="Times New Roman" w:cs="Times New Roman"/>
        </w:rPr>
        <w:t xml:space="preserve">, with </w:t>
      </w:r>
      <w:r w:rsidR="00176195">
        <w:rPr>
          <w:rFonts w:ascii="Times New Roman" w:hAnsi="Times New Roman" w:cs="Times New Roman"/>
        </w:rPr>
        <w:t xml:space="preserve">spawning </w:t>
      </w:r>
      <w:r w:rsidR="00ED446E">
        <w:rPr>
          <w:rFonts w:ascii="Times New Roman" w:hAnsi="Times New Roman" w:cs="Times New Roman"/>
        </w:rPr>
        <w:t>success determined by a single</w:t>
      </w:r>
      <w:r w:rsidR="00B9592C">
        <w:rPr>
          <w:rFonts w:ascii="Times New Roman" w:hAnsi="Times New Roman" w:cs="Times New Roman"/>
        </w:rPr>
        <w:t xml:space="preserve"> </w:t>
      </w:r>
      <w:r w:rsidR="00ED446E">
        <w:rPr>
          <w:rFonts w:ascii="Times New Roman" w:hAnsi="Times New Roman" w:cs="Times New Roman"/>
        </w:rPr>
        <w:t xml:space="preserve">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9592C">
        <w:rPr>
          <w:rFonts w:ascii="Times New Roman" w:eastAsiaTheme="minorEastAsia" w:hAnsi="Times New Roman" w:cs="Times New Roman"/>
          <w:iCs/>
        </w:rPr>
        <w:t>, that is subject to soft selec</w:t>
      </w:r>
      <w:r w:rsidR="009E3A80">
        <w:rPr>
          <w:rFonts w:ascii="Times New Roman" w:eastAsiaTheme="minorEastAsia" w:hAnsi="Times New Roman" w:cs="Times New Roman"/>
          <w:iCs/>
        </w:rPr>
        <w:t>tion</w:t>
      </w:r>
      <w:r w:rsidR="00206294">
        <w:rPr>
          <w:rFonts w:ascii="Times New Roman" w:eastAsiaTheme="minorEastAsia" w:hAnsi="Times New Roman" w:cs="Times New Roman"/>
          <w:iCs/>
        </w:rPr>
        <w:t>.</w:t>
      </w:r>
      <w:r w:rsidR="00ED446E">
        <w:rPr>
          <w:rFonts w:ascii="Times New Roman" w:eastAsiaTheme="minorEastAsia" w:hAnsi="Times New Roman" w:cs="Times New Roman"/>
          <w:iCs/>
        </w:rPr>
        <w:t xml:space="preserve"> </w:t>
      </w:r>
      <w:r w:rsidR="00213B19">
        <w:rPr>
          <w:rFonts w:ascii="Times New Roman" w:eastAsiaTheme="minorEastAsia" w:hAnsi="Times New Roman" w:cs="Times New Roman"/>
          <w:iCs/>
        </w:rPr>
        <w:t xml:space="preserve">Following reproduction, the offspring </w:t>
      </w:r>
      <w:r w:rsidR="00206294">
        <w:rPr>
          <w:rFonts w:ascii="Times New Roman" w:eastAsiaTheme="minorEastAsia" w:hAnsi="Times New Roman" w:cs="Times New Roman"/>
          <w:iCs/>
        </w:rPr>
        <w:t>experience</w:t>
      </w:r>
      <w:r w:rsidR="00213B19">
        <w:rPr>
          <w:rFonts w:ascii="Times New Roman" w:eastAsiaTheme="minorEastAsia" w:hAnsi="Times New Roman" w:cs="Times New Roman"/>
          <w:iCs/>
        </w:rPr>
        <w:t xml:space="preserve"> an episode of hard selection wherein survival depends on the match between a second quantitative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23F9B">
        <w:rPr>
          <w:rFonts w:ascii="Times New Roman" w:eastAsiaTheme="minorEastAsia" w:hAnsi="Times New Roman" w:cs="Times New Roman"/>
          <w:iCs/>
        </w:rPr>
        <w:t xml:space="preserve">, </w:t>
      </w:r>
      <w:r w:rsidR="00213B19">
        <w:rPr>
          <w:rFonts w:ascii="Times New Roman" w:eastAsiaTheme="minorEastAsia" w:hAnsi="Times New Roman" w:cs="Times New Roman"/>
          <w:iCs/>
        </w:rPr>
        <w:t>and an environmentally</w:t>
      </w:r>
      <w:r w:rsidR="00206294">
        <w:rPr>
          <w:rFonts w:ascii="Times New Roman" w:eastAsiaTheme="minorEastAsia" w:hAnsi="Times New Roman" w:cs="Times New Roman"/>
          <w:iCs/>
        </w:rPr>
        <w:t>-</w:t>
      </w:r>
      <w:r w:rsidR="00213B19">
        <w:rPr>
          <w:rFonts w:ascii="Times New Roman" w:eastAsiaTheme="minorEastAsia" w:hAnsi="Times New Roman" w:cs="Times New Roman"/>
          <w:iCs/>
        </w:rPr>
        <w:t xml:space="preserve">determined </w:t>
      </w:r>
      <w:r w:rsidR="00206294">
        <w:rPr>
          <w:rFonts w:ascii="Times New Roman" w:eastAsiaTheme="minorEastAsia" w:hAnsi="Times New Roman" w:cs="Times New Roman"/>
          <w:iCs/>
        </w:rPr>
        <w:t xml:space="preserve">trait </w:t>
      </w:r>
      <w:r w:rsidR="00213B19">
        <w:rPr>
          <w:rFonts w:ascii="Times New Roman" w:eastAsiaTheme="minorEastAsia" w:hAnsi="Times New Roman" w:cs="Times New Roman"/>
          <w:iCs/>
        </w:rPr>
        <w:t>optimum</w:t>
      </w:r>
      <w:r w:rsidR="008B0C33">
        <w:rPr>
          <w:rFonts w:ascii="Times New Roman" w:eastAsiaTheme="minorEastAsia" w:hAnsi="Times New Roman" w:cs="Times New Roman"/>
          <w:iCs/>
        </w:rPr>
        <w:t xml:space="preserve"> (</w:t>
      </w:r>
      <w:r w:rsidR="00EF0B73">
        <w:rPr>
          <w:rFonts w:ascii="Times New Roman" w:eastAsiaTheme="minorEastAsia" w:hAnsi="Times New Roman" w:cs="Times New Roman"/>
          <w:iCs/>
        </w:rPr>
        <w:t>with locals assumed to be well-adapted and intruders maladapted</w:t>
      </w:r>
      <w:r w:rsidR="008B0C33">
        <w:rPr>
          <w:rFonts w:ascii="Times New Roman" w:eastAsiaTheme="minorEastAsia" w:hAnsi="Times New Roman" w:cs="Times New Roman"/>
          <w:iCs/>
        </w:rPr>
        <w:t>)</w:t>
      </w:r>
      <w:r w:rsidR="00213B19">
        <w:rPr>
          <w:rFonts w:ascii="Times New Roman" w:eastAsiaTheme="minorEastAsia" w:hAnsi="Times New Roman" w:cs="Times New Roman"/>
          <w:iCs/>
        </w:rPr>
        <w:t xml:space="preserve">. </w:t>
      </w:r>
      <w:r w:rsidR="00DB7FE5">
        <w:rPr>
          <w:rFonts w:ascii="Times New Roman" w:eastAsiaTheme="minorEastAsia" w:hAnsi="Times New Roman" w:cs="Times New Roman"/>
          <w:iCs/>
        </w:rPr>
        <w:t xml:space="preserve">A key prediction we test is that the extent of introgression and its demographic consequences depend on the relative competitiveness of </w:t>
      </w:r>
      <w:r w:rsidR="00206294">
        <w:rPr>
          <w:rFonts w:ascii="Times New Roman" w:eastAsiaTheme="minorEastAsia" w:hAnsi="Times New Roman" w:cs="Times New Roman"/>
          <w:iCs/>
        </w:rPr>
        <w:t xml:space="preserve">locals </w:t>
      </w:r>
      <w:r w:rsidR="00DB7FE5">
        <w:rPr>
          <w:rFonts w:ascii="Times New Roman" w:eastAsiaTheme="minorEastAsia" w:hAnsi="Times New Roman" w:cs="Times New Roman"/>
          <w:iCs/>
        </w:rPr>
        <w:t xml:space="preserve">versus </w:t>
      </w:r>
      <w:r w:rsidR="00206294">
        <w:rPr>
          <w:rFonts w:ascii="Times New Roman" w:eastAsiaTheme="minorEastAsia" w:hAnsi="Times New Roman" w:cs="Times New Roman"/>
          <w:iCs/>
        </w:rPr>
        <w:t>intruders</w:t>
      </w:r>
      <w:r w:rsidR="00DB7FE5">
        <w:rPr>
          <w:rFonts w:ascii="Times New Roman" w:eastAsiaTheme="minorEastAsia" w:hAnsi="Times New Roman" w:cs="Times New Roman"/>
          <w:iCs/>
        </w:rPr>
        <w:t>, i.e., how divergent the</w:t>
      </w:r>
      <w:r w:rsidR="00206294">
        <w:rPr>
          <w:rFonts w:ascii="Times New Roman" w:eastAsiaTheme="minorEastAsia" w:hAnsi="Times New Roman" w:cs="Times New Roman"/>
          <w:iCs/>
        </w:rPr>
        <w:t xml:space="preserve"> two forms</w:t>
      </w:r>
      <w:r w:rsidR="00DB7FE5">
        <w:rPr>
          <w:rFonts w:ascii="Times New Roman" w:eastAsiaTheme="minorEastAsia" w:hAnsi="Times New Roman" w:cs="Times New Roman"/>
          <w:iCs/>
        </w:rPr>
        <w:t xml:space="preserve"> are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DB7FE5">
        <w:rPr>
          <w:rFonts w:ascii="Times New Roman" w:eastAsiaTheme="minorEastAsia" w:hAnsi="Times New Roman" w:cs="Times New Roman"/>
          <w:iCs/>
        </w:rPr>
        <w:t>.</w:t>
      </w:r>
      <w:r w:rsidR="00737507">
        <w:rPr>
          <w:rFonts w:ascii="Times New Roman" w:eastAsiaTheme="minorEastAsia" w:hAnsi="Times New Roman" w:cs="Times New Roman"/>
          <w:iCs/>
        </w:rPr>
        <w:t xml:space="preserve"> </w:t>
      </w:r>
      <w:r w:rsidR="00737507" w:rsidRPr="00206294">
        <w:rPr>
          <w:rFonts w:ascii="Times New Roman" w:eastAsiaTheme="minorEastAsia" w:hAnsi="Times New Roman" w:cs="Times New Roman"/>
          <w:iCs/>
        </w:rPr>
        <w:t>One possibility is that intruders are co</w:t>
      </w:r>
      <w:r w:rsidR="00176195">
        <w:rPr>
          <w:rFonts w:ascii="Times New Roman" w:eastAsiaTheme="minorEastAsia" w:hAnsi="Times New Roman" w:cs="Times New Roman"/>
          <w:iCs/>
        </w:rPr>
        <w:t xml:space="preserve">mpetitively inferior to locals. For example, </w:t>
      </w:r>
      <w:r w:rsidR="00976985" w:rsidRPr="00206294">
        <w:rPr>
          <w:rFonts w:ascii="Times New Roman" w:eastAsiaTheme="minorEastAsia" w:hAnsi="Times New Roman" w:cs="Times New Roman"/>
          <w:iCs/>
        </w:rPr>
        <w:t>experimental studies</w:t>
      </w:r>
      <w:r w:rsidR="005552E1" w:rsidRPr="00206294">
        <w:rPr>
          <w:rFonts w:ascii="Times New Roman" w:eastAsiaTheme="minorEastAsia" w:hAnsi="Times New Roman" w:cs="Times New Roman"/>
          <w:iCs/>
        </w:rPr>
        <w:t xml:space="preserve"> in salmoni</w:t>
      </w:r>
      <w:r w:rsidR="00C83E0C">
        <w:rPr>
          <w:rFonts w:ascii="Times New Roman" w:eastAsiaTheme="minorEastAsia" w:hAnsi="Times New Roman" w:cs="Times New Roman"/>
          <w:iCs/>
        </w:rPr>
        <w:t>ne</w:t>
      </w:r>
      <w:r w:rsidR="005552E1" w:rsidRPr="00206294">
        <w:rPr>
          <w:rFonts w:ascii="Times New Roman" w:eastAsiaTheme="minorEastAsia" w:hAnsi="Times New Roman" w:cs="Times New Roman"/>
          <w:iCs/>
        </w:rPr>
        <w:t>s</w:t>
      </w:r>
      <w:r w:rsidR="00976985" w:rsidRPr="00206294">
        <w:rPr>
          <w:rFonts w:ascii="Times New Roman" w:eastAsiaTheme="minorEastAsia" w:hAnsi="Times New Roman" w:cs="Times New Roman"/>
          <w:iCs/>
        </w:rPr>
        <w:t xml:space="preserve"> have shown hatchery-b</w:t>
      </w:r>
      <w:r w:rsidR="005E53B8">
        <w:rPr>
          <w:rFonts w:ascii="Times New Roman" w:eastAsiaTheme="minorEastAsia" w:hAnsi="Times New Roman" w:cs="Times New Roman"/>
          <w:iCs/>
        </w:rPr>
        <w:t>red</w:t>
      </w:r>
      <w:r w:rsidR="00976985" w:rsidRPr="00206294">
        <w:rPr>
          <w:rFonts w:ascii="Times New Roman" w:eastAsiaTheme="minorEastAsia" w:hAnsi="Times New Roman" w:cs="Times New Roman"/>
          <w:iCs/>
        </w:rPr>
        <w:t xml:space="preserve"> females to be at a competitive disadvantage relative to wild-b</w:t>
      </w:r>
      <w:r w:rsidR="00206294">
        <w:rPr>
          <w:rFonts w:ascii="Times New Roman" w:eastAsiaTheme="minorEastAsia" w:hAnsi="Times New Roman" w:cs="Times New Roman"/>
          <w:iCs/>
        </w:rPr>
        <w:t xml:space="preserve">red </w:t>
      </w:r>
      <w:r w:rsidR="00976985" w:rsidRPr="00206294">
        <w:rPr>
          <w:rFonts w:ascii="Times New Roman" w:eastAsiaTheme="minorEastAsia" w:hAnsi="Times New Roman" w:cs="Times New Roman"/>
          <w:iCs/>
        </w:rPr>
        <w:t>females at acquiring and defending breeding sites, and hatchery-</w:t>
      </w:r>
      <w:r w:rsidR="00206294">
        <w:rPr>
          <w:rFonts w:ascii="Times New Roman" w:eastAsiaTheme="minorEastAsia" w:hAnsi="Times New Roman" w:cs="Times New Roman"/>
          <w:iCs/>
        </w:rPr>
        <w:t>bred</w:t>
      </w:r>
      <w:r w:rsidR="00976985" w:rsidRPr="00206294">
        <w:rPr>
          <w:rFonts w:ascii="Times New Roman" w:eastAsiaTheme="minorEastAsia" w:hAnsi="Times New Roman" w:cs="Times New Roman"/>
          <w:iCs/>
        </w:rPr>
        <w:t xml:space="preserve"> males to be less successful in obtaining mates </w:t>
      </w:r>
      <w:r w:rsidR="0019769C"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{"citationID":"nRYeLLmr","properties":{"formattedCitation":"(Fleming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19769C"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19769C" w:rsidRPr="00206294">
        <w:rPr>
          <w:rFonts w:ascii="Times New Roman" w:eastAsiaTheme="minorEastAsia" w:hAnsi="Times New Roman" w:cs="Times New Roman"/>
          <w:iCs/>
        </w:rPr>
        <w:fldChar w:fldCharType="end"/>
      </w:r>
      <w:r w:rsidR="0019769C" w:rsidRPr="00206294">
        <w:rPr>
          <w:rFonts w:ascii="Times New Roman" w:eastAsiaTheme="minorEastAsia" w:hAnsi="Times New Roman" w:cs="Times New Roman"/>
          <w:iCs/>
        </w:rPr>
        <w:t>.</w:t>
      </w:r>
      <w:r w:rsidR="007C77E3" w:rsidRPr="00206294">
        <w:rPr>
          <w:rFonts w:ascii="Times New Roman" w:eastAsiaTheme="minorEastAsia" w:hAnsi="Times New Roman" w:cs="Times New Roman"/>
          <w:iCs/>
        </w:rPr>
        <w:t xml:space="preserve"> Alternatively, intruders could be competitively superior, </w:t>
      </w:r>
      <w:r w:rsidR="00F85CE8">
        <w:rPr>
          <w:rFonts w:ascii="Times New Roman" w:eastAsiaTheme="minorEastAsia" w:hAnsi="Times New Roman" w:cs="Times New Roman"/>
          <w:iCs/>
        </w:rPr>
        <w:t xml:space="preserve">if they are for example larger. </w:t>
      </w:r>
      <w:r w:rsidR="00F247F2">
        <w:rPr>
          <w:rFonts w:ascii="Times New Roman" w:eastAsiaTheme="minorEastAsia" w:hAnsi="Times New Roman" w:cs="Times New Roman"/>
          <w:iCs/>
        </w:rPr>
        <w:t xml:space="preserve">In the case of commercially </w:t>
      </w:r>
      <w:r w:rsidR="0003510A">
        <w:rPr>
          <w:rFonts w:ascii="Times New Roman" w:eastAsiaTheme="minorEastAsia" w:hAnsi="Times New Roman" w:cs="Times New Roman"/>
          <w:iCs/>
        </w:rPr>
        <w:t xml:space="preserve">cultivated </w:t>
      </w:r>
      <w:r w:rsidR="00F247F2">
        <w:rPr>
          <w:rFonts w:ascii="Times New Roman" w:eastAsiaTheme="minorEastAsia" w:hAnsi="Times New Roman" w:cs="Times New Roman"/>
          <w:iCs/>
        </w:rPr>
        <w:t xml:space="preserve">Atlantic salmon, farm escapes </w:t>
      </w:r>
      <w:r w:rsidR="008C15B3">
        <w:rPr>
          <w:rFonts w:ascii="Times New Roman" w:eastAsiaTheme="minorEastAsia" w:hAnsi="Times New Roman" w:cs="Times New Roman"/>
          <w:iCs/>
        </w:rPr>
        <w:t xml:space="preserve">are often larger as </w:t>
      </w:r>
      <w:r w:rsidR="009E3A80">
        <w:rPr>
          <w:rFonts w:ascii="Times New Roman" w:eastAsiaTheme="minorEastAsia" w:hAnsi="Times New Roman" w:cs="Times New Roman"/>
          <w:iCs/>
        </w:rPr>
        <w:t>adults than wild fish, yet they seem to</w:t>
      </w:r>
      <w:r w:rsidR="00F247F2">
        <w:rPr>
          <w:rFonts w:ascii="Times New Roman" w:eastAsiaTheme="minorEastAsia" w:hAnsi="Times New Roman" w:cs="Times New Roman"/>
          <w:iCs/>
        </w:rPr>
        <w:t xml:space="preserve"> be </w:t>
      </w:r>
      <w:r w:rsidR="00F02BBC">
        <w:rPr>
          <w:rFonts w:ascii="Times New Roman" w:eastAsiaTheme="minorEastAsia" w:hAnsi="Times New Roman" w:cs="Times New Roman"/>
          <w:iCs/>
        </w:rPr>
        <w:t>have lower spawning success</w:t>
      </w:r>
      <w:r w:rsidR="00F247F2">
        <w:rPr>
          <w:rFonts w:ascii="Times New Roman" w:eastAsiaTheme="minorEastAsia" w:hAnsi="Times New Roman" w:cs="Times New Roman"/>
          <w:iCs/>
        </w:rPr>
        <w:t xml:space="preserve">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{"citationID":"D8sMpR5I","properties":{"formattedCitation":"(Fleming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247F2">
        <w:rPr>
          <w:rFonts w:ascii="Times New Roman" w:eastAsiaTheme="minorEastAsia" w:hAnsi="Times New Roman" w:cs="Times New Roman"/>
          <w:iCs/>
        </w:rPr>
        <w:fldChar w:fldCharType="end"/>
      </w:r>
      <w:r w:rsidR="00F247F2">
        <w:rPr>
          <w:rFonts w:ascii="Times New Roman" w:eastAsiaTheme="minorEastAsia" w:hAnsi="Times New Roman" w:cs="Times New Roman"/>
          <w:iCs/>
        </w:rPr>
        <w:t>. However, the offspring of farm</w:t>
      </w:r>
      <w:r w:rsidR="00F02BBC">
        <w:rPr>
          <w:rFonts w:ascii="Times New Roman" w:eastAsiaTheme="minorEastAsia" w:hAnsi="Times New Roman" w:cs="Times New Roman"/>
          <w:iCs/>
        </w:rPr>
        <w:t>-farm</w:t>
      </w:r>
      <w:r w:rsidR="00F247F2">
        <w:rPr>
          <w:rFonts w:ascii="Times New Roman" w:eastAsiaTheme="minorEastAsia" w:hAnsi="Times New Roman" w:cs="Times New Roman"/>
          <w:iCs/>
        </w:rPr>
        <w:t xml:space="preserve"> </w:t>
      </w:r>
      <w:r w:rsidR="00F02BBC">
        <w:rPr>
          <w:rFonts w:ascii="Times New Roman" w:eastAsiaTheme="minorEastAsia" w:hAnsi="Times New Roman" w:cs="Times New Roman"/>
          <w:iCs/>
        </w:rPr>
        <w:t>or farm-wild</w:t>
      </w:r>
      <w:r w:rsidR="00F247F2">
        <w:rPr>
          <w:rFonts w:ascii="Times New Roman" w:eastAsiaTheme="minorEastAsia" w:hAnsi="Times New Roman" w:cs="Times New Roman"/>
          <w:iCs/>
        </w:rPr>
        <w:t xml:space="preserve"> matings can competitively displace </w:t>
      </w:r>
      <w:r w:rsidR="00F02BBC">
        <w:rPr>
          <w:rFonts w:ascii="Times New Roman" w:eastAsiaTheme="minorEastAsia" w:hAnsi="Times New Roman" w:cs="Times New Roman"/>
          <w:iCs/>
        </w:rPr>
        <w:t>wild-wild</w:t>
      </w:r>
      <w:r w:rsidR="00C57910">
        <w:rPr>
          <w:rFonts w:ascii="Times New Roman" w:eastAsiaTheme="minorEastAsia" w:hAnsi="Times New Roman" w:cs="Times New Roman"/>
          <w:iCs/>
        </w:rPr>
        <w:t xml:space="preserve"> offspring, owing to their faster growth rates and hence larger fry sizes </w:t>
      </w:r>
      <w:r w:rsidR="00F247F2">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{"citationID":"zskbeOYC","properties":{"formattedCitation":"(McGinnity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F247F2">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F247F2">
        <w:rPr>
          <w:rFonts w:ascii="Times New Roman" w:eastAsiaTheme="minorEastAsia" w:hAnsi="Times New Roman" w:cs="Times New Roman"/>
          <w:iCs/>
        </w:rPr>
        <w:fldChar w:fldCharType="end"/>
      </w:r>
      <w:r w:rsidR="00E010BC">
        <w:rPr>
          <w:rFonts w:ascii="Times New Roman" w:eastAsiaTheme="minorEastAsia" w:hAnsi="Times New Roman" w:cs="Times New Roman"/>
          <w:iCs/>
        </w:rPr>
        <w:t>.</w:t>
      </w:r>
      <w:r w:rsidR="00F247F2">
        <w:rPr>
          <w:rFonts w:ascii="Times New Roman" w:eastAsiaTheme="minorEastAsia" w:hAnsi="Times New Roman" w:cs="Times New Roman"/>
          <w:iCs/>
        </w:rPr>
        <w:t xml:space="preserve"> </w:t>
      </w:r>
      <w:r w:rsidR="00401911">
        <w:rPr>
          <w:rFonts w:ascii="Times New Roman" w:eastAsiaTheme="minorEastAsia" w:hAnsi="Times New Roman" w:cs="Times New Roman"/>
          <w:iCs/>
        </w:rPr>
        <w:t xml:space="preserve">Whilst previous </w:t>
      </w:r>
      <w:r w:rsidR="005E53B8">
        <w:rPr>
          <w:rFonts w:ascii="Times New Roman" w:eastAsiaTheme="minorEastAsia" w:hAnsi="Times New Roman" w:cs="Times New Roman"/>
          <w:iCs/>
        </w:rPr>
        <w:t>modelling studies</w:t>
      </w:r>
      <w:r w:rsidR="00401911">
        <w:rPr>
          <w:rFonts w:ascii="Times New Roman" w:eastAsiaTheme="minorEastAsia" w:hAnsi="Times New Roman" w:cs="Times New Roman"/>
          <w:iCs/>
        </w:rPr>
        <w:t xml:space="preserve"> have considered </w:t>
      </w:r>
      <w:r w:rsidR="00F02BBC">
        <w:rPr>
          <w:rFonts w:ascii="Times New Roman" w:eastAsiaTheme="minorEastAsia" w:hAnsi="Times New Roman" w:cs="Times New Roman"/>
          <w:iCs/>
        </w:rPr>
        <w:t xml:space="preserve">genetic and demographic </w:t>
      </w:r>
      <w:r w:rsidR="00401911">
        <w:rPr>
          <w:rFonts w:ascii="Times New Roman" w:eastAsiaTheme="minorEastAsia" w:hAnsi="Times New Roman" w:cs="Times New Roman"/>
          <w:iCs/>
        </w:rPr>
        <w:t xml:space="preserve">interactions between </w:t>
      </w:r>
      <w:r w:rsidR="0003510A">
        <w:rPr>
          <w:rFonts w:ascii="Times New Roman" w:eastAsiaTheme="minorEastAsia" w:hAnsi="Times New Roman" w:cs="Times New Roman"/>
          <w:iCs/>
        </w:rPr>
        <w:t xml:space="preserve">cultured </w:t>
      </w:r>
      <w:r w:rsidR="00401911">
        <w:rPr>
          <w:rFonts w:ascii="Times New Roman" w:eastAsiaTheme="minorEastAsia" w:hAnsi="Times New Roman" w:cs="Times New Roman"/>
          <w:iCs/>
        </w:rPr>
        <w:t>and wild salmon</w:t>
      </w:r>
      <w:r w:rsidR="00F41760">
        <w:rPr>
          <w:rFonts w:ascii="Times New Roman" w:eastAsiaTheme="minorEastAsia" w:hAnsi="Times New Roman" w:cs="Times New Roman"/>
          <w:iCs/>
        </w:rPr>
        <w:t xml:space="preserve"> </w:t>
      </w:r>
      <w:r w:rsidR="00F41760">
        <w:rPr>
          <w:rFonts w:ascii="Times New Roman" w:eastAsiaTheme="minorEastAsia" w:hAnsi="Times New Roman" w:cs="Times New Roman"/>
          <w:iCs/>
        </w:rPr>
        <w:fldChar w:fldCharType="begin"/>
      </w:r>
      <w:r w:rsidR="0003510A">
        <w:rPr>
          <w:rFonts w:ascii="Times New Roman" w:eastAsiaTheme="minorEastAsia" w:hAnsi="Times New Roman" w:cs="Times New Roman"/>
          <w:iCs/>
        </w:rPr>
        <w:instrText xml:space="preserve"> ADDIN ZOTERO_ITEM CSL_CITATION {"citationID":"W7B5epqR","properties":{"formattedCitation":"(Hindar et al. 2006; Baskett et al. 2013; Castellani et al. 2015, 2018; Sylvester et al. 2019; Bradbury et al. 2020)","plainCitation":"(Hindar et al. 2006;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41760">
        <w:rPr>
          <w:rFonts w:ascii="Times New Roman" w:eastAsiaTheme="minorEastAsia" w:hAnsi="Times New Roman" w:cs="Times New Roman"/>
          <w:iCs/>
        </w:rPr>
        <w:fldChar w:fldCharType="separate"/>
      </w:r>
      <w:r w:rsidR="0003510A" w:rsidRPr="0003510A">
        <w:rPr>
          <w:rFonts w:ascii="Times New Roman" w:hAnsi="Times New Roman" w:cs="Times New Roman"/>
        </w:rPr>
        <w:t>(Hindar et al. 2006; Baskett et al. 2013; Castellani et al. 2015, 2018; Sylvester et al. 2019; Bradbury et al. 2020)</w:t>
      </w:r>
      <w:r w:rsidR="00F41760">
        <w:rPr>
          <w:rFonts w:ascii="Times New Roman" w:eastAsiaTheme="minorEastAsia" w:hAnsi="Times New Roman" w:cs="Times New Roman"/>
          <w:iCs/>
        </w:rPr>
        <w:fldChar w:fldCharType="end"/>
      </w:r>
      <w:r w:rsidR="00401911">
        <w:rPr>
          <w:rFonts w:ascii="Times New Roman" w:eastAsiaTheme="minorEastAsia" w:hAnsi="Times New Roman" w:cs="Times New Roman"/>
          <w:iCs/>
        </w:rPr>
        <w:t>, ours is the first</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our knowledge</w:t>
      </w:r>
      <w:r w:rsidR="003D7DAD">
        <w:rPr>
          <w:rFonts w:ascii="Times New Roman" w:eastAsiaTheme="minorEastAsia" w:hAnsi="Times New Roman" w:cs="Times New Roman"/>
          <w:iCs/>
        </w:rPr>
        <w:t>,</w:t>
      </w:r>
      <w:r w:rsidR="00401911">
        <w:rPr>
          <w:rFonts w:ascii="Times New Roman" w:eastAsiaTheme="minorEastAsia" w:hAnsi="Times New Roman" w:cs="Times New Roman"/>
          <w:iCs/>
        </w:rPr>
        <w:t xml:space="preserve"> to explicitly distinguish between hard and soft selection and to explore their interactive effects </w:t>
      </w:r>
      <w:r w:rsidR="0062422D">
        <w:rPr>
          <w:rFonts w:ascii="Times New Roman" w:eastAsiaTheme="minorEastAsia" w:hAnsi="Times New Roman" w:cs="Times New Roman"/>
          <w:iCs/>
        </w:rPr>
        <w:t>in this context</w:t>
      </w:r>
      <w:r w:rsidR="00401911">
        <w:rPr>
          <w:rFonts w:ascii="Times New Roman" w:eastAsiaTheme="minorEastAsia" w:hAnsi="Times New Roman" w:cs="Times New Roman"/>
          <w:iCs/>
        </w:rPr>
        <w:t xml:space="preserve">. </w:t>
      </w:r>
    </w:p>
    <w:p w14:paraId="6A83FD79" w14:textId="77777777" w:rsidR="000D776C" w:rsidRDefault="000D776C" w:rsidP="006D081A">
      <w:pPr>
        <w:spacing w:line="480" w:lineRule="auto"/>
        <w:jc w:val="both"/>
        <w:rPr>
          <w:rFonts w:ascii="Times New Roman" w:hAnsi="Times New Roman" w:cs="Times New Roman"/>
          <w:b/>
          <w:bCs/>
          <w:sz w:val="24"/>
          <w:szCs w:val="24"/>
        </w:rPr>
      </w:pPr>
    </w:p>
    <w:p w14:paraId="68840B32" w14:textId="47BE4C5A" w:rsidR="00AA6D33" w:rsidRPr="009F769B" w:rsidRDefault="00344B51" w:rsidP="006D081A">
      <w:pPr>
        <w:spacing w:line="480" w:lineRule="auto"/>
        <w:jc w:val="both"/>
        <w:rPr>
          <w:rFonts w:ascii="Times New Roman" w:hAnsi="Times New Roman" w:cs="Times New Roman"/>
          <w:b/>
          <w:bCs/>
          <w:sz w:val="24"/>
          <w:szCs w:val="24"/>
        </w:rPr>
      </w:pPr>
      <w:r w:rsidRPr="009F769B">
        <w:rPr>
          <w:rFonts w:ascii="Times New Roman" w:hAnsi="Times New Roman" w:cs="Times New Roman"/>
          <w:b/>
          <w:bCs/>
          <w:sz w:val="24"/>
          <w:szCs w:val="24"/>
        </w:rPr>
        <w:t>Methods</w:t>
      </w:r>
    </w:p>
    <w:p w14:paraId="49EF64B5" w14:textId="2C962B7E" w:rsidR="001D315A" w:rsidRPr="009F769B" w:rsidRDefault="001D315A" w:rsidP="006D081A">
      <w:pPr>
        <w:spacing w:line="480" w:lineRule="auto"/>
        <w:jc w:val="both"/>
        <w:rPr>
          <w:rFonts w:ascii="Times New Roman" w:hAnsi="Times New Roman" w:cs="Times New Roman"/>
          <w:b/>
          <w:bCs/>
        </w:rPr>
      </w:pPr>
      <w:r w:rsidRPr="009F769B">
        <w:rPr>
          <w:rFonts w:ascii="Times New Roman" w:hAnsi="Times New Roman" w:cs="Times New Roman"/>
          <w:b/>
          <w:bCs/>
        </w:rPr>
        <w:t>Model description</w:t>
      </w:r>
    </w:p>
    <w:p w14:paraId="2723D278" w14:textId="1A94EBC5" w:rsidR="00D84129" w:rsidRPr="009F769B" w:rsidRDefault="001E3B34"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The model is </w:t>
      </w:r>
      <w:r w:rsidR="0092793D">
        <w:rPr>
          <w:rFonts w:ascii="Times New Roman" w:hAnsi="Times New Roman" w:cs="Times New Roman"/>
        </w:rPr>
        <w:t xml:space="preserve">based on </w:t>
      </w:r>
      <w:r w:rsidRPr="009F769B">
        <w:rPr>
          <w:rFonts w:ascii="Times New Roman" w:hAnsi="Times New Roman" w:cs="Times New Roman"/>
        </w:rPr>
        <w:t>a</w:t>
      </w:r>
      <w:r w:rsidR="00754FFF" w:rsidRPr="009F769B">
        <w:rPr>
          <w:rFonts w:ascii="Times New Roman" w:hAnsi="Times New Roman" w:cs="Times New Roman"/>
        </w:rPr>
        <w:t xml:space="preserve"> generalised</w:t>
      </w:r>
      <w:r w:rsidRPr="009F769B">
        <w:rPr>
          <w:rFonts w:ascii="Times New Roman" w:hAnsi="Times New Roman" w:cs="Times New Roman"/>
        </w:rPr>
        <w:t xml:space="preserve"> </w:t>
      </w:r>
      <w:r w:rsidR="00B31C27">
        <w:rPr>
          <w:rFonts w:ascii="Times New Roman" w:hAnsi="Times New Roman" w:cs="Times New Roman"/>
        </w:rPr>
        <w:t xml:space="preserve">anadromous </w:t>
      </w:r>
      <w:r w:rsidR="0092793D">
        <w:rPr>
          <w:rFonts w:ascii="Times New Roman" w:hAnsi="Times New Roman" w:cs="Times New Roman"/>
        </w:rPr>
        <w:t>salmonine</w:t>
      </w:r>
      <w:r w:rsidR="0092793D" w:rsidRPr="009F769B">
        <w:rPr>
          <w:rFonts w:ascii="Times New Roman" w:hAnsi="Times New Roman" w:cs="Times New Roman"/>
        </w:rPr>
        <w:t xml:space="preserve"> </w:t>
      </w:r>
      <w:r w:rsidRPr="009F769B">
        <w:rPr>
          <w:rFonts w:ascii="Times New Roman" w:hAnsi="Times New Roman" w:cs="Times New Roman"/>
        </w:rPr>
        <w:t>life cycle but is not spatially explicit</w:t>
      </w:r>
      <w:r w:rsidR="00B31C27">
        <w:rPr>
          <w:rFonts w:ascii="Times New Roman" w:hAnsi="Times New Roman" w:cs="Times New Roman"/>
        </w:rPr>
        <w:t xml:space="preserve">; </w:t>
      </w:r>
      <w:r w:rsidRPr="009F769B">
        <w:rPr>
          <w:rFonts w:ascii="Times New Roman" w:hAnsi="Times New Roman" w:cs="Times New Roman"/>
        </w:rPr>
        <w:t>freshwater and saltwater phases of the life history are implicit. The life history is also</w:t>
      </w:r>
      <w:r w:rsidR="0092793D">
        <w:rPr>
          <w:rFonts w:ascii="Times New Roman" w:hAnsi="Times New Roman" w:cs="Times New Roman"/>
        </w:rPr>
        <w:t xml:space="preserve"> greatly</w:t>
      </w:r>
      <w:r w:rsidRPr="009F769B">
        <w:rPr>
          <w:rFonts w:ascii="Times New Roman" w:hAnsi="Times New Roman" w:cs="Times New Roman"/>
        </w:rPr>
        <w:t xml:space="preserve"> simplified, to focus directly on the processes of interest (eco-evolutionary interactions between soft and hard selection)</w:t>
      </w:r>
      <w:r w:rsidR="00EC524B">
        <w:rPr>
          <w:rFonts w:ascii="Times New Roman" w:hAnsi="Times New Roman" w:cs="Times New Roman"/>
        </w:rPr>
        <w:t>, without loss of generality</w:t>
      </w:r>
      <w:r w:rsidRPr="009F769B">
        <w:rPr>
          <w:rFonts w:ascii="Times New Roman" w:hAnsi="Times New Roman" w:cs="Times New Roman"/>
        </w:rPr>
        <w:t>.</w:t>
      </w:r>
      <w:r w:rsidR="007A353C" w:rsidRPr="009F769B">
        <w:rPr>
          <w:rFonts w:ascii="Times New Roman" w:hAnsi="Times New Roman" w:cs="Times New Roman"/>
        </w:rPr>
        <w:t xml:space="preserve"> The sequence of </w:t>
      </w:r>
      <w:r w:rsidR="0092793D">
        <w:rPr>
          <w:rFonts w:ascii="Times New Roman" w:hAnsi="Times New Roman" w:cs="Times New Roman"/>
        </w:rPr>
        <w:t xml:space="preserve">model </w:t>
      </w:r>
      <w:r w:rsidR="007A353C" w:rsidRPr="009F769B">
        <w:rPr>
          <w:rFonts w:ascii="Times New Roman" w:hAnsi="Times New Roman" w:cs="Times New Roman"/>
        </w:rPr>
        <w:t>events is as follows: (1) the model is seeded with</w:t>
      </w:r>
      <w:r w:rsidR="00495729" w:rsidRPr="009F769B">
        <w:rPr>
          <w:rFonts w:ascii="Times New Roman" w:hAnsi="Times New Roman" w:cs="Times New Roman"/>
        </w:rPr>
        <w:t xml:space="preserve"> </w:t>
      </w:r>
      <w:r w:rsidR="007A353C" w:rsidRPr="009F769B">
        <w:rPr>
          <w:rFonts w:ascii="Times New Roman" w:eastAsiaTheme="minorEastAsia" w:hAnsi="Times New Roman" w:cs="Times New Roman"/>
        </w:rPr>
        <w:t xml:space="preserve">recruits at the pre-spawner phase; (2) phenotype-dependent competition </w:t>
      </w:r>
      <w:r w:rsidR="00D84129" w:rsidRPr="009F769B">
        <w:rPr>
          <w:rFonts w:ascii="Times New Roman" w:eastAsiaTheme="minorEastAsia" w:hAnsi="Times New Roman" w:cs="Times New Roman"/>
        </w:rPr>
        <w:t xml:space="preserve">(soft selection) </w:t>
      </w:r>
      <w:r w:rsidR="007A353C" w:rsidRPr="009F769B">
        <w:rPr>
          <w:rFonts w:ascii="Times New Roman" w:eastAsiaTheme="minorEastAsia" w:hAnsi="Times New Roman" w:cs="Times New Roman"/>
        </w:rPr>
        <w:t>for limited spawning slots occurs; (3) random mating among spawners and production of new offspring</w:t>
      </w:r>
      <w:r w:rsidR="00390731">
        <w:rPr>
          <w:rFonts w:ascii="Times New Roman" w:eastAsiaTheme="minorEastAsia" w:hAnsi="Times New Roman" w:cs="Times New Roman"/>
        </w:rPr>
        <w:t xml:space="preserve"> occurs</w:t>
      </w:r>
      <w:r w:rsidR="007A353C" w:rsidRPr="009F769B">
        <w:rPr>
          <w:rFonts w:ascii="Times New Roman" w:eastAsiaTheme="minorEastAsia" w:hAnsi="Times New Roman" w:cs="Times New Roman"/>
        </w:rPr>
        <w:t xml:space="preserve">; and (4) </w:t>
      </w:r>
      <w:r w:rsidR="00390731">
        <w:rPr>
          <w:rFonts w:ascii="Times New Roman" w:eastAsiaTheme="minorEastAsia" w:hAnsi="Times New Roman" w:cs="Times New Roman"/>
        </w:rPr>
        <w:t>offspring survive</w:t>
      </w:r>
      <w:r w:rsidR="00D84129" w:rsidRPr="009F769B">
        <w:rPr>
          <w:rFonts w:ascii="Times New Roman" w:eastAsiaTheme="minorEastAsia" w:hAnsi="Times New Roman" w:cs="Times New Roman"/>
        </w:rPr>
        <w:t xml:space="preserve"> from the juvenile to </w:t>
      </w:r>
      <w:r w:rsidR="00390731">
        <w:rPr>
          <w:rFonts w:ascii="Times New Roman" w:eastAsiaTheme="minorEastAsia" w:hAnsi="Times New Roman" w:cs="Times New Roman"/>
        </w:rPr>
        <w:t xml:space="preserve">the </w:t>
      </w:r>
      <w:r w:rsidR="00D84129" w:rsidRPr="009F769B">
        <w:rPr>
          <w:rFonts w:ascii="Times New Roman" w:eastAsiaTheme="minorEastAsia" w:hAnsi="Times New Roman" w:cs="Times New Roman"/>
        </w:rPr>
        <w:t xml:space="preserve">recruit (pre-spawner) stage dependent on the match between phenotype and an environmental optimum (hard selection). </w:t>
      </w:r>
      <w:r w:rsidR="00B7249A" w:rsidRPr="009F769B">
        <w:rPr>
          <w:rFonts w:ascii="Times New Roman" w:eastAsiaTheme="minorEastAsia" w:hAnsi="Times New Roman" w:cs="Times New Roman"/>
        </w:rPr>
        <w:t xml:space="preserve">Generations are discrete, and time is not explicit within generations. </w:t>
      </w:r>
    </w:p>
    <w:p w14:paraId="5D339505" w14:textId="4DF8EFB5" w:rsidR="00073591" w:rsidRPr="009F769B" w:rsidRDefault="00EC4603" w:rsidP="006D081A">
      <w:pPr>
        <w:spacing w:line="480" w:lineRule="auto"/>
        <w:jc w:val="both"/>
        <w:rPr>
          <w:rFonts w:ascii="Times New Roman" w:hAnsi="Times New Roman" w:cs="Times New Roman"/>
          <w:i/>
          <w:iCs/>
        </w:rPr>
      </w:pPr>
      <w:r w:rsidRPr="009F769B">
        <w:rPr>
          <w:rFonts w:ascii="Times New Roman" w:eastAsiaTheme="minorEastAsia" w:hAnsi="Times New Roman" w:cs="Times New Roman"/>
          <w:i/>
          <w:iCs/>
        </w:rPr>
        <w:t xml:space="preserve">1. </w:t>
      </w:r>
      <w:r w:rsidR="00D84129" w:rsidRPr="009F769B">
        <w:rPr>
          <w:rFonts w:ascii="Times New Roman" w:eastAsiaTheme="minorEastAsia" w:hAnsi="Times New Roman" w:cs="Times New Roman"/>
          <w:i/>
          <w:iCs/>
        </w:rPr>
        <w:t>Recruit stage</w:t>
      </w:r>
      <w:r w:rsidR="00D84129" w:rsidRPr="009F769B">
        <w:rPr>
          <w:rFonts w:ascii="Times New Roman" w:eastAsiaTheme="minorEastAsia" w:hAnsi="Times New Roman" w:cs="Times New Roman"/>
        </w:rPr>
        <w:t xml:space="preserve"> </w:t>
      </w:r>
    </w:p>
    <w:p w14:paraId="7EF7A683" w14:textId="339BFFBC" w:rsidR="00495729" w:rsidRPr="009F769B" w:rsidRDefault="00495729"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all scenarios, the model is seeded with </w:t>
      </w:r>
      <w:r w:rsidR="002455F5" w:rsidRPr="009F769B">
        <w:rPr>
          <w:rFonts w:ascii="Times New Roman" w:hAnsi="Times New Roman" w:cs="Times New Roman"/>
        </w:rPr>
        <w:t xml:space="preserve">500 </w:t>
      </w:r>
      <w:r w:rsidRPr="009F769B">
        <w:rPr>
          <w:rFonts w:ascii="Times New Roman" w:eastAsiaTheme="minorEastAsia" w:hAnsi="Times New Roman" w:cs="Times New Roman"/>
          <w:iCs/>
        </w:rPr>
        <w:t>local recruits</w:t>
      </w:r>
      <w:r w:rsidR="002455F5"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(locals)=500</m:t>
        </m:r>
      </m:oMath>
      <w:r w:rsidR="002455F5"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in generation 1</w:t>
      </w:r>
      <w:r w:rsidR="00B91170">
        <w:rPr>
          <w:rFonts w:ascii="Times New Roman" w:eastAsiaTheme="minorEastAsia" w:hAnsi="Times New Roman" w:cs="Times New Roman"/>
          <w:iCs/>
        </w:rPr>
        <w:t>,</w:t>
      </w:r>
      <w:r w:rsidR="00BF7084">
        <w:rPr>
          <w:rFonts w:ascii="Times New Roman" w:eastAsiaTheme="minorEastAsia" w:hAnsi="Times New Roman" w:cs="Times New Roman"/>
          <w:iCs/>
        </w:rPr>
        <w:t xml:space="preserve"> </w:t>
      </w:r>
      <w:r w:rsidR="00BF7084" w:rsidRPr="009F769B">
        <w:rPr>
          <w:rFonts w:ascii="Times New Roman" w:hAnsi="Times New Roman" w:cs="Times New Roman"/>
        </w:rPr>
        <w:t>just prior to competition for spawning slots</w:t>
      </w:r>
      <w:r w:rsidR="00BF7084">
        <w:rPr>
          <w:rFonts w:ascii="Times New Roman" w:eastAsiaTheme="minorEastAsia" w:hAnsi="Times New Roman" w:cs="Times New Roman"/>
          <w:iCs/>
        </w:rPr>
        <w:t xml:space="preserve">. The </w:t>
      </w:r>
      <w:r w:rsidRPr="009F769B">
        <w:rPr>
          <w:rFonts w:ascii="Times New Roman" w:eastAsiaTheme="minorEastAsia" w:hAnsi="Times New Roman" w:cs="Times New Roman"/>
          <w:iCs/>
        </w:rPr>
        <w:t xml:space="preserve">initial trait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are a function of the initial allele frequencies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Pr="009F769B">
        <w:rPr>
          <w:rFonts w:ascii="Times New Roman" w:eastAsiaTheme="minorEastAsia" w:hAnsi="Times New Roman" w:cs="Times New Roman"/>
          <w:iCs/>
        </w:rPr>
        <w:t xml:space="preserve">. </w:t>
      </w:r>
      <w:r w:rsidR="00E72D1F" w:rsidRPr="009F769B">
        <w:rPr>
          <w:rFonts w:ascii="Times New Roman" w:eastAsiaTheme="minorEastAsia" w:hAnsi="Times New Roman" w:cs="Times New Roman"/>
          <w:iCs/>
        </w:rPr>
        <w:t xml:space="preserve">Thirty </w:t>
      </w:r>
      <w:r w:rsidR="004E553F">
        <w:rPr>
          <w:rFonts w:ascii="Times New Roman" w:eastAsiaTheme="minorEastAsia" w:hAnsi="Times New Roman" w:cs="Times New Roman"/>
          <w:iCs/>
        </w:rPr>
        <w:t>unlinked</w:t>
      </w:r>
      <w:r w:rsidR="00E72D1F" w:rsidRPr="009F769B">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diploid </w:t>
      </w:r>
      <w:r w:rsidR="00E72D1F" w:rsidRPr="009F769B">
        <w:rPr>
          <w:rFonts w:ascii="Times New Roman" w:eastAsiaTheme="minorEastAsia" w:hAnsi="Times New Roman" w:cs="Times New Roman"/>
          <w:iCs/>
        </w:rPr>
        <w:t xml:space="preserve">loci affect each trait (i.e., 60 functional loci in total), and the initial allele frequencies are assumed to be the same across all loci </w:t>
      </w:r>
      <w:r w:rsidR="00DA68EE" w:rsidRPr="009F769B">
        <w:rPr>
          <w:rFonts w:ascii="Times New Roman" w:eastAsiaTheme="minorEastAsia" w:hAnsi="Times New Roman" w:cs="Times New Roman"/>
          <w:iCs/>
        </w:rPr>
        <w:t>for each</w:t>
      </w:r>
      <w:r w:rsidR="00E72D1F" w:rsidRPr="009F769B">
        <w:rPr>
          <w:rFonts w:ascii="Times New Roman" w:eastAsiaTheme="minorEastAsia" w:hAnsi="Times New Roman" w:cs="Times New Roman"/>
          <w:iCs/>
        </w:rPr>
        <w:t xml:space="preserve"> trait.</w:t>
      </w:r>
      <w:r w:rsidR="009679A7">
        <w:rPr>
          <w:rFonts w:ascii="Times New Roman" w:eastAsiaTheme="minorEastAsia" w:hAnsi="Times New Roman" w:cs="Times New Roman"/>
          <w:iCs/>
        </w:rPr>
        <w:t xml:space="preserve"> In reality, a range of initial allele frequencies could occur </w:t>
      </w:r>
      <w:r w:rsidR="00DD4F3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{"citationID":"OuGDyUvf","properties":{"formattedCitation":"(e.g., conforming to a beta distribution; Kardos and Luikart 2021)","plainCitation":"(e.g., conforming to a beta distribution; Kardos and Luikart 2021)","noteIndex":0},"citationItems":[{"id":1382,"uris":["http://zotero.org/users/2160202/items/DKC7ZIWU"],"itemData":{"id":1382,"type":"article-journal","container-title":"The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change","volume":"197","author":[{"family":"Kardos","given":"Marty"},{"family":"Luikart","given":"Gordon"}],"issued":{"date-parts":[["2021"]]}},"label":"page","prefix":"e.g., conforming to a beta distribution; "}],"schema":"https://github.com/citation-style-language/schema/raw/master/csl-citation.json"} </w:instrText>
      </w:r>
      <w:r w:rsidR="00DD4F34">
        <w:rPr>
          <w:rFonts w:ascii="Times New Roman" w:eastAsiaTheme="minorEastAsia" w:hAnsi="Times New Roman" w:cs="Times New Roman"/>
          <w:iCs/>
        </w:rPr>
        <w:fldChar w:fldCharType="separate"/>
      </w:r>
      <w:r w:rsidR="00026AF2" w:rsidRPr="00026AF2">
        <w:rPr>
          <w:rFonts w:ascii="Times New Roman" w:hAnsi="Times New Roman" w:cs="Times New Roman"/>
        </w:rPr>
        <w:t>(e.g., conforming to a beta distribution; Kardos and Luikart 2021)</w:t>
      </w:r>
      <w:r w:rsidR="00DD4F34">
        <w:rPr>
          <w:rFonts w:ascii="Times New Roman" w:eastAsiaTheme="minorEastAsia" w:hAnsi="Times New Roman" w:cs="Times New Roman"/>
          <w:iCs/>
        </w:rPr>
        <w:fldChar w:fldCharType="end"/>
      </w:r>
      <w:r w:rsidR="00DD4F34">
        <w:rPr>
          <w:rFonts w:ascii="Times New Roman" w:eastAsiaTheme="minorEastAsia" w:hAnsi="Times New Roman" w:cs="Times New Roman"/>
          <w:iCs/>
        </w:rPr>
        <w:t>, but this should not affect the qualitative outcomes of the model</w:t>
      </w:r>
      <w:r w:rsidR="000B1D3D">
        <w:rPr>
          <w:rFonts w:ascii="Times New Roman" w:eastAsiaTheme="minorEastAsia" w:hAnsi="Times New Roman" w:cs="Times New Roman"/>
          <w:iCs/>
        </w:rPr>
        <w:t>.</w:t>
      </w:r>
      <w:r w:rsidR="009404D8">
        <w:rPr>
          <w:rFonts w:ascii="Times New Roman" w:eastAsiaTheme="minorEastAsia" w:hAnsi="Times New Roman" w:cs="Times New Roman"/>
          <w:iCs/>
        </w:rPr>
        <w:t xml:space="preserve"> T</w:t>
      </w:r>
      <w:r w:rsidR="00177130" w:rsidRPr="009F769B">
        <w:rPr>
          <w:rFonts w:ascii="Times New Roman" w:eastAsiaTheme="minorEastAsia" w:hAnsi="Times New Roman" w:cs="Times New Roman"/>
          <w:iCs/>
        </w:rPr>
        <w:t>he traits are assumed to be initially genetically uncorrelated</w:t>
      </w:r>
      <w:r w:rsidR="00A560B3">
        <w:rPr>
          <w:rFonts w:ascii="Times New Roman" w:eastAsiaTheme="minorEastAsia" w:hAnsi="Times New Roman" w:cs="Times New Roman"/>
          <w:iCs/>
        </w:rPr>
        <w:t>, although</w:t>
      </w:r>
      <w:r w:rsidR="00177130" w:rsidRPr="009F769B">
        <w:rPr>
          <w:rFonts w:ascii="Times New Roman" w:eastAsiaTheme="minorEastAsia" w:hAnsi="Times New Roman" w:cs="Times New Roman"/>
          <w:iCs/>
        </w:rPr>
        <w:t xml:space="preserve"> some genetic </w:t>
      </w:r>
      <w:r w:rsidR="006E3EB8" w:rsidRPr="009F769B">
        <w:rPr>
          <w:rFonts w:ascii="Times New Roman" w:eastAsiaTheme="minorEastAsia" w:hAnsi="Times New Roman" w:cs="Times New Roman"/>
          <w:iCs/>
        </w:rPr>
        <w:t>association</w:t>
      </w:r>
      <w:r w:rsidR="00177130" w:rsidRPr="009F769B">
        <w:rPr>
          <w:rFonts w:ascii="Times New Roman" w:eastAsiaTheme="minorEastAsia" w:hAnsi="Times New Roman" w:cs="Times New Roman"/>
          <w:iCs/>
        </w:rPr>
        <w:t xml:space="preserve"> between them may emerge over time owing to</w:t>
      </w:r>
      <w:r w:rsidR="006E3EB8" w:rsidRPr="009F769B">
        <w:rPr>
          <w:rFonts w:ascii="Times New Roman" w:eastAsiaTheme="minorEastAsia" w:hAnsi="Times New Roman" w:cs="Times New Roman"/>
          <w:iCs/>
        </w:rPr>
        <w:t xml:space="preserve"> a build-up of</w:t>
      </w:r>
      <w:r w:rsidR="00177130" w:rsidRPr="009F769B">
        <w:rPr>
          <w:rFonts w:ascii="Times New Roman" w:eastAsiaTheme="minorEastAsia" w:hAnsi="Times New Roman" w:cs="Times New Roman"/>
          <w:iCs/>
        </w:rPr>
        <w:t xml:space="preserve"> linkage disequilibrium. </w:t>
      </w:r>
      <w:r w:rsidR="00DA68EE" w:rsidRPr="009F769B">
        <w:rPr>
          <w:rFonts w:ascii="Times New Roman" w:eastAsiaTheme="minorEastAsia" w:hAnsi="Times New Roman" w:cs="Times New Roman"/>
          <w:iCs/>
        </w:rPr>
        <w:t>A third neutral trait is modelled</w:t>
      </w:r>
      <w:r w:rsidR="007A75F7" w:rsidRPr="009F769B">
        <w:rPr>
          <w:rFonts w:ascii="Times New Roman" w:eastAsiaTheme="minorEastAsia" w:hAnsi="Times New Roman" w:cs="Times New Roman"/>
          <w:iCs/>
        </w:rPr>
        <w:t xml:space="preserve"> via a single </w:t>
      </w:r>
      <w:r w:rsidR="0092793D">
        <w:rPr>
          <w:rFonts w:ascii="Times New Roman" w:eastAsiaTheme="minorEastAsia" w:hAnsi="Times New Roman" w:cs="Times New Roman"/>
          <w:iCs/>
        </w:rPr>
        <w:t>b</w:t>
      </w:r>
      <w:r w:rsidR="007A75F7" w:rsidRPr="009F769B">
        <w:rPr>
          <w:rFonts w:ascii="Times New Roman" w:eastAsiaTheme="minorEastAsia" w:hAnsi="Times New Roman" w:cs="Times New Roman"/>
          <w:iCs/>
        </w:rPr>
        <w:t>i-allelic locus, at which locals are assumed to be fixed for a “0” allele and intruders are fixed for a “1” allele.</w:t>
      </w:r>
      <w:r w:rsidR="00E72D1F" w:rsidRPr="009F769B">
        <w:rPr>
          <w:rFonts w:ascii="Times New Roman" w:eastAsiaTheme="minorEastAsia" w:hAnsi="Times New Roman" w:cs="Times New Roman"/>
          <w:iCs/>
        </w:rPr>
        <w:t xml:space="preserve"> </w:t>
      </w:r>
      <w:r w:rsidR="007A75F7" w:rsidRPr="009F769B">
        <w:rPr>
          <w:rFonts w:ascii="Times New Roman" w:eastAsiaTheme="minorEastAsia" w:hAnsi="Times New Roman" w:cs="Times New Roman"/>
          <w:iCs/>
        </w:rPr>
        <w:t xml:space="preserve">This facilitates the tracking of introgression of </w:t>
      </w:r>
      <w:r w:rsidR="000B1D3D">
        <w:rPr>
          <w:rFonts w:ascii="Times New Roman" w:eastAsiaTheme="minorEastAsia" w:hAnsi="Times New Roman" w:cs="Times New Roman"/>
          <w:iCs/>
        </w:rPr>
        <w:t xml:space="preserve">neutral </w:t>
      </w:r>
      <w:r w:rsidR="007A75F7" w:rsidRPr="009F769B">
        <w:rPr>
          <w:rFonts w:ascii="Times New Roman" w:eastAsiaTheme="minorEastAsia" w:hAnsi="Times New Roman" w:cs="Times New Roman"/>
          <w:iCs/>
        </w:rPr>
        <w:t>foreig</w:t>
      </w:r>
      <w:r w:rsidR="0092793D">
        <w:rPr>
          <w:rFonts w:ascii="Times New Roman" w:eastAsiaTheme="minorEastAsia" w:hAnsi="Times New Roman" w:cs="Times New Roman"/>
          <w:iCs/>
        </w:rPr>
        <w:t>n</w:t>
      </w:r>
      <w:r w:rsidR="007A75F7" w:rsidRPr="009F769B">
        <w:rPr>
          <w:rFonts w:ascii="Times New Roman" w:eastAsiaTheme="minorEastAsia" w:hAnsi="Times New Roman" w:cs="Times New Roman"/>
          <w:iCs/>
        </w:rPr>
        <w:t xml:space="preserve"> alleles into the mixed population over time. </w:t>
      </w:r>
    </w:p>
    <w:p w14:paraId="3CAAD6F8" w14:textId="60B5934D" w:rsidR="002455F5" w:rsidRPr="009F769B" w:rsidRDefault="002455F5"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lastRenderedPageBreak/>
        <w:t xml:space="preserve">Genotype matrices for each trait for local individuals are </w:t>
      </w:r>
      <w:r w:rsidR="00767E21" w:rsidRPr="009F769B">
        <w:rPr>
          <w:rFonts w:ascii="Times New Roman" w:eastAsiaTheme="minorEastAsia" w:hAnsi="Times New Roman" w:cs="Times New Roman"/>
          <w:iCs/>
        </w:rPr>
        <w:t>established</w:t>
      </w:r>
      <w:r w:rsidRPr="009F769B">
        <w:rPr>
          <w:rFonts w:ascii="Times New Roman" w:eastAsiaTheme="minorEastAsia" w:hAnsi="Times New Roman" w:cs="Times New Roman"/>
          <w:iCs/>
        </w:rPr>
        <w:t xml:space="preserve"> in generation 1</w:t>
      </w:r>
      <w:r w:rsidR="00CC4CC4">
        <w:rPr>
          <w:rFonts w:ascii="Times New Roman" w:eastAsiaTheme="minorEastAsia" w:hAnsi="Times New Roman" w:cs="Times New Roman"/>
          <w:iCs/>
        </w:rPr>
        <w:t xml:space="preserve">. These matrices are 500 </w:t>
      </w:r>
      <w:r w:rsidRPr="009F769B">
        <w:rPr>
          <w:rFonts w:ascii="Times New Roman" w:eastAsiaTheme="minorEastAsia" w:hAnsi="Times New Roman" w:cs="Times New Roman"/>
          <w:iCs/>
        </w:rPr>
        <w:t xml:space="preserve">rows </w:t>
      </w:r>
      <w:r w:rsidR="00390F04">
        <w:rPr>
          <w:rFonts w:ascii="Times New Roman" w:eastAsiaTheme="minorEastAsia" w:hAnsi="Times New Roman" w:cs="Times New Roman"/>
          <w:iCs/>
        </w:rPr>
        <w:t xml:space="preserve">(individuals) </w:t>
      </w:r>
      <w:r w:rsidRPr="009F769B">
        <w:rPr>
          <w:rFonts w:ascii="Times New Roman" w:eastAsiaTheme="minorEastAsia" w:hAnsi="Times New Roman" w:cs="Times New Roman"/>
          <w:iCs/>
        </w:rPr>
        <w:t xml:space="preserve">by </w:t>
      </w:r>
      <w:r w:rsidR="00390F04">
        <w:rPr>
          <w:rFonts w:ascii="Times New Roman" w:eastAsiaTheme="minorEastAsia" w:hAnsi="Times New Roman" w:cs="Times New Roman"/>
          <w:iCs/>
        </w:rPr>
        <w:t xml:space="preserve">60 </w:t>
      </w:r>
      <w:r w:rsidRPr="009F769B">
        <w:rPr>
          <w:rFonts w:ascii="Times New Roman" w:eastAsiaTheme="minorEastAsia" w:hAnsi="Times New Roman" w:cs="Times New Roman"/>
          <w:iCs/>
        </w:rPr>
        <w:t>columns</w:t>
      </w:r>
      <w:r w:rsidR="004E4C5D">
        <w:rPr>
          <w:rFonts w:ascii="Times New Roman" w:eastAsiaTheme="minorEastAsia" w:hAnsi="Times New Roman" w:cs="Times New Roman"/>
          <w:iCs/>
        </w:rPr>
        <w:t xml:space="preserve"> </w:t>
      </w:r>
      <w:r w:rsidR="00390F04">
        <w:rPr>
          <w:rFonts w:ascii="Times New Roman" w:eastAsiaTheme="minorEastAsia" w:hAnsi="Times New Roman" w:cs="Times New Roman"/>
          <w:iCs/>
        </w:rPr>
        <w:t xml:space="preserve">(alleles) </w:t>
      </w:r>
      <w:r w:rsidR="004E4C5D">
        <w:rPr>
          <w:rFonts w:ascii="Times New Roman" w:eastAsiaTheme="minorEastAsia" w:hAnsi="Times New Roman" w:cs="Times New Roman"/>
          <w:iCs/>
        </w:rPr>
        <w:t>in dimension.</w:t>
      </w:r>
      <w:r w:rsidR="00CC4CC4">
        <w:rPr>
          <w:rFonts w:ascii="Times New Roman" w:eastAsiaTheme="minorEastAsia" w:hAnsi="Times New Roman" w:cs="Times New Roman"/>
          <w:iCs/>
        </w:rPr>
        <w:t xml:space="preserve"> </w:t>
      </w:r>
      <w:r w:rsidR="00390F04">
        <w:rPr>
          <w:rFonts w:ascii="Times New Roman" w:eastAsiaTheme="minorEastAsia" w:hAnsi="Times New Roman" w:cs="Times New Roman"/>
          <w:iCs/>
        </w:rPr>
        <w:t>T</w:t>
      </w:r>
      <w:r w:rsidR="000A18A0" w:rsidRPr="009F769B">
        <w:rPr>
          <w:rFonts w:ascii="Times New Roman" w:eastAsiaTheme="minorEastAsia" w:hAnsi="Times New Roman" w:cs="Times New Roman"/>
          <w:iCs/>
        </w:rPr>
        <w:t>he first two columns stor</w:t>
      </w:r>
      <w:r w:rsidR="00390F04">
        <w:rPr>
          <w:rFonts w:ascii="Times New Roman" w:eastAsiaTheme="minorEastAsia" w:hAnsi="Times New Roman" w:cs="Times New Roman"/>
          <w:iCs/>
        </w:rPr>
        <w:t>e</w:t>
      </w:r>
      <w:r w:rsidR="00CC4CC4">
        <w:rPr>
          <w:rFonts w:ascii="Times New Roman" w:eastAsiaTheme="minorEastAsia" w:hAnsi="Times New Roman" w:cs="Times New Roman"/>
          <w:iCs/>
        </w:rPr>
        <w:t xml:space="preserve"> </w:t>
      </w:r>
      <w:r w:rsidR="000A18A0" w:rsidRPr="009F769B">
        <w:rPr>
          <w:rFonts w:ascii="Times New Roman" w:eastAsiaTheme="minorEastAsia" w:hAnsi="Times New Roman" w:cs="Times New Roman"/>
          <w:iCs/>
        </w:rPr>
        <w:t xml:space="preserve">the alleles for the first locus, the second two columns </w:t>
      </w:r>
      <w:r w:rsidR="00390F04">
        <w:rPr>
          <w:rFonts w:ascii="Times New Roman" w:eastAsiaTheme="minorEastAsia" w:hAnsi="Times New Roman" w:cs="Times New Roman"/>
          <w:iCs/>
        </w:rPr>
        <w:t>store</w:t>
      </w:r>
      <w:r w:rsidR="000A18A0" w:rsidRPr="009F769B">
        <w:rPr>
          <w:rFonts w:ascii="Times New Roman" w:eastAsiaTheme="minorEastAsia" w:hAnsi="Times New Roman" w:cs="Times New Roman"/>
          <w:iCs/>
        </w:rPr>
        <w:t xml:space="preserve"> the alleles for the second locus, etc. </w:t>
      </w:r>
      <w:r w:rsidR="00830B03" w:rsidRPr="009F769B">
        <w:rPr>
          <w:rFonts w:ascii="Times New Roman" w:eastAsiaTheme="minorEastAsia" w:hAnsi="Times New Roman" w:cs="Times New Roman"/>
          <w:iCs/>
        </w:rPr>
        <w:t xml:space="preserve">Each </w:t>
      </w:r>
      <w:r w:rsidR="004E4C5D">
        <w:rPr>
          <w:rFonts w:ascii="Times New Roman" w:eastAsiaTheme="minorEastAsia" w:hAnsi="Times New Roman" w:cs="Times New Roman"/>
          <w:iCs/>
        </w:rPr>
        <w:t>element</w:t>
      </w:r>
      <w:r w:rsidR="004E4C5D" w:rsidRPr="009F769B">
        <w:rPr>
          <w:rFonts w:ascii="Times New Roman" w:eastAsiaTheme="minorEastAsia" w:hAnsi="Times New Roman" w:cs="Times New Roman"/>
          <w:iCs/>
        </w:rPr>
        <w:t xml:space="preserve"> </w:t>
      </w:r>
      <w:r w:rsidR="00830B03" w:rsidRPr="009F769B">
        <w:rPr>
          <w:rFonts w:ascii="Times New Roman" w:eastAsiaTheme="minorEastAsia" w:hAnsi="Times New Roman" w:cs="Times New Roman"/>
          <w:iCs/>
        </w:rPr>
        <w:t xml:space="preserve">(allele) of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0B03" w:rsidRPr="009F769B">
        <w:rPr>
          <w:rFonts w:ascii="Times New Roman" w:eastAsiaTheme="minorEastAsia" w:hAnsi="Times New Roman" w:cs="Times New Roman"/>
          <w:iCs/>
        </w:rPr>
        <w:t xml:space="preserve"> was initiated in generation 1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and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The same procedure was </w:t>
      </w:r>
      <w:r w:rsidR="00F42180">
        <w:rPr>
          <w:rFonts w:ascii="Times New Roman" w:eastAsiaTheme="minorEastAsia" w:hAnsi="Times New Roman" w:cs="Times New Roman"/>
          <w:iCs/>
        </w:rPr>
        <w:t>repeated</w:t>
      </w:r>
      <w:r w:rsidR="00830B03" w:rsidRPr="009F769B">
        <w:rPr>
          <w:rFonts w:ascii="Times New Roman" w:eastAsiaTheme="minorEastAsia" w:hAnsi="Times New Roman" w:cs="Times New Roman"/>
          <w:iCs/>
        </w:rPr>
        <w:t xml:space="preserve"> for the genotype matrix for </w:t>
      </w:r>
      <w:bookmarkStart w:id="0" w:name="_Hlk138837456"/>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bookmarkEnd w:id="0"/>
      <w:r w:rsidR="00830B03" w:rsidRPr="009F769B">
        <w:rPr>
          <w:rFonts w:ascii="Times New Roman" w:eastAsiaTheme="minorEastAsia" w:hAnsi="Times New Roman" w:cs="Times New Roman"/>
          <w:iCs/>
        </w:rPr>
        <w:t xml:space="preserve">, such that the expected initial allele frequency at each locus equalled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(locals)</m:t>
        </m:r>
      </m:oMath>
      <w:r w:rsidR="00830B03" w:rsidRPr="009F769B">
        <w:rPr>
          <w:rFonts w:ascii="Times New Roman" w:eastAsiaTheme="minorEastAsia" w:hAnsi="Times New Roman" w:cs="Times New Roman"/>
          <w:iCs/>
        </w:rPr>
        <w:t xml:space="preserve">. </w:t>
      </w:r>
      <w:r w:rsidR="00C87431" w:rsidRPr="009F769B">
        <w:rPr>
          <w:rFonts w:ascii="Times New Roman" w:eastAsiaTheme="minorEastAsia" w:hAnsi="Times New Roman" w:cs="Times New Roman"/>
          <w:iCs/>
        </w:rPr>
        <w:t>The genotype matrix for the neutral trait for local individuals was of dimension</w:t>
      </w:r>
      <w:r w:rsidR="00F42180">
        <w:rPr>
          <w:rFonts w:ascii="Times New Roman" w:eastAsiaTheme="minorEastAsia" w:hAnsi="Times New Roman" w:cs="Times New Roman"/>
          <w:iCs/>
        </w:rPr>
        <w:t xml:space="preserve"> 500 </w:t>
      </w:r>
      <w:r w:rsidR="00C87431" w:rsidRPr="009F769B">
        <w:rPr>
          <w:rFonts w:ascii="Times New Roman" w:eastAsiaTheme="minorEastAsia" w:hAnsi="Times New Roman" w:cs="Times New Roman"/>
          <w:iCs/>
        </w:rPr>
        <w:t>rows</w:t>
      </w:r>
      <w:r w:rsidR="00F42180">
        <w:rPr>
          <w:rFonts w:ascii="Times New Roman" w:eastAsiaTheme="minorEastAsia" w:hAnsi="Times New Roman" w:cs="Times New Roman"/>
          <w:iCs/>
        </w:rPr>
        <w:t xml:space="preserve"> (individuals)</w:t>
      </w:r>
      <w:r w:rsidR="00C87431" w:rsidRPr="009F769B">
        <w:rPr>
          <w:rFonts w:ascii="Times New Roman" w:eastAsiaTheme="minorEastAsia" w:hAnsi="Times New Roman" w:cs="Times New Roman"/>
          <w:iCs/>
        </w:rPr>
        <w:t xml:space="preserve"> by 2 columns</w:t>
      </w:r>
      <w:r w:rsidR="00F42180">
        <w:rPr>
          <w:rFonts w:ascii="Times New Roman" w:eastAsiaTheme="minorEastAsia" w:hAnsi="Times New Roman" w:cs="Times New Roman"/>
          <w:iCs/>
        </w:rPr>
        <w:t xml:space="preserve"> (alleles)</w:t>
      </w:r>
      <w:r w:rsidR="00C87431" w:rsidRPr="009F769B">
        <w:rPr>
          <w:rFonts w:ascii="Times New Roman" w:eastAsiaTheme="minorEastAsia" w:hAnsi="Times New Roman" w:cs="Times New Roman"/>
          <w:iCs/>
        </w:rPr>
        <w:t xml:space="preserve">. </w:t>
      </w:r>
      <w:r w:rsidR="00CB3959" w:rsidRPr="009F769B">
        <w:rPr>
          <w:rFonts w:ascii="Times New Roman" w:eastAsiaTheme="minorEastAsia" w:hAnsi="Times New Roman" w:cs="Times New Roman"/>
          <w:iCs/>
        </w:rPr>
        <w:t xml:space="preserve">Local individuals all had a genotype of {0,0} at this neutral diagnostic locus. </w:t>
      </w:r>
    </w:p>
    <w:p w14:paraId="23CCB989" w14:textId="33DEE202" w:rsidR="001C3063" w:rsidRPr="009F769B" w:rsidRDefault="00072712" w:rsidP="006D081A">
      <w:pPr>
        <w:spacing w:line="480" w:lineRule="auto"/>
        <w:jc w:val="both"/>
        <w:rPr>
          <w:rFonts w:ascii="Times New Roman" w:hAnsi="Times New Roman" w:cs="Times New Roman"/>
        </w:rPr>
      </w:pPr>
      <w:r w:rsidRPr="009F769B">
        <w:rPr>
          <w:rFonts w:ascii="Times New Roman" w:eastAsiaTheme="minorEastAsia" w:hAnsi="Times New Roman" w:cs="Times New Roman"/>
          <w:iCs/>
        </w:rPr>
        <w:t xml:space="preserve">In all simulations, the first </w:t>
      </w:r>
      <w:r w:rsidR="008E222D" w:rsidRPr="009F769B">
        <w:rPr>
          <w:rFonts w:ascii="Times New Roman" w:eastAsiaTheme="minorEastAsia" w:hAnsi="Times New Roman" w:cs="Times New Roman"/>
          <w:iCs/>
        </w:rPr>
        <w:t>20</w:t>
      </w:r>
      <w:r w:rsidRPr="009F769B">
        <w:rPr>
          <w:rFonts w:ascii="Times New Roman" w:eastAsiaTheme="minorEastAsia" w:hAnsi="Times New Roman" w:cs="Times New Roman"/>
          <w:iCs/>
        </w:rPr>
        <w:t xml:space="preserve"> generations corresponded to a “burn-in” period during which no intrusion occurred. In the </w:t>
      </w:r>
      <w:r w:rsidR="004E4C5D">
        <w:rPr>
          <w:rFonts w:ascii="Times New Roman" w:eastAsiaTheme="minorEastAsia" w:hAnsi="Times New Roman" w:cs="Times New Roman"/>
          <w:iCs/>
        </w:rPr>
        <w:t>acute</w:t>
      </w:r>
      <w:r w:rsidRPr="009F769B">
        <w:rPr>
          <w:rFonts w:ascii="Times New Roman" w:eastAsiaTheme="minorEastAsia" w:hAnsi="Times New Roman" w:cs="Times New Roman"/>
          <w:iCs/>
        </w:rPr>
        <w:t xml:space="preserve"> intrusion scenarios</w:t>
      </w:r>
      <w:r w:rsidR="003D5DB5">
        <w:rPr>
          <w:rFonts w:ascii="Times New Roman" w:eastAsiaTheme="minorEastAsia" w:hAnsi="Times New Roman" w:cs="Times New Roman"/>
          <w:iCs/>
        </w:rPr>
        <w:t>, a given number of intruders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3D5DB5">
        <w:rPr>
          <w:rFonts w:ascii="Times New Roman" w:eastAsiaTheme="minorEastAsia" w:hAnsi="Times New Roman" w:cs="Times New Roman"/>
          <w:iCs/>
        </w:rPr>
        <w:t>)</w:t>
      </w:r>
      <w:r w:rsidRPr="009F769B">
        <w:rPr>
          <w:rFonts w:ascii="Times New Roman" w:eastAsiaTheme="minorEastAsia" w:hAnsi="Times New Roman" w:cs="Times New Roman"/>
          <w:iCs/>
        </w:rPr>
        <w:t xml:space="preserve"> w</w:t>
      </w:r>
      <w:r w:rsidR="003D5DB5">
        <w:rPr>
          <w:rFonts w:ascii="Times New Roman" w:eastAsiaTheme="minorEastAsia" w:hAnsi="Times New Roman" w:cs="Times New Roman"/>
          <w:iCs/>
        </w:rPr>
        <w:t>as</w:t>
      </w:r>
      <w:r w:rsidRPr="009F769B">
        <w:rPr>
          <w:rFonts w:ascii="Times New Roman" w:eastAsiaTheme="minorEastAsia" w:hAnsi="Times New Roman" w:cs="Times New Roman"/>
          <w:iCs/>
        </w:rPr>
        <w:t xml:space="preserve"> introduced in generation 2</w:t>
      </w:r>
      <w:r w:rsidR="008E222D" w:rsidRPr="009F769B">
        <w:rPr>
          <w:rFonts w:ascii="Times New Roman" w:eastAsiaTheme="minorEastAsia" w:hAnsi="Times New Roman" w:cs="Times New Roman"/>
          <w:iCs/>
        </w:rPr>
        <w:t>1</w:t>
      </w:r>
      <w:r w:rsidR="003D5DB5">
        <w:rPr>
          <w:rFonts w:ascii="Times New Roman" w:eastAsiaTheme="minorEastAsia" w:hAnsi="Times New Roman" w:cs="Times New Roman"/>
          <w:iCs/>
        </w:rPr>
        <w:t xml:space="preserve"> at the recruit stage</w:t>
      </w:r>
      <w:r w:rsidR="008A1A7C" w:rsidRPr="009F769B">
        <w:rPr>
          <w:rFonts w:ascii="Times New Roman" w:eastAsiaTheme="minorEastAsia" w:hAnsi="Times New Roman" w:cs="Times New Roman"/>
          <w:iCs/>
        </w:rPr>
        <w:t xml:space="preserve">, with no further intrusion occurring thereafter, whilst in the </w:t>
      </w:r>
      <w:r w:rsidR="004E4C5D">
        <w:rPr>
          <w:rFonts w:ascii="Times New Roman" w:eastAsiaTheme="minorEastAsia" w:hAnsi="Times New Roman" w:cs="Times New Roman"/>
          <w:iCs/>
        </w:rPr>
        <w:t>chronic</w:t>
      </w:r>
      <w:r w:rsidR="004E4C5D" w:rsidRPr="009F769B">
        <w:rPr>
          <w:rFonts w:ascii="Times New Roman" w:eastAsiaTheme="minorEastAsia" w:hAnsi="Times New Roman" w:cs="Times New Roman"/>
          <w:iCs/>
        </w:rPr>
        <w:t xml:space="preserve"> </w:t>
      </w:r>
      <w:r w:rsidR="008A1A7C" w:rsidRPr="009F769B">
        <w:rPr>
          <w:rFonts w:ascii="Times New Roman" w:eastAsiaTheme="minorEastAsia" w:hAnsi="Times New Roman" w:cs="Times New Roman"/>
          <w:iCs/>
        </w:rPr>
        <w:t xml:space="preserve">intrusion scenarios,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nonlocals</m:t>
            </m:r>
          </m:e>
        </m:d>
      </m:oMath>
      <w:r w:rsidR="008A1A7C" w:rsidRPr="009F769B">
        <w:rPr>
          <w:rFonts w:ascii="Times New Roman" w:eastAsiaTheme="minorEastAsia" w:hAnsi="Times New Roman" w:cs="Times New Roman"/>
          <w:iCs/>
        </w:rPr>
        <w:t xml:space="preserve"> were introduced in each generation starting from generation 21. </w:t>
      </w:r>
      <w:r w:rsidR="009A53AC" w:rsidRPr="009F769B">
        <w:rPr>
          <w:rFonts w:ascii="Times New Roman" w:eastAsiaTheme="minorEastAsia" w:hAnsi="Times New Roman" w:cs="Times New Roman"/>
          <w:iCs/>
        </w:rPr>
        <w:t>The genotype matri</w:t>
      </w:r>
      <w:r w:rsidR="00452CC0" w:rsidRPr="009F769B">
        <w:rPr>
          <w:rFonts w:ascii="Times New Roman" w:eastAsiaTheme="minorEastAsia" w:hAnsi="Times New Roman" w:cs="Times New Roman"/>
          <w:iCs/>
        </w:rPr>
        <w:t>x</w:t>
      </w:r>
      <w:r w:rsidR="009A53AC" w:rsidRPr="009F769B">
        <w:rPr>
          <w:rFonts w:ascii="Times New Roman" w:eastAsiaTheme="minorEastAsia" w:hAnsi="Times New Roman" w:cs="Times New Roman"/>
          <w:iCs/>
        </w:rPr>
        <w:t xml:space="preserve"> for non-local intruders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A53AC"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was</w:t>
      </w:r>
      <w:r w:rsidR="009A53AC" w:rsidRPr="009F769B">
        <w:rPr>
          <w:rFonts w:ascii="Times New Roman" w:eastAsiaTheme="minorEastAsia" w:hAnsi="Times New Roman" w:cs="Times New Roman"/>
          <w:iCs/>
        </w:rPr>
        <w:t xml:space="preserve">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682B8D">
        <w:rPr>
          <w:rFonts w:ascii="Times New Roman" w:eastAsiaTheme="minorEastAsia" w:hAnsi="Times New Roman" w:cs="Times New Roman"/>
          <w:iCs/>
        </w:rPr>
        <w:t xml:space="preserve"> </w:t>
      </w:r>
      <w:r w:rsidR="009A53AC" w:rsidRPr="009F769B">
        <w:rPr>
          <w:rFonts w:ascii="Times New Roman" w:eastAsiaTheme="minorEastAsia" w:hAnsi="Times New Roman" w:cs="Times New Roman"/>
          <w:iCs/>
        </w:rPr>
        <w:t>rows by</w:t>
      </w:r>
      <w:r w:rsidR="003D5DB5">
        <w:rPr>
          <w:rFonts w:ascii="Times New Roman" w:eastAsiaTheme="minorEastAsia" w:hAnsi="Times New Roman" w:cs="Times New Roman"/>
          <w:iCs/>
        </w:rPr>
        <w:t xml:space="preserve"> 60</w:t>
      </w:r>
      <m:oMath>
        <m:r>
          <w:rPr>
            <w:rFonts w:ascii="Cambria Math" w:hAnsi="Cambria Math" w:cs="Times New Roman"/>
          </w:rPr>
          <m:t xml:space="preserve"> </m:t>
        </m:r>
      </m:oMath>
      <w:r w:rsidR="009A53AC" w:rsidRPr="009F769B">
        <w:rPr>
          <w:rFonts w:ascii="Times New Roman" w:eastAsiaTheme="minorEastAsia" w:hAnsi="Times New Roman" w:cs="Times New Roman"/>
          <w:iCs/>
        </w:rPr>
        <w:t>columns</w:t>
      </w:r>
      <w:r w:rsidR="003D5DB5">
        <w:rPr>
          <w:rFonts w:ascii="Times New Roman" w:eastAsiaTheme="minorEastAsia" w:hAnsi="Times New Roman" w:cs="Times New Roman"/>
          <w:iCs/>
        </w:rPr>
        <w:t xml:space="preserve"> (30 diploid loci)</w:t>
      </w:r>
      <w:r w:rsidR="009A53AC" w:rsidRPr="009F769B">
        <w:rPr>
          <w:rFonts w:ascii="Times New Roman" w:eastAsiaTheme="minorEastAsia" w:hAnsi="Times New Roman" w:cs="Times New Roman"/>
          <w:iCs/>
        </w:rPr>
        <w:t xml:space="preserve">. </w:t>
      </w:r>
      <w:r w:rsidR="00736258" w:rsidRPr="009F769B">
        <w:rPr>
          <w:rFonts w:ascii="Times New Roman" w:eastAsiaTheme="minorEastAsia" w:hAnsi="Times New Roman" w:cs="Times New Roman"/>
          <w:iCs/>
        </w:rPr>
        <w:t>The cells of th</w:t>
      </w:r>
      <w:r w:rsidR="00452CC0" w:rsidRPr="009F769B">
        <w:rPr>
          <w:rFonts w:ascii="Times New Roman" w:eastAsiaTheme="minorEastAsia" w:hAnsi="Times New Roman" w:cs="Times New Roman"/>
          <w:iCs/>
        </w:rPr>
        <w:t>is</w:t>
      </w:r>
      <w:r w:rsidR="00736258" w:rsidRPr="009F769B">
        <w:rPr>
          <w:rFonts w:ascii="Times New Roman" w:eastAsiaTheme="minorEastAsia" w:hAnsi="Times New Roman" w:cs="Times New Roman"/>
          <w:iCs/>
        </w:rPr>
        <w:t xml:space="preserve"> matri</w:t>
      </w:r>
      <w:r w:rsidR="00452CC0" w:rsidRPr="009F769B">
        <w:rPr>
          <w:rFonts w:ascii="Times New Roman" w:eastAsiaTheme="minorEastAsia" w:hAnsi="Times New Roman" w:cs="Times New Roman"/>
          <w:iCs/>
        </w:rPr>
        <w:t>x</w:t>
      </w:r>
      <w:r w:rsidR="00736258" w:rsidRPr="009F769B">
        <w:rPr>
          <w:rFonts w:ascii="Times New Roman" w:eastAsiaTheme="minorEastAsia" w:hAnsi="Times New Roman" w:cs="Times New Roman"/>
          <w:iCs/>
        </w:rPr>
        <w:t xml:space="preserve"> were populated by drawing a number between 0 and 1 from a random uniform distribution, and setting that allele to 1 if the number was less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736258" w:rsidRPr="009F769B">
        <w:rPr>
          <w:rFonts w:ascii="Times New Roman" w:eastAsiaTheme="minorEastAsia" w:hAnsi="Times New Roman" w:cs="Times New Roman"/>
          <w:iCs/>
        </w:rPr>
        <w:t xml:space="preserve"> </w:t>
      </w:r>
      <w:r w:rsidR="00452CC0" w:rsidRPr="009F769B">
        <w:rPr>
          <w:rFonts w:ascii="Times New Roman" w:eastAsiaTheme="minorEastAsia" w:hAnsi="Times New Roman" w:cs="Times New Roman"/>
          <w:iCs/>
        </w:rPr>
        <w:t>and</w:t>
      </w:r>
      <w:r w:rsidR="00736258" w:rsidRPr="009F769B">
        <w:rPr>
          <w:rFonts w:ascii="Times New Roman" w:eastAsiaTheme="minorEastAsia" w:hAnsi="Times New Roman" w:cs="Times New Roman"/>
          <w:iCs/>
        </w:rPr>
        <w:t xml:space="preserve"> 0 if the number was greater than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hAnsi="Cambria Math" w:cs="Times New Roman"/>
          </w:rPr>
          <m:t>(intruders)</m:t>
        </m:r>
      </m:oMath>
      <w:r w:rsidR="00452CC0" w:rsidRPr="009F769B">
        <w:rPr>
          <w:rFonts w:ascii="Times New Roman" w:eastAsiaTheme="minorEastAsia" w:hAnsi="Times New Roman" w:cs="Times New Roman"/>
          <w:iCs/>
        </w:rPr>
        <w:t xml:space="preserve">. The same process was repeated for the genotype matrix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52CC0" w:rsidRPr="009F769B">
        <w:rPr>
          <w:rFonts w:ascii="Times New Roman" w:eastAsiaTheme="minorEastAsia" w:hAnsi="Times New Roman" w:cs="Times New Roman"/>
          <w:iCs/>
        </w:rPr>
        <w:t xml:space="preserve">, such that the expected initial allele frequency for intruders at each locus was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(intruders)</m:t>
        </m:r>
      </m:oMath>
      <w:r w:rsidR="00610B8A" w:rsidRPr="009F769B">
        <w:rPr>
          <w:rFonts w:ascii="Times New Roman" w:eastAsiaTheme="minorEastAsia" w:hAnsi="Times New Roman" w:cs="Times New Roman"/>
          <w:iCs/>
        </w:rPr>
        <w:t xml:space="preserve">. </w:t>
      </w:r>
      <w:r w:rsidR="00364186" w:rsidRPr="009F769B">
        <w:rPr>
          <w:rFonts w:ascii="Times New Roman" w:eastAsiaTheme="minorEastAsia" w:hAnsi="Times New Roman" w:cs="Times New Roman"/>
          <w:iCs/>
        </w:rPr>
        <w:t>Intruders all had a genotype of {1,1} at the neutral diagnostic locus.</w:t>
      </w:r>
      <w:r w:rsidR="001C3063">
        <w:rPr>
          <w:rFonts w:ascii="Times New Roman" w:eastAsiaTheme="minorEastAsia" w:hAnsi="Times New Roman" w:cs="Times New Roman"/>
          <w:iCs/>
        </w:rPr>
        <w:t xml:space="preserve"> </w:t>
      </w:r>
      <w:r w:rsidR="001C3063" w:rsidRPr="009F769B">
        <w:rPr>
          <w:rFonts w:ascii="Times New Roman" w:hAnsi="Times New Roman" w:cs="Times New Roman"/>
        </w:rPr>
        <w:t xml:space="preserve">Immediately after intrusion occurred, the genotype matrices for each trait for locals and intruders were merged by row, such that the new matrices </w:t>
      </w:r>
      <w:r w:rsidR="001C3063" w:rsidRPr="009F769B">
        <w:rPr>
          <w:rFonts w:ascii="Times New Roman" w:eastAsiaTheme="minorEastAsia" w:hAnsi="Times New Roman" w:cs="Times New Roman"/>
          <w:iCs/>
        </w:rPr>
        <w:t xml:space="preserve">were of dimensions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m:oMath>
        <m:r>
          <w:rPr>
            <w:rFonts w:ascii="Cambria Math" w:hAnsi="Cambria Math" w:cs="Times New Roman"/>
          </w:rPr>
          <m:t xml:space="preserve">60 </m:t>
        </m:r>
      </m:oMath>
      <w:r w:rsidR="001C3063" w:rsidRPr="009F769B">
        <w:rPr>
          <w:rFonts w:ascii="Times New Roman" w:eastAsiaTheme="minorEastAsia" w:hAnsi="Times New Roman" w:cs="Times New Roman"/>
          <w:iCs/>
        </w:rPr>
        <w:t xml:space="preserve">columns </w:t>
      </w:r>
      <w:r w:rsidR="001C3063" w:rsidRPr="009F769B">
        <w:rPr>
          <w:rFonts w:ascii="Times New Roman" w:hAnsi="Times New Roman" w:cs="Times New Roman"/>
        </w:rPr>
        <w:t xml:space="preserve">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C3063"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C3063" w:rsidRPr="009F769B">
        <w:rPr>
          <w:rFonts w:ascii="Times New Roman" w:eastAsiaTheme="minorEastAsia" w:hAnsi="Times New Roman" w:cs="Times New Roman"/>
          <w:iCs/>
        </w:rPr>
        <w:t xml:space="preserve">, and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1C3063" w:rsidRPr="009F769B">
        <w:rPr>
          <w:rFonts w:ascii="Times New Roman" w:eastAsiaTheme="minorEastAsia" w:hAnsi="Times New Roman" w:cs="Times New Roman"/>
          <w:iCs/>
        </w:rPr>
        <w:t xml:space="preserve"> rows by </w:t>
      </w:r>
      <w:r w:rsidR="001C3063">
        <w:rPr>
          <w:rFonts w:ascii="Times New Roman" w:eastAsiaTheme="minorEastAsia" w:hAnsi="Times New Roman" w:cs="Times New Roman"/>
          <w:iCs/>
        </w:rPr>
        <w:t xml:space="preserve">two </w:t>
      </w:r>
      <w:r w:rsidR="001C3063" w:rsidRPr="009F769B">
        <w:rPr>
          <w:rFonts w:ascii="Times New Roman" w:eastAsiaTheme="minorEastAsia" w:hAnsi="Times New Roman" w:cs="Times New Roman"/>
          <w:iCs/>
        </w:rPr>
        <w:t>columns for the neutral diagnostic loc</w:t>
      </w:r>
      <w:r w:rsidR="001C3063">
        <w:rPr>
          <w:rFonts w:ascii="Times New Roman" w:eastAsiaTheme="minorEastAsia" w:hAnsi="Times New Roman" w:cs="Times New Roman"/>
          <w:iCs/>
        </w:rPr>
        <w:t>u</w:t>
      </w:r>
      <w:r w:rsidR="001C3063" w:rsidRPr="009F769B">
        <w:rPr>
          <w:rFonts w:ascii="Times New Roman" w:eastAsiaTheme="minorEastAsia" w:hAnsi="Times New Roman" w:cs="Times New Roman"/>
          <w:iCs/>
        </w:rPr>
        <w:t xml:space="preserve">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intruders</m:t>
            </m:r>
          </m:e>
        </m:d>
      </m:oMath>
      <w:r w:rsidR="001C3063" w:rsidRPr="009F769B">
        <w:rPr>
          <w:rFonts w:ascii="Times New Roman" w:eastAsiaTheme="minorEastAsia" w:hAnsi="Times New Roman" w:cs="Times New Roman"/>
          <w:iCs/>
        </w:rPr>
        <w:t xml:space="preserve">. </w:t>
      </w:r>
    </w:p>
    <w:p w14:paraId="137D7DA4" w14:textId="3811E175" w:rsidR="00EF4F28" w:rsidRPr="009F769B" w:rsidRDefault="0073331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genotypic value of each individual for each trait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was then computed by summing the alleles across all 30 loci, assuming that </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1</w:t>
      </w:r>
      <w:r w:rsidR="00705CDC">
        <w:rPr>
          <w:rFonts w:ascii="Times New Roman" w:eastAsiaTheme="minorEastAsia" w:hAnsi="Times New Roman" w:cs="Times New Roman"/>
          <w:iCs/>
        </w:rPr>
        <w:t>”</w:t>
      </w:r>
      <w:r w:rsidRPr="009F769B">
        <w:rPr>
          <w:rFonts w:ascii="Times New Roman" w:eastAsiaTheme="minorEastAsia" w:hAnsi="Times New Roman" w:cs="Times New Roman"/>
          <w:iCs/>
        </w:rPr>
        <w:t xml:space="preserve"> alleles increase the trait value by 1 unit</w:t>
      </w:r>
      <w:r w:rsidR="007C7E89" w:rsidRPr="009F769B">
        <w:rPr>
          <w:rFonts w:ascii="Times New Roman" w:eastAsiaTheme="minorEastAsia" w:hAnsi="Times New Roman" w:cs="Times New Roman"/>
          <w:iCs/>
        </w:rPr>
        <w:t xml:space="preserve"> (i.e., the additive allelic effect </w:t>
      </w:r>
      <m:oMath>
        <m:r>
          <w:rPr>
            <w:rFonts w:ascii="Cambria Math" w:eastAsiaTheme="minorEastAsia" w:hAnsi="Cambria Math" w:cs="Times New Roman"/>
          </w:rPr>
          <m:t>α=1</m:t>
        </m:r>
      </m:oMath>
      <w:r w:rsidR="007C7E89" w:rsidRPr="009F769B">
        <w:rPr>
          <w:rFonts w:ascii="Times New Roman" w:eastAsiaTheme="minorEastAsia" w:hAnsi="Times New Roman" w:cs="Times New Roman"/>
          <w:iCs/>
        </w:rPr>
        <w:t xml:space="preserve"> at all loci)</w:t>
      </w:r>
      <w:r w:rsidR="00705CDC">
        <w:rPr>
          <w:rFonts w:ascii="Times New Roman" w:eastAsiaTheme="minorEastAsia" w:hAnsi="Times New Roman" w:cs="Times New Roman"/>
          <w:iCs/>
        </w:rPr>
        <w:t xml:space="preserve"> and “0” alleles have no effect on the trait</w:t>
      </w:r>
      <w:r w:rsidR="007C7E89" w:rsidRPr="009F769B">
        <w:rPr>
          <w:rFonts w:ascii="Times New Roman" w:eastAsiaTheme="minorEastAsia" w:hAnsi="Times New Roman" w:cs="Times New Roman"/>
          <w:iCs/>
        </w:rPr>
        <w:t xml:space="preserve">. </w:t>
      </w:r>
      <w:r w:rsidR="00CA4DA0" w:rsidRPr="009F769B">
        <w:rPr>
          <w:rFonts w:ascii="Times New Roman" w:eastAsiaTheme="minorEastAsia" w:hAnsi="Times New Roman" w:cs="Times New Roman"/>
          <w:iCs/>
        </w:rPr>
        <w:t>Thus</w:t>
      </w:r>
      <w:r w:rsidR="00705CDC">
        <w:rPr>
          <w:rFonts w:ascii="Times New Roman" w:eastAsiaTheme="minorEastAsia" w:hAnsi="Times New Roman" w:cs="Times New Roman"/>
          <w:iCs/>
        </w:rPr>
        <w:t>,</w:t>
      </w:r>
      <w:r w:rsidR="00CA4DA0" w:rsidRPr="009F769B">
        <w:rPr>
          <w:rFonts w:ascii="Times New Roman" w:eastAsiaTheme="minorEastAsia" w:hAnsi="Times New Roman" w:cs="Times New Roman"/>
          <w:iCs/>
        </w:rPr>
        <w:t xml:space="preserve"> genotypic </w:t>
      </w:r>
      <w:r w:rsidR="00CA4DA0" w:rsidRPr="009F769B">
        <w:rPr>
          <w:rFonts w:ascii="Times New Roman" w:eastAsiaTheme="minorEastAsia" w:hAnsi="Times New Roman" w:cs="Times New Roman"/>
          <w:iCs/>
        </w:rPr>
        <w:lastRenderedPageBreak/>
        <w:t xml:space="preserve">values ranged from a minimum of </w:t>
      </w:r>
      <w:r w:rsidR="004E4C5D">
        <w:rPr>
          <w:rFonts w:ascii="Times New Roman" w:eastAsiaTheme="minorEastAsia" w:hAnsi="Times New Roman" w:cs="Times New Roman"/>
          <w:iCs/>
        </w:rPr>
        <w:t>0 to 60</w:t>
      </w:r>
      <w:r w:rsidR="00CA4DA0" w:rsidRPr="009F769B">
        <w:rPr>
          <w:rFonts w:ascii="Times New Roman" w:eastAsiaTheme="minorEastAsia" w:hAnsi="Times New Roman" w:cs="Times New Roman"/>
          <w:iCs/>
        </w:rPr>
        <w:t xml:space="preserve">. </w:t>
      </w:r>
      <w:r w:rsidR="007737A5" w:rsidRPr="009F769B">
        <w:rPr>
          <w:rFonts w:ascii="Times New Roman" w:eastAsiaTheme="minorEastAsia" w:hAnsi="Times New Roman" w:cs="Times New Roman"/>
          <w:iCs/>
        </w:rPr>
        <w:t xml:space="preserve">The expected mean genotypic value is equal to </w:t>
      </w:r>
      <m:oMath>
        <m:r>
          <w:rPr>
            <w:rFonts w:ascii="Cambria Math" w:eastAsiaTheme="minorEastAsia" w:hAnsi="Cambria Math" w:cs="Times New Roman"/>
          </w:rPr>
          <m:t>2n</m:t>
        </m:r>
        <m:r>
          <w:rPr>
            <w:rFonts w:ascii="Cambria Math" w:hAnsi="Cambria Math" w:cs="Times New Roman"/>
          </w:rPr>
          <m:t>p</m:t>
        </m:r>
        <m:r>
          <w:rPr>
            <w:rFonts w:ascii="Cambria Math" w:eastAsiaTheme="minorEastAsia" w:hAnsi="Cambria Math" w:cs="Times New Roman"/>
          </w:rPr>
          <m:t>α</m:t>
        </m:r>
      </m:oMath>
      <w:r w:rsidR="007737A5" w:rsidRPr="009F769B">
        <w:rPr>
          <w:rFonts w:ascii="Times New Roman" w:eastAsiaTheme="minorEastAsia" w:hAnsi="Times New Roman" w:cs="Times New Roman"/>
          <w:iCs/>
        </w:rPr>
        <w:t>, where</w:t>
      </w:r>
      <w:r w:rsidR="009765B4">
        <w:rPr>
          <w:rFonts w:ascii="Times New Roman" w:eastAsiaTheme="minorEastAsia" w:hAnsi="Times New Roman" w:cs="Times New Roman"/>
          <w:iCs/>
        </w:rPr>
        <w:t xml:space="preserve"> </w:t>
      </w:r>
      <m:oMath>
        <m:r>
          <w:rPr>
            <w:rFonts w:ascii="Cambria Math" w:eastAsiaTheme="minorEastAsia" w:hAnsi="Cambria Math" w:cs="Times New Roman"/>
          </w:rPr>
          <m:t>n</m:t>
        </m:r>
      </m:oMath>
      <w:r w:rsidR="007737A5" w:rsidRPr="009F769B">
        <w:rPr>
          <w:rFonts w:ascii="Times New Roman" w:eastAsiaTheme="minorEastAsia" w:hAnsi="Times New Roman" w:cs="Times New Roman"/>
          <w:iCs/>
        </w:rPr>
        <w:t xml:space="preserve"> </w:t>
      </w:r>
      <w:r w:rsidR="009765B4">
        <w:rPr>
          <w:rFonts w:ascii="Times New Roman" w:eastAsiaTheme="minorEastAsia" w:hAnsi="Times New Roman" w:cs="Times New Roman"/>
          <w:iCs/>
        </w:rPr>
        <w:t xml:space="preserve">is the number of loci affecting the trait </w:t>
      </w:r>
      <w:r w:rsidR="0064035A">
        <w:rPr>
          <w:rFonts w:ascii="Times New Roman" w:eastAsiaTheme="minorEastAsia" w:hAnsi="Times New Roman" w:cs="Times New Roman"/>
          <w:iCs/>
        </w:rPr>
        <w:t xml:space="preserve">and </w:t>
      </w:r>
      <m:oMath>
        <m:r>
          <w:rPr>
            <w:rFonts w:ascii="Cambria Math" w:eastAsiaTheme="minorEastAsia" w:hAnsi="Cambria Math" w:cs="Times New Roman"/>
          </w:rPr>
          <m:t>p</m:t>
        </m:r>
      </m:oMath>
      <w:r w:rsidR="007737A5" w:rsidRPr="009F769B">
        <w:rPr>
          <w:rFonts w:ascii="Times New Roman" w:eastAsiaTheme="minorEastAsia" w:hAnsi="Times New Roman" w:cs="Times New Roman"/>
          <w:iCs/>
        </w:rPr>
        <w:t xml:space="preserve"> is the relevant allele frequency</w:t>
      </w:r>
      <w:r w:rsidR="0064035A">
        <w:rPr>
          <w:rFonts w:ascii="Times New Roman" w:eastAsiaTheme="minorEastAsia" w:hAnsi="Times New Roman" w:cs="Times New Roman"/>
          <w:iCs/>
        </w:rPr>
        <w:t xml:space="preserve">, and the </w:t>
      </w:r>
      <w:r w:rsidR="008373DE" w:rsidRPr="009F769B">
        <w:rPr>
          <w:rFonts w:ascii="Times New Roman" w:eastAsiaTheme="minorEastAsia" w:hAnsi="Times New Roman" w:cs="Times New Roman"/>
          <w:iCs/>
        </w:rPr>
        <w:t xml:space="preserve">expected genotypic variance is given by </w:t>
      </w:r>
      <m:oMath>
        <m:r>
          <w:rPr>
            <w:rFonts w:ascii="Cambria Math" w:eastAsiaTheme="minorEastAsia" w:hAnsi="Cambria Math" w:cs="Times New Roman"/>
          </w:rPr>
          <m:t>2np(1-p)</m:t>
        </m:r>
        <m:sSup>
          <m:sSupPr>
            <m:ctrlPr>
              <w:rPr>
                <w:rFonts w:ascii="Cambria Math" w:eastAsiaTheme="minorEastAsia" w:hAnsi="Cambria Math" w:cs="Times New Roman"/>
                <w:i/>
                <w:iCs/>
              </w:rPr>
            </m:ctrlPr>
          </m:sSupPr>
          <m:e>
            <m:r>
              <w:rPr>
                <w:rFonts w:ascii="Cambria Math" w:eastAsiaTheme="minorEastAsia" w:hAnsi="Cambria Math" w:cs="Times New Roman"/>
              </w:rPr>
              <m:t>α</m:t>
            </m:r>
          </m:e>
          <m:sup>
            <m:r>
              <w:rPr>
                <w:rFonts w:ascii="Cambria Math" w:eastAsiaTheme="minorEastAsia" w:hAnsi="Cambria Math" w:cs="Times New Roman"/>
              </w:rPr>
              <m:t>2</m:t>
            </m:r>
          </m:sup>
        </m:sSup>
      </m:oMath>
      <w:r w:rsidR="008373DE" w:rsidRPr="009F769B">
        <w:rPr>
          <w:rFonts w:ascii="Times New Roman" w:eastAsiaTheme="minorEastAsia" w:hAnsi="Times New Roman" w:cs="Times New Roman"/>
          <w:iCs/>
        </w:rPr>
        <w:t xml:space="preserve">. For example, </w:t>
      </w:r>
      <w:r w:rsidR="009765B4">
        <w:rPr>
          <w:rFonts w:ascii="Times New Roman" w:eastAsiaTheme="minorEastAsia" w:hAnsi="Times New Roman" w:cs="Times New Roman"/>
          <w:iCs/>
        </w:rPr>
        <w:t>with</w:t>
      </w:r>
      <w:r w:rsidR="007737A5" w:rsidRPr="009F769B">
        <w:rPr>
          <w:rFonts w:ascii="Times New Roman" w:eastAsiaTheme="minorEastAsia" w:hAnsi="Times New Roman" w:cs="Times New Roman"/>
          <w:iCs/>
        </w:rPr>
        <w:t xml:space="preserve"> </w:t>
      </w:r>
      <m:oMath>
        <m:r>
          <w:rPr>
            <w:rFonts w:ascii="Cambria Math" w:eastAsiaTheme="minorEastAsia" w:hAnsi="Cambria Math" w:cs="Times New Roman"/>
          </w:rPr>
          <m:t>n=30</m:t>
        </m:r>
      </m:oMath>
      <w:r w:rsidR="009765B4">
        <w:rPr>
          <w:rFonts w:ascii="Times New Roman" w:eastAsiaTheme="minorEastAsia" w:hAnsi="Times New Roman" w:cs="Times New Roman"/>
          <w:iCs/>
        </w:rPr>
        <w:t xml:space="preserve">, </w:t>
      </w:r>
      <m:oMath>
        <m:r>
          <w:rPr>
            <w:rFonts w:ascii="Cambria Math" w:eastAsiaTheme="minorEastAsia" w:hAnsi="Cambria Math" w:cs="Times New Roman"/>
          </w:rPr>
          <m:t>α=1</m:t>
        </m:r>
      </m:oMath>
      <w:r w:rsidR="009765B4">
        <w:rPr>
          <w:rFonts w:ascii="Times New Roman" w:eastAsiaTheme="minorEastAsia" w:hAnsi="Times New Roman" w:cs="Times New Roman"/>
        </w:rPr>
        <w:t>, and</w:t>
      </w:r>
      <w:r w:rsidR="009765B4">
        <w:rPr>
          <w:rFonts w:ascii="Times New Roman" w:eastAsiaTheme="minorEastAsia" w:hAnsi="Times New Roman" w:cs="Times New Roman"/>
          <w:iCs/>
        </w:rPr>
        <w:t xml:space="preserve"> </w:t>
      </w:r>
      <m:oMath>
        <m:r>
          <w:rPr>
            <w:rFonts w:ascii="Cambria Math" w:hAnsi="Cambria Math" w:cs="Times New Roman"/>
          </w:rPr>
          <m:t>p=0.5</m:t>
        </m:r>
      </m:oMath>
      <w:r w:rsidR="008373DE" w:rsidRPr="009F769B">
        <w:rPr>
          <w:rFonts w:ascii="Times New Roman" w:eastAsiaTheme="minorEastAsia" w:hAnsi="Times New Roman" w:cs="Times New Roman"/>
        </w:rPr>
        <w:t xml:space="preserve">, the expected mean is 30 and the expected variance is 15. </w:t>
      </w:r>
      <w:r w:rsidR="00BB5783" w:rsidRPr="009F769B">
        <w:rPr>
          <w:rFonts w:ascii="Times New Roman" w:eastAsiaTheme="minorEastAsia" w:hAnsi="Times New Roman" w:cs="Times New Roman"/>
        </w:rPr>
        <w:t xml:space="preserve">The genotypic means and variances for each trait thus differed between locals and intruders to the extent that </w:t>
      </w:r>
      <m:oMath>
        <m:r>
          <w:rPr>
            <w:rFonts w:ascii="Cambria Math" w:eastAsiaTheme="minorEastAsia" w:hAnsi="Cambria Math" w:cs="Times New Roman"/>
          </w:rPr>
          <m:t>p</m:t>
        </m:r>
      </m:oMath>
      <w:r w:rsidR="00BB5783" w:rsidRPr="009F769B">
        <w:rPr>
          <w:rFonts w:ascii="Times New Roman" w:eastAsiaTheme="minorEastAsia" w:hAnsi="Times New Roman" w:cs="Times New Roman"/>
          <w:iCs/>
        </w:rPr>
        <w:t xml:space="preserve"> differed between them. </w:t>
      </w:r>
      <w:r w:rsidR="00D17AED" w:rsidRPr="009F769B">
        <w:rPr>
          <w:rFonts w:ascii="Times New Roman" w:eastAsiaTheme="minorEastAsia" w:hAnsi="Times New Roman" w:cs="Times New Roman"/>
          <w:iCs/>
        </w:rPr>
        <w:t>Non-additive genetic effects were ignored for simplicity, so the genotypic variances corresponded to additive genetic variances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D17AED" w:rsidRPr="009F769B">
        <w:rPr>
          <w:rFonts w:ascii="Times New Roman" w:eastAsiaTheme="minorEastAsia" w:hAnsi="Times New Roman" w:cs="Times New Roman"/>
          <w:iCs/>
        </w:rPr>
        <w:t>).</w:t>
      </w:r>
    </w:p>
    <w:p w14:paraId="39E4442A" w14:textId="1CEFEA34" w:rsidR="0073331E" w:rsidRDefault="00EF4F28"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The initial heritability</w:t>
      </w:r>
      <w:r w:rsidR="005E75C3">
        <w:rPr>
          <w:rFonts w:ascii="Times New Roman" w:eastAsiaTheme="minorEastAsia" w:hAnsi="Times New Roman" w:cs="Times New Roman"/>
        </w:rPr>
        <w:t>,</w:t>
      </w:r>
      <w:r w:rsidRPr="009F769B">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5E75C3">
        <w:rPr>
          <w:rFonts w:ascii="Times New Roman" w:eastAsiaTheme="minorEastAsia" w:hAnsi="Times New Roman" w:cs="Times New Roman"/>
          <w:iCs/>
        </w:rPr>
        <w:t>,</w:t>
      </w:r>
      <w:r w:rsidR="00ED7131" w:rsidRPr="009F769B">
        <w:rPr>
          <w:rFonts w:ascii="Times New Roman" w:eastAsiaTheme="minorEastAsia" w:hAnsi="Times New Roman" w:cs="Times New Roman"/>
        </w:rPr>
        <w:t xml:space="preserve"> </w:t>
      </w:r>
      <w:r w:rsidRPr="009F769B">
        <w:rPr>
          <w:rFonts w:ascii="Times New Roman" w:eastAsiaTheme="minorEastAsia" w:hAnsi="Times New Roman" w:cs="Times New Roman"/>
        </w:rPr>
        <w:t>assumed to be the same</w:t>
      </w:r>
      <w:r w:rsidR="00ED7131" w:rsidRPr="009F769B">
        <w:rPr>
          <w:rFonts w:ascii="Times New Roman" w:eastAsiaTheme="minorEastAsia" w:hAnsi="Times New Roman" w:cs="Times New Roman"/>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D713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5E75C3">
        <w:rPr>
          <w:rFonts w:ascii="Times New Roman" w:eastAsiaTheme="minorEastAsia" w:hAnsi="Times New Roman" w:cs="Times New Roman"/>
          <w:iCs/>
        </w:rPr>
        <w:t>,</w:t>
      </w:r>
      <w:r w:rsidRPr="009F769B">
        <w:rPr>
          <w:rFonts w:ascii="Times New Roman" w:eastAsiaTheme="minorEastAsia" w:hAnsi="Times New Roman" w:cs="Times New Roman"/>
        </w:rPr>
        <w:t xml:space="preserve"> </w:t>
      </w:r>
      <w:r w:rsidR="00D17AED" w:rsidRPr="009F769B">
        <w:rPr>
          <w:rFonts w:ascii="Times New Roman" w:eastAsiaTheme="minorEastAsia" w:hAnsi="Times New Roman" w:cs="Times New Roman"/>
        </w:rPr>
        <w:t xml:space="preserve">determined the magnitude of the </w:t>
      </w:r>
      <w:r w:rsidR="005E75C3">
        <w:rPr>
          <w:rFonts w:ascii="Times New Roman" w:eastAsiaTheme="minorEastAsia" w:hAnsi="Times New Roman" w:cs="Times New Roman"/>
        </w:rPr>
        <w:t>environmen</w:t>
      </w:r>
      <w:r w:rsidR="00D17AED" w:rsidRPr="009F769B">
        <w:rPr>
          <w:rFonts w:ascii="Times New Roman" w:eastAsiaTheme="minorEastAsia" w:hAnsi="Times New Roman" w:cs="Times New Roman"/>
        </w:rPr>
        <w:t xml:space="preserve">tal variance </w:t>
      </w:r>
      <m:oMath>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D17AED" w:rsidRPr="009F769B">
        <w:rPr>
          <w:rFonts w:ascii="Times New Roman" w:eastAsiaTheme="minorEastAsia" w:hAnsi="Times New Roman" w:cs="Times New Roman"/>
          <w:iCs/>
        </w:rPr>
        <w:t xml:space="preserve">) </w:t>
      </w:r>
      <w:r w:rsidR="00D17AED" w:rsidRPr="009F769B">
        <w:rPr>
          <w:rFonts w:ascii="Times New Roman" w:eastAsiaTheme="minorEastAsia" w:hAnsi="Times New Roman" w:cs="Times New Roman"/>
        </w:rPr>
        <w:t>for each trait</w:t>
      </w:r>
      <w:r w:rsidR="00B14240"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B14240" w:rsidRPr="009F769B">
        <w:rPr>
          <w:rFonts w:ascii="Times New Roman" w:eastAsiaTheme="minorEastAsia" w:hAnsi="Times New Roman" w:cs="Times New Roman"/>
          <w:iCs/>
        </w:rPr>
        <w:t xml:space="preserve"> was assumed to be constant across generations and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P</m:t>
            </m:r>
          </m:sub>
        </m:sSub>
      </m:oMath>
      <w:r w:rsidR="00B14240"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B14240" w:rsidRPr="009F769B">
        <w:rPr>
          <w:rFonts w:ascii="Times New Roman" w:eastAsiaTheme="minorEastAsia" w:hAnsi="Times New Roman" w:cs="Times New Roman"/>
          <w:iCs/>
        </w:rPr>
        <w:t xml:space="preserve"> were the initial phenotypic and additive genetic variances, respectively. </w:t>
      </w:r>
      <w:r w:rsidR="00973ECC" w:rsidRPr="009F769B">
        <w:rPr>
          <w:rFonts w:ascii="Times New Roman" w:eastAsiaTheme="minorEastAsia" w:hAnsi="Times New Roman" w:cs="Times New Roman"/>
          <w:iCs/>
        </w:rPr>
        <w:t xml:space="preserve">These </w:t>
      </w:r>
      <w:r w:rsidR="00E5041B">
        <w:rPr>
          <w:rFonts w:ascii="Times New Roman" w:eastAsiaTheme="minorEastAsia" w:hAnsi="Times New Roman" w:cs="Times New Roman"/>
          <w:iCs/>
        </w:rPr>
        <w:t>parameters</w:t>
      </w:r>
      <w:r w:rsidR="00973ECC" w:rsidRPr="009F769B">
        <w:rPr>
          <w:rFonts w:ascii="Times New Roman" w:eastAsiaTheme="minorEastAsia" w:hAnsi="Times New Roman" w:cs="Times New Roman"/>
          <w:iCs/>
        </w:rPr>
        <w:t xml:space="preserve"> were defined in generation 1 for local individuals, and in the generation of intrusion for intruders. </w:t>
      </w:r>
      <w:r w:rsidR="000321AD" w:rsidRPr="009F769B">
        <w:rPr>
          <w:rFonts w:ascii="Times New Roman" w:eastAsiaTheme="minorEastAsia" w:hAnsi="Times New Roman" w:cs="Times New Roman"/>
          <w:iCs/>
        </w:rPr>
        <w:t xml:space="preserve">Note that </w:t>
      </w:r>
      <w:r w:rsidR="00B828D3">
        <w:rPr>
          <w:rFonts w:ascii="Times New Roman" w:eastAsiaTheme="minorEastAsia" w:hAnsi="Times New Roman" w:cs="Times New Roman"/>
          <w:iCs/>
        </w:rPr>
        <w:t>the actual</w:t>
      </w:r>
      <w:r w:rsidR="000321AD" w:rsidRPr="009F769B">
        <w:rPr>
          <w:rFonts w:ascii="Times New Roman" w:eastAsiaTheme="minorEastAsia" w:hAnsi="Times New Roman" w:cs="Times New Roman"/>
          <w:iCs/>
        </w:rPr>
        <w:t xml:space="preserve"> heritability in any given generation can deviate from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0321AD" w:rsidRPr="009F769B">
        <w:rPr>
          <w:rFonts w:ascii="Times New Roman" w:eastAsiaTheme="minorEastAsia" w:hAnsi="Times New Roman" w:cs="Times New Roman"/>
          <w:iCs/>
        </w:rPr>
        <w:t xml:space="preserve">, because although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oMath>
      <w:r w:rsidR="000321AD" w:rsidRPr="009F769B">
        <w:rPr>
          <w:rFonts w:ascii="Times New Roman" w:eastAsiaTheme="minorEastAsia" w:hAnsi="Times New Roman" w:cs="Times New Roman"/>
          <w:iCs/>
        </w:rPr>
        <w:t xml:space="preserve"> was assumed to be constant,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0321AD" w:rsidRPr="009F769B">
        <w:rPr>
          <w:rFonts w:ascii="Times New Roman" w:eastAsiaTheme="minorEastAsia" w:hAnsi="Times New Roman" w:cs="Times New Roman"/>
          <w:iCs/>
        </w:rPr>
        <w:t xml:space="preserve"> can change under the influence of selection, drift, </w:t>
      </w:r>
      <w:r w:rsidR="00B828D3">
        <w:rPr>
          <w:rFonts w:ascii="Times New Roman" w:eastAsiaTheme="minorEastAsia" w:hAnsi="Times New Roman" w:cs="Times New Roman"/>
          <w:iCs/>
        </w:rPr>
        <w:t>and</w:t>
      </w:r>
      <w:r w:rsidR="000321AD" w:rsidRPr="009F769B">
        <w:rPr>
          <w:rFonts w:ascii="Times New Roman" w:eastAsiaTheme="minorEastAsia" w:hAnsi="Times New Roman" w:cs="Times New Roman"/>
          <w:iCs/>
        </w:rPr>
        <w:t xml:space="preserve"> introgression. </w:t>
      </w:r>
      <w:r w:rsidR="009A5F9E">
        <w:rPr>
          <w:rFonts w:ascii="Times New Roman" w:eastAsiaTheme="minorEastAsia" w:hAnsi="Times New Roman" w:cs="Times New Roman"/>
          <w:iCs/>
        </w:rPr>
        <w:t>No m</w:t>
      </w:r>
      <w:r w:rsidR="000321AD" w:rsidRPr="009F769B">
        <w:rPr>
          <w:rFonts w:ascii="Times New Roman" w:eastAsiaTheme="minorEastAsia" w:hAnsi="Times New Roman" w:cs="Times New Roman"/>
          <w:iCs/>
        </w:rPr>
        <w:t xml:space="preserve">utation was </w:t>
      </w:r>
      <w:r w:rsidR="009A5F9E">
        <w:rPr>
          <w:rFonts w:ascii="Times New Roman" w:eastAsiaTheme="minorEastAsia" w:hAnsi="Times New Roman" w:cs="Times New Roman"/>
          <w:iCs/>
        </w:rPr>
        <w:t>included in the model.</w:t>
      </w:r>
    </w:p>
    <w:p w14:paraId="0A2409C3" w14:textId="01296B49" w:rsidR="00EC4603" w:rsidRPr="009F769B" w:rsidRDefault="00EC4603" w:rsidP="006D081A">
      <w:pPr>
        <w:spacing w:line="480" w:lineRule="auto"/>
        <w:jc w:val="both"/>
        <w:rPr>
          <w:rFonts w:ascii="Times New Roman" w:hAnsi="Times New Roman" w:cs="Times New Roman"/>
          <w:i/>
          <w:iCs/>
        </w:rPr>
      </w:pPr>
      <w:r w:rsidRPr="009F769B">
        <w:rPr>
          <w:rFonts w:ascii="Times New Roman" w:hAnsi="Times New Roman" w:cs="Times New Roman"/>
          <w:i/>
          <w:iCs/>
        </w:rPr>
        <w:t>2. Soft selection filter</w:t>
      </w:r>
    </w:p>
    <w:p w14:paraId="0D1CD415" w14:textId="7E74B35A" w:rsidR="00ED7F2A"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Parental phenotypes are then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by drawing an environmental deviation for each individual from a normal distribution of mean 0 and variance equal to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(soft</m:t>
        </m:r>
      </m:oMath>
      <w:r w:rsidRPr="009F769B">
        <w:rPr>
          <w:rFonts w:ascii="Times New Roman" w:eastAsiaTheme="minorEastAsia" w:hAnsi="Times New Roman" w:cs="Times New Roman"/>
          <w:iCs/>
        </w:rPr>
        <w:t xml:space="preserve">), where locals and intruders had potentially different values for </w:t>
      </w:r>
      <w:r w:rsidR="004E1D5A">
        <w:rPr>
          <w:rFonts w:ascii="Times New Roman" w:eastAsiaTheme="minorEastAsia" w:hAnsi="Times New Roman" w:cs="Times New Roman"/>
          <w:iCs/>
        </w:rPr>
        <w:t>the latter parameter</w:t>
      </w:r>
      <w:r w:rsidR="0029763E">
        <w:rPr>
          <w:rFonts w:ascii="Times New Roman" w:eastAsiaTheme="minorEastAsia" w:hAnsi="Times New Roman" w:cs="Times New Roman"/>
          <w:iCs/>
        </w:rPr>
        <w:t>,</w:t>
      </w:r>
      <w:r w:rsidR="004E1D5A">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depending on the scenario. Note that in </w:t>
      </w:r>
      <w:r w:rsidR="005534B5">
        <w:rPr>
          <w:rFonts w:ascii="Times New Roman" w:eastAsiaTheme="minorEastAsia" w:hAnsi="Times New Roman" w:cs="Times New Roman"/>
          <w:iCs/>
        </w:rPr>
        <w:t>the acute</w:t>
      </w:r>
      <w:r w:rsidRPr="009F769B">
        <w:rPr>
          <w:rFonts w:ascii="Times New Roman" w:eastAsiaTheme="minorEastAsia" w:hAnsi="Times New Roman" w:cs="Times New Roman"/>
          <w:iCs/>
        </w:rPr>
        <w:t xml:space="preserve"> intrusion scenarios, all fish were assumed to be locals from generation 22 onwards, i.e., intrusion of foreign individuals occurred in generation 21 and then any hybrid offspring in future generations were</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by definition</w:t>
      </w:r>
      <w:r w:rsidR="0067262E">
        <w:rPr>
          <w:rFonts w:ascii="Times New Roman" w:eastAsiaTheme="minorEastAsia" w:hAnsi="Times New Roman" w:cs="Times New Roman"/>
          <w:iCs/>
        </w:rPr>
        <w:t>,</w:t>
      </w:r>
      <w:r w:rsidRPr="009F769B">
        <w:rPr>
          <w:rFonts w:ascii="Times New Roman" w:eastAsiaTheme="minorEastAsia" w:hAnsi="Times New Roman" w:cs="Times New Roman"/>
          <w:iCs/>
        </w:rPr>
        <w:t xml:space="preserve"> locally born. </w:t>
      </w:r>
      <w:r w:rsidR="0067262E">
        <w:rPr>
          <w:rFonts w:ascii="Times New Roman" w:eastAsiaTheme="minorEastAsia" w:hAnsi="Times New Roman" w:cs="Times New Roman"/>
          <w:iCs/>
        </w:rPr>
        <w:t>E</w:t>
      </w:r>
      <w:r w:rsidR="00B41E97" w:rsidRPr="009F769B">
        <w:rPr>
          <w:rFonts w:ascii="Times New Roman" w:eastAsiaTheme="minorEastAsia" w:hAnsi="Times New Roman" w:cs="Times New Roman"/>
          <w:iCs/>
        </w:rPr>
        <w:t>nvironmental deviation</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w:t>
      </w:r>
      <w:r w:rsidR="0067262E">
        <w:rPr>
          <w:rFonts w:ascii="Times New Roman" w:eastAsiaTheme="minorEastAsia" w:hAnsi="Times New Roman" w:cs="Times New Roman"/>
          <w:iCs/>
        </w:rPr>
        <w:t>ere</w:t>
      </w:r>
      <w:r w:rsidR="00B41E97" w:rsidRPr="009F769B">
        <w:rPr>
          <w:rFonts w:ascii="Times New Roman" w:eastAsiaTheme="minorEastAsia" w:hAnsi="Times New Roman" w:cs="Times New Roman"/>
          <w:iCs/>
        </w:rPr>
        <w:t xml:space="preserve"> added to the genotypic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w:t>
      </w:r>
      <w:r w:rsidR="0067262E">
        <w:rPr>
          <w:rFonts w:ascii="Times New Roman" w:eastAsiaTheme="minorEastAsia" w:hAnsi="Times New Roman" w:cs="Times New Roman"/>
          <w:iCs/>
        </w:rPr>
        <w:t>of</w:t>
      </w:r>
      <w:r w:rsidR="00B41E97" w:rsidRPr="009F769B">
        <w:rPr>
          <w:rFonts w:ascii="Times New Roman" w:eastAsiaTheme="minorEastAsia" w:hAnsi="Times New Roman" w:cs="Times New Roman"/>
          <w:iCs/>
        </w:rPr>
        <w:t xml:space="preserve"> individual</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to give </w:t>
      </w:r>
      <w:r w:rsidR="0067262E">
        <w:rPr>
          <w:rFonts w:ascii="Times New Roman" w:eastAsiaTheme="minorEastAsia" w:hAnsi="Times New Roman" w:cs="Times New Roman"/>
          <w:iCs/>
        </w:rPr>
        <w:t>individual</w:t>
      </w:r>
      <w:r w:rsidR="00B41E97" w:rsidRPr="009F769B">
        <w:rPr>
          <w:rFonts w:ascii="Times New Roman" w:eastAsiaTheme="minorEastAsia" w:hAnsi="Times New Roman" w:cs="Times New Roman"/>
          <w:iCs/>
        </w:rPr>
        <w:t xml:space="preserve"> phenotypic value</w:t>
      </w:r>
      <w:r w:rsidR="0067262E">
        <w:rPr>
          <w:rFonts w:ascii="Times New Roman" w:eastAsiaTheme="minorEastAsia" w:hAnsi="Times New Roman" w:cs="Times New Roman"/>
          <w:iCs/>
        </w:rPr>
        <w:t>s</w:t>
      </w:r>
      <w:r w:rsidR="00B41E97"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41E97" w:rsidRPr="009F769B">
        <w:rPr>
          <w:rFonts w:ascii="Times New Roman" w:eastAsiaTheme="minorEastAsia" w:hAnsi="Times New Roman" w:cs="Times New Roman"/>
          <w:iCs/>
        </w:rPr>
        <w:t>.</w:t>
      </w:r>
    </w:p>
    <w:p w14:paraId="0B206B60" w14:textId="2C77A858" w:rsidR="007347A6" w:rsidRDefault="007B6CB6"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The total number of available spawning slots was fixed at </w:t>
      </w:r>
      <m:oMath>
        <m:r>
          <w:rPr>
            <w:rFonts w:ascii="Cambria Math" w:hAnsi="Cambria Math" w:cs="Times New Roman"/>
          </w:rPr>
          <m:t>K=500</m:t>
        </m:r>
      </m:oMath>
      <w:r w:rsidRPr="009F769B">
        <w:rPr>
          <w:rFonts w:ascii="Times New Roman" w:eastAsiaTheme="minorEastAsia" w:hAnsi="Times New Roman" w:cs="Times New Roman"/>
          <w:iCs/>
        </w:rPr>
        <w:t xml:space="preserve"> in all simulations. In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≤K</m:t>
        </m:r>
      </m:oMath>
      <w:r w:rsidRPr="009F769B">
        <w:rPr>
          <w:rFonts w:ascii="Times New Roman" w:eastAsiaTheme="minorEastAsia" w:hAnsi="Times New Roman" w:cs="Times New Roman"/>
          <w:iCs/>
        </w:rPr>
        <w:t>, all recruits get a spawning slot</w:t>
      </w:r>
      <w:r w:rsidR="005534B5">
        <w:rPr>
          <w:rFonts w:ascii="Times New Roman" w:eastAsiaTheme="minorEastAsia" w:hAnsi="Times New Roman" w:cs="Times New Roman"/>
          <w:iCs/>
        </w:rPr>
        <w:t xml:space="preserve"> and no soft selection occurs.</w:t>
      </w:r>
      <w:r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I</w:t>
      </w:r>
      <w:r w:rsidRPr="009F769B">
        <w:rPr>
          <w:rFonts w:ascii="Times New Roman" w:eastAsiaTheme="minorEastAsia" w:hAnsi="Times New Roman" w:cs="Times New Roman"/>
          <w:iCs/>
        </w:rPr>
        <w:t xml:space="preserve">n situations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hAnsi="Cambria Math" w:cs="Times New Roman"/>
          </w:rPr>
          <m:t>&gt;K</m:t>
        </m:r>
      </m:oMath>
      <w:r w:rsidR="004C4A75" w:rsidRPr="009F769B">
        <w:rPr>
          <w:rFonts w:ascii="Times New Roman" w:eastAsiaTheme="minorEastAsia" w:hAnsi="Times New Roman" w:cs="Times New Roman"/>
          <w:iCs/>
        </w:rPr>
        <w:t xml:space="preserve"> (i.e., </w:t>
      </w:r>
      <w:r w:rsidR="00721D58">
        <w:rPr>
          <w:rFonts w:ascii="Times New Roman" w:eastAsiaTheme="minorEastAsia" w:hAnsi="Times New Roman" w:cs="Times New Roman"/>
          <w:iCs/>
        </w:rPr>
        <w:t>when</w:t>
      </w:r>
      <w:r w:rsidR="004C4A75" w:rsidRPr="009F769B">
        <w:rPr>
          <w:rFonts w:ascii="Times New Roman" w:eastAsiaTheme="minorEastAsia" w:hAnsi="Times New Roman" w:cs="Times New Roman"/>
          <w:iCs/>
        </w:rPr>
        <w:t xml:space="preserve"> there </w:t>
      </w:r>
      <w:r w:rsidR="00932DB7">
        <w:rPr>
          <w:rFonts w:ascii="Times New Roman" w:eastAsiaTheme="minorEastAsia" w:hAnsi="Times New Roman" w:cs="Times New Roman"/>
          <w:iCs/>
        </w:rPr>
        <w:t>i</w:t>
      </w:r>
      <w:r w:rsidR="004C4A75" w:rsidRPr="009F769B">
        <w:rPr>
          <w:rFonts w:ascii="Times New Roman" w:eastAsiaTheme="minorEastAsia" w:hAnsi="Times New Roman" w:cs="Times New Roman"/>
          <w:iCs/>
        </w:rPr>
        <w:t>s reproductive excess)</w:t>
      </w:r>
      <w:r w:rsidRPr="009F769B">
        <w:rPr>
          <w:rFonts w:ascii="Times New Roman" w:eastAsiaTheme="minorEastAsia" w:hAnsi="Times New Roman" w:cs="Times New Roman"/>
          <w:iCs/>
        </w:rPr>
        <w:t xml:space="preserve">, only </w:t>
      </w:r>
      <m:oMath>
        <m:r>
          <w:rPr>
            <w:rFonts w:ascii="Cambria Math" w:hAnsi="Cambria Math" w:cs="Times New Roman"/>
          </w:rPr>
          <m:t>K</m:t>
        </m:r>
      </m:oMath>
      <w:r w:rsidRPr="009F769B">
        <w:rPr>
          <w:rFonts w:ascii="Times New Roman" w:eastAsiaTheme="minorEastAsia" w:hAnsi="Times New Roman" w:cs="Times New Roman"/>
          <w:iCs/>
        </w:rPr>
        <w:t xml:space="preserve"> individuals become spawners</w:t>
      </w:r>
      <w:r w:rsidR="00106734" w:rsidRPr="009F769B">
        <w:rPr>
          <w:rFonts w:ascii="Times New Roman" w:eastAsiaTheme="minorEastAsia" w:hAnsi="Times New Roman" w:cs="Times New Roman"/>
          <w:iCs/>
        </w:rPr>
        <w:t xml:space="preserve">, with the surplus assumed to die. </w:t>
      </w:r>
      <w:r w:rsidR="00111CD9" w:rsidRPr="009F769B">
        <w:rPr>
          <w:rFonts w:ascii="Times New Roman" w:eastAsiaTheme="minorEastAsia" w:hAnsi="Times New Roman" w:cs="Times New Roman"/>
          <w:iCs/>
        </w:rPr>
        <w:t xml:space="preserve">To determine which </w:t>
      </w:r>
      <w:r w:rsidR="005534B5">
        <w:rPr>
          <w:rFonts w:ascii="Times New Roman" w:eastAsiaTheme="minorEastAsia" w:hAnsi="Times New Roman" w:cs="Times New Roman"/>
          <w:iCs/>
        </w:rPr>
        <w:t>individuals</w:t>
      </w:r>
      <w:r w:rsidR="005534B5" w:rsidRPr="009F769B">
        <w:rPr>
          <w:rFonts w:ascii="Times New Roman" w:eastAsiaTheme="minorEastAsia" w:hAnsi="Times New Roman" w:cs="Times New Roman"/>
          <w:iCs/>
        </w:rPr>
        <w:t xml:space="preserve"> </w:t>
      </w:r>
      <w:r w:rsidR="00111CD9" w:rsidRPr="009F769B">
        <w:rPr>
          <w:rFonts w:ascii="Times New Roman" w:eastAsiaTheme="minorEastAsia" w:hAnsi="Times New Roman" w:cs="Times New Roman"/>
          <w:iCs/>
        </w:rPr>
        <w:t>get</w:t>
      </w:r>
      <w:r w:rsidR="00AB322F" w:rsidRPr="009F769B">
        <w:rPr>
          <w:rFonts w:ascii="Times New Roman" w:eastAsiaTheme="minorEastAsia" w:hAnsi="Times New Roman" w:cs="Times New Roman"/>
          <w:iCs/>
        </w:rPr>
        <w:t xml:space="preserve"> to spawn</w:t>
      </w:r>
      <w:r w:rsidR="00111CD9" w:rsidRPr="009F769B">
        <w:rPr>
          <w:rFonts w:ascii="Times New Roman" w:eastAsiaTheme="minorEastAsia" w:hAnsi="Times New Roman" w:cs="Times New Roman"/>
          <w:iCs/>
        </w:rPr>
        <w:t xml:space="preserve">, </w:t>
      </w:r>
      <w:r w:rsidR="00AB322F" w:rsidRPr="009F769B">
        <w:rPr>
          <w:rFonts w:ascii="Times New Roman" w:eastAsiaTheme="minorEastAsia" w:hAnsi="Times New Roman" w:cs="Times New Roman"/>
          <w:iCs/>
        </w:rPr>
        <w:t xml:space="preserve">individuals </w:t>
      </w:r>
      <w:r w:rsidR="00B807DE">
        <w:rPr>
          <w:rFonts w:ascii="Times New Roman" w:eastAsiaTheme="minorEastAsia" w:hAnsi="Times New Roman" w:cs="Times New Roman"/>
          <w:iCs/>
        </w:rPr>
        <w:t xml:space="preserve">are </w:t>
      </w:r>
      <w:r w:rsidR="00AB322F" w:rsidRPr="009F769B">
        <w:rPr>
          <w:rFonts w:ascii="Times New Roman" w:eastAsiaTheme="minorEastAsia" w:hAnsi="Times New Roman" w:cs="Times New Roman"/>
          <w:iCs/>
        </w:rPr>
        <w:t xml:space="preserve">ranked from top </w:t>
      </w:r>
      <w:r w:rsidR="00AB322F" w:rsidRPr="009F769B">
        <w:rPr>
          <w:rFonts w:ascii="Times New Roman" w:eastAsiaTheme="minorEastAsia" w:hAnsi="Times New Roman" w:cs="Times New Roman"/>
          <w:iCs/>
        </w:rPr>
        <w:lastRenderedPageBreak/>
        <w:t xml:space="preserve">to bottom based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B322F" w:rsidRPr="009F769B">
        <w:rPr>
          <w:rFonts w:ascii="Times New Roman" w:eastAsiaTheme="minorEastAsia" w:hAnsi="Times New Roman" w:cs="Times New Roman"/>
          <w:iCs/>
        </w:rPr>
        <w:t xml:space="preserve"> and only the top </w:t>
      </w:r>
      <m:oMath>
        <m:r>
          <w:rPr>
            <w:rFonts w:ascii="Cambria Math" w:hAnsi="Cambria Math" w:cs="Times New Roman"/>
          </w:rPr>
          <m:t>K/</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oMath>
      <w:r w:rsidR="00AB322F" w:rsidRPr="009F769B">
        <w:rPr>
          <w:rFonts w:ascii="Times New Roman" w:eastAsiaTheme="minorEastAsia" w:hAnsi="Times New Roman" w:cs="Times New Roman"/>
          <w:iCs/>
        </w:rPr>
        <w:t xml:space="preserve"> fraction of individuals </w:t>
      </w:r>
      <w:r w:rsidR="002A0E72">
        <w:rPr>
          <w:rFonts w:ascii="Times New Roman" w:eastAsiaTheme="minorEastAsia" w:hAnsi="Times New Roman" w:cs="Times New Roman"/>
          <w:iCs/>
        </w:rPr>
        <w:t>a</w:t>
      </w:r>
      <w:r w:rsidR="00AB322F" w:rsidRPr="009F769B">
        <w:rPr>
          <w:rFonts w:ascii="Times New Roman" w:eastAsiaTheme="minorEastAsia" w:hAnsi="Times New Roman" w:cs="Times New Roman"/>
          <w:iCs/>
        </w:rPr>
        <w:t xml:space="preserve">re assigned a spawning slot, which imposes truncational soft selection. For example, if </w:t>
      </w:r>
      <m:oMath>
        <m:r>
          <w:rPr>
            <w:rFonts w:ascii="Cambria Math" w:hAnsi="Cambria Math" w:cs="Times New Roman"/>
          </w:rPr>
          <m:t>K=500</m:t>
        </m:r>
      </m:oMath>
      <w:r w:rsidR="00AB322F"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d>
          <m:dPr>
            <m:ctrlPr>
              <w:rPr>
                <w:rFonts w:ascii="Cambria Math" w:hAnsi="Cambria Math" w:cs="Times New Roman"/>
                <w:i/>
                <w:iCs/>
              </w:rPr>
            </m:ctrlPr>
          </m:dPr>
          <m:e>
            <m:r>
              <w:rPr>
                <w:rFonts w:ascii="Cambria Math" w:hAnsi="Cambria Math" w:cs="Times New Roman"/>
              </w:rPr>
              <m:t>total</m:t>
            </m:r>
          </m:e>
        </m:d>
        <m:r>
          <w:rPr>
            <w:rFonts w:ascii="Cambria Math" w:eastAsiaTheme="minorEastAsia" w:hAnsi="Cambria Math" w:cs="Times New Roman"/>
          </w:rPr>
          <m:t>=600</m:t>
        </m:r>
      </m:oMath>
      <w:r w:rsidR="00AB322F" w:rsidRPr="009F769B">
        <w:rPr>
          <w:rFonts w:ascii="Times New Roman" w:eastAsiaTheme="minorEastAsia" w:hAnsi="Times New Roman" w:cs="Times New Roman"/>
          <w:iCs/>
        </w:rPr>
        <w:t>, only 5 out of e</w:t>
      </w:r>
      <w:r w:rsidR="00E75B05">
        <w:rPr>
          <w:rFonts w:ascii="Times New Roman" w:eastAsiaTheme="minorEastAsia" w:hAnsi="Times New Roman" w:cs="Times New Roman"/>
          <w:iCs/>
        </w:rPr>
        <w:t>very 6 recruits get</w:t>
      </w:r>
      <w:r w:rsidR="00AB322F" w:rsidRPr="009F769B">
        <w:rPr>
          <w:rFonts w:ascii="Times New Roman" w:eastAsiaTheme="minorEastAsia" w:hAnsi="Times New Roman" w:cs="Times New Roman"/>
          <w:iCs/>
        </w:rPr>
        <w:t xml:space="preserve"> to spawn, with the </w:t>
      </w:r>
      <w:r w:rsidR="00C83056" w:rsidRPr="009F769B">
        <w:rPr>
          <w:rFonts w:ascii="Times New Roman" w:eastAsiaTheme="minorEastAsia" w:hAnsi="Times New Roman" w:cs="Times New Roman"/>
          <w:iCs/>
        </w:rPr>
        <w:t>top</w:t>
      </w:r>
      <w:r w:rsidR="00AB322F" w:rsidRPr="009F769B">
        <w:rPr>
          <w:rFonts w:ascii="Times New Roman" w:eastAsiaTheme="minorEastAsia" w:hAnsi="Times New Roman" w:cs="Times New Roman"/>
          <w:iCs/>
        </w:rPr>
        <w:t xml:space="preserve"> </w:t>
      </w:r>
      <w:r w:rsidR="00ED3771" w:rsidRPr="009F769B">
        <w:rPr>
          <w:rFonts w:ascii="Times New Roman" w:eastAsiaTheme="minorEastAsia" w:hAnsi="Times New Roman" w:cs="Times New Roman"/>
          <w:iCs/>
        </w:rPr>
        <w:t>83% (</w:t>
      </w:r>
      <m:oMath>
        <m:r>
          <w:rPr>
            <w:rFonts w:ascii="Cambria Math" w:hAnsi="Cambria Math" w:cs="Times New Roman"/>
          </w:rPr>
          <m:t>100×</m:t>
        </m:r>
        <m:f>
          <m:fPr>
            <m:ctrlPr>
              <w:rPr>
                <w:rFonts w:ascii="Cambria Math" w:eastAsiaTheme="minorEastAsia" w:hAnsi="Cambria Math" w:cs="Times New Roman"/>
                <w:i/>
                <w:iCs/>
              </w:rPr>
            </m:ctrlPr>
          </m:fPr>
          <m:num>
            <m:r>
              <w:rPr>
                <w:rFonts w:ascii="Cambria Math" w:eastAsiaTheme="minorEastAsia" w:hAnsi="Cambria Math" w:cs="Times New Roman"/>
              </w:rPr>
              <m:t>500</m:t>
            </m:r>
          </m:num>
          <m:den>
            <m:r>
              <w:rPr>
                <w:rFonts w:ascii="Cambria Math" w:eastAsiaTheme="minorEastAsia" w:hAnsi="Cambria Math" w:cs="Times New Roman"/>
              </w:rPr>
              <m:t>600</m:t>
            </m:r>
          </m:den>
        </m:f>
      </m:oMath>
      <w:r w:rsidR="00ED3771" w:rsidRPr="009F769B">
        <w:rPr>
          <w:rFonts w:ascii="Times New Roman" w:eastAsiaTheme="minorEastAsia" w:hAnsi="Times New Roman" w:cs="Times New Roman"/>
          <w:iCs/>
        </w:rPr>
        <w:t>)</w:t>
      </w:r>
      <w:r w:rsidR="00C83056" w:rsidRPr="009F769B">
        <w:rPr>
          <w:rFonts w:ascii="Times New Roman" w:eastAsiaTheme="minorEastAsia" w:hAnsi="Times New Roman" w:cs="Times New Roman"/>
          <w:iCs/>
        </w:rPr>
        <w:t xml:space="preserve"> </w:t>
      </w:r>
      <w:r w:rsidR="00354585" w:rsidRPr="009F769B">
        <w:rPr>
          <w:rFonts w:ascii="Times New Roman" w:eastAsiaTheme="minorEastAsia" w:hAnsi="Times New Roman" w:cs="Times New Roman"/>
          <w:iCs/>
        </w:rPr>
        <w:t xml:space="preserve">of </w:t>
      </w:r>
      <w:r w:rsidR="00C83056" w:rsidRPr="009F769B">
        <w:rPr>
          <w:rFonts w:ascii="Times New Roman" w:eastAsiaTheme="minorEastAsia" w:hAnsi="Times New Roman" w:cs="Times New Roman"/>
          <w:iCs/>
        </w:rPr>
        <w:t xml:space="preserve">individuals based on </w:t>
      </w:r>
      <w:r w:rsidR="00354585" w:rsidRPr="009F769B">
        <w:rPr>
          <w:rFonts w:ascii="Times New Roman" w:eastAsiaTheme="minorEastAsia" w:hAnsi="Times New Roman" w:cs="Times New Roman"/>
          <w:iCs/>
        </w:rPr>
        <w:t xml:space="preserve">ranked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354585" w:rsidRPr="009F769B">
        <w:rPr>
          <w:rFonts w:ascii="Times New Roman" w:eastAsiaTheme="minorEastAsia" w:hAnsi="Times New Roman" w:cs="Times New Roman"/>
          <w:iCs/>
        </w:rPr>
        <w:t xml:space="preserve"> </w:t>
      </w:r>
      <w:r w:rsidR="005534B5">
        <w:rPr>
          <w:rFonts w:ascii="Times New Roman" w:eastAsiaTheme="minorEastAsia" w:hAnsi="Times New Roman" w:cs="Times New Roman"/>
          <w:iCs/>
        </w:rPr>
        <w:t xml:space="preserve">trait values </w:t>
      </w:r>
      <w:r w:rsidR="00C83056" w:rsidRPr="009F769B">
        <w:rPr>
          <w:rFonts w:ascii="Times New Roman" w:eastAsiaTheme="minorEastAsia" w:hAnsi="Times New Roman" w:cs="Times New Roman"/>
          <w:iCs/>
        </w:rPr>
        <w:t xml:space="preserve">getting a spawning slot, and the lower 17% failing to spawn. </w:t>
      </w:r>
      <w:r w:rsidR="00BC23B2" w:rsidRPr="009F769B">
        <w:rPr>
          <w:rFonts w:ascii="Times New Roman" w:eastAsiaTheme="minorEastAsia" w:hAnsi="Times New Roman" w:cs="Times New Roman"/>
          <w:iCs/>
        </w:rPr>
        <w:t xml:space="preserve">Thus, the higher the reproductive excess </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i.e., the more recruits there are relative to spawning slots</w:t>
      </w:r>
      <w:r w:rsidR="005534B5">
        <w:rPr>
          <w:rFonts w:ascii="Times New Roman" w:eastAsiaTheme="minorEastAsia" w:hAnsi="Times New Roman" w:cs="Times New Roman"/>
          <w:iCs/>
        </w:rPr>
        <w:t>)</w:t>
      </w:r>
      <w:r w:rsidR="00BC23B2" w:rsidRPr="009F769B">
        <w:rPr>
          <w:rFonts w:ascii="Times New Roman" w:eastAsiaTheme="minorEastAsia" w:hAnsi="Times New Roman" w:cs="Times New Roman"/>
          <w:iCs/>
        </w:rPr>
        <w:t>, the stronger the</w:t>
      </w:r>
      <w:r w:rsidR="005534B5">
        <w:rPr>
          <w:rFonts w:ascii="Times New Roman" w:eastAsiaTheme="minorEastAsia" w:hAnsi="Times New Roman" w:cs="Times New Roman"/>
          <w:iCs/>
        </w:rPr>
        <w:t xml:space="preserve"> strength of</w:t>
      </w:r>
      <w:r w:rsidR="00BC23B2" w:rsidRPr="009F769B">
        <w:rPr>
          <w:rFonts w:ascii="Times New Roman" w:eastAsiaTheme="minorEastAsia" w:hAnsi="Times New Roman" w:cs="Times New Roman"/>
          <w:iCs/>
        </w:rPr>
        <w:t xml:space="preserve"> </w:t>
      </w:r>
      <w:r w:rsidR="008544AE">
        <w:rPr>
          <w:rFonts w:ascii="Times New Roman" w:eastAsiaTheme="minorEastAsia" w:hAnsi="Times New Roman" w:cs="Times New Roman"/>
          <w:iCs/>
        </w:rPr>
        <w:t>directional</w:t>
      </w:r>
      <w:r w:rsidR="00BC23B2" w:rsidRPr="009F769B">
        <w:rPr>
          <w:rFonts w:ascii="Times New Roman" w:eastAsiaTheme="minorEastAsia" w:hAnsi="Times New Roman" w:cs="Times New Roman"/>
          <w:iCs/>
        </w:rPr>
        <w:t xml:space="preserve"> soft selection. </w:t>
      </w:r>
    </w:p>
    <w:p w14:paraId="307B6D7C" w14:textId="45BFC23E"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t xml:space="preserve">3. </w:t>
      </w:r>
      <w:r w:rsidR="00EC4603" w:rsidRPr="009F769B">
        <w:rPr>
          <w:rFonts w:ascii="Times New Roman" w:hAnsi="Times New Roman" w:cs="Times New Roman"/>
          <w:i/>
          <w:iCs/>
        </w:rPr>
        <w:t>Mating and reproduction</w:t>
      </w:r>
    </w:p>
    <w:p w14:paraId="74B7C5B1" w14:textId="2E44BF79" w:rsidR="007347A6" w:rsidRPr="009F769B" w:rsidRDefault="002B2873" w:rsidP="006D081A">
      <w:pPr>
        <w:spacing w:line="480" w:lineRule="auto"/>
        <w:jc w:val="both"/>
        <w:rPr>
          <w:rFonts w:ascii="Times New Roman" w:hAnsi="Times New Roman" w:cs="Times New Roman"/>
        </w:rPr>
      </w:pPr>
      <w:r>
        <w:rPr>
          <w:rFonts w:ascii="Times New Roman" w:hAnsi="Times New Roman" w:cs="Times New Roman"/>
        </w:rPr>
        <w:t>I</w:t>
      </w:r>
      <w:r w:rsidR="00966AFB" w:rsidRPr="009F769B">
        <w:rPr>
          <w:rFonts w:ascii="Times New Roman" w:hAnsi="Times New Roman" w:cs="Times New Roman"/>
        </w:rPr>
        <w:t>ndividuals assigned spawning sites then undergo random mating.</w:t>
      </w:r>
      <w:r w:rsidR="00124C88" w:rsidRPr="009F769B">
        <w:rPr>
          <w:rFonts w:ascii="Times New Roman" w:hAnsi="Times New Roman" w:cs="Times New Roman"/>
        </w:rPr>
        <w:t xml:space="preserve"> Separate sexes are not considered, so random hermaphroditic mating based on a classic Wright-Fisher model is assumed. Each individual has an equal chance of becoming a parent, and each individual can produce more than one offspring (or no offspring), which guarantees an approximately Poisson distribution of offspring number per parent</w:t>
      </w:r>
      <w:r w:rsidR="001F6CDA">
        <w:rPr>
          <w:rFonts w:ascii="Times New Roman" w:hAnsi="Times New Roman" w:cs="Times New Roman"/>
        </w:rPr>
        <w:t xml:space="preserve"> </w:t>
      </w:r>
      <w:r w:rsidR="001F6CDA">
        <w:rPr>
          <w:rFonts w:ascii="Times New Roman" w:hAnsi="Times New Roman" w:cs="Times New Roman"/>
        </w:rPr>
        <w:fldChar w:fldCharType="begin"/>
      </w:r>
      <w:r w:rsidR="00026AF2">
        <w:rPr>
          <w:rFonts w:ascii="Times New Roman" w:hAnsi="Times New Roman" w:cs="Times New Roman"/>
        </w:rPr>
        <w:instrText xml:space="preserve"> ADDIN ZOTERO_ITEM CSL_CITATION {"citationID":"ECSUEeYy","properties":{"formattedCitation":"(Waples 2022)","plainCitation":"(Waples 2022)","noteIndex":0},"citationItems":[{"id":1878,"uris":["http://zotero.org/users/2160202/items/XDUHVMMF"],"itemData":{"id":1878,"type":"article-journal","abstract":"The Wright–Fisher model, which directs how matings occur and how genes are transmitted across generations, has long been a lynchpin of evolutionary biology. This model is elegantly simple, analytically tractable and easy to implement, but it has one serious limitation: essentially no real species satisfies its many assumptions. With growing awareness of the importance of jointly considering both ecology and evolution in eco-evolutionary models, this limitation has become more apparent, causing many researchers to search for more realistic simulation models. A recently described variation retains most of the Wright–Fisher simplicity but provides greater flexibility to accommodate departures from model assumptions. This generalized Wright–Fisher model relaxes the assumption that all individuals have identical expected reproductive success by introducing a vector of parental weights w that specifies relative probabilities different individuals have of producing offspring. With parental weights specified this way, expectations of key demographic parameters are simple functions of w. This allows researchers to quantitatively predict the consequences of non-Wright–Fisher features incorporated into their models. An important limitation of the Wright–Fisher model is that it assumes discrete generations, whereas most real species are age structured. Here I show how an algorithm (TheWeight) that implements the generalized Wright–Fisher model can be used to model evolution in age-structured populations with overlapping generations. Worked examples illustrate simulation of seasonal and lifetime reproductive success and show how the user can pick vectors of weights expected to produce a desired level of reproductive skew or a desired Ne/N ratio. Alternatively, weights can be associated with heritable traits to provide a simple, quantitative way to model natural selection. Using TheWeight, it is easy to generate positive or negative correlations of individual reproductive success over time, thus allowing explicit modelling of common biological processes like skip breeding and persistent individual differences. Code is provided to implement basic features of TheWeight and applications described here, including one scenario implemented in SLiM. However, required coding changes to the Wright–Fisher model are modest, so the real value of the new algorithm is to encourage users to adopt its features into their own or others' models.","container-title":"Methods in Ecology and Evolution","DOI":"10.1111/2041-210X.13926","ISSN":"2041-210X","issue":"9","language":"en","license":"Published 2022. This article is a U.S. Government work and is in the public domain in the USA.","note":"_eprint: https://onlinelibrary.wiley.com/doi/pdf/10.1111/2041-210X.13926","page":"2030-2041","source":"Wiley Online Library","title":"TheWeight: A simple and flexible algorithm for simulating non-ideal, age-structured populations","title-short":"TheWeight","volume":"13","author":[{"family":"Waples","given":"Robin S."}],"issued":{"date-parts":[["2022"]]}}}],"schema":"https://github.com/citation-style-language/schema/raw/master/csl-citation.json"} </w:instrText>
      </w:r>
      <w:r w:rsidR="001F6CDA">
        <w:rPr>
          <w:rFonts w:ascii="Times New Roman" w:hAnsi="Times New Roman" w:cs="Times New Roman"/>
        </w:rPr>
        <w:fldChar w:fldCharType="separate"/>
      </w:r>
      <w:r w:rsidR="00026AF2" w:rsidRPr="00026AF2">
        <w:rPr>
          <w:rFonts w:ascii="Times New Roman" w:hAnsi="Times New Roman" w:cs="Times New Roman"/>
        </w:rPr>
        <w:t>(Waples 2022)</w:t>
      </w:r>
      <w:r w:rsidR="001F6CDA">
        <w:rPr>
          <w:rFonts w:ascii="Times New Roman" w:hAnsi="Times New Roman" w:cs="Times New Roman"/>
        </w:rPr>
        <w:fldChar w:fldCharType="end"/>
      </w:r>
      <w:r w:rsidR="00124C88" w:rsidRPr="009F769B">
        <w:rPr>
          <w:rFonts w:ascii="Times New Roman" w:hAnsi="Times New Roman" w:cs="Times New Roman"/>
        </w:rPr>
        <w:t>.</w:t>
      </w:r>
      <w:r w:rsidR="00236683" w:rsidRPr="009F769B">
        <w:rPr>
          <w:rFonts w:ascii="Times New Roman" w:hAnsi="Times New Roman" w:cs="Times New Roman"/>
        </w:rPr>
        <w:t xml:space="preserve"> </w:t>
      </w:r>
      <w:r w:rsidR="00E97DB0" w:rsidRPr="009F769B">
        <w:rPr>
          <w:rFonts w:ascii="Times New Roman" w:hAnsi="Times New Roman" w:cs="Times New Roman"/>
        </w:rPr>
        <w:t>The total number of new offspring equal</w:t>
      </w:r>
      <w:r w:rsidR="001F6CDA">
        <w:rPr>
          <w:rFonts w:ascii="Times New Roman" w:hAnsi="Times New Roman" w:cs="Times New Roman"/>
        </w:rPr>
        <w:t>s</w:t>
      </w:r>
      <w:r w:rsidR="00E97DB0" w:rsidRPr="009F769B">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E97DB0" w:rsidRPr="009F769B">
        <w:rPr>
          <w:rFonts w:ascii="Times New Roman" w:eastAsiaTheme="minorEastAsia" w:hAnsi="Times New Roman" w:cs="Times New Roman"/>
          <w:iCs/>
        </w:rPr>
        <w:t xml:space="preserve">, </w:t>
      </w:r>
      <w:r w:rsidR="00E97DB0" w:rsidRPr="009F769B">
        <w:rPr>
          <w:rFonts w:ascii="Times New Roman" w:hAnsi="Times New Roman" w:cs="Times New Roman"/>
        </w:rPr>
        <w:t xml:space="preserve">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E97DB0" w:rsidRPr="009F769B">
        <w:rPr>
          <w:rFonts w:ascii="Times New Roman" w:hAnsi="Times New Roman" w:cs="Times New Roman"/>
        </w:rPr>
        <w:t xml:space="preserve"> </w:t>
      </w:r>
      <w:r w:rsidR="001F6CDA">
        <w:rPr>
          <w:rFonts w:ascii="Times New Roman" w:hAnsi="Times New Roman" w:cs="Times New Roman"/>
        </w:rPr>
        <w:t>i</w:t>
      </w:r>
      <w:r w:rsidR="00E97DB0" w:rsidRPr="009F769B">
        <w:rPr>
          <w:rFonts w:ascii="Times New Roman" w:hAnsi="Times New Roman" w:cs="Times New Roman"/>
        </w:rPr>
        <w:t xml:space="preserve">s the number of spawners and </w:t>
      </w:r>
      <m:oMath>
        <m:r>
          <w:rPr>
            <w:rFonts w:ascii="Cambria Math" w:hAnsi="Cambria Math" w:cs="Times New Roman"/>
          </w:rPr>
          <m:t>k</m:t>
        </m:r>
      </m:oMath>
      <w:r w:rsidR="00E97DB0" w:rsidRPr="009F769B">
        <w:rPr>
          <w:rFonts w:ascii="Times New Roman" w:hAnsi="Times New Roman" w:cs="Times New Roman"/>
        </w:rPr>
        <w:t xml:space="preserve"> the fecundity (number of offspring per parent).</w:t>
      </w:r>
      <w:r w:rsidR="009B0D2A" w:rsidRPr="009F769B">
        <w:rPr>
          <w:rFonts w:ascii="Times New Roman" w:hAnsi="Times New Roman" w:cs="Times New Roman"/>
        </w:rPr>
        <w:t xml:space="preserve"> In reality, salmonid fishes can produce hundreds to thousands of eggs, depending on female size, but for</w:t>
      </w:r>
      <w:r w:rsidR="005534B5">
        <w:rPr>
          <w:rFonts w:ascii="Times New Roman" w:hAnsi="Times New Roman" w:cs="Times New Roman"/>
        </w:rPr>
        <w:t xml:space="preserve"> computational</w:t>
      </w:r>
      <w:r w:rsidR="009B0D2A" w:rsidRPr="009F769B">
        <w:rPr>
          <w:rFonts w:ascii="Times New Roman" w:hAnsi="Times New Roman" w:cs="Times New Roman"/>
        </w:rPr>
        <w:t xml:space="preserve"> </w:t>
      </w:r>
      <w:r w:rsidR="00DD6C54">
        <w:rPr>
          <w:rFonts w:ascii="Times New Roman" w:hAnsi="Times New Roman" w:cs="Times New Roman"/>
        </w:rPr>
        <w:t>efficiency</w:t>
      </w:r>
      <w:r w:rsidR="005534B5">
        <w:rPr>
          <w:rFonts w:ascii="Times New Roman" w:hAnsi="Times New Roman" w:cs="Times New Roman"/>
        </w:rPr>
        <w:t xml:space="preserve"> we set</w:t>
      </w:r>
      <w:r w:rsidR="009B0D2A" w:rsidRPr="009F769B">
        <w:rPr>
          <w:rFonts w:ascii="Times New Roman" w:hAnsi="Times New Roman" w:cs="Times New Roman"/>
        </w:rPr>
        <w:t xml:space="preserve"> </w:t>
      </w:r>
      <m:oMath>
        <m:r>
          <w:rPr>
            <w:rFonts w:ascii="Cambria Math" w:hAnsi="Cambria Math" w:cs="Times New Roman"/>
          </w:rPr>
          <m:t>k</m:t>
        </m:r>
        <m:r>
          <w:rPr>
            <w:rFonts w:ascii="Cambria Math" w:eastAsiaTheme="minorEastAsia" w:hAnsi="Cambria Math" w:cs="Times New Roman"/>
          </w:rPr>
          <m:t>=2</m:t>
        </m:r>
      </m:oMath>
      <w:r w:rsidR="009B0D2A" w:rsidRPr="009F769B">
        <w:rPr>
          <w:rFonts w:ascii="Times New Roman" w:eastAsiaTheme="minorEastAsia" w:hAnsi="Times New Roman" w:cs="Times New Roman"/>
          <w:iCs/>
        </w:rPr>
        <w:t>. This is effectively equivalent to assuming random mortality of zygotes up to the smolt stage, such that each parent produces an average of two smolts</w:t>
      </w:r>
      <w:r w:rsidR="005534B5">
        <w:rPr>
          <w:rFonts w:ascii="Times New Roman" w:eastAsiaTheme="minorEastAsia" w:hAnsi="Times New Roman" w:cs="Times New Roman"/>
          <w:iCs/>
        </w:rPr>
        <w:t xml:space="preserve">. In other words, </w:t>
      </w:r>
      <w:r w:rsidR="009B0D2A" w:rsidRPr="009F769B">
        <w:rPr>
          <w:rFonts w:ascii="Times New Roman" w:eastAsiaTheme="minorEastAsia" w:hAnsi="Times New Roman" w:cs="Times New Roman"/>
          <w:iCs/>
        </w:rPr>
        <w:t xml:space="preserve">all freshwater mortality is subsumed into </w:t>
      </w:r>
      <m:oMath>
        <m:r>
          <w:rPr>
            <w:rFonts w:ascii="Cambria Math" w:hAnsi="Cambria Math" w:cs="Times New Roman"/>
          </w:rPr>
          <m:t>k</m:t>
        </m:r>
      </m:oMath>
      <w:r w:rsidR="009B0D2A" w:rsidRPr="009F769B">
        <w:rPr>
          <w:rFonts w:ascii="Times New Roman" w:eastAsiaTheme="minorEastAsia" w:hAnsi="Times New Roman" w:cs="Times New Roman"/>
          <w:iCs/>
        </w:rPr>
        <w:t>.</w:t>
      </w:r>
    </w:p>
    <w:p w14:paraId="5E80C22D" w14:textId="08FBF868" w:rsidR="00EC4603" w:rsidRDefault="007535DD"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During reproduction, new empty genotype matrices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05ECC" w:rsidRPr="009F769B">
        <w:rPr>
          <w:rFonts w:ascii="Times New Roman" w:eastAsiaTheme="minorEastAsia" w:hAnsi="Times New Roman" w:cs="Times New Roman"/>
          <w:iCs/>
        </w:rPr>
        <w:t>, each of dimension</w:t>
      </w:r>
      <w:r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60 columns, </w:t>
      </w:r>
      <w:r w:rsidRPr="009F769B">
        <w:rPr>
          <w:rFonts w:ascii="Times New Roman" w:eastAsiaTheme="minorEastAsia" w:hAnsi="Times New Roman" w:cs="Times New Roman"/>
          <w:iCs/>
        </w:rPr>
        <w:t xml:space="preserve">are set up </w:t>
      </w:r>
      <w:r w:rsidRPr="009F769B">
        <w:rPr>
          <w:rFonts w:ascii="Times New Roman" w:hAnsi="Times New Roman" w:cs="Times New Roman"/>
        </w:rPr>
        <w:t>to store the offspring genotypes for each quantitative trait</w:t>
      </w:r>
      <w:r w:rsidR="00105ECC" w:rsidRPr="009F769B">
        <w:rPr>
          <w:rFonts w:ascii="Times New Roman" w:hAnsi="Times New Roman" w:cs="Times New Roman"/>
        </w:rPr>
        <w:t xml:space="preserve">, where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k</m:t>
        </m:r>
      </m:oMath>
      <w:r w:rsidR="00105ECC" w:rsidRPr="009F769B">
        <w:rPr>
          <w:rFonts w:ascii="Times New Roman" w:eastAsiaTheme="minorEastAsia" w:hAnsi="Times New Roman" w:cs="Times New Roman"/>
          <w:iCs/>
        </w:rPr>
        <w:t xml:space="preserve"> is the total number of offspring produced. Similarly, </w:t>
      </w:r>
      <w:r w:rsidR="00105ECC" w:rsidRPr="009F769B">
        <w:rPr>
          <w:rFonts w:ascii="Times New Roman" w:hAnsi="Times New Roman" w:cs="Times New Roman"/>
        </w:rPr>
        <w:t xml:space="preserve">an empty genotype matrix for the neutral trait of dimension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O</m:t>
            </m:r>
          </m:sub>
        </m:sSub>
      </m:oMath>
      <w:r w:rsidR="00105ECC" w:rsidRPr="009F769B">
        <w:rPr>
          <w:rFonts w:ascii="Times New Roman" w:eastAsiaTheme="minorEastAsia" w:hAnsi="Times New Roman" w:cs="Times New Roman"/>
          <w:iCs/>
        </w:rPr>
        <w:t xml:space="preserve"> rows by two columns </w:t>
      </w:r>
      <w:r w:rsidR="005534B5">
        <w:rPr>
          <w:rFonts w:ascii="Times New Roman" w:eastAsiaTheme="minorEastAsia" w:hAnsi="Times New Roman" w:cs="Times New Roman"/>
          <w:iCs/>
        </w:rPr>
        <w:t>is</w:t>
      </w:r>
      <w:r w:rsidR="005534B5" w:rsidRPr="009F769B">
        <w:rPr>
          <w:rFonts w:ascii="Times New Roman" w:eastAsiaTheme="minorEastAsia" w:hAnsi="Times New Roman" w:cs="Times New Roman"/>
          <w:iCs/>
        </w:rPr>
        <w:t xml:space="preserve"> </w:t>
      </w:r>
      <w:r w:rsidR="00105ECC" w:rsidRPr="009F769B">
        <w:rPr>
          <w:rFonts w:ascii="Times New Roman" w:eastAsiaTheme="minorEastAsia" w:hAnsi="Times New Roman" w:cs="Times New Roman"/>
          <w:iCs/>
        </w:rPr>
        <w:t xml:space="preserve">set up. </w:t>
      </w:r>
      <w:r w:rsidR="0004562A" w:rsidRPr="009F769B">
        <w:rPr>
          <w:rFonts w:ascii="Times New Roman" w:eastAsiaTheme="minorEastAsia" w:hAnsi="Times New Roman" w:cs="Times New Roman"/>
          <w:iCs/>
        </w:rPr>
        <w:t xml:space="preserve">For each offspring, two parents are drawn at random from the pool of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4562A" w:rsidRPr="009F769B">
        <w:rPr>
          <w:rFonts w:ascii="Times New Roman" w:eastAsiaTheme="minorEastAsia" w:hAnsi="Times New Roman" w:cs="Times New Roman"/>
          <w:iCs/>
        </w:rPr>
        <w:t xml:space="preserve"> spawners by sampling with replacement. For each locus for each trait, the first offspring allele is drawn at random from the two alleles carried by parent 1 at that locus, and the second offspring allele is drawn at random from the two alleles carried by parent 2. This</w:t>
      </w:r>
      <w:r w:rsidR="005534B5">
        <w:rPr>
          <w:rFonts w:ascii="Times New Roman" w:eastAsiaTheme="minorEastAsia" w:hAnsi="Times New Roman" w:cs="Times New Roman"/>
          <w:iCs/>
        </w:rPr>
        <w:t>, thus,</w:t>
      </w:r>
      <w:r w:rsidR="0004562A" w:rsidRPr="009F769B">
        <w:rPr>
          <w:rFonts w:ascii="Times New Roman" w:eastAsiaTheme="minorEastAsia" w:hAnsi="Times New Roman" w:cs="Times New Roman"/>
          <w:iCs/>
        </w:rPr>
        <w:t xml:space="preserve"> simulates </w:t>
      </w:r>
      <w:r w:rsidR="00F64276" w:rsidRPr="009F769B">
        <w:rPr>
          <w:rFonts w:ascii="Times New Roman" w:eastAsiaTheme="minorEastAsia" w:hAnsi="Times New Roman" w:cs="Times New Roman"/>
          <w:iCs/>
        </w:rPr>
        <w:t>random segregation and random assortment of alleles into gametes</w:t>
      </w:r>
      <w:r w:rsidR="005534B5">
        <w:rPr>
          <w:rFonts w:ascii="Times New Roman" w:eastAsiaTheme="minorEastAsia" w:hAnsi="Times New Roman" w:cs="Times New Roman"/>
          <w:iCs/>
        </w:rPr>
        <w:t xml:space="preserve"> (</w:t>
      </w:r>
      <w:r w:rsidR="00F64276" w:rsidRPr="009F769B">
        <w:rPr>
          <w:rFonts w:ascii="Times New Roman" w:eastAsiaTheme="minorEastAsia" w:hAnsi="Times New Roman" w:cs="Times New Roman"/>
          <w:iCs/>
        </w:rPr>
        <w:t>on the assumption that loci are unlinked</w:t>
      </w:r>
      <w:r w:rsidR="005534B5">
        <w:rPr>
          <w:rFonts w:ascii="Times New Roman" w:eastAsiaTheme="minorEastAsia" w:hAnsi="Times New Roman" w:cs="Times New Roman"/>
          <w:iCs/>
        </w:rPr>
        <w:t>), followed b</w:t>
      </w:r>
      <w:r w:rsidR="00024FF3">
        <w:rPr>
          <w:rFonts w:ascii="Times New Roman" w:eastAsiaTheme="minorEastAsia" w:hAnsi="Times New Roman" w:cs="Times New Roman"/>
          <w:iCs/>
        </w:rPr>
        <w:t>y random fertilisation</w:t>
      </w:r>
      <w:r w:rsidR="00F64276" w:rsidRPr="009F769B">
        <w:rPr>
          <w:rFonts w:ascii="Times New Roman" w:eastAsiaTheme="minorEastAsia" w:hAnsi="Times New Roman" w:cs="Times New Roman"/>
          <w:iCs/>
        </w:rPr>
        <w:t xml:space="preserve">. </w:t>
      </w:r>
      <w:r w:rsidR="004B0B5C" w:rsidRPr="009F769B">
        <w:rPr>
          <w:rFonts w:ascii="Times New Roman" w:eastAsiaTheme="minorEastAsia" w:hAnsi="Times New Roman" w:cs="Times New Roman"/>
          <w:iCs/>
        </w:rPr>
        <w:t xml:space="preserve">This process is repeated across all loci until the new offspring genotype matrices have been </w:t>
      </w:r>
      <w:r w:rsidR="005534B5">
        <w:rPr>
          <w:rFonts w:ascii="Times New Roman" w:eastAsiaTheme="minorEastAsia" w:hAnsi="Times New Roman" w:cs="Times New Roman"/>
          <w:iCs/>
        </w:rPr>
        <w:t xml:space="preserve">fully </w:t>
      </w:r>
      <w:r w:rsidR="004B0B5C" w:rsidRPr="009F769B">
        <w:rPr>
          <w:rFonts w:ascii="Times New Roman" w:eastAsiaTheme="minorEastAsia" w:hAnsi="Times New Roman" w:cs="Times New Roman"/>
          <w:iCs/>
        </w:rPr>
        <w:t xml:space="preserve">populated with 1s and 0s. </w:t>
      </w:r>
    </w:p>
    <w:p w14:paraId="696839DD" w14:textId="470CFCB8" w:rsidR="00EC4603" w:rsidRPr="009F769B" w:rsidRDefault="00F202B8" w:rsidP="006D081A">
      <w:pPr>
        <w:spacing w:line="480" w:lineRule="auto"/>
        <w:jc w:val="both"/>
        <w:rPr>
          <w:rFonts w:ascii="Times New Roman" w:hAnsi="Times New Roman" w:cs="Times New Roman"/>
          <w:i/>
          <w:iCs/>
        </w:rPr>
      </w:pPr>
      <w:r w:rsidRPr="009F769B">
        <w:rPr>
          <w:rFonts w:ascii="Times New Roman" w:hAnsi="Times New Roman" w:cs="Times New Roman"/>
          <w:i/>
          <w:iCs/>
        </w:rPr>
        <w:lastRenderedPageBreak/>
        <w:t xml:space="preserve">4. </w:t>
      </w:r>
      <w:r w:rsidR="00EC4603" w:rsidRPr="009F769B">
        <w:rPr>
          <w:rFonts w:ascii="Times New Roman" w:hAnsi="Times New Roman" w:cs="Times New Roman"/>
          <w:i/>
          <w:iCs/>
        </w:rPr>
        <w:t>Hard selection filter</w:t>
      </w:r>
    </w:p>
    <w:p w14:paraId="17ACDC2A" w14:textId="2D046570" w:rsidR="001E3B34" w:rsidRPr="009F769B" w:rsidRDefault="00ED7F2A" w:rsidP="006D081A">
      <w:pPr>
        <w:spacing w:line="480" w:lineRule="auto"/>
        <w:jc w:val="both"/>
        <w:rPr>
          <w:rFonts w:ascii="Times New Roman" w:hAnsi="Times New Roman" w:cs="Times New Roman"/>
        </w:rPr>
      </w:pPr>
      <w:r w:rsidRPr="009F769B">
        <w:rPr>
          <w:rFonts w:ascii="Times New Roman" w:hAnsi="Times New Roman" w:cs="Times New Roman"/>
        </w:rPr>
        <w:t xml:space="preserve">In this next step, offspring phenotypes </w:t>
      </w:r>
      <w:r w:rsidR="00BF7DBF" w:rsidRPr="009F769B">
        <w:rPr>
          <w:rFonts w:ascii="Times New Roman" w:hAnsi="Times New Roman" w:cs="Times New Roman"/>
        </w:rPr>
        <w:t>are</w:t>
      </w:r>
      <w:r w:rsidRPr="009F769B">
        <w:rPr>
          <w:rFonts w:ascii="Times New Roman" w:hAnsi="Times New Roman" w:cs="Times New Roman"/>
        </w:rPr>
        <w:t xml:space="preserve"> first formed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41E97" w:rsidRPr="009F769B">
        <w:rPr>
          <w:rFonts w:ascii="Times New Roman" w:eastAsiaTheme="minorEastAsia" w:hAnsi="Times New Roman" w:cs="Times New Roman"/>
          <w:iCs/>
        </w:rPr>
        <w:t xml:space="preserve"> </w:t>
      </w:r>
      <w:r w:rsidR="004C50A4" w:rsidRPr="009F769B">
        <w:rPr>
          <w:rFonts w:ascii="Times New Roman" w:eastAsiaTheme="minorEastAsia" w:hAnsi="Times New Roman" w:cs="Times New Roman"/>
          <w:iCs/>
        </w:rPr>
        <w:t xml:space="preserve">by drawing an environmental deviation for each individual from a normal distribution of mean 0 and variance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eastAsiaTheme="minorEastAsia" w:hAnsi="Cambria Math" w:cs="Times New Roman"/>
          </w:rPr>
          <m:t>(hard</m:t>
        </m:r>
      </m:oMath>
      <w:r w:rsidR="004C50A4" w:rsidRPr="009F769B">
        <w:rPr>
          <w:rFonts w:ascii="Times New Roman" w:eastAsiaTheme="minorEastAsia" w:hAnsi="Times New Roman" w:cs="Times New Roman"/>
          <w:iCs/>
        </w:rPr>
        <w:t xml:space="preserve">). </w:t>
      </w:r>
      <w:r w:rsidR="003D7CA1">
        <w:rPr>
          <w:rFonts w:ascii="Times New Roman" w:eastAsiaTheme="minorEastAsia" w:hAnsi="Times New Roman" w:cs="Times New Roman"/>
          <w:iCs/>
        </w:rPr>
        <w:t>As</w:t>
      </w:r>
      <w:r w:rsidR="003D7CA1" w:rsidRPr="009F769B">
        <w:rPr>
          <w:rFonts w:ascii="Times New Roman" w:eastAsiaTheme="minorEastAsia" w:hAnsi="Times New Roman" w:cs="Times New Roman"/>
          <w:iCs/>
        </w:rPr>
        <w:t xml:space="preserve"> </w:t>
      </w:r>
      <w:r w:rsidR="009F2BFA" w:rsidRPr="009F769B">
        <w:rPr>
          <w:rFonts w:ascii="Times New Roman" w:eastAsiaTheme="minorEastAsia" w:hAnsi="Times New Roman" w:cs="Times New Roman"/>
          <w:iCs/>
        </w:rPr>
        <w:t xml:space="preserve">all new offspring are by definition locally-born, regardless of the provenance of their parents, the environmental variance was computed as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E</m:t>
            </m:r>
          </m:sub>
        </m:sSub>
        <m:r>
          <w:rPr>
            <w:rFonts w:ascii="Cambria Math" w:hAnsi="Cambria Math" w:cs="Times New Roman"/>
          </w:rPr>
          <m:t>=</m:t>
        </m:r>
        <m:f>
          <m:fPr>
            <m:ctrlPr>
              <w:rPr>
                <w:rFonts w:ascii="Cambria Math" w:eastAsiaTheme="minorEastAsia" w:hAnsi="Cambria Math" w:cs="Times New Roman"/>
                <w:i/>
                <w:iCs/>
              </w:rPr>
            </m:ctrlPr>
          </m:fPr>
          <m:num>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where </w:t>
      </w:r>
      <m:oMath>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A</m:t>
            </m:r>
          </m:sub>
        </m:sSub>
      </m:oMath>
      <w:r w:rsidR="009F2BFA" w:rsidRPr="009F769B">
        <w:rPr>
          <w:rFonts w:ascii="Times New Roman" w:eastAsiaTheme="minorEastAsia" w:hAnsi="Times New Roman" w:cs="Times New Roman"/>
          <w:iCs/>
        </w:rPr>
        <w:t xml:space="preserve"> refers to the initial additive genetic variance of locals in generation 1. </w:t>
      </w:r>
      <w:r w:rsidR="00DC620C">
        <w:rPr>
          <w:rFonts w:ascii="Times New Roman" w:eastAsiaTheme="minorEastAsia" w:hAnsi="Times New Roman" w:cs="Times New Roman"/>
          <w:iCs/>
        </w:rPr>
        <w:t>E</w:t>
      </w:r>
      <w:r w:rsidR="00BC0F4E" w:rsidRPr="009F769B">
        <w:rPr>
          <w:rFonts w:ascii="Times New Roman" w:eastAsiaTheme="minorEastAsia" w:hAnsi="Times New Roman" w:cs="Times New Roman"/>
          <w:iCs/>
        </w:rPr>
        <w:t xml:space="preserve">nvironmental deviations </w:t>
      </w:r>
      <w:r w:rsidR="00A34609">
        <w:rPr>
          <w:rFonts w:ascii="Times New Roman" w:eastAsiaTheme="minorEastAsia" w:hAnsi="Times New Roman" w:cs="Times New Roman"/>
          <w:iCs/>
        </w:rPr>
        <w:t>ar</w:t>
      </w:r>
      <w:r w:rsidR="00BC0F4E" w:rsidRPr="009F769B">
        <w:rPr>
          <w:rFonts w:ascii="Times New Roman" w:eastAsiaTheme="minorEastAsia" w:hAnsi="Times New Roman" w:cs="Times New Roman"/>
          <w:iCs/>
        </w:rPr>
        <w:t xml:space="preserve">e then added to the genotypic values, to give individual phenotypic values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BC0F4E" w:rsidRPr="009F769B">
        <w:rPr>
          <w:rFonts w:ascii="Times New Roman" w:hAnsi="Times New Roman" w:cs="Times New Roman"/>
        </w:rPr>
        <w:t>.</w:t>
      </w:r>
    </w:p>
    <w:p w14:paraId="4EFB54B4" w14:textId="3B6027C6" w:rsidR="00D84129" w:rsidRPr="009F769B" w:rsidRDefault="000179FB"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Hard selection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implicitly assumed to occur during the marine phase of the life cycle</w:t>
      </w:r>
      <w:r w:rsidR="00817AD8">
        <w:rPr>
          <w:rFonts w:ascii="Times New Roman" w:eastAsiaTheme="minorEastAsia" w:hAnsi="Times New Roman" w:cs="Times New Roman"/>
          <w:iCs/>
        </w:rPr>
        <w:t xml:space="preserve"> (</w:t>
      </w:r>
      <w:r w:rsidRPr="009F769B">
        <w:rPr>
          <w:rFonts w:ascii="Times New Roman" w:eastAsiaTheme="minorEastAsia" w:hAnsi="Times New Roman" w:cs="Times New Roman"/>
          <w:iCs/>
        </w:rPr>
        <w:t>although space and life stages are not explicit in the model</w:t>
      </w:r>
      <w:r w:rsidR="00817AD8">
        <w:rPr>
          <w:rFonts w:ascii="Times New Roman" w:eastAsiaTheme="minorEastAsia" w:hAnsi="Times New Roman" w:cs="Times New Roman"/>
          <w:iCs/>
        </w:rPr>
        <w:t>), notionally corresponding to a scenario where the match between some phenotype (e.g., basal metabolic rate, gape size, growth rate) and marine environment determines marine survival.</w:t>
      </w:r>
      <w:r w:rsidR="00661B7F" w:rsidRPr="009F769B">
        <w:rPr>
          <w:rFonts w:ascii="Times New Roman" w:eastAsiaTheme="minorEastAsia" w:hAnsi="Times New Roman" w:cs="Times New Roman"/>
          <w:iCs/>
        </w:rPr>
        <w:t xml:space="preserve"> The expected survival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661B7F" w:rsidRPr="009F769B">
        <w:rPr>
          <w:rFonts w:ascii="Times New Roman" w:eastAsiaTheme="minorEastAsia" w:hAnsi="Times New Roman" w:cs="Times New Roman"/>
          <w:iCs/>
        </w:rPr>
        <w:t xml:space="preserve"> of each individual </w:t>
      </w:r>
      <w:r w:rsidR="00A34609">
        <w:rPr>
          <w:rFonts w:ascii="Times New Roman" w:eastAsiaTheme="minorEastAsia" w:hAnsi="Times New Roman" w:cs="Times New Roman"/>
          <w:iCs/>
        </w:rPr>
        <w:t>i</w:t>
      </w:r>
      <w:r w:rsidR="00661B7F" w:rsidRPr="009F769B">
        <w:rPr>
          <w:rFonts w:ascii="Times New Roman" w:eastAsiaTheme="minorEastAsia" w:hAnsi="Times New Roman" w:cs="Times New Roman"/>
          <w:iCs/>
        </w:rPr>
        <w:t xml:space="preserve">s computed as a function of its phenotype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61B7F" w:rsidRPr="009F769B">
        <w:rPr>
          <w:rFonts w:ascii="Times New Roman" w:eastAsiaTheme="minorEastAsia" w:hAnsi="Times New Roman" w:cs="Times New Roman"/>
          <w:iCs/>
        </w:rPr>
        <w:t xml:space="preserve"> based on a Gaussian fitness function: </w:t>
      </w:r>
    </w:p>
    <w:p w14:paraId="17CE0DD6" w14:textId="0D197BA2" w:rsidR="00661B7F" w:rsidRPr="009F769B" w:rsidRDefault="00026AF2" w:rsidP="006D081A">
      <w:pPr>
        <w:spacing w:line="480" w:lineRule="auto"/>
        <w:jc w:val="both"/>
        <w:rPr>
          <w:rFonts w:ascii="Times New Roman" w:hAnsi="Times New Roman" w:cs="Times New Roman"/>
        </w:rPr>
      </w:pP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sSup>
          <m:sSupPr>
            <m:ctrlPr>
              <w:rPr>
                <w:rFonts w:ascii="Cambria Math" w:eastAsiaTheme="minorEastAsia" w:hAnsi="Cambria Math" w:cs="Times New Roman"/>
                <w:i/>
                <w:iCs/>
              </w:rPr>
            </m:ctrlPr>
          </m:sSupPr>
          <m:e>
            <m:r>
              <w:rPr>
                <w:rFonts w:ascii="Cambria Math" w:eastAsiaTheme="minorEastAsia" w:hAnsi="Cambria Math" w:cs="Times New Roman"/>
              </w:rPr>
              <m:t>e</m:t>
            </m:r>
          </m:e>
          <m:sup>
            <m:f>
              <m:fPr>
                <m:ctrlPr>
                  <w:rPr>
                    <w:rFonts w:ascii="Cambria Math" w:eastAsiaTheme="minorEastAsia" w:hAnsi="Cambria Math" w:cs="Times New Roman"/>
                    <w:i/>
                    <w:iCs/>
                  </w:rPr>
                </m:ctrlPr>
              </m:fPr>
              <m:num>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-θ)</m:t>
                </m:r>
              </m:num>
              <m:den>
                <m:r>
                  <w:rPr>
                    <w:rFonts w:ascii="Cambria Math" w:eastAsiaTheme="minorEastAsia" w:hAnsi="Cambria Math" w:cs="Times New Roman"/>
                  </w:rPr>
                  <m:t>2</m:t>
                </m:r>
                <m:sSup>
                  <m:sSupPr>
                    <m:ctrlPr>
                      <w:rPr>
                        <w:rFonts w:ascii="Cambria Math" w:eastAsiaTheme="minorEastAsia" w:hAnsi="Cambria Math" w:cs="Times New Roman"/>
                        <w:i/>
                        <w:iCs/>
                      </w:rPr>
                    </m:ctrlPr>
                  </m:sSupPr>
                  <m:e>
                    <m:r>
                      <w:rPr>
                        <w:rFonts w:ascii="Cambria Math" w:eastAsiaTheme="minorEastAsia" w:hAnsi="Cambria Math" w:cs="Times New Roman"/>
                      </w:rPr>
                      <m:t>ω</m:t>
                    </m:r>
                  </m:e>
                  <m:sup>
                    <m:r>
                      <w:rPr>
                        <w:rFonts w:ascii="Cambria Math" w:eastAsiaTheme="minorEastAsia" w:hAnsi="Cambria Math" w:cs="Times New Roman"/>
                      </w:rPr>
                      <m:t>2</m:t>
                    </m:r>
                  </m:sup>
                </m:sSup>
              </m:den>
            </m:f>
          </m:sup>
        </m:sSup>
      </m:oMath>
      <w:r w:rsidR="00C47E44" w:rsidRPr="009F769B">
        <w:rPr>
          <w:rFonts w:ascii="Times New Roman" w:eastAsiaTheme="minorEastAsia" w:hAnsi="Times New Roman" w:cs="Times New Roman"/>
          <w:iCs/>
        </w:rPr>
        <w:t>.</w:t>
      </w:r>
    </w:p>
    <w:p w14:paraId="3E3A952D" w14:textId="275AABAE" w:rsidR="000F1F1B" w:rsidRPr="009F769B" w:rsidRDefault="00C47E44"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Here,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max</m:t>
            </m:r>
          </m:sub>
        </m:sSub>
      </m:oMath>
      <w:r w:rsidRPr="009F769B">
        <w:rPr>
          <w:rFonts w:ascii="Times New Roman" w:eastAsiaTheme="minorEastAsia" w:hAnsi="Times New Roman" w:cs="Times New Roman"/>
          <w:iCs/>
        </w:rPr>
        <w:t xml:space="preserve"> is the maximum survival for individuals whose phenotype coincides with the optimum </w:t>
      </w:r>
      <m:oMath>
        <m:r>
          <w:rPr>
            <w:rFonts w:ascii="Cambria Math" w:hAnsi="Cambria Math" w:cs="Times New Roman"/>
          </w:rPr>
          <m:t>θ</m:t>
        </m:r>
      </m:oMath>
      <w:r w:rsidRPr="009F769B">
        <w:rPr>
          <w:rFonts w:ascii="Times New Roman" w:eastAsiaTheme="minorEastAsia" w:hAnsi="Times New Roman" w:cs="Times New Roman"/>
          <w:iCs/>
        </w:rPr>
        <w:t xml:space="preserve">, and </w:t>
      </w:r>
      <m:oMath>
        <m:r>
          <w:rPr>
            <w:rFonts w:ascii="Cambria Math" w:eastAsiaTheme="minorEastAsia" w:hAnsi="Cambria Math" w:cs="Times New Roman"/>
          </w:rPr>
          <m:t>ω</m:t>
        </m:r>
      </m:oMath>
      <w:r w:rsidRPr="009F769B">
        <w:rPr>
          <w:rFonts w:ascii="Times New Roman" w:eastAsiaTheme="minorEastAsia" w:hAnsi="Times New Roman" w:cs="Times New Roman"/>
          <w:iCs/>
        </w:rPr>
        <w:t xml:space="preserve"> corresponds to the “width” of the fitness function</w:t>
      </w:r>
      <w:r w:rsidR="00F91A15" w:rsidRPr="009F769B">
        <w:rPr>
          <w:rFonts w:ascii="Times New Roman" w:eastAsiaTheme="minorEastAsia" w:hAnsi="Times New Roman" w:cs="Times New Roman"/>
          <w:iCs/>
        </w:rPr>
        <w:t xml:space="preserve"> in units of phenotypic standard deviations</w:t>
      </w:r>
      <w:r w:rsidR="00D557A0">
        <w:rPr>
          <w:rFonts w:ascii="Times New Roman" w:eastAsiaTheme="minorEastAsia" w:hAnsi="Times New Roman" w:cs="Times New Roman"/>
          <w:iCs/>
        </w:rPr>
        <w:t xml:space="preserve">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w:t>
      </w:r>
      <w:r w:rsidR="00F91A15" w:rsidRPr="009F769B">
        <w:rPr>
          <w:rFonts w:ascii="Times New Roman" w:eastAsiaTheme="minorEastAsia" w:hAnsi="Times New Roman" w:cs="Times New Roman"/>
          <w:iCs/>
        </w:rPr>
        <w:t xml:space="preserve">. In all simulations, </w:t>
      </w:r>
      <m:oMath>
        <m:r>
          <w:rPr>
            <w:rFonts w:ascii="Cambria Math" w:eastAsiaTheme="minorEastAsia" w:hAnsi="Cambria Math" w:cs="Times New Roman"/>
          </w:rPr>
          <m:t>ω</m:t>
        </m:r>
      </m:oMath>
      <w:r w:rsidR="00F91A15"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i</w:t>
      </w:r>
      <w:r w:rsidR="00F91A15" w:rsidRPr="009F769B">
        <w:rPr>
          <w:rFonts w:ascii="Times New Roman" w:eastAsiaTheme="minorEastAsia" w:hAnsi="Times New Roman" w:cs="Times New Roman"/>
          <w:iCs/>
        </w:rPr>
        <w:t>s fixed at a value of</w:t>
      </w:r>
      <w:r w:rsidR="000F1F1B" w:rsidRPr="009F769B">
        <w:rPr>
          <w:rFonts w:ascii="Times New Roman" w:eastAsiaTheme="minorEastAsia" w:hAnsi="Times New Roman" w:cs="Times New Roman"/>
          <w:iCs/>
        </w:rPr>
        <w:t xml:space="preserve"> </w:t>
      </w:r>
      <m:oMath>
        <m:r>
          <w:rPr>
            <w:rFonts w:ascii="Cambria Math" w:eastAsiaTheme="minorEastAsia" w:hAnsi="Cambria Math" w:cs="Times New Roman"/>
          </w:rPr>
          <m:t>3×</m:t>
        </m:r>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D557A0">
        <w:rPr>
          <w:rFonts w:ascii="Times New Roman" w:eastAsiaTheme="minorEastAsia" w:hAnsi="Times New Roman" w:cs="Times New Roman"/>
          <w:iCs/>
        </w:rPr>
        <w:t xml:space="preserve">, </w:t>
      </w:r>
      <w:r w:rsidR="00F91A15" w:rsidRPr="009F769B">
        <w:rPr>
          <w:rFonts w:ascii="Times New Roman" w:eastAsiaTheme="minorEastAsia" w:hAnsi="Times New Roman" w:cs="Times New Roman"/>
          <w:iCs/>
        </w:rPr>
        <w:t xml:space="preserve">which corresponds to moderate to strong stabilising selection </w:t>
      </w:r>
      <w:r w:rsidR="00D557A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{"citationID":"t4WS4UMb","properties":{"formattedCitation":"(Estes and Arnold 2007)","plainCitation":"(Estes and Arnold 2007)","noteIndex":0},"citationItems":[{"id":172,"uris":["http://zotero.org/users/2160202/items/CZI5VZ55"],"itemData":{"id":172,"type":"article-journal","container-title":"The American Naturalist","issue":"2","page":"227-244","title":"Resolving the paradox of stasis: models with stabilizing selection explain evolutionary divergence on all timescales","volume":"169","author":[{"family":"Estes","given":"Suzanne"},{"family":"Arnold","given":"Stevan J."}],"issued":{"date-parts":[["2007"]]}}}],"schema":"https://github.com/citation-style-language/schema/raw/master/csl-citation.json"} </w:instrText>
      </w:r>
      <w:r w:rsidR="00D557A0">
        <w:rPr>
          <w:rFonts w:ascii="Times New Roman" w:eastAsiaTheme="minorEastAsia" w:hAnsi="Times New Roman" w:cs="Times New Roman"/>
          <w:iCs/>
        </w:rPr>
        <w:fldChar w:fldCharType="separate"/>
      </w:r>
      <w:r w:rsidR="00026AF2" w:rsidRPr="00026AF2">
        <w:rPr>
          <w:rFonts w:ascii="Times New Roman" w:hAnsi="Times New Roman" w:cs="Times New Roman"/>
        </w:rPr>
        <w:t>(Estes and Arnold 2007)</w:t>
      </w:r>
      <w:r w:rsidR="00D557A0">
        <w:rPr>
          <w:rFonts w:ascii="Times New Roman" w:eastAsiaTheme="minorEastAsia" w:hAnsi="Times New Roman" w:cs="Times New Roman"/>
          <w:iCs/>
        </w:rPr>
        <w:fldChar w:fldCharType="end"/>
      </w:r>
      <w:r w:rsidR="000F1F1B"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The </w:t>
      </w:r>
      <m:oMath>
        <m:r>
          <w:rPr>
            <w:rFonts w:ascii="Cambria Math" w:eastAsiaTheme="minorEastAsia" w:hAnsi="Cambria Math" w:cs="Times New Roman"/>
          </w:rPr>
          <m:t>t</m:t>
        </m:r>
      </m:oMath>
      <w:r w:rsidR="00D557A0" w:rsidRPr="009F769B">
        <w:rPr>
          <w:rFonts w:ascii="Times New Roman" w:eastAsiaTheme="minorEastAsia" w:hAnsi="Times New Roman" w:cs="Times New Roman"/>
          <w:iCs/>
        </w:rPr>
        <w:t xml:space="preserve"> </w:t>
      </w:r>
      <w:r w:rsidR="00D557A0">
        <w:rPr>
          <w:rFonts w:ascii="Times New Roman" w:eastAsiaTheme="minorEastAsia" w:hAnsi="Times New Roman" w:cs="Times New Roman"/>
          <w:iCs/>
        </w:rPr>
        <w:t xml:space="preserve">subscript here indicates that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D557A0">
        <w:rPr>
          <w:rFonts w:ascii="Times New Roman" w:eastAsiaTheme="minorEastAsia" w:hAnsi="Times New Roman" w:cs="Times New Roman"/>
          <w:iCs/>
        </w:rPr>
        <w:t xml:space="preserve"> </w:t>
      </w:r>
      <w:r w:rsidR="000F1F1B" w:rsidRPr="009F769B">
        <w:rPr>
          <w:rFonts w:ascii="Times New Roman" w:eastAsiaTheme="minorEastAsia" w:hAnsi="Times New Roman" w:cs="Times New Roman"/>
          <w:iCs/>
        </w:rPr>
        <w:t xml:space="preserve">can vary across generations within model runs, in line with changes in the genetic variance in response to drift, selection and introgression. </w:t>
      </w:r>
      <w:r w:rsidR="00606FE1" w:rsidRPr="009F769B">
        <w:rPr>
          <w:rFonts w:ascii="Times New Roman" w:eastAsiaTheme="minorEastAsia" w:hAnsi="Times New Roman" w:cs="Times New Roman"/>
          <w:iCs/>
        </w:rPr>
        <w:t xml:space="preserve">The alternative was to fix </w:t>
      </w:r>
      <m:oMath>
        <m:r>
          <w:rPr>
            <w:rFonts w:ascii="Cambria Math" w:eastAsiaTheme="minorEastAsia" w:hAnsi="Cambria Math" w:cs="Times New Roman"/>
          </w:rPr>
          <m:t>ω</m:t>
        </m:r>
      </m:oMath>
      <w:r w:rsidR="00606FE1" w:rsidRPr="009F769B">
        <w:rPr>
          <w:rFonts w:ascii="Times New Roman" w:eastAsiaTheme="minorEastAsia" w:hAnsi="Times New Roman" w:cs="Times New Roman"/>
          <w:iCs/>
        </w:rPr>
        <w:t xml:space="preserve"> at a given value across all generations</w:t>
      </w:r>
      <w:r w:rsidR="00D557A0">
        <w:rPr>
          <w:rFonts w:ascii="Times New Roman" w:eastAsiaTheme="minorEastAsia" w:hAnsi="Times New Roman" w:cs="Times New Roman"/>
          <w:iCs/>
        </w:rPr>
        <w:t xml:space="preserve"> independently of </w:t>
      </w:r>
      <m:oMath>
        <m:sSub>
          <m:sSubPr>
            <m:ctrlPr>
              <w:rPr>
                <w:rFonts w:ascii="Cambria Math" w:eastAsiaTheme="minorEastAsia" w:hAnsi="Cambria Math" w:cs="Times New Roman"/>
                <w:i/>
                <w:iCs/>
              </w:rPr>
            </m:ctrlPr>
          </m:sSubPr>
          <m:e>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e>
          <m:sub>
            <m:r>
              <w:rPr>
                <w:rFonts w:ascii="Cambria Math" w:eastAsiaTheme="minorEastAsia" w:hAnsi="Cambria Math" w:cs="Times New Roman"/>
              </w:rPr>
              <m:t>t</m:t>
            </m:r>
          </m:sub>
        </m:sSub>
      </m:oMath>
      <w:r w:rsidR="00606FE1" w:rsidRPr="009F769B">
        <w:rPr>
          <w:rFonts w:ascii="Times New Roman" w:eastAsiaTheme="minorEastAsia" w:hAnsi="Times New Roman" w:cs="Times New Roman"/>
          <w:iCs/>
        </w:rPr>
        <w:t xml:space="preserve">, but that would then mean that the effective strength of </w:t>
      </w:r>
      <w:r w:rsidR="001B552B">
        <w:rPr>
          <w:rFonts w:ascii="Times New Roman" w:eastAsiaTheme="minorEastAsia" w:hAnsi="Times New Roman" w:cs="Times New Roman"/>
          <w:iCs/>
        </w:rPr>
        <w:t xml:space="preserve">hard </w:t>
      </w:r>
      <w:r w:rsidR="00606FE1" w:rsidRPr="009F769B">
        <w:rPr>
          <w:rFonts w:ascii="Times New Roman" w:eastAsiaTheme="minorEastAsia" w:hAnsi="Times New Roman" w:cs="Times New Roman"/>
          <w:iCs/>
        </w:rPr>
        <w:t xml:space="preserve">selection would vary as </w:t>
      </w:r>
      <m:oMath>
        <m:r>
          <w:rPr>
            <w:rFonts w:ascii="Cambria Math" w:eastAsiaTheme="minorEastAsia" w:hAnsi="Cambria Math" w:cs="Times New Roman"/>
          </w:rPr>
          <m:t>sd(</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sidR="00606FE1" w:rsidRPr="009F769B">
        <w:rPr>
          <w:rFonts w:ascii="Times New Roman" w:eastAsiaTheme="minorEastAsia" w:hAnsi="Times New Roman" w:cs="Times New Roman"/>
          <w:iCs/>
        </w:rPr>
        <w:t xml:space="preserve"> changes over time. A constant strength of selection </w:t>
      </w:r>
      <w:r w:rsidR="001B552B">
        <w:rPr>
          <w:rFonts w:ascii="Times New Roman" w:eastAsiaTheme="minorEastAsia" w:hAnsi="Times New Roman" w:cs="Times New Roman"/>
          <w:iCs/>
        </w:rPr>
        <w:t xml:space="preserve">(for a given deviation of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1B552B">
        <w:rPr>
          <w:rFonts w:ascii="Times New Roman" w:eastAsiaTheme="minorEastAsia" w:hAnsi="Times New Roman" w:cs="Times New Roman"/>
          <w:iCs/>
        </w:rPr>
        <w:t xml:space="preserve"> from the optimum) </w:t>
      </w:r>
      <w:r w:rsidR="00606FE1" w:rsidRPr="009F769B">
        <w:rPr>
          <w:rFonts w:ascii="Times New Roman" w:eastAsiaTheme="minorEastAsia" w:hAnsi="Times New Roman" w:cs="Times New Roman"/>
          <w:iCs/>
        </w:rPr>
        <w:t>was deemed a more parsimonious assumption</w:t>
      </w:r>
      <w:r w:rsidR="004612C8" w:rsidRPr="009F769B">
        <w:rPr>
          <w:rFonts w:ascii="Times New Roman" w:eastAsiaTheme="minorEastAsia" w:hAnsi="Times New Roman" w:cs="Times New Roman"/>
          <w:iCs/>
        </w:rPr>
        <w:t>.</w:t>
      </w:r>
    </w:p>
    <w:p w14:paraId="44771D3E" w14:textId="1EA7E3E4" w:rsidR="00A34609" w:rsidRDefault="00A34609"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R</w:t>
      </w:r>
      <w:r w:rsidR="009D720F" w:rsidRPr="009F769B">
        <w:rPr>
          <w:rFonts w:ascii="Times New Roman" w:eastAsiaTheme="minorEastAsia" w:hAnsi="Times New Roman" w:cs="Times New Roman"/>
          <w:iCs/>
        </w:rPr>
        <w:t xml:space="preserve">ealised </w:t>
      </w:r>
      <w:r w:rsidR="003446B3">
        <w:rPr>
          <w:rFonts w:ascii="Times New Roman" w:eastAsiaTheme="minorEastAsia" w:hAnsi="Times New Roman" w:cs="Times New Roman"/>
          <w:iCs/>
        </w:rPr>
        <w:t xml:space="preserve">marine </w:t>
      </w:r>
      <w:r w:rsidR="009D720F" w:rsidRPr="009F769B">
        <w:rPr>
          <w:rFonts w:ascii="Times New Roman" w:eastAsiaTheme="minorEastAsia" w:hAnsi="Times New Roman" w:cs="Times New Roman"/>
          <w:iCs/>
        </w:rPr>
        <w:t xml:space="preserve">survival </w:t>
      </w:r>
      <w:r>
        <w:rPr>
          <w:rFonts w:ascii="Times New Roman" w:eastAsiaTheme="minorEastAsia" w:hAnsi="Times New Roman" w:cs="Times New Roman"/>
          <w:iCs/>
        </w:rPr>
        <w:t>i</w:t>
      </w:r>
      <w:r w:rsidR="009D720F" w:rsidRPr="009F769B">
        <w:rPr>
          <w:rFonts w:ascii="Times New Roman" w:eastAsiaTheme="minorEastAsia" w:hAnsi="Times New Roman" w:cs="Times New Roman"/>
          <w:iCs/>
        </w:rPr>
        <w:t xml:space="preserve">s then determined by drawing a number between 0 and 1 from a random uniform distribution, with the individual surviving if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exceeded this number and dying </w:t>
      </w:r>
      <w:r w:rsidR="00704EEE">
        <w:rPr>
          <w:rFonts w:ascii="Times New Roman" w:eastAsiaTheme="minorEastAsia" w:hAnsi="Times New Roman" w:cs="Times New Roman"/>
          <w:iCs/>
        </w:rPr>
        <w:t xml:space="preserve">if the number was less than </w:t>
      </w:r>
      <m:oMath>
        <m:sSub>
          <m:sSubPr>
            <m:ctrlPr>
              <w:rPr>
                <w:rFonts w:ascii="Cambria Math" w:eastAsiaTheme="minorEastAsia" w:hAnsi="Cambria Math" w:cs="Times New Roman"/>
                <w:i/>
                <w:iCs/>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009D720F" w:rsidRPr="009F769B">
        <w:rPr>
          <w:rFonts w:ascii="Times New Roman" w:eastAsiaTheme="minorEastAsia" w:hAnsi="Times New Roman" w:cs="Times New Roman"/>
          <w:iCs/>
        </w:rPr>
        <w:t xml:space="preserve">. </w:t>
      </w:r>
      <w:r w:rsidR="00A924A4" w:rsidRPr="009F769B">
        <w:rPr>
          <w:rFonts w:ascii="Times New Roman" w:eastAsiaTheme="minorEastAsia" w:hAnsi="Times New Roman" w:cs="Times New Roman"/>
          <w:iCs/>
        </w:rPr>
        <w:t xml:space="preserve">This imposes hard directional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924A4" w:rsidRPr="009F769B">
        <w:rPr>
          <w:rFonts w:ascii="Times New Roman" w:eastAsiaTheme="minorEastAsia" w:hAnsi="Times New Roman" w:cs="Times New Roman"/>
          <w:iCs/>
        </w:rPr>
        <w:t xml:space="preserve"> whenever the mean trait value </w:t>
      </w:r>
      <w:r w:rsidR="00A924A4" w:rsidRPr="009F769B">
        <w:rPr>
          <w:rFonts w:ascii="Times New Roman" w:eastAsiaTheme="minorEastAsia" w:hAnsi="Times New Roman" w:cs="Times New Roman"/>
          <w:iCs/>
        </w:rPr>
        <w:lastRenderedPageBreak/>
        <w:t xml:space="preserve">deviates either side of the optimum </w:t>
      </w:r>
      <m:oMath>
        <m:r>
          <w:rPr>
            <w:rFonts w:ascii="Cambria Math" w:hAnsi="Cambria Math" w:cs="Times New Roman"/>
          </w:rPr>
          <m:t>θ</m:t>
        </m:r>
      </m:oMath>
      <w:r w:rsidR="00A924A4" w:rsidRPr="009F769B">
        <w:rPr>
          <w:rFonts w:ascii="Times New Roman" w:eastAsiaTheme="minorEastAsia" w:hAnsi="Times New Roman" w:cs="Times New Roman"/>
          <w:iCs/>
        </w:rPr>
        <w:t>.</w:t>
      </w:r>
      <w:r>
        <w:rPr>
          <w:rFonts w:ascii="Times New Roman" w:eastAsiaTheme="minorEastAsia" w:hAnsi="Times New Roman" w:cs="Times New Roman"/>
          <w:iCs/>
        </w:rPr>
        <w:t xml:space="preserve"> </w:t>
      </w:r>
      <w:r w:rsidR="001B3E02" w:rsidRPr="009F769B">
        <w:rPr>
          <w:rFonts w:ascii="Times New Roman" w:eastAsiaTheme="minorEastAsia" w:hAnsi="Times New Roman" w:cs="Times New Roman"/>
          <w:iCs/>
        </w:rPr>
        <w:t>The survivors of hard selection then bec</w:t>
      </w:r>
      <w:r>
        <w:rPr>
          <w:rFonts w:ascii="Times New Roman" w:eastAsiaTheme="minorEastAsia" w:hAnsi="Times New Roman" w:cs="Times New Roman"/>
          <w:iCs/>
        </w:rPr>
        <w:t>o</w:t>
      </w:r>
      <w:r w:rsidR="001B3E02" w:rsidRPr="009F769B">
        <w:rPr>
          <w:rFonts w:ascii="Times New Roman" w:eastAsiaTheme="minorEastAsia" w:hAnsi="Times New Roman" w:cs="Times New Roman"/>
          <w:iCs/>
        </w:rPr>
        <w:t>me the new locally</w:t>
      </w:r>
      <w:r w:rsidR="00704EEE">
        <w:rPr>
          <w:rFonts w:ascii="Times New Roman" w:eastAsiaTheme="minorEastAsia" w:hAnsi="Times New Roman" w:cs="Times New Roman"/>
          <w:iCs/>
        </w:rPr>
        <w:t xml:space="preserve">-bred </w:t>
      </w:r>
      <w:r w:rsidR="001B3E02" w:rsidRPr="009F769B">
        <w:rPr>
          <w:rFonts w:ascii="Times New Roman" w:eastAsiaTheme="minorEastAsia" w:hAnsi="Times New Roman" w:cs="Times New Roman"/>
          <w:iCs/>
        </w:rPr>
        <w:t>recruits for the next generation, and the model cycle</w:t>
      </w:r>
      <w:r>
        <w:rPr>
          <w:rFonts w:ascii="Times New Roman" w:eastAsiaTheme="minorEastAsia" w:hAnsi="Times New Roman" w:cs="Times New Roman"/>
          <w:iCs/>
        </w:rPr>
        <w:t>s</w:t>
      </w:r>
      <w:r w:rsidR="001B3E02" w:rsidRPr="009F769B">
        <w:rPr>
          <w:rFonts w:ascii="Times New Roman" w:eastAsiaTheme="minorEastAsia" w:hAnsi="Times New Roman" w:cs="Times New Roman"/>
          <w:iCs/>
        </w:rPr>
        <w:t xml:space="preserve"> back to step 1.</w:t>
      </w:r>
    </w:p>
    <w:p w14:paraId="49E37EEF" w14:textId="2095F163" w:rsidR="0072063B" w:rsidRPr="009F769B" w:rsidRDefault="006949E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Each generation, a series of output variables calculated at the recruit stage </w:t>
      </w:r>
      <w:r w:rsidR="00A34609">
        <w:rPr>
          <w:rFonts w:ascii="Times New Roman" w:eastAsiaTheme="minorEastAsia" w:hAnsi="Times New Roman" w:cs="Times New Roman"/>
          <w:iCs/>
        </w:rPr>
        <w:t>i</w:t>
      </w:r>
      <w:r w:rsidRPr="009F769B">
        <w:rPr>
          <w:rFonts w:ascii="Times New Roman" w:eastAsiaTheme="minorEastAsia" w:hAnsi="Times New Roman" w:cs="Times New Roman"/>
          <w:iCs/>
        </w:rPr>
        <w:t>s stored in a results matrix. Th</w:t>
      </w:r>
      <w:r w:rsidR="00A34609">
        <w:rPr>
          <w:rFonts w:ascii="Times New Roman" w:eastAsiaTheme="minorEastAsia" w:hAnsi="Times New Roman" w:cs="Times New Roman"/>
          <w:iCs/>
        </w:rPr>
        <w:t>ese</w:t>
      </w:r>
      <w:r w:rsidRPr="009F769B">
        <w:rPr>
          <w:rFonts w:ascii="Times New Roman" w:eastAsiaTheme="minorEastAsia" w:hAnsi="Times New Roman" w:cs="Times New Roman"/>
          <w:iCs/>
        </w:rPr>
        <w:t xml:space="preserve"> include the </w:t>
      </w:r>
      <w:r w:rsidR="00700665" w:rsidRPr="009F769B">
        <w:rPr>
          <w:rFonts w:ascii="Times New Roman" w:eastAsiaTheme="minorEastAsia" w:hAnsi="Times New Roman" w:cs="Times New Roman"/>
          <w:iCs/>
        </w:rPr>
        <w:t xml:space="preserve">phenotypic </w:t>
      </w:r>
      <w:r w:rsidRPr="009F769B">
        <w:rPr>
          <w:rFonts w:ascii="Times New Roman" w:eastAsiaTheme="minorEastAsia" w:hAnsi="Times New Roman" w:cs="Times New Roman"/>
          <w:iCs/>
        </w:rPr>
        <w:t>mean</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and variance</w:t>
      </w:r>
      <w:r w:rsidR="00B87853">
        <w:rPr>
          <w:rFonts w:ascii="Times New Roman" w:eastAsiaTheme="minorEastAsia" w:hAnsi="Times New Roman" w:cs="Times New Roman"/>
          <w:iCs/>
        </w:rPr>
        <w:t>s</w:t>
      </w:r>
      <w:r w:rsidRPr="009F769B">
        <w:rPr>
          <w:rFonts w:ascii="Times New Roman" w:eastAsiaTheme="minorEastAsia" w:hAnsi="Times New Roman" w:cs="Times New Roman"/>
          <w:iCs/>
        </w:rPr>
        <w:t xml:space="preserv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w:t>
      </w:r>
      <w:r w:rsidR="00700665" w:rsidRPr="009F769B">
        <w:rPr>
          <w:rFonts w:ascii="Times New Roman" w:eastAsiaTheme="minorEastAsia" w:hAnsi="Times New Roman" w:cs="Times New Roman"/>
          <w:iCs/>
        </w:rPr>
        <w:t xml:space="preserve">the additive genetic variance for each, the frequency of the foreign </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1</w:t>
      </w:r>
      <w:r w:rsidR="00704EEE">
        <w:rPr>
          <w:rFonts w:ascii="Times New Roman" w:eastAsiaTheme="minorEastAsia" w:hAnsi="Times New Roman" w:cs="Times New Roman"/>
          <w:iCs/>
        </w:rPr>
        <w:t>’</w:t>
      </w:r>
      <w:r w:rsidR="00700665" w:rsidRPr="009F769B">
        <w:rPr>
          <w:rFonts w:ascii="Times New Roman" w:eastAsiaTheme="minorEastAsia" w:hAnsi="Times New Roman" w:cs="Times New Roman"/>
          <w:iCs/>
        </w:rPr>
        <w:t xml:space="preserve"> allele at the neutral locus, </w:t>
      </w:r>
      <w:r w:rsidR="000E7F80" w:rsidRPr="009F769B">
        <w:rPr>
          <w:rFonts w:ascii="Times New Roman" w:eastAsiaTheme="minorEastAsia" w:hAnsi="Times New Roman" w:cs="Times New Roman"/>
          <w:iCs/>
        </w:rPr>
        <w:t xml:space="preserve">the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A34609">
        <w:rPr>
          <w:rFonts w:ascii="Times New Roman" w:eastAsiaTheme="minorEastAsia" w:hAnsi="Times New Roman" w:cs="Times New Roman"/>
          <w:iCs/>
        </w:rPr>
        <w:t>,</w:t>
      </w:r>
      <w:r w:rsidR="000E7F80" w:rsidRPr="009F769B">
        <w:rPr>
          <w:rFonts w:ascii="Times New Roman" w:eastAsiaTheme="minorEastAsia" w:hAnsi="Times New Roman" w:cs="Times New Roman"/>
          <w:iCs/>
        </w:rPr>
        <w:t xml:space="preserve"> and the number of spawners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 xml:space="preserve">. The realised recruits per spawner </w:t>
      </w:r>
      <w:r w:rsidR="00704EEE">
        <w:rPr>
          <w:rFonts w:ascii="Times New Roman" w:eastAsiaTheme="minorEastAsia" w:hAnsi="Times New Roman" w:cs="Times New Roman"/>
          <w:iCs/>
        </w:rPr>
        <w:t xml:space="preserve">for </w:t>
      </w:r>
      <w:r w:rsidR="000E7F80" w:rsidRPr="009F769B">
        <w:rPr>
          <w:rFonts w:ascii="Times New Roman" w:eastAsiaTheme="minorEastAsia" w:hAnsi="Times New Roman" w:cs="Times New Roman"/>
          <w:iCs/>
        </w:rPr>
        <w:t xml:space="preserve">each generation </w:t>
      </w:r>
      <w:r w:rsidR="00A34609">
        <w:rPr>
          <w:rFonts w:ascii="Times New Roman" w:eastAsiaTheme="minorEastAsia" w:hAnsi="Times New Roman" w:cs="Times New Roman"/>
          <w:iCs/>
        </w:rPr>
        <w:t>i</w:t>
      </w:r>
      <w:r w:rsidR="000E7F80" w:rsidRPr="009F769B">
        <w:rPr>
          <w:rFonts w:ascii="Times New Roman" w:eastAsiaTheme="minorEastAsia" w:hAnsi="Times New Roman" w:cs="Times New Roman"/>
          <w:iCs/>
        </w:rPr>
        <w:t xml:space="preserve">s then computed as </w:t>
      </w:r>
      <m:oMath>
        <m:sSub>
          <m:sSubPr>
            <m:ctrlPr>
              <w:rPr>
                <w:rFonts w:ascii="Cambria Math" w:hAnsi="Cambria Math" w:cs="Times New Roman"/>
                <w:i/>
                <w:iCs/>
              </w:rPr>
            </m:ctrlPr>
          </m:sSubPr>
          <m:e>
            <m:r>
              <w:rPr>
                <w:rFonts w:ascii="Cambria Math" w:hAnsi="Cambria Math" w:cs="Times New Roman"/>
              </w:rPr>
              <m:t>RPS=N</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S</m:t>
            </m:r>
          </m:sub>
        </m:sSub>
      </m:oMath>
      <w:r w:rsidR="000E7F80" w:rsidRPr="009F769B">
        <w:rPr>
          <w:rFonts w:ascii="Times New Roman" w:eastAsiaTheme="minorEastAsia" w:hAnsi="Times New Roman" w:cs="Times New Roman"/>
          <w:iCs/>
        </w:rPr>
        <w:t>.</w:t>
      </w:r>
      <w:r w:rsidR="0072063B" w:rsidRPr="009F769B">
        <w:rPr>
          <w:rFonts w:ascii="Times New Roman" w:eastAsiaTheme="minorEastAsia" w:hAnsi="Times New Roman" w:cs="Times New Roman"/>
          <w:iCs/>
        </w:rPr>
        <w:t xml:space="preserve"> For all scenarios, 1000 replicate</w:t>
      </w:r>
      <w:r w:rsidR="00A34609">
        <w:rPr>
          <w:rFonts w:ascii="Times New Roman" w:eastAsiaTheme="minorEastAsia" w:hAnsi="Times New Roman" w:cs="Times New Roman"/>
          <w:iCs/>
        </w:rPr>
        <w:t xml:space="preserve"> simulations</w:t>
      </w:r>
      <w:r w:rsidR="0072063B" w:rsidRPr="009F769B">
        <w:rPr>
          <w:rFonts w:ascii="Times New Roman" w:eastAsiaTheme="minorEastAsia" w:hAnsi="Times New Roman" w:cs="Times New Roman"/>
          <w:iCs/>
        </w:rPr>
        <w:t xml:space="preserve"> </w:t>
      </w:r>
      <w:r w:rsidR="00A34609">
        <w:rPr>
          <w:rFonts w:ascii="Times New Roman" w:eastAsiaTheme="minorEastAsia" w:hAnsi="Times New Roman" w:cs="Times New Roman"/>
          <w:iCs/>
        </w:rPr>
        <w:t>a</w:t>
      </w:r>
      <w:r w:rsidR="0072063B" w:rsidRPr="009F769B">
        <w:rPr>
          <w:rFonts w:ascii="Times New Roman" w:eastAsiaTheme="minorEastAsia" w:hAnsi="Times New Roman" w:cs="Times New Roman"/>
          <w:iCs/>
        </w:rPr>
        <w:t xml:space="preserve">re run and the mean and 95% </w:t>
      </w:r>
      <w:r w:rsidR="00A34609">
        <w:rPr>
          <w:rFonts w:ascii="Times New Roman" w:eastAsiaTheme="minorEastAsia" w:hAnsi="Times New Roman" w:cs="Times New Roman"/>
          <w:iCs/>
        </w:rPr>
        <w:t xml:space="preserve">confidence interval </w:t>
      </w:r>
      <w:r w:rsidR="0072063B" w:rsidRPr="009F769B">
        <w:rPr>
          <w:rFonts w:ascii="Times New Roman" w:eastAsiaTheme="minorEastAsia" w:hAnsi="Times New Roman" w:cs="Times New Roman"/>
          <w:iCs/>
        </w:rPr>
        <w:t xml:space="preserve">of each output variable of interest </w:t>
      </w:r>
      <w:r w:rsidR="00A34609">
        <w:rPr>
          <w:rFonts w:ascii="Times New Roman" w:eastAsiaTheme="minorEastAsia" w:hAnsi="Times New Roman" w:cs="Times New Roman"/>
          <w:iCs/>
        </w:rPr>
        <w:t xml:space="preserve">is </w:t>
      </w:r>
      <w:r w:rsidR="0072063B" w:rsidRPr="009F769B">
        <w:rPr>
          <w:rFonts w:ascii="Times New Roman" w:eastAsiaTheme="minorEastAsia" w:hAnsi="Times New Roman" w:cs="Times New Roman"/>
          <w:iCs/>
        </w:rPr>
        <w:t xml:space="preserve">calculated across </w:t>
      </w:r>
      <w:r w:rsidR="00A34609">
        <w:rPr>
          <w:rFonts w:ascii="Times New Roman" w:eastAsiaTheme="minorEastAsia" w:hAnsi="Times New Roman" w:cs="Times New Roman"/>
          <w:iCs/>
        </w:rPr>
        <w:t>replicates.</w:t>
      </w:r>
    </w:p>
    <w:p w14:paraId="65925338" w14:textId="51CDE418" w:rsidR="00765AC1" w:rsidRDefault="00765AC1"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model </w:t>
      </w:r>
      <w:r w:rsidR="00677A92">
        <w:rPr>
          <w:rFonts w:ascii="Times New Roman" w:eastAsiaTheme="minorEastAsia" w:hAnsi="Times New Roman" w:cs="Times New Roman"/>
          <w:iCs/>
        </w:rPr>
        <w:t>wa</w:t>
      </w:r>
      <w:r w:rsidRPr="009F769B">
        <w:rPr>
          <w:rFonts w:ascii="Times New Roman" w:eastAsiaTheme="minorEastAsia" w:hAnsi="Times New Roman" w:cs="Times New Roman"/>
          <w:iCs/>
        </w:rPr>
        <w:t>s coded in R version 4.3.0 (</w:t>
      </w:r>
      <w:r w:rsidRPr="00B87853">
        <w:rPr>
          <w:rFonts w:ascii="Times New Roman" w:eastAsiaTheme="minorEastAsia" w:hAnsi="Times New Roman" w:cs="Times New Roman"/>
          <w:iCs/>
          <w:highlight w:val="yellow"/>
        </w:rPr>
        <w:t>R citation</w:t>
      </w:r>
      <w:r w:rsidRPr="009F769B">
        <w:rPr>
          <w:rFonts w:ascii="Times New Roman" w:eastAsiaTheme="minorEastAsia" w:hAnsi="Times New Roman" w:cs="Times New Roman"/>
          <w:iCs/>
        </w:rPr>
        <w:t>) using the RStudio programming environment (</w:t>
      </w:r>
      <w:r w:rsidRPr="00B87853">
        <w:rPr>
          <w:rFonts w:ascii="Times New Roman" w:eastAsiaTheme="minorEastAsia" w:hAnsi="Times New Roman" w:cs="Times New Roman"/>
          <w:iCs/>
          <w:highlight w:val="yellow"/>
        </w:rPr>
        <w:t>RStudio citation).</w:t>
      </w:r>
      <w:r w:rsidRPr="009F769B">
        <w:rPr>
          <w:rFonts w:ascii="Times New Roman" w:eastAsiaTheme="minorEastAsia" w:hAnsi="Times New Roman" w:cs="Times New Roman"/>
          <w:iCs/>
        </w:rPr>
        <w:t xml:space="preserve"> All model code is available via GitHub (insert GitHub url here eventually).  </w:t>
      </w:r>
    </w:p>
    <w:p w14:paraId="30DAC11F" w14:textId="39B4034D" w:rsidR="00344B51" w:rsidRPr="009F769B" w:rsidRDefault="00344B51" w:rsidP="006D081A">
      <w:pPr>
        <w:spacing w:line="480" w:lineRule="auto"/>
        <w:jc w:val="both"/>
        <w:rPr>
          <w:rFonts w:ascii="Times New Roman" w:hAnsi="Times New Roman" w:cs="Times New Roman"/>
          <w:b/>
          <w:bCs/>
        </w:rPr>
      </w:pPr>
      <w:r w:rsidRPr="009F769B">
        <w:rPr>
          <w:rFonts w:ascii="Times New Roman" w:hAnsi="Times New Roman" w:cs="Times New Roman"/>
          <w:b/>
          <w:bCs/>
        </w:rPr>
        <w:t>Baseline scenarios – no intrusion</w:t>
      </w:r>
    </w:p>
    <w:p w14:paraId="588DE4EA" w14:textId="4D08F8FC" w:rsidR="003467D3" w:rsidRPr="009F769B" w:rsidRDefault="00344B51"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To illustrate the basic functionality and behaviour of the model, a series of baseline scenarios </w:t>
      </w:r>
      <w:r w:rsidR="00955CE9">
        <w:rPr>
          <w:rFonts w:ascii="Times New Roman" w:hAnsi="Times New Roman" w:cs="Times New Roman"/>
        </w:rPr>
        <w:t>was</w:t>
      </w:r>
      <w:r w:rsidR="00700DEA" w:rsidRPr="009F769B">
        <w:rPr>
          <w:rFonts w:ascii="Times New Roman" w:hAnsi="Times New Roman" w:cs="Times New Roman"/>
        </w:rPr>
        <w:t xml:space="preserve"> first</w:t>
      </w:r>
      <w:r w:rsidRPr="009F769B">
        <w:rPr>
          <w:rFonts w:ascii="Times New Roman" w:hAnsi="Times New Roman" w:cs="Times New Roman"/>
        </w:rPr>
        <w:t xml:space="preserve"> explored in which no intrusion of </w:t>
      </w:r>
      <w:r w:rsidR="003E01B0">
        <w:rPr>
          <w:rFonts w:ascii="Times New Roman" w:hAnsi="Times New Roman" w:cs="Times New Roman"/>
        </w:rPr>
        <w:t>foreign</w:t>
      </w:r>
      <w:r w:rsidRPr="009F769B">
        <w:rPr>
          <w:rFonts w:ascii="Times New Roman" w:hAnsi="Times New Roman" w:cs="Times New Roman"/>
        </w:rPr>
        <w:t xml:space="preserve"> fish occur</w:t>
      </w:r>
      <w:r w:rsidR="006963C6" w:rsidRPr="009F769B">
        <w:rPr>
          <w:rFonts w:ascii="Times New Roman" w:hAnsi="Times New Roman" w:cs="Times New Roman"/>
        </w:rPr>
        <w:t>red</w:t>
      </w:r>
      <w:r w:rsidR="00327EF1">
        <w:rPr>
          <w:rFonts w:ascii="Times New Roman" w:hAnsi="Times New Roman" w:cs="Times New Roman"/>
        </w:rPr>
        <w:t xml:space="preserve"> and</w:t>
      </w:r>
      <w:r w:rsidRPr="009F769B">
        <w:rPr>
          <w:rFonts w:ascii="Times New Roman" w:hAnsi="Times New Roman" w:cs="Times New Roman"/>
        </w:rPr>
        <w:t xml:space="preserve"> </w:t>
      </w:r>
      <w:r w:rsidR="00327EF1">
        <w:rPr>
          <w:rFonts w:ascii="Times New Roman" w:hAnsi="Times New Roman" w:cs="Times New Roman"/>
        </w:rPr>
        <w:t>t</w:t>
      </w:r>
      <w:r w:rsidR="0010123D" w:rsidRPr="009F769B">
        <w:rPr>
          <w:rFonts w:ascii="Times New Roman" w:eastAsiaTheme="minorEastAsia" w:hAnsi="Times New Roman" w:cs="Times New Roman"/>
          <w:iCs/>
        </w:rPr>
        <w:t xml:space="preserve">he evolutionary and population dynamics </w:t>
      </w:r>
      <w:r w:rsidR="00955CE9">
        <w:rPr>
          <w:rFonts w:ascii="Times New Roman" w:eastAsiaTheme="minorEastAsia" w:hAnsi="Times New Roman" w:cs="Times New Roman"/>
          <w:iCs/>
        </w:rPr>
        <w:t>were</w:t>
      </w:r>
      <w:r w:rsidR="0010123D" w:rsidRPr="009F769B">
        <w:rPr>
          <w:rFonts w:ascii="Times New Roman" w:eastAsiaTheme="minorEastAsia" w:hAnsi="Times New Roman" w:cs="Times New Roman"/>
          <w:iCs/>
        </w:rPr>
        <w:t xml:space="preserve"> tracked across 100 generations</w:t>
      </w:r>
      <w:r w:rsidR="00327EF1">
        <w:rPr>
          <w:rFonts w:ascii="Times New Roman" w:eastAsiaTheme="minorEastAsia" w:hAnsi="Times New Roman" w:cs="Times New Roman"/>
          <w:iCs/>
        </w:rPr>
        <w:t>.</w:t>
      </w:r>
      <w:r w:rsidR="0010123D" w:rsidRPr="009F769B">
        <w:rPr>
          <w:rFonts w:ascii="Times New Roman" w:eastAsiaTheme="minorEastAsia" w:hAnsi="Times New Roman" w:cs="Times New Roman"/>
          <w:iCs/>
        </w:rPr>
        <w:t xml:space="preserve"> </w:t>
      </w:r>
      <w:r w:rsidR="00BD2CBD">
        <w:rPr>
          <w:rFonts w:ascii="Times New Roman" w:eastAsiaTheme="minorEastAsia" w:hAnsi="Times New Roman" w:cs="Times New Roman"/>
          <w:iCs/>
        </w:rPr>
        <w:t xml:space="preserve">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955CE9">
        <w:rPr>
          <w:rFonts w:ascii="Times New Roman" w:eastAsiaTheme="minorEastAsia" w:hAnsi="Times New Roman" w:cs="Times New Roman"/>
          <w:iCs/>
        </w:rPr>
        <w:t xml:space="preserve"> </w:t>
      </w:r>
      <w:r w:rsidR="00955CE9">
        <w:rPr>
          <w:rFonts w:ascii="Times New Roman" w:eastAsiaTheme="minorEastAsia" w:hAnsi="Times New Roman" w:cs="Times New Roman"/>
        </w:rPr>
        <w:t xml:space="preserve">for </w:t>
      </w:r>
      <w:r w:rsidR="0010123D" w:rsidRPr="009F769B">
        <w:rPr>
          <w:rFonts w:ascii="Times New Roman" w:eastAsiaTheme="minorEastAsia" w:hAnsi="Times New Roman" w:cs="Times New Roman"/>
        </w:rPr>
        <w:t>both traits</w:t>
      </w:r>
      <w:r w:rsidR="00C46532" w:rsidRPr="009F769B">
        <w:rPr>
          <w:rFonts w:ascii="Times New Roman" w:eastAsiaTheme="minorEastAsia" w:hAnsi="Times New Roman" w:cs="Times New Roman"/>
        </w:rPr>
        <w:t xml:space="preserve"> </w:t>
      </w:r>
      <w:r w:rsidR="00C46532" w:rsidRPr="009F769B">
        <w:rPr>
          <w:rFonts w:ascii="Times New Roman" w:eastAsiaTheme="minorEastAsia" w:hAnsi="Times New Roman" w:cs="Times New Roman"/>
          <w:iCs/>
        </w:rPr>
        <w:t>was</w:t>
      </w:r>
      <w:r w:rsidR="00C46532" w:rsidRPr="009F769B">
        <w:rPr>
          <w:rFonts w:ascii="Times New Roman" w:eastAsiaTheme="minorEastAsia" w:hAnsi="Times New Roman" w:cs="Times New Roman"/>
        </w:rPr>
        <w:t xml:space="preserve"> </w:t>
      </w:r>
      <w:r w:rsidR="0010123D" w:rsidRPr="009F769B">
        <w:rPr>
          <w:rFonts w:ascii="Times New Roman" w:eastAsiaTheme="minorEastAsia" w:hAnsi="Times New Roman" w:cs="Times New Roman"/>
        </w:rPr>
        <w:t>0.25</w:t>
      </w:r>
      <w:r w:rsidR="00C46532" w:rsidRPr="009F769B">
        <w:rPr>
          <w:rFonts w:ascii="Times New Roman" w:eastAsiaTheme="minorEastAsia" w:hAnsi="Times New Roman" w:cs="Times New Roman"/>
        </w:rPr>
        <w:t>, such that each had the potential to respond to selection</w:t>
      </w:r>
      <w:r w:rsidR="000C1BE0" w:rsidRPr="009F769B">
        <w:rPr>
          <w:rFonts w:ascii="Times New Roman" w:eastAsiaTheme="minorEastAsia" w:hAnsi="Times New Roman" w:cs="Times New Roman"/>
        </w:rPr>
        <w:t xml:space="preserve">, and the initial allele frequency at each locus for each trait was 0.5 (i.e.,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r>
          <w:rPr>
            <w:rFonts w:ascii="Cambria Math" w:hAnsi="Cambria Math" w:cs="Times New Roman"/>
          </w:rPr>
          <m:t>=0.5</m:t>
        </m:r>
      </m:oMath>
      <w:r w:rsidR="000C1BE0" w:rsidRPr="009F769B">
        <w:rPr>
          <w:rFonts w:ascii="Times New Roman" w:eastAsiaTheme="minorEastAsia" w:hAnsi="Times New Roman" w:cs="Times New Roman"/>
          <w:iCs/>
        </w:rPr>
        <w:t>)</w:t>
      </w:r>
      <w:r w:rsidR="00C46532" w:rsidRPr="009F769B">
        <w:rPr>
          <w:rFonts w:ascii="Times New Roman" w:eastAsiaTheme="minorEastAsia" w:hAnsi="Times New Roman" w:cs="Times New Roman"/>
        </w:rPr>
        <w:t>.</w:t>
      </w:r>
      <w:r w:rsidR="00DB11FD" w:rsidRPr="009F769B">
        <w:rPr>
          <w:rFonts w:ascii="Times New Roman" w:eastAsiaTheme="minorEastAsia" w:hAnsi="Times New Roman" w:cs="Times New Roman"/>
        </w:rPr>
        <w:t xml:space="preserve"> The initial mean values of both traits were </w:t>
      </w:r>
      <w:r w:rsidR="00B927DC" w:rsidRPr="009F769B">
        <w:rPr>
          <w:rFonts w:ascii="Times New Roman" w:eastAsiaTheme="minorEastAsia" w:hAnsi="Times New Roman" w:cs="Times New Roman"/>
        </w:rPr>
        <w:t xml:space="preserve">rescaled </w:t>
      </w:r>
      <w:r w:rsidR="00DB11FD" w:rsidRPr="009F769B">
        <w:rPr>
          <w:rFonts w:ascii="Times New Roman" w:eastAsiaTheme="minorEastAsia" w:hAnsi="Times New Roman" w:cs="Times New Roman"/>
        </w:rPr>
        <w:t>to reference values of 0, corresponding to mean-centring in generation 1.</w:t>
      </w:r>
      <w:r w:rsidR="00305FF8" w:rsidRPr="009F769B">
        <w:rPr>
          <w:rFonts w:ascii="Times New Roman" w:eastAsiaTheme="minorEastAsia" w:hAnsi="Times New Roman" w:cs="Times New Roman"/>
        </w:rPr>
        <w:t xml:space="preserve"> In the first set of baseline simulations, the closed </w:t>
      </w:r>
      <w:r w:rsidR="000D7367" w:rsidRPr="009F769B">
        <w:rPr>
          <w:rFonts w:ascii="Times New Roman" w:eastAsiaTheme="minorEastAsia" w:hAnsi="Times New Roman" w:cs="Times New Roman"/>
        </w:rPr>
        <w:t xml:space="preserve">wild </w:t>
      </w:r>
      <w:r w:rsidR="00305FF8" w:rsidRPr="009F769B">
        <w:rPr>
          <w:rFonts w:ascii="Times New Roman" w:eastAsiaTheme="minorEastAsia" w:hAnsi="Times New Roman" w:cs="Times New Roman"/>
        </w:rPr>
        <w:t xml:space="preserve">population was assumed to be well-adapted with respect to the hard-selected trait, i.e.,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=θ</m:t>
        </m:r>
      </m:oMath>
      <w:r w:rsidR="00305FF8" w:rsidRPr="009F769B">
        <w:rPr>
          <w:rFonts w:ascii="Times New Roman" w:eastAsiaTheme="minorEastAsia" w:hAnsi="Times New Roman" w:cs="Times New Roman"/>
        </w:rPr>
        <w:t>. In the second set</w:t>
      </w:r>
      <w:r w:rsidR="000D7367" w:rsidRPr="009F769B">
        <w:rPr>
          <w:rFonts w:ascii="Times New Roman" w:eastAsiaTheme="minorEastAsia" w:hAnsi="Times New Roman" w:cs="Times New Roman"/>
        </w:rPr>
        <w:t xml:space="preserve"> of baseline simulations, initial maladaptation was assumed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&lt;θ</m:t>
        </m:r>
      </m:oMath>
      <w:r w:rsidR="000D7367" w:rsidRPr="009F769B">
        <w:rPr>
          <w:rFonts w:ascii="Times New Roman" w:eastAsiaTheme="minorEastAsia" w:hAnsi="Times New Roman" w:cs="Times New Roman"/>
        </w:rPr>
        <w:t>)</w:t>
      </w:r>
      <w:r w:rsidR="00E7065C">
        <w:rPr>
          <w:rFonts w:ascii="Times New Roman" w:eastAsiaTheme="minorEastAsia" w:hAnsi="Times New Roman" w:cs="Times New Roman"/>
        </w:rPr>
        <w:t>,</w:t>
      </w:r>
      <w:r w:rsidR="000D7367" w:rsidRPr="009F769B">
        <w:rPr>
          <w:rFonts w:ascii="Times New Roman" w:eastAsiaTheme="minorEastAsia" w:hAnsi="Times New Roman" w:cs="Times New Roman"/>
        </w:rPr>
        <w:t xml:space="preserve"> such that the hard-selected trait experienced positive directional selection. </w:t>
      </w:r>
      <w:r w:rsidR="00704EEE">
        <w:rPr>
          <w:rFonts w:ascii="Times New Roman" w:eastAsiaTheme="minorEastAsia" w:hAnsi="Times New Roman" w:cs="Times New Roman"/>
        </w:rPr>
        <w:t>For simplicity, t</w:t>
      </w:r>
      <w:r w:rsidR="00194CAB" w:rsidRPr="009F769B">
        <w:rPr>
          <w:rFonts w:ascii="Times New Roman" w:eastAsiaTheme="minorEastAsia" w:hAnsi="Times New Roman" w:cs="Times New Roman"/>
        </w:rPr>
        <w:t xml:space="preserve">he optimum </w:t>
      </w:r>
      <m:oMath>
        <m:r>
          <w:rPr>
            <w:rFonts w:ascii="Cambria Math" w:eastAsiaTheme="minorEastAsia" w:hAnsi="Cambria Math" w:cs="Times New Roman"/>
          </w:rPr>
          <m:t>θ</m:t>
        </m:r>
      </m:oMath>
      <w:r w:rsidR="00194CAB"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194CAB" w:rsidRPr="009F769B">
        <w:rPr>
          <w:rFonts w:ascii="Times New Roman" w:eastAsiaTheme="minorEastAsia" w:hAnsi="Times New Roman" w:cs="Times New Roman"/>
        </w:rPr>
        <w:t>not</w:t>
      </w:r>
      <w:r w:rsidR="00704EEE">
        <w:rPr>
          <w:rFonts w:ascii="Times New Roman" w:eastAsiaTheme="minorEastAsia" w:hAnsi="Times New Roman" w:cs="Times New Roman"/>
        </w:rPr>
        <w:t xml:space="preserve"> allowed to</w:t>
      </w:r>
      <w:r w:rsidR="00194CAB" w:rsidRPr="009F769B">
        <w:rPr>
          <w:rFonts w:ascii="Times New Roman" w:eastAsiaTheme="minorEastAsia" w:hAnsi="Times New Roman" w:cs="Times New Roman"/>
        </w:rPr>
        <w:t xml:space="preserve"> vary over time in each case.</w:t>
      </w:r>
    </w:p>
    <w:p w14:paraId="00EA3005" w14:textId="6FF8BF74"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AD72B1" w:rsidRPr="009F769B">
        <w:rPr>
          <w:rFonts w:ascii="Times New Roman" w:eastAsiaTheme="minorEastAsia" w:hAnsi="Times New Roman" w:cs="Times New Roman"/>
          <w:i/>
          <w:iCs/>
        </w:rPr>
        <w:t>:</w:t>
      </w:r>
    </w:p>
    <w:p w14:paraId="1CB56D3D" w14:textId="7DC9048F" w:rsidR="00FB076B" w:rsidRDefault="00940BD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To illustrate how the strength of soft selection depends on the magnitude of </w:t>
      </w:r>
      <w:r w:rsidR="00842AC7" w:rsidRPr="009F769B">
        <w:rPr>
          <w:rFonts w:ascii="Times New Roman" w:eastAsiaTheme="minorEastAsia" w:hAnsi="Times New Roman" w:cs="Times New Roman"/>
        </w:rPr>
        <w:t>reproductive excess</w:t>
      </w:r>
      <w:r w:rsidR="00BD4667" w:rsidRPr="009F769B">
        <w:rPr>
          <w:rFonts w:ascii="Times New Roman" w:eastAsiaTheme="minorEastAsia" w:hAnsi="Times New Roman" w:cs="Times New Roman"/>
        </w:rPr>
        <w:t xml:space="preserve">, the ratio of number of recruits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oMath>
      <w:r w:rsidR="00BD4667" w:rsidRPr="009F769B">
        <w:rPr>
          <w:rFonts w:ascii="Times New Roman" w:eastAsiaTheme="minorEastAsia" w:hAnsi="Times New Roman" w:cs="Times New Roman"/>
        </w:rPr>
        <w:t xml:space="preserve"> to number of spawning slots </w:t>
      </w:r>
      <m:oMath>
        <m:r>
          <w:rPr>
            <w:rFonts w:ascii="Cambria Math" w:eastAsiaTheme="minorEastAsia" w:hAnsi="Cambria Math" w:cs="Times New Roman"/>
          </w:rPr>
          <m:t>K</m:t>
        </m:r>
      </m:oMath>
      <w:r w:rsidR="00BD4667" w:rsidRPr="009F769B">
        <w:rPr>
          <w:rFonts w:ascii="Times New Roman" w:eastAsiaTheme="minorEastAsia" w:hAnsi="Times New Roman" w:cs="Times New Roman"/>
        </w:rPr>
        <w:t xml:space="preserve"> </w:t>
      </w:r>
      <w:r w:rsidR="00704EEE">
        <w:rPr>
          <w:rFonts w:ascii="Times New Roman" w:eastAsiaTheme="minorEastAsia" w:hAnsi="Times New Roman" w:cs="Times New Roman"/>
        </w:rPr>
        <w:t>was</w:t>
      </w:r>
      <w:r w:rsidR="00704EEE" w:rsidRPr="009F769B">
        <w:rPr>
          <w:rFonts w:ascii="Times New Roman" w:eastAsiaTheme="minorEastAsia" w:hAnsi="Times New Roman" w:cs="Times New Roman"/>
        </w:rPr>
        <w:t xml:space="preserve"> </w:t>
      </w:r>
      <w:r w:rsidR="00BD4667" w:rsidRPr="009F769B">
        <w:rPr>
          <w:rFonts w:ascii="Times New Roman" w:eastAsiaTheme="minorEastAsia" w:hAnsi="Times New Roman" w:cs="Times New Roman"/>
        </w:rPr>
        <w:t xml:space="preserve">varied between ~1 </w:t>
      </w:r>
      <w:r w:rsidR="000D7367" w:rsidRPr="009F769B">
        <w:rPr>
          <w:rFonts w:ascii="Times New Roman" w:eastAsiaTheme="minorEastAsia" w:hAnsi="Times New Roman" w:cs="Times New Roman"/>
        </w:rPr>
        <w:t>and</w:t>
      </w:r>
      <w:r w:rsidR="00BD4667" w:rsidRPr="009F769B">
        <w:rPr>
          <w:rFonts w:ascii="Times New Roman" w:eastAsiaTheme="minorEastAsia" w:hAnsi="Times New Roman" w:cs="Times New Roman"/>
        </w:rPr>
        <w:t xml:space="preserve"> ~1.4</w:t>
      </w:r>
      <w:r w:rsidR="00704EEE">
        <w:rPr>
          <w:rFonts w:ascii="Times New Roman" w:eastAsiaTheme="minorEastAsia" w:hAnsi="Times New Roman" w:cs="Times New Roman"/>
        </w:rPr>
        <w:t xml:space="preserve">. This was </w:t>
      </w:r>
      <w:r w:rsidR="00BD4667" w:rsidRPr="009F769B">
        <w:rPr>
          <w:rFonts w:ascii="Times New Roman" w:eastAsiaTheme="minorEastAsia" w:hAnsi="Times New Roman" w:cs="Times New Roman"/>
        </w:rPr>
        <w:t xml:space="preserve">achieved by adjusting the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parameter</w:t>
      </w:r>
      <w:r w:rsidR="00BD4667" w:rsidRPr="009F769B">
        <w:rPr>
          <w:rFonts w:ascii="Times New Roman" w:eastAsiaTheme="minorEastAsia" w:hAnsi="Times New Roman" w:cs="Times New Roman"/>
        </w:rPr>
        <w:t>.</w:t>
      </w:r>
      <w:r w:rsidR="00BD4667" w:rsidRPr="009F769B">
        <w:rPr>
          <w:rFonts w:ascii="Times New Roman" w:hAnsi="Times New Roman" w:cs="Times New Roman"/>
        </w:rPr>
        <w:t xml:space="preserve"> Three values of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BD4667"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BD4667" w:rsidRPr="009F769B">
        <w:rPr>
          <w:rFonts w:ascii="Times New Roman" w:eastAsiaTheme="minorEastAsia" w:hAnsi="Times New Roman" w:cs="Times New Roman"/>
          <w:iCs/>
        </w:rPr>
        <w:t xml:space="preserve">explored: 0.53, 0.63 and </w:t>
      </w:r>
      <w:r w:rsidR="00BD4667" w:rsidRPr="009F769B">
        <w:rPr>
          <w:rFonts w:ascii="Times New Roman" w:eastAsiaTheme="minorEastAsia" w:hAnsi="Times New Roman" w:cs="Times New Roman"/>
          <w:iCs/>
        </w:rPr>
        <w:lastRenderedPageBreak/>
        <w:t xml:space="preserve">0.73, corresponding to an expected </w:t>
      </w:r>
      <m:oMath>
        <m:r>
          <w:rPr>
            <w:rFonts w:ascii="Cambria Math" w:hAnsi="Cambria Math" w:cs="Times New Roman"/>
          </w:rPr>
          <m:t>RPS</m:t>
        </m:r>
      </m:oMath>
      <w:r w:rsidR="000573E0" w:rsidRPr="009F769B">
        <w:rPr>
          <w:rFonts w:ascii="Times New Roman" w:eastAsiaTheme="minorEastAsia" w:hAnsi="Times New Roman" w:cs="Times New Roman"/>
        </w:rPr>
        <w:t xml:space="preserve"> </w:t>
      </w:r>
      <w:r w:rsidR="004D3EAC" w:rsidRPr="009F769B">
        <w:rPr>
          <w:rFonts w:ascii="Times New Roman" w:eastAsiaTheme="minorEastAsia" w:hAnsi="Times New Roman" w:cs="Times New Roman"/>
        </w:rPr>
        <w:t xml:space="preserve">of approximately 1.0, 1.2 and 1.4, respectively. </w:t>
      </w:r>
      <w:r w:rsidR="00FB076B" w:rsidRPr="009F769B">
        <w:rPr>
          <w:rFonts w:ascii="Times New Roman" w:eastAsiaTheme="minorEastAsia" w:hAnsi="Times New Roman" w:cs="Times New Roman"/>
        </w:rPr>
        <w:t xml:space="preserve">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m:t>
        </m:r>
      </m:oMath>
      <w:r w:rsidR="00FB076B" w:rsidRPr="009F769B">
        <w:rPr>
          <w:rFonts w:ascii="Times New Roman" w:eastAsiaTheme="minorEastAsia" w:hAnsi="Times New Roman" w:cs="Times New Roman"/>
        </w:rPr>
        <w:t xml:space="preserve"> (</w:t>
      </w:r>
      <w:bookmarkStart w:id="1" w:name="_Hlk138235853"/>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bookmarkEnd w:id="1"/>
      <w:r w:rsidR="00FB076B" w:rsidRPr="009F769B">
        <w:rPr>
          <w:rFonts w:ascii="Times New Roman" w:eastAsiaTheme="minorEastAsia" w:hAnsi="Times New Roman" w:cs="Times New Roman"/>
          <w:iCs/>
        </w:rPr>
        <w:t>)</w:t>
      </w:r>
      <w:r w:rsidR="00FB076B" w:rsidRPr="009F769B">
        <w:rPr>
          <w:rFonts w:ascii="Times New Roman" w:eastAsiaTheme="minorEastAsia" w:hAnsi="Times New Roman" w:cs="Times New Roman"/>
        </w:rPr>
        <w:t xml:space="preserve">, </w:t>
      </w:r>
      <w:r w:rsidR="002A2C70" w:rsidRPr="009F769B">
        <w:rPr>
          <w:rFonts w:ascii="Times New Roman" w:eastAsiaTheme="minorEastAsia" w:hAnsi="Times New Roman" w:cs="Times New Roman"/>
          <w:iCs/>
        </w:rPr>
        <w:t>every recruit gain</w:t>
      </w:r>
      <w:r w:rsidR="00704EEE">
        <w:rPr>
          <w:rFonts w:ascii="Times New Roman" w:eastAsiaTheme="minorEastAsia" w:hAnsi="Times New Roman" w:cs="Times New Roman"/>
          <w:iCs/>
        </w:rPr>
        <w:t>ed</w:t>
      </w:r>
      <w:r w:rsidR="002A2C70" w:rsidRPr="009F769B">
        <w:rPr>
          <w:rFonts w:ascii="Times New Roman" w:eastAsiaTheme="minorEastAsia" w:hAnsi="Times New Roman" w:cs="Times New Roman"/>
          <w:iCs/>
        </w:rPr>
        <w:t xml:space="preserve"> a spawning slot</w:t>
      </w:r>
      <w:r w:rsidR="006963C6" w:rsidRPr="009F769B">
        <w:rPr>
          <w:rFonts w:ascii="Times New Roman" w:eastAsiaTheme="minorEastAsia" w:hAnsi="Times New Roman" w:cs="Times New Roman"/>
          <w:iCs/>
        </w:rPr>
        <w:t xml:space="preserve">, so there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no reproductive excess. No</w:t>
      </w:r>
      <w:r w:rsidR="00FB076B" w:rsidRPr="009F769B">
        <w:rPr>
          <w:rFonts w:ascii="Times New Roman" w:eastAsiaTheme="minorEastAsia" w:hAnsi="Times New Roman" w:cs="Times New Roman"/>
          <w:iCs/>
        </w:rPr>
        <w:t xml:space="preserve">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B076B" w:rsidRPr="009F769B">
        <w:rPr>
          <w:rFonts w:ascii="Times New Roman" w:eastAsiaTheme="minorEastAsia" w:hAnsi="Times New Roman" w:cs="Times New Roman"/>
          <w:iCs/>
        </w:rPr>
        <w:t xml:space="preserve"> </w:t>
      </w:r>
      <w:r w:rsidR="00704EEE">
        <w:rPr>
          <w:rFonts w:ascii="Times New Roman" w:eastAsiaTheme="minorEastAsia" w:hAnsi="Times New Roman" w:cs="Times New Roman"/>
          <w:iCs/>
        </w:rPr>
        <w:t>was</w:t>
      </w:r>
      <w:r w:rsidR="00704EEE" w:rsidRPr="009F769B">
        <w:rPr>
          <w:rFonts w:ascii="Times New Roman" w:eastAsiaTheme="minorEastAsia" w:hAnsi="Times New Roman" w:cs="Times New Roman"/>
          <w:iCs/>
        </w:rPr>
        <w:t xml:space="preserve"> </w:t>
      </w:r>
      <w:r w:rsidR="000D7367" w:rsidRPr="009F769B">
        <w:rPr>
          <w:rFonts w:ascii="Times New Roman" w:eastAsiaTheme="minorEastAsia" w:hAnsi="Times New Roman" w:cs="Times New Roman"/>
          <w:iCs/>
        </w:rPr>
        <w:t xml:space="preserve">then </w:t>
      </w:r>
      <w:r w:rsidR="00FB076B" w:rsidRPr="009F769B">
        <w:rPr>
          <w:rFonts w:ascii="Times New Roman" w:eastAsiaTheme="minorEastAsia" w:hAnsi="Times New Roman" w:cs="Times New Roman"/>
          <w:iCs/>
        </w:rPr>
        <w:t>expected.</w:t>
      </w:r>
      <w:r w:rsidR="006963C6" w:rsidRPr="009F769B">
        <w:rPr>
          <w:rFonts w:ascii="Times New Roman" w:eastAsiaTheme="minorEastAsia" w:hAnsi="Times New Roman" w:cs="Times New Roman"/>
          <w:iCs/>
        </w:rPr>
        <w:t xml:space="preserve">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1.2</m:t>
        </m:r>
      </m:oMath>
      <w:r w:rsidR="006963C6"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6963C6" w:rsidRPr="009F769B">
        <w:rPr>
          <w:rFonts w:ascii="Times New Roman" w:eastAsiaTheme="minorEastAsia" w:hAnsi="Times New Roman" w:cs="Times New Roman"/>
          <w:iCs/>
        </w:rPr>
        <w:t>; moderate reproductive excess)</w:t>
      </w:r>
      <w:r w:rsidR="006963C6" w:rsidRPr="009F769B">
        <w:rPr>
          <w:rFonts w:ascii="Times New Roman" w:eastAsiaTheme="minorEastAsia" w:hAnsi="Times New Roman" w:cs="Times New Roman"/>
        </w:rPr>
        <w:t xml:space="preserve">, </w:t>
      </w:r>
      <w:r w:rsidR="006963C6" w:rsidRPr="009F769B">
        <w:rPr>
          <w:rFonts w:ascii="Times New Roman" w:eastAsiaTheme="minorEastAsia" w:hAnsi="Times New Roman" w:cs="Times New Roman"/>
          <w:iCs/>
        </w:rPr>
        <w:t xml:space="preserve">there </w:t>
      </w:r>
      <w:r w:rsidR="00704EEE">
        <w:rPr>
          <w:rFonts w:ascii="Times New Roman" w:eastAsiaTheme="minorEastAsia" w:hAnsi="Times New Roman" w:cs="Times New Roman"/>
          <w:iCs/>
        </w:rPr>
        <w:t>were</w:t>
      </w:r>
      <w:r w:rsidR="00704EEE" w:rsidRPr="009F769B">
        <w:rPr>
          <w:rFonts w:ascii="Times New Roman" w:eastAsiaTheme="minorEastAsia" w:hAnsi="Times New Roman" w:cs="Times New Roman"/>
          <w:iCs/>
        </w:rPr>
        <w:t xml:space="preserve"> </w:t>
      </w:r>
      <w:r w:rsidR="006963C6" w:rsidRPr="009F769B">
        <w:rPr>
          <w:rFonts w:ascii="Times New Roman" w:eastAsiaTheme="minorEastAsia" w:hAnsi="Times New Roman" w:cs="Times New Roman"/>
          <w:iCs/>
        </w:rPr>
        <w:t>more fish than spawning slots, hence phenotype-dependent competition</w:t>
      </w:r>
      <w:r w:rsidR="00E04A77" w:rsidRPr="009F769B">
        <w:rPr>
          <w:rFonts w:ascii="Times New Roman" w:eastAsiaTheme="minorEastAsia" w:hAnsi="Times New Roman" w:cs="Times New Roman"/>
          <w:iCs/>
        </w:rPr>
        <w:t xml:space="preserve"> will occur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evolve upwards. When </w:t>
      </w:r>
      <m:oMath>
        <m:r>
          <w:rPr>
            <w:rFonts w:ascii="Cambria Math" w:hAnsi="Cambria Math" w:cs="Times New Roman"/>
          </w:rPr>
          <m:t>RPS</m:t>
        </m:r>
        <m:r>
          <w:rPr>
            <w:rFonts w:ascii="Cambria Math" w:eastAsiaTheme="minorEastAsia" w:hAnsi="Cambria Math" w:cs="Times New Roman"/>
          </w:rPr>
          <m:t>≈</m:t>
        </m:r>
        <m:r>
          <w:rPr>
            <w:rFonts w:ascii="Cambria Math" w:hAnsi="Cambria Math" w:cs="Times New Roman"/>
          </w:rPr>
          <m:t>1.4</m:t>
        </m:r>
      </m:oMath>
      <w:r w:rsidR="00E04A77"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=0.73</m:t>
        </m:r>
      </m:oMath>
      <w:r w:rsidR="00E04A77" w:rsidRPr="009F769B">
        <w:rPr>
          <w:rFonts w:ascii="Times New Roman" w:eastAsiaTheme="minorEastAsia" w:hAnsi="Times New Roman" w:cs="Times New Roman"/>
          <w:iCs/>
        </w:rPr>
        <w:t xml:space="preserve">; </w:t>
      </w:r>
      <w:r w:rsidR="008E4835" w:rsidRPr="009F769B">
        <w:rPr>
          <w:rFonts w:ascii="Times New Roman" w:eastAsiaTheme="minorEastAsia" w:hAnsi="Times New Roman" w:cs="Times New Roman"/>
          <w:iCs/>
        </w:rPr>
        <w:t>high</w:t>
      </w:r>
      <w:r w:rsidR="00E04A77" w:rsidRPr="009F769B">
        <w:rPr>
          <w:rFonts w:ascii="Times New Roman" w:eastAsiaTheme="minorEastAsia" w:hAnsi="Times New Roman" w:cs="Times New Roman"/>
          <w:iCs/>
        </w:rPr>
        <w:t xml:space="preserve"> reproductive excess)</w:t>
      </w:r>
      <w:r w:rsidR="00E04A77" w:rsidRPr="009F769B">
        <w:rPr>
          <w:rFonts w:ascii="Times New Roman" w:eastAsiaTheme="minorEastAsia" w:hAnsi="Times New Roman" w:cs="Times New Roman"/>
        </w:rPr>
        <w:t>, the competition intensifie</w:t>
      </w:r>
      <w:r w:rsidR="00704EEE">
        <w:rPr>
          <w:rFonts w:ascii="Times New Roman" w:eastAsiaTheme="minorEastAsia" w:hAnsi="Times New Roman" w:cs="Times New Roman"/>
        </w:rPr>
        <w:t>d</w:t>
      </w:r>
      <w:r w:rsidR="00E04A77" w:rsidRPr="009F769B">
        <w:rPr>
          <w:rFonts w:ascii="Times New Roman" w:eastAsiaTheme="minorEastAsia" w:hAnsi="Times New Roman" w:cs="Times New Roman"/>
        </w:rPr>
        <w:t xml:space="preserve"> further, and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E04A77" w:rsidRPr="009F769B">
        <w:rPr>
          <w:rFonts w:ascii="Times New Roman" w:eastAsiaTheme="minorEastAsia" w:hAnsi="Times New Roman" w:cs="Times New Roman"/>
          <w:iCs/>
        </w:rPr>
        <w:t xml:space="preserve"> should be correspondingly faster. </w:t>
      </w:r>
    </w:p>
    <w:p w14:paraId="459440DD" w14:textId="16052C00" w:rsidR="003467D3" w:rsidRPr="009F769B" w:rsidRDefault="003467D3"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2</w:t>
      </w:r>
      <w:r w:rsidR="00086C89" w:rsidRPr="009F769B">
        <w:rPr>
          <w:rFonts w:ascii="Times New Roman" w:eastAsiaTheme="minorEastAsia" w:hAnsi="Times New Roman" w:cs="Times New Roman"/>
          <w:i/>
          <w:iCs/>
        </w:rPr>
        <w:t>:</w:t>
      </w:r>
    </w:p>
    <w:p w14:paraId="61685A26" w14:textId="211214FC" w:rsidR="001C0FF7" w:rsidRDefault="00B96D2A"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In the second set of baseline simulations,</w:t>
      </w:r>
      <w:r w:rsidR="00D96B49" w:rsidRPr="009F769B">
        <w:rPr>
          <w:rFonts w:ascii="Times New Roman" w:eastAsiaTheme="minorEastAsia" w:hAnsi="Times New Roman" w:cs="Times New Roman"/>
          <w:iCs/>
        </w:rPr>
        <w:t xml:space="preserve"> the closed wild population </w:t>
      </w:r>
      <w:r w:rsidR="00E857CC">
        <w:rPr>
          <w:rFonts w:ascii="Times New Roman" w:eastAsiaTheme="minorEastAsia" w:hAnsi="Times New Roman" w:cs="Times New Roman"/>
          <w:iCs/>
        </w:rPr>
        <w:t>was</w:t>
      </w:r>
      <w:r w:rsidR="00E857CC" w:rsidRPr="009F769B">
        <w:rPr>
          <w:rFonts w:ascii="Times New Roman" w:eastAsiaTheme="minorEastAsia" w:hAnsi="Times New Roman" w:cs="Times New Roman"/>
          <w:iCs/>
        </w:rPr>
        <w:t xml:space="preserve"> </w:t>
      </w:r>
      <w:r w:rsidR="00D96B49" w:rsidRPr="009F769B">
        <w:rPr>
          <w:rFonts w:ascii="Times New Roman" w:eastAsiaTheme="minorEastAsia" w:hAnsi="Times New Roman" w:cs="Times New Roman"/>
          <w:iCs/>
        </w:rPr>
        <w:t xml:space="preserve">assumed to be initially poorly adapted to the external environment, by setting </w:t>
      </w:r>
      <m:oMath>
        <m:r>
          <w:rPr>
            <w:rFonts w:ascii="Cambria Math" w:eastAsiaTheme="minorEastAsia" w:hAnsi="Cambria Math" w:cs="Times New Roman"/>
          </w:rPr>
          <m:t>θ=20</m:t>
        </m:r>
      </m:oMath>
      <w:r w:rsidR="00D96B49" w:rsidRPr="009F769B">
        <w:rPr>
          <w:rFonts w:ascii="Times New Roman" w:eastAsiaTheme="minorEastAsia" w:hAnsi="Times New Roman" w:cs="Times New Roman"/>
        </w:rPr>
        <w:t xml:space="preserve"> and keeping initial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Z</m:t>
                </m:r>
              </m:e>
            </m:acc>
          </m:e>
          <m:sub>
            <m:r>
              <w:rPr>
                <w:rFonts w:ascii="Cambria Math" w:hAnsi="Cambria Math" w:cs="Times New Roman"/>
              </w:rPr>
              <m:t>HARD</m:t>
            </m:r>
          </m:sub>
        </m:sSub>
      </m:oMath>
      <w:r w:rsidR="00D96B49" w:rsidRPr="009F769B">
        <w:rPr>
          <w:rFonts w:ascii="Times New Roman" w:eastAsiaTheme="minorEastAsia" w:hAnsi="Times New Roman" w:cs="Times New Roman"/>
          <w:iCs/>
        </w:rPr>
        <w:t xml:space="preserve"> </w:t>
      </w:r>
      <w:r w:rsidR="00586D3C" w:rsidRPr="009F769B">
        <w:rPr>
          <w:rFonts w:ascii="Times New Roman" w:eastAsiaTheme="minorEastAsia" w:hAnsi="Times New Roman" w:cs="Times New Roman"/>
          <w:iCs/>
        </w:rPr>
        <w:t>at its reference value of</w:t>
      </w:r>
      <w:r w:rsidR="00D96B49" w:rsidRPr="009F769B">
        <w:rPr>
          <w:rFonts w:ascii="Times New Roman" w:eastAsiaTheme="minorEastAsia" w:hAnsi="Times New Roman" w:cs="Times New Roman"/>
          <w:iCs/>
        </w:rPr>
        <w:t xml:space="preserve"> 0.</w:t>
      </w:r>
      <w:r w:rsidR="004F1DE9" w:rsidRPr="009F769B">
        <w:rPr>
          <w:rFonts w:ascii="Times New Roman" w:eastAsiaTheme="minorEastAsia" w:hAnsi="Times New Roman" w:cs="Times New Roman"/>
        </w:rPr>
        <w:t xml:space="preserve"> Such a situation </w:t>
      </w:r>
      <w:r w:rsidR="00586D3C" w:rsidRPr="009F769B">
        <w:rPr>
          <w:rFonts w:ascii="Times New Roman" w:eastAsiaTheme="minorEastAsia" w:hAnsi="Times New Roman" w:cs="Times New Roman"/>
        </w:rPr>
        <w:t>c</w:t>
      </w:r>
      <w:r w:rsidR="004F1DE9" w:rsidRPr="009F769B">
        <w:rPr>
          <w:rFonts w:ascii="Times New Roman" w:eastAsiaTheme="minorEastAsia" w:hAnsi="Times New Roman" w:cs="Times New Roman"/>
        </w:rPr>
        <w:t>ould occur if the population experienced a sudden step change in the selective environment</w:t>
      </w:r>
      <w:r w:rsidR="00372026" w:rsidRPr="009F769B">
        <w:rPr>
          <w:rFonts w:ascii="Times New Roman" w:eastAsiaTheme="minorEastAsia" w:hAnsi="Times New Roman" w:cs="Times New Roman"/>
        </w:rPr>
        <w:t>, or if it were introduced to a new environment</w:t>
      </w:r>
      <w:r w:rsidR="004F1DE9" w:rsidRPr="009F769B">
        <w:rPr>
          <w:rFonts w:ascii="Times New Roman" w:eastAsiaTheme="minorEastAsia" w:hAnsi="Times New Roman" w:cs="Times New Roman"/>
        </w:rPr>
        <w:t xml:space="preserve"> </w:t>
      </w:r>
      <w:r w:rsidR="00372026" w:rsidRPr="009F769B">
        <w:rPr>
          <w:rFonts w:ascii="Times New Roman" w:eastAsiaTheme="minorEastAsia" w:hAnsi="Times New Roman" w:cs="Times New Roman"/>
        </w:rPr>
        <w:t>to which it is not pre-adapted</w:t>
      </w:r>
      <w:r w:rsidR="008D62BD">
        <w:rPr>
          <w:rFonts w:ascii="Times New Roman" w:eastAsiaTheme="minorEastAsia" w:hAnsi="Times New Roman" w:cs="Times New Roman"/>
        </w:rPr>
        <w:t xml:space="preserve"> </w:t>
      </w:r>
      <w:r w:rsidR="008D62BD">
        <w:rPr>
          <w:rFonts w:ascii="Times New Roman" w:eastAsiaTheme="minorEastAsia" w:hAnsi="Times New Roman" w:cs="Times New Roman"/>
        </w:rPr>
        <w:fldChar w:fldCharType="begin"/>
      </w:r>
      <w:r w:rsidR="00026AF2">
        <w:rPr>
          <w:rFonts w:ascii="Times New Roman" w:eastAsiaTheme="minorEastAsia" w:hAnsi="Times New Roman" w:cs="Times New Roman"/>
        </w:rPr>
        <w:instrText xml:space="preserve"> ADDIN ZOTERO_ITEM CSL_CITATION {"citationID":"Ju9NlYu9","properties":{"formattedCitation":"(Gomulkiewicz and Holt 1995; Kardos and Luikart 2021)","plainCitation":"(Gomulkiewicz and Holt 1995; Kardos and Luikart 2021)","noteIndex":0},"citationItems":[{"id":178,"uris":["http://zotero.org/users/2160202/items/B3HP7CAW"],"itemData":{"id":178,"type":"article-journal","container-title":"Evolution","page":"201-207","title":"When does evolution by natural selection prevent extinction?","author":[{"family":"Gomulkiewicz","given":"Richard"},{"family":"Holt","given":"Robert D."}],"issued":{"date-parts":[["1995"]]}}},{"id":1382,"uris":["http://zotero.org/users/2160202/items/DKC7ZIWU"],"itemData":{"id":1382,"type":"article-journal","container-title":"The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8D62BD">
        <w:rPr>
          <w:rFonts w:ascii="Times New Roman" w:eastAsiaTheme="minorEastAsia" w:hAnsi="Times New Roman" w:cs="Times New Roman"/>
        </w:rPr>
        <w:fldChar w:fldCharType="separate"/>
      </w:r>
      <w:r w:rsidR="00026AF2" w:rsidRPr="00026AF2">
        <w:rPr>
          <w:rFonts w:ascii="Times New Roman" w:hAnsi="Times New Roman" w:cs="Times New Roman"/>
        </w:rPr>
        <w:t>(Gomulkiewicz and Holt 1995; Kardos and Luikart 2021)</w:t>
      </w:r>
      <w:r w:rsidR="008D62BD">
        <w:rPr>
          <w:rFonts w:ascii="Times New Roman" w:eastAsiaTheme="minorEastAsia" w:hAnsi="Times New Roman" w:cs="Times New Roman"/>
        </w:rPr>
        <w:fldChar w:fldCharType="end"/>
      </w:r>
      <w:r w:rsidR="00372026" w:rsidRPr="009F769B">
        <w:rPr>
          <w:rFonts w:ascii="Times New Roman" w:eastAsiaTheme="minorEastAsia" w:hAnsi="Times New Roman" w:cs="Times New Roman"/>
        </w:rPr>
        <w:t>.</w:t>
      </w:r>
      <w:r w:rsidR="00586D3C"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oMath>
      <w:r w:rsidR="006178DE" w:rsidRPr="009F769B">
        <w:rPr>
          <w:rFonts w:ascii="Times New Roman" w:eastAsiaTheme="minorEastAsia" w:hAnsi="Times New Roman" w:cs="Times New Roman"/>
        </w:rPr>
        <w:t xml:space="preserve"> </w:t>
      </w:r>
      <w:r w:rsidR="00CF6D16">
        <w:rPr>
          <w:rFonts w:ascii="Times New Roman" w:eastAsiaTheme="minorEastAsia" w:hAnsi="Times New Roman" w:cs="Times New Roman"/>
        </w:rPr>
        <w:t>was</w:t>
      </w:r>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fixed at</w:t>
      </w:r>
      <w:r w:rsidR="006178DE" w:rsidRPr="009F769B">
        <w:rPr>
          <w:rFonts w:ascii="Times New Roman" w:eastAsiaTheme="minorEastAsia" w:hAnsi="Times New Roman" w:cs="Times New Roman"/>
        </w:rPr>
        <w:t xml:space="preserve"> 0.63, such that</w:t>
      </w:r>
      <w:r w:rsidR="00586D3C" w:rsidRPr="009F769B">
        <w:rPr>
          <w:rFonts w:ascii="Times New Roman" w:eastAsiaTheme="minorEastAsia" w:hAnsi="Times New Roman" w:cs="Times New Roman"/>
        </w:rPr>
        <w:t xml:space="preserve"> expected</w:t>
      </w:r>
      <w:r w:rsidR="006178DE" w:rsidRPr="009F769B">
        <w:rPr>
          <w:rFonts w:ascii="Times New Roman" w:eastAsiaTheme="minorEastAsia" w:hAnsi="Times New Roman" w:cs="Times New Roman"/>
        </w:rPr>
        <w:t xml:space="preserve"> </w:t>
      </w:r>
      <m:oMath>
        <m:r>
          <w:rPr>
            <w:rFonts w:ascii="Cambria Math" w:hAnsi="Cambria Math" w:cs="Times New Roman"/>
          </w:rPr>
          <m:t>RPS</m:t>
        </m:r>
      </m:oMath>
      <w:r w:rsidR="00586D3C" w:rsidRPr="009F769B">
        <w:rPr>
          <w:rFonts w:ascii="Times New Roman" w:eastAsiaTheme="minorEastAsia" w:hAnsi="Times New Roman" w:cs="Times New Roman"/>
        </w:rPr>
        <w:t xml:space="preserve"> would be greater than 1</w:t>
      </w:r>
      <w:r w:rsidR="006178DE" w:rsidRPr="009F769B">
        <w:rPr>
          <w:rFonts w:ascii="Times New Roman" w:eastAsiaTheme="minorEastAsia" w:hAnsi="Times New Roman" w:cs="Times New Roman"/>
        </w:rPr>
        <w:t xml:space="preserve"> in the absence of malad</w:t>
      </w:r>
      <w:r w:rsidR="00586D3C" w:rsidRPr="009F769B">
        <w:rPr>
          <w:rFonts w:ascii="Times New Roman" w:eastAsiaTheme="minorEastAsia" w:hAnsi="Times New Roman" w:cs="Times New Roman"/>
        </w:rPr>
        <w:t>aptation</w:t>
      </w:r>
      <w:r w:rsidR="006178DE" w:rsidRPr="009F769B">
        <w:rPr>
          <w:rFonts w:ascii="Times New Roman" w:eastAsiaTheme="minorEastAsia" w:hAnsi="Times New Roman" w:cs="Times New Roman"/>
        </w:rPr>
        <w:t xml:space="preserve"> (</w:t>
      </w:r>
      <w:bookmarkStart w:id="2" w:name="_Hlk138243876"/>
      <m:oMath>
        <m:r>
          <w:rPr>
            <w:rFonts w:ascii="Cambria Math" w:eastAsiaTheme="minorEastAsia" w:hAnsi="Cambria Math" w:cs="Times New Roman"/>
          </w:rPr>
          <m:t>θ=0</m:t>
        </m:r>
      </m:oMath>
      <w:bookmarkEnd w:id="2"/>
      <w:r w:rsidR="006178DE" w:rsidRPr="009F769B">
        <w:rPr>
          <w:rFonts w:ascii="Times New Roman" w:eastAsiaTheme="minorEastAsia" w:hAnsi="Times New Roman" w:cs="Times New Roman"/>
        </w:rPr>
        <w:t xml:space="preserve">) </w:t>
      </w:r>
      <w:r w:rsidR="00586D3C" w:rsidRPr="009F769B">
        <w:rPr>
          <w:rFonts w:ascii="Times New Roman" w:eastAsiaTheme="minorEastAsia" w:hAnsi="Times New Roman" w:cs="Times New Roman"/>
        </w:rPr>
        <w:t xml:space="preserve">but less than 1 </w:t>
      </w:r>
      <w:r w:rsidR="006178DE" w:rsidRPr="009F769B">
        <w:rPr>
          <w:rFonts w:ascii="Times New Roman" w:eastAsiaTheme="minorEastAsia" w:hAnsi="Times New Roman" w:cs="Times New Roman"/>
        </w:rPr>
        <w:t xml:space="preserve">in the presence of </w:t>
      </w:r>
      <w:r w:rsidR="00036563" w:rsidRPr="009F769B">
        <w:rPr>
          <w:rFonts w:ascii="Times New Roman" w:eastAsiaTheme="minorEastAsia" w:hAnsi="Times New Roman" w:cs="Times New Roman"/>
        </w:rPr>
        <w:t>maladaptation (</w:t>
      </w:r>
      <m:oMath>
        <m:r>
          <w:rPr>
            <w:rFonts w:ascii="Cambria Math" w:eastAsiaTheme="minorEastAsia" w:hAnsi="Cambria Math" w:cs="Times New Roman"/>
          </w:rPr>
          <m:t>θ=20</m:t>
        </m:r>
      </m:oMath>
      <w:r w:rsidR="00036563" w:rsidRPr="009F769B">
        <w:rPr>
          <w:rFonts w:ascii="Times New Roman" w:eastAsiaTheme="minorEastAsia" w:hAnsi="Times New Roman" w:cs="Times New Roman"/>
        </w:rPr>
        <w:t>).</w:t>
      </w:r>
      <w:r w:rsidR="00F8204B" w:rsidRPr="009F769B">
        <w:rPr>
          <w:rFonts w:ascii="Times New Roman" w:eastAsiaTheme="minorEastAsia" w:hAnsi="Times New Roman" w:cs="Times New Roman"/>
        </w:rPr>
        <w:t xml:space="preserve"> </w:t>
      </w:r>
      <w:r w:rsidR="00344C8F" w:rsidRPr="009F769B">
        <w:rPr>
          <w:rFonts w:ascii="Times New Roman" w:eastAsiaTheme="minorEastAsia" w:hAnsi="Times New Roman" w:cs="Times New Roman"/>
        </w:rPr>
        <w:t>Thus, t</w:t>
      </w:r>
      <w:r w:rsidR="00F8204B" w:rsidRPr="009F769B">
        <w:rPr>
          <w:rFonts w:ascii="Times New Roman" w:eastAsiaTheme="minorEastAsia" w:hAnsi="Times New Roman" w:cs="Times New Roman"/>
        </w:rPr>
        <w:t>he population</w:t>
      </w:r>
      <w:r w:rsidR="003C0A64">
        <w:rPr>
          <w:rFonts w:ascii="Times New Roman" w:eastAsiaTheme="minorEastAsia" w:hAnsi="Times New Roman" w:cs="Times New Roman"/>
        </w:rPr>
        <w:t xml:space="preserve"> should</w:t>
      </w:r>
      <w:r w:rsidR="00F8204B" w:rsidRPr="009F769B">
        <w:rPr>
          <w:rFonts w:ascii="Times New Roman" w:eastAsiaTheme="minorEastAsia" w:hAnsi="Times New Roman" w:cs="Times New Roman"/>
        </w:rPr>
        <w:t xml:space="preserve"> initially decline in this </w:t>
      </w:r>
      <w:r w:rsidR="00344C8F" w:rsidRPr="009F769B">
        <w:rPr>
          <w:rFonts w:ascii="Times New Roman" w:eastAsiaTheme="minorEastAsia" w:hAnsi="Times New Roman" w:cs="Times New Roman"/>
        </w:rPr>
        <w:t>scenario</w:t>
      </w:r>
      <w:r w:rsidR="00F8204B" w:rsidRPr="009F769B">
        <w:rPr>
          <w:rFonts w:ascii="Times New Roman" w:eastAsiaTheme="minorEastAsia" w:hAnsi="Times New Roman" w:cs="Times New Roman"/>
        </w:rPr>
        <w:t xml:space="preserve"> but gradually recover</w:t>
      </w:r>
      <w:r w:rsidR="00E857CC">
        <w:rPr>
          <w:rFonts w:ascii="Times New Roman" w:eastAsiaTheme="minorEastAsia" w:hAnsi="Times New Roman" w:cs="Times New Roman"/>
        </w:rPr>
        <w:t xml:space="preserve"> </w:t>
      </w:r>
      <w:r w:rsidR="00F8204B" w:rsidRPr="009F769B">
        <w:rPr>
          <w:rFonts w:ascii="Times New Roman" w:eastAsiaTheme="minorEastAsia" w:hAnsi="Times New Roman" w:cs="Times New Roman"/>
        </w:rPr>
        <w:t>to</w:t>
      </w:r>
      <w:r w:rsidR="00344C8F" w:rsidRPr="009F769B">
        <w:rPr>
          <w:rFonts w:ascii="Times New Roman" w:eastAsiaTheme="minorEastAsia" w:hAnsi="Times New Roman" w:cs="Times New Roman"/>
        </w:rPr>
        <w:t>wards</w:t>
      </w:r>
      <w:r w:rsidR="00F8204B" w:rsidRPr="009F769B">
        <w:rPr>
          <w:rFonts w:ascii="Times New Roman" w:eastAsiaTheme="minorEastAsia" w:hAnsi="Times New Roman" w:cs="Times New Roman"/>
        </w:rPr>
        <w:t xml:space="preserve"> </w:t>
      </w:r>
      <m:oMath>
        <m:r>
          <w:rPr>
            <w:rFonts w:ascii="Cambria Math" w:hAnsi="Cambria Math" w:cs="Times New Roman"/>
          </w:rPr>
          <m:t>K</m:t>
        </m:r>
      </m:oMath>
      <w:r w:rsidR="00F8204B" w:rsidRPr="009F769B">
        <w:rPr>
          <w:rFonts w:ascii="Times New Roman" w:eastAsiaTheme="minorEastAsia" w:hAnsi="Times New Roman" w:cs="Times New Roman"/>
        </w:rPr>
        <w:t xml:space="preserve"> as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F8204B" w:rsidRPr="009F769B">
        <w:rPr>
          <w:rFonts w:ascii="Times New Roman" w:eastAsiaTheme="minorEastAsia" w:hAnsi="Times New Roman" w:cs="Times New Roman"/>
          <w:iCs/>
        </w:rPr>
        <w:t xml:space="preserve"> evolve</w:t>
      </w:r>
      <w:r w:rsidR="003C0A64">
        <w:rPr>
          <w:rFonts w:ascii="Times New Roman" w:eastAsiaTheme="minorEastAsia" w:hAnsi="Times New Roman" w:cs="Times New Roman"/>
          <w:iCs/>
        </w:rPr>
        <w:t>s</w:t>
      </w:r>
      <w:r w:rsidR="00F8204B" w:rsidRPr="009F769B">
        <w:rPr>
          <w:rFonts w:ascii="Times New Roman" w:eastAsiaTheme="minorEastAsia" w:hAnsi="Times New Roman" w:cs="Times New Roman"/>
          <w:iCs/>
        </w:rPr>
        <w:t xml:space="preserve"> towards the new optimum</w:t>
      </w:r>
      <w:r w:rsidR="000379E1" w:rsidRPr="009F769B">
        <w:rPr>
          <w:rFonts w:ascii="Times New Roman" w:eastAsiaTheme="minorEastAsia" w:hAnsi="Times New Roman" w:cs="Times New Roman"/>
          <w:iCs/>
        </w:rPr>
        <w:t xml:space="preserve">, </w:t>
      </w:r>
      <w:r w:rsidR="00344C8F" w:rsidRPr="009F769B">
        <w:rPr>
          <w:rFonts w:ascii="Times New Roman" w:eastAsiaTheme="minorEastAsia" w:hAnsi="Times New Roman" w:cs="Times New Roman"/>
          <w:iCs/>
        </w:rPr>
        <w:t xml:space="preserve">provided extinction does not occur in the interim, </w:t>
      </w:r>
      <w:r w:rsidR="000379E1" w:rsidRPr="009F769B">
        <w:rPr>
          <w:rFonts w:ascii="Times New Roman" w:eastAsiaTheme="minorEastAsia" w:hAnsi="Times New Roman" w:cs="Times New Roman"/>
          <w:iCs/>
        </w:rPr>
        <w:t xml:space="preserve">i.e., evolutionary rescue. </w:t>
      </w:r>
      <w:r w:rsidR="00B85109" w:rsidRPr="009F769B">
        <w:rPr>
          <w:rFonts w:ascii="Times New Roman" w:eastAsiaTheme="minorEastAsia" w:hAnsi="Times New Roman" w:cs="Times New Roman"/>
          <w:iCs/>
        </w:rPr>
        <w:t xml:space="preserve">During the period when </w:t>
      </w:r>
      <m:oMath>
        <m:r>
          <w:rPr>
            <w:rFonts w:ascii="Cambria Math" w:hAnsi="Cambria Math" w:cs="Times New Roman"/>
          </w:rPr>
          <m:t>RPS</m:t>
        </m:r>
        <m:r>
          <w:rPr>
            <w:rFonts w:ascii="Cambria Math" w:eastAsiaTheme="minorEastAsia" w:hAnsi="Cambria Math" w:cs="Times New Roman"/>
          </w:rPr>
          <m:t>&lt;1</m:t>
        </m:r>
      </m:oMath>
      <w:r w:rsidR="00B85109" w:rsidRPr="009F769B">
        <w:rPr>
          <w:rFonts w:ascii="Times New Roman" w:eastAsiaTheme="minorEastAsia" w:hAnsi="Times New Roman" w:cs="Times New Roman"/>
          <w:iCs/>
        </w:rPr>
        <w:t xml:space="preserve">, no soft selection </w:t>
      </w:r>
      <w:r w:rsidR="00344C8F" w:rsidRPr="009F769B">
        <w:rPr>
          <w:rFonts w:ascii="Times New Roman" w:eastAsiaTheme="minorEastAsia" w:hAnsi="Times New Roman" w:cs="Times New Roman"/>
          <w:iCs/>
        </w:rPr>
        <w:t>should occur</w:t>
      </w:r>
      <w:r w:rsidR="00B85109" w:rsidRPr="009F769B">
        <w:rPr>
          <w:rFonts w:ascii="Times New Roman" w:eastAsiaTheme="minorEastAsia" w:hAnsi="Times New Roman" w:cs="Times New Roman"/>
          <w:iCs/>
        </w:rPr>
        <w:t xml:space="preserve"> as </w:t>
      </w:r>
      <w:r w:rsidR="00E857CC">
        <w:rPr>
          <w:rFonts w:ascii="Times New Roman" w:eastAsiaTheme="minorEastAsia" w:hAnsi="Times New Roman" w:cs="Times New Roman"/>
          <w:iCs/>
        </w:rPr>
        <w:t>all individuals</w:t>
      </w:r>
      <w:r w:rsidR="00E857CC" w:rsidRPr="009F769B">
        <w:rPr>
          <w:rFonts w:ascii="Times New Roman" w:eastAsiaTheme="minorEastAsia" w:hAnsi="Times New Roman" w:cs="Times New Roman"/>
          <w:iCs/>
        </w:rPr>
        <w:t xml:space="preserve"> </w:t>
      </w:r>
      <w:r w:rsidR="00B85109" w:rsidRPr="009F769B">
        <w:rPr>
          <w:rFonts w:ascii="Times New Roman" w:eastAsiaTheme="minorEastAsia" w:hAnsi="Times New Roman" w:cs="Times New Roman"/>
          <w:iCs/>
        </w:rPr>
        <w:t xml:space="preserve">get a spawning slot, but as </w:t>
      </w:r>
      <m:oMath>
        <m:r>
          <w:rPr>
            <w:rFonts w:ascii="Cambria Math" w:hAnsi="Cambria Math" w:cs="Times New Roman"/>
          </w:rPr>
          <m:t>RPS</m:t>
        </m:r>
      </m:oMath>
      <w:r w:rsidR="00B85109" w:rsidRPr="009F769B">
        <w:rPr>
          <w:rFonts w:ascii="Times New Roman" w:eastAsiaTheme="minorEastAsia" w:hAnsi="Times New Roman" w:cs="Times New Roman"/>
        </w:rPr>
        <w:t xml:space="preserve"> recovers to </w:t>
      </w:r>
      <m:oMath>
        <m:r>
          <w:rPr>
            <w:rFonts w:ascii="Cambria Math" w:eastAsiaTheme="minorEastAsia" w:hAnsi="Cambria Math" w:cs="Times New Roman"/>
          </w:rPr>
          <m:t>&gt;1</m:t>
        </m:r>
      </m:oMath>
      <w:r w:rsidR="00B85109" w:rsidRPr="009F769B">
        <w:rPr>
          <w:rFonts w:ascii="Times New Roman" w:eastAsiaTheme="minorEastAsia" w:hAnsi="Times New Roman" w:cs="Times New Roman"/>
          <w:iCs/>
        </w:rPr>
        <w:t>, soft selection</w:t>
      </w:r>
      <w:r w:rsidR="00E857CC">
        <w:rPr>
          <w:rFonts w:ascii="Times New Roman" w:eastAsiaTheme="minorEastAsia" w:hAnsi="Times New Roman" w:cs="Times New Roman"/>
          <w:iCs/>
        </w:rPr>
        <w:t xml:space="preserve"> is</w:t>
      </w:r>
      <w:r w:rsidR="00B85109" w:rsidRPr="009F769B">
        <w:rPr>
          <w:rFonts w:ascii="Times New Roman" w:eastAsiaTheme="minorEastAsia" w:hAnsi="Times New Roman" w:cs="Times New Roman"/>
          <w:iCs/>
        </w:rPr>
        <w:t xml:space="preserve"> </w:t>
      </w:r>
      <w:r w:rsidR="00E857CC">
        <w:rPr>
          <w:rFonts w:ascii="Times New Roman" w:eastAsiaTheme="minorEastAsia" w:hAnsi="Times New Roman" w:cs="Times New Roman"/>
          <w:iCs/>
        </w:rPr>
        <w:t>once again manifested</w:t>
      </w:r>
      <w:r w:rsidR="00B85109" w:rsidRPr="009F769B">
        <w:rPr>
          <w:rFonts w:ascii="Times New Roman" w:eastAsiaTheme="minorEastAsia" w:hAnsi="Times New Roman" w:cs="Times New Roman"/>
          <w:iCs/>
        </w:rPr>
        <w:t xml:space="preserve">. </w:t>
      </w:r>
    </w:p>
    <w:p w14:paraId="2C86E59E" w14:textId="0109E192" w:rsidR="0030333D" w:rsidRPr="009F769B" w:rsidRDefault="00DD7F86" w:rsidP="006D081A">
      <w:pPr>
        <w:spacing w:line="480" w:lineRule="auto"/>
        <w:jc w:val="both"/>
        <w:rPr>
          <w:rFonts w:ascii="Times New Roman" w:hAnsi="Times New Roman" w:cs="Times New Roman"/>
          <w:b/>
          <w:bCs/>
        </w:rPr>
      </w:pPr>
      <w:r>
        <w:rPr>
          <w:rFonts w:ascii="Times New Roman" w:hAnsi="Times New Roman" w:cs="Times New Roman"/>
          <w:b/>
          <w:bCs/>
        </w:rPr>
        <w:t>Acute</w:t>
      </w:r>
      <w:r w:rsidR="00A2561A" w:rsidRPr="009F769B">
        <w:rPr>
          <w:rFonts w:ascii="Times New Roman" w:hAnsi="Times New Roman" w:cs="Times New Roman"/>
          <w:b/>
          <w:bCs/>
        </w:rPr>
        <w:t xml:space="preserve"> i</w:t>
      </w:r>
      <w:r w:rsidR="0030333D" w:rsidRPr="009F769B">
        <w:rPr>
          <w:rFonts w:ascii="Times New Roman" w:hAnsi="Times New Roman" w:cs="Times New Roman"/>
          <w:b/>
          <w:bCs/>
        </w:rPr>
        <w:t>ntrusion scenario</w:t>
      </w:r>
      <w:r w:rsidR="002E6BAF" w:rsidRPr="009F769B">
        <w:rPr>
          <w:rFonts w:ascii="Times New Roman" w:hAnsi="Times New Roman" w:cs="Times New Roman"/>
          <w:b/>
          <w:bCs/>
        </w:rPr>
        <w:t>s</w:t>
      </w:r>
    </w:p>
    <w:p w14:paraId="3952C011" w14:textId="5FBA007F"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1:</w:t>
      </w:r>
    </w:p>
    <w:p w14:paraId="7F21C59D" w14:textId="5E94FD61" w:rsidR="00812906" w:rsidRPr="009F769B" w:rsidRDefault="00766E5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Here, we assume</w:t>
      </w:r>
      <w:r w:rsidR="00CF6D16">
        <w:rPr>
          <w:rFonts w:ascii="Times New Roman" w:eastAsiaTheme="minorEastAsia" w:hAnsi="Times New Roman" w:cs="Times New Roman"/>
        </w:rPr>
        <w:t>d</w:t>
      </w:r>
      <w:r w:rsidRPr="009F769B">
        <w:rPr>
          <w:rFonts w:ascii="Times New Roman" w:eastAsiaTheme="minorEastAsia" w:hAnsi="Times New Roman" w:cs="Times New Roman"/>
        </w:rPr>
        <w:t xml:space="preserve"> that the wild population </w:t>
      </w:r>
      <w:r w:rsidR="00CF6D16">
        <w:rPr>
          <w:rFonts w:ascii="Times New Roman" w:eastAsiaTheme="minorEastAsia" w:hAnsi="Times New Roman" w:cs="Times New Roman"/>
        </w:rPr>
        <w:t>was</w:t>
      </w:r>
      <w:r w:rsidR="0009294B">
        <w:rPr>
          <w:rFonts w:ascii="Times New Roman" w:eastAsiaTheme="minorEastAsia" w:hAnsi="Times New Roman" w:cs="Times New Roman"/>
        </w:rPr>
        <w:t xml:space="preserve"> initially well-adapted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=θ</m:t>
        </m:r>
      </m:oMath>
      <w:r w:rsidR="0009294B">
        <w:rPr>
          <w:rFonts w:ascii="Times New Roman" w:eastAsiaTheme="minorEastAsia" w:hAnsi="Times New Roman" w:cs="Times New Roman"/>
        </w:rPr>
        <w:t xml:space="preserve">) and </w:t>
      </w:r>
      <w:r w:rsidRPr="009F769B">
        <w:rPr>
          <w:rFonts w:ascii="Times New Roman" w:eastAsiaTheme="minorEastAsia" w:hAnsi="Times New Roman" w:cs="Times New Roman"/>
        </w:rPr>
        <w:t>remain</w:t>
      </w:r>
      <w:r w:rsidR="00E72981">
        <w:rPr>
          <w:rFonts w:ascii="Times New Roman" w:eastAsiaTheme="minorEastAsia" w:hAnsi="Times New Roman" w:cs="Times New Roman"/>
        </w:rPr>
        <w:t>ed</w:t>
      </w:r>
      <w:r w:rsidRPr="009F769B">
        <w:rPr>
          <w:rFonts w:ascii="Times New Roman" w:eastAsiaTheme="minorEastAsia" w:hAnsi="Times New Roman" w:cs="Times New Roman"/>
        </w:rPr>
        <w:t xml:space="preserve"> closed to intrusion for the first 20 generations, with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 xml:space="preserve">MAX </m:t>
            </m:r>
          </m:sub>
        </m:sSub>
      </m:oMath>
      <w:r w:rsidRPr="009F769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Pr="009F769B">
        <w:rPr>
          <w:rFonts w:ascii="Times New Roman" w:eastAsiaTheme="minorEastAsia" w:hAnsi="Times New Roman" w:cs="Times New Roman"/>
          <w:iCs/>
        </w:rPr>
        <w:t>0.58</w:t>
      </w:r>
      <w:r w:rsidR="00C113FB">
        <w:rPr>
          <w:rFonts w:ascii="Times New Roman" w:eastAsiaTheme="minorEastAsia" w:hAnsi="Times New Roman" w:cs="Times New Roman"/>
          <w:iCs/>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iCs/>
              </w:rPr>
            </m:ctrlPr>
          </m:e>
        </m:d>
        <m:r>
          <w:rPr>
            <w:rFonts w:ascii="Cambria Math" w:eastAsiaTheme="minorEastAsia" w:hAnsi="Cambria Math" w:cs="Times New Roman"/>
          </w:rPr>
          <m:t xml:space="preserve"> </m:t>
        </m:r>
      </m:oMath>
      <w:r w:rsidR="00C113FB">
        <w:rPr>
          <w:rFonts w:ascii="Times New Roman" w:eastAsiaTheme="minorEastAsia" w:hAnsi="Times New Roman" w:cs="Times New Roman"/>
          <w:iCs/>
        </w:rPr>
        <w:t>=</w:t>
      </w:r>
      <w:r w:rsidR="00E857CC">
        <w:rPr>
          <w:rFonts w:ascii="Times New Roman" w:eastAsiaTheme="minorEastAsia" w:hAnsi="Times New Roman" w:cs="Times New Roman"/>
          <w:iCs/>
        </w:rPr>
        <w:t xml:space="preserve"> </w:t>
      </w:r>
      <w:r w:rsidR="00C113FB">
        <w:rPr>
          <w:rFonts w:ascii="Times New Roman" w:eastAsiaTheme="minorEastAsia" w:hAnsi="Times New Roman" w:cs="Times New Roman"/>
          <w:iCs/>
        </w:rPr>
        <w:t>0.25</w:t>
      </w:r>
      <w:r w:rsidRPr="009F769B">
        <w:rPr>
          <w:rFonts w:ascii="Times New Roman" w:eastAsiaTheme="minorEastAsia" w:hAnsi="Times New Roman" w:cs="Times New Roman"/>
          <w:iCs/>
        </w:rPr>
        <w:t>. Thus</w:t>
      </w:r>
      <w:r w:rsidR="0094139E"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there </w:t>
      </w:r>
      <w:r w:rsidR="00E72981">
        <w:rPr>
          <w:rFonts w:ascii="Times New Roman" w:eastAsiaTheme="minorEastAsia" w:hAnsi="Times New Roman" w:cs="Times New Roman"/>
          <w:iCs/>
        </w:rPr>
        <w:t>was</w:t>
      </w:r>
      <w:r w:rsidRPr="009F769B">
        <w:rPr>
          <w:rFonts w:ascii="Times New Roman" w:eastAsiaTheme="minorEastAsia" w:hAnsi="Times New Roman" w:cs="Times New Roman"/>
          <w:iCs/>
        </w:rPr>
        <w:t xml:space="preserve"> some reproductive excess, </w:t>
      </w:r>
      <w:r w:rsidR="0086517B">
        <w:rPr>
          <w:rFonts w:ascii="Times New Roman" w:eastAsiaTheme="minorEastAsia" w:hAnsi="Times New Roman" w:cs="Times New Roman"/>
          <w:iCs/>
        </w:rPr>
        <w:t>with</w:t>
      </w:r>
      <w:r w:rsidRPr="009F769B">
        <w:rPr>
          <w:rFonts w:ascii="Times New Roman" w:eastAsiaTheme="minorEastAsia" w:hAnsi="Times New Roman" w:cs="Times New Roman"/>
        </w:rPr>
        <w:t xml:space="preserve"> </w:t>
      </w:r>
      <w:r w:rsidR="0086517B">
        <w:rPr>
          <w:rFonts w:ascii="Times New Roman" w:eastAsiaTheme="minorEastAsia" w:hAnsi="Times New Roman" w:cs="Times New Roman"/>
        </w:rPr>
        <w:t>~</w:t>
      </w:r>
      <w:r w:rsidRPr="009F769B">
        <w:rPr>
          <w:rFonts w:ascii="Times New Roman" w:eastAsiaTheme="minorEastAsia" w:hAnsi="Times New Roman" w:cs="Times New Roman"/>
        </w:rPr>
        <w:t>550 recruits compet</w:t>
      </w:r>
      <w:r w:rsidR="0086517B">
        <w:rPr>
          <w:rFonts w:ascii="Times New Roman" w:eastAsiaTheme="minorEastAsia" w:hAnsi="Times New Roman" w:cs="Times New Roman"/>
        </w:rPr>
        <w:t>ing</w:t>
      </w:r>
      <w:r w:rsidRPr="009F769B">
        <w:rPr>
          <w:rFonts w:ascii="Times New Roman" w:eastAsiaTheme="minorEastAsia" w:hAnsi="Times New Roman" w:cs="Times New Roman"/>
        </w:rPr>
        <w:t xml:space="preserve"> for 500 spawning slots each generation</w:t>
      </w:r>
      <w:r w:rsidR="001F080A" w:rsidRPr="009F769B">
        <w:rPr>
          <w:rFonts w:ascii="Times New Roman" w:eastAsiaTheme="minorEastAsia" w:hAnsi="Times New Roman" w:cs="Times New Roman"/>
        </w:rPr>
        <w:t xml:space="preserve"> and </w:t>
      </w:r>
      <m:oMath>
        <m:r>
          <w:rPr>
            <w:rFonts w:ascii="Cambria Math" w:eastAsiaTheme="minorEastAsia" w:hAnsi="Cambria Math" w:cs="Times New Roman"/>
          </w:rPr>
          <m:t>RPS≈1.1</m:t>
        </m:r>
      </m:oMath>
      <w:r w:rsidRPr="009F769B">
        <w:rPr>
          <w:rFonts w:ascii="Times New Roman" w:eastAsiaTheme="minorEastAsia" w:hAnsi="Times New Roman" w:cs="Times New Roman"/>
        </w:rPr>
        <w:t>.</w:t>
      </w:r>
      <w:r w:rsidR="001F080A" w:rsidRPr="009F769B">
        <w:rPr>
          <w:rFonts w:ascii="Times New Roman" w:eastAsiaTheme="minorEastAsia" w:hAnsi="Times New Roman" w:cs="Times New Roman"/>
        </w:rPr>
        <w:t xml:space="preserve"> At generation 2</w:t>
      </w:r>
      <w:r w:rsidR="008E222D" w:rsidRPr="009F769B">
        <w:rPr>
          <w:rFonts w:ascii="Times New Roman" w:eastAsiaTheme="minorEastAsia" w:hAnsi="Times New Roman" w:cs="Times New Roman"/>
        </w:rPr>
        <w:t>1</w:t>
      </w:r>
      <w:r w:rsidR="001F080A" w:rsidRPr="009F769B">
        <w:rPr>
          <w:rFonts w:ascii="Times New Roman" w:eastAsiaTheme="minorEastAsia" w:hAnsi="Times New Roman" w:cs="Times New Roman"/>
        </w:rPr>
        <w:t>, a</w:t>
      </w:r>
      <w:r w:rsidR="00E857CC">
        <w:rPr>
          <w:rFonts w:ascii="Times New Roman" w:eastAsiaTheme="minorEastAsia" w:hAnsi="Times New Roman" w:cs="Times New Roman"/>
        </w:rPr>
        <w:t xml:space="preserve">n acute </w:t>
      </w:r>
      <w:r w:rsidRPr="009F769B">
        <w:rPr>
          <w:rFonts w:ascii="Times New Roman" w:eastAsiaTheme="minorEastAsia" w:hAnsi="Times New Roman" w:cs="Times New Roman"/>
        </w:rPr>
        <w:t>intrusion event occur</w:t>
      </w:r>
      <w:r w:rsidR="00E72981">
        <w:rPr>
          <w:rFonts w:ascii="Times New Roman" w:eastAsiaTheme="minorEastAsia" w:hAnsi="Times New Roman" w:cs="Times New Roman"/>
        </w:rPr>
        <w:t>red</w:t>
      </w:r>
      <w:r w:rsidRPr="009F769B">
        <w:rPr>
          <w:rFonts w:ascii="Times New Roman" w:eastAsiaTheme="minorEastAsia" w:hAnsi="Times New Roman" w:cs="Times New Roman"/>
        </w:rPr>
        <w:t xml:space="preserve"> wherein</w:t>
      </w:r>
      <w:r w:rsidR="001F080A" w:rsidRPr="009F769B">
        <w:rPr>
          <w:rFonts w:ascii="Times New Roman" w:eastAsiaTheme="minorEastAsia" w:hAnsi="Times New Roman" w:cs="Times New Roman"/>
        </w:rPr>
        <w:t xml:space="preserve"> </w:t>
      </w:r>
      <w:r w:rsidR="00676ED4" w:rsidRPr="009F769B">
        <w:rPr>
          <w:rFonts w:ascii="Times New Roman" w:eastAsiaTheme="minorEastAsia" w:hAnsi="Times New Roman" w:cs="Times New Roman"/>
        </w:rPr>
        <w:t>500 foreign/domesticated fish intrude</w:t>
      </w:r>
      <w:r w:rsidR="00E72981">
        <w:rPr>
          <w:rFonts w:ascii="Times New Roman" w:eastAsiaTheme="minorEastAsia" w:hAnsi="Times New Roman" w:cs="Times New Roman"/>
        </w:rPr>
        <w:t>d</w:t>
      </w:r>
      <w:r w:rsidR="00676ED4" w:rsidRPr="009F769B">
        <w:rPr>
          <w:rFonts w:ascii="Times New Roman" w:eastAsiaTheme="minorEastAsia" w:hAnsi="Times New Roman" w:cs="Times New Roman"/>
        </w:rPr>
        <w:t xml:space="preserve"> </w:t>
      </w:r>
      <w:r w:rsidR="00942103" w:rsidRPr="009F769B">
        <w:rPr>
          <w:rFonts w:ascii="Times New Roman" w:eastAsiaTheme="minorEastAsia" w:hAnsi="Times New Roman" w:cs="Times New Roman"/>
        </w:rPr>
        <w:t>just prior to spawning. The total number of fish competing for spawning slots thus bec</w:t>
      </w:r>
      <w:r w:rsidR="00E72981">
        <w:rPr>
          <w:rFonts w:ascii="Times New Roman" w:eastAsiaTheme="minorEastAsia" w:hAnsi="Times New Roman" w:cs="Times New Roman"/>
        </w:rPr>
        <w:t xml:space="preserve">ame </w:t>
      </w:r>
      <w:r w:rsidR="00A72280">
        <w:rPr>
          <w:rFonts w:ascii="Times New Roman" w:eastAsiaTheme="minorEastAsia" w:hAnsi="Times New Roman" w:cs="Times New Roman"/>
        </w:rPr>
        <w:t>~</w:t>
      </w:r>
      <w:r w:rsidR="00942103" w:rsidRPr="009F769B">
        <w:rPr>
          <w:rFonts w:ascii="Times New Roman" w:eastAsiaTheme="minorEastAsia" w:hAnsi="Times New Roman" w:cs="Times New Roman"/>
        </w:rPr>
        <w:t>1050, and soft selection intensifie</w:t>
      </w:r>
      <w:r w:rsidR="00E72981">
        <w:rPr>
          <w:rFonts w:ascii="Times New Roman" w:eastAsiaTheme="minorEastAsia" w:hAnsi="Times New Roman" w:cs="Times New Roman"/>
        </w:rPr>
        <w:t>d</w:t>
      </w:r>
      <w:r w:rsidR="00942103" w:rsidRPr="009F769B">
        <w:rPr>
          <w:rFonts w:ascii="Times New Roman" w:eastAsiaTheme="minorEastAsia" w:hAnsi="Times New Roman" w:cs="Times New Roman"/>
        </w:rPr>
        <w:t xml:space="preserve"> accordingly.</w:t>
      </w:r>
      <w:r w:rsidR="00F272CE" w:rsidRPr="009F769B">
        <w:rPr>
          <w:rFonts w:ascii="Times New Roman" w:eastAsiaTheme="minorEastAsia" w:hAnsi="Times New Roman" w:cs="Times New Roman"/>
        </w:rPr>
        <w:t xml:space="preserve"> From generation 21 </w:t>
      </w:r>
      <w:r w:rsidR="00F272CE" w:rsidRPr="009F769B">
        <w:rPr>
          <w:rFonts w:ascii="Times New Roman" w:eastAsiaTheme="minorEastAsia" w:hAnsi="Times New Roman" w:cs="Times New Roman"/>
        </w:rPr>
        <w:lastRenderedPageBreak/>
        <w:t xml:space="preserve">onwards, all fish </w:t>
      </w:r>
      <w:r w:rsidR="006409B1">
        <w:rPr>
          <w:rFonts w:ascii="Times New Roman" w:eastAsiaTheme="minorEastAsia" w:hAnsi="Times New Roman" w:cs="Times New Roman"/>
        </w:rPr>
        <w:t>we</w:t>
      </w:r>
      <w:r w:rsidR="00F272CE" w:rsidRPr="009F769B">
        <w:rPr>
          <w:rFonts w:ascii="Times New Roman" w:eastAsiaTheme="minorEastAsia" w:hAnsi="Times New Roman" w:cs="Times New Roman"/>
        </w:rPr>
        <w:t xml:space="preserve">re </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locals</w:t>
      </w:r>
      <w:r w:rsidR="00921534">
        <w:rPr>
          <w:rFonts w:ascii="Times New Roman" w:eastAsiaTheme="minorEastAsia" w:hAnsi="Times New Roman" w:cs="Times New Roman"/>
        </w:rPr>
        <w:t>”</w:t>
      </w:r>
      <w:r w:rsidR="00F272CE" w:rsidRPr="009F769B">
        <w:rPr>
          <w:rFonts w:ascii="Times New Roman" w:eastAsiaTheme="minorEastAsia" w:hAnsi="Times New Roman" w:cs="Times New Roman"/>
        </w:rPr>
        <w:t xml:space="preserve"> in the sense of being locally</w:t>
      </w:r>
      <w:r w:rsidR="00DD7E3A">
        <w:rPr>
          <w:rFonts w:ascii="Times New Roman" w:eastAsiaTheme="minorEastAsia" w:hAnsi="Times New Roman" w:cs="Times New Roman"/>
        </w:rPr>
        <w:t xml:space="preserve"> </w:t>
      </w:r>
      <w:r w:rsidR="00E857CC">
        <w:rPr>
          <w:rFonts w:ascii="Times New Roman" w:eastAsiaTheme="minorEastAsia" w:hAnsi="Times New Roman" w:cs="Times New Roman"/>
        </w:rPr>
        <w:t>bred</w:t>
      </w:r>
      <w:r w:rsidR="00F272CE" w:rsidRPr="009F769B">
        <w:rPr>
          <w:rFonts w:ascii="Times New Roman" w:eastAsiaTheme="minorEastAsia" w:hAnsi="Times New Roman" w:cs="Times New Roman"/>
        </w:rPr>
        <w:t xml:space="preserve">, but many </w:t>
      </w:r>
      <w:r w:rsidR="006409B1">
        <w:rPr>
          <w:rFonts w:ascii="Times New Roman" w:eastAsiaTheme="minorEastAsia" w:hAnsi="Times New Roman" w:cs="Times New Roman"/>
        </w:rPr>
        <w:t>would be</w:t>
      </w:r>
      <w:r w:rsidR="00F272CE" w:rsidRPr="009F769B">
        <w:rPr>
          <w:rFonts w:ascii="Times New Roman" w:eastAsiaTheme="minorEastAsia" w:hAnsi="Times New Roman" w:cs="Times New Roman"/>
        </w:rPr>
        <w:t xml:space="preserve"> of mixed ancestry. </w:t>
      </w:r>
      <w:r w:rsidR="00812906" w:rsidRPr="009F769B">
        <w:rPr>
          <w:rFonts w:ascii="Times New Roman" w:eastAsiaTheme="minorEastAsia" w:hAnsi="Times New Roman" w:cs="Times New Roman"/>
        </w:rPr>
        <w:t xml:space="preserve">The intruders </w:t>
      </w:r>
      <w:r w:rsidR="006409B1">
        <w:rPr>
          <w:rFonts w:ascii="Times New Roman" w:eastAsiaTheme="minorEastAsia" w:hAnsi="Times New Roman" w:cs="Times New Roman"/>
        </w:rPr>
        <w:t>we</w:t>
      </w:r>
      <w:r w:rsidR="00812906" w:rsidRPr="009F769B">
        <w:rPr>
          <w:rFonts w:ascii="Times New Roman" w:eastAsiaTheme="minorEastAsia" w:hAnsi="Times New Roman" w:cs="Times New Roman"/>
        </w:rPr>
        <w:t>re assumed to</w:t>
      </w:r>
      <w:r w:rsidR="00DD7E3A">
        <w:rPr>
          <w:rFonts w:ascii="Times New Roman" w:eastAsiaTheme="minorEastAsia" w:hAnsi="Times New Roman" w:cs="Times New Roman"/>
        </w:rPr>
        <w:t xml:space="preserve"> </w:t>
      </w:r>
      <w:r w:rsidR="00812906" w:rsidRPr="009F769B">
        <w:rPr>
          <w:rFonts w:ascii="Times New Roman" w:eastAsiaTheme="minorEastAsia" w:hAnsi="Times New Roman" w:cs="Times New Roman"/>
        </w:rPr>
        <w:t xml:space="preserve">be maladapted to the local environmental conditions, such 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12906" w:rsidRPr="009F769B">
        <w:rPr>
          <w:rFonts w:ascii="Times New Roman" w:eastAsiaTheme="minorEastAsia" w:hAnsi="Times New Roman" w:cs="Times New Roman"/>
          <w:iCs/>
        </w:rPr>
        <w:t xml:space="preserve">. </w:t>
      </w:r>
      <w:r w:rsidR="00556ED6" w:rsidRPr="009F769B">
        <w:rPr>
          <w:rFonts w:ascii="Times New Roman" w:eastAsiaTheme="minorEastAsia" w:hAnsi="Times New Roman" w:cs="Times New Roman"/>
        </w:rPr>
        <w:t>This was achieved by setting</w:t>
      </w:r>
      <w:r w:rsidR="00DD7E3A">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7E3991"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DD7E3A">
        <w:rPr>
          <w:rFonts w:ascii="Times New Roman" w:eastAsiaTheme="minorEastAsia" w:hAnsi="Times New Roman" w:cs="Times New Roman"/>
        </w:rPr>
        <w:t xml:space="preserve">, such </w:t>
      </w:r>
      <w:r w:rsidR="00023C43" w:rsidRPr="009F769B">
        <w:rPr>
          <w:rFonts w:ascii="Times New Roman" w:eastAsiaTheme="minorEastAsia" w:hAnsi="Times New Roman" w:cs="Times New Roman"/>
          <w:iCs/>
        </w:rPr>
        <w:t xml:space="preserve">that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023C43" w:rsidRPr="009F769B">
        <w:rPr>
          <w:rFonts w:ascii="Times New Roman" w:eastAsiaTheme="minorEastAsia" w:hAnsi="Times New Roman" w:cs="Times New Roman"/>
          <w:iCs/>
        </w:rPr>
        <w:t xml:space="preserve"> was 30 units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023C43" w:rsidRPr="009F769B">
        <w:rPr>
          <w:rFonts w:ascii="Times New Roman" w:eastAsiaTheme="minorEastAsia" w:hAnsi="Times New Roman" w:cs="Times New Roman"/>
          <w:iCs/>
        </w:rPr>
        <w:t xml:space="preserve">, corresponding to a difference of approximately 4.5 phenotypic standard deviations. </w:t>
      </w:r>
    </w:p>
    <w:p w14:paraId="721C6AA9" w14:textId="55D81DA8" w:rsidR="005C456E" w:rsidRDefault="00C300A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Three scenarios </w:t>
      </w:r>
      <w:r w:rsidR="006409B1">
        <w:rPr>
          <w:rFonts w:ascii="Times New Roman" w:eastAsiaTheme="minorEastAsia" w:hAnsi="Times New Roman" w:cs="Times New Roman"/>
        </w:rPr>
        <w:t>we</w:t>
      </w:r>
      <w:r w:rsidRPr="009F769B">
        <w:rPr>
          <w:rFonts w:ascii="Times New Roman" w:eastAsiaTheme="minorEastAsia" w:hAnsi="Times New Roman" w:cs="Times New Roman"/>
        </w:rPr>
        <w:t>re explored</w:t>
      </w:r>
      <w:r w:rsidR="0094139E" w:rsidRPr="009F769B">
        <w:rPr>
          <w:rFonts w:ascii="Times New Roman" w:eastAsiaTheme="minorEastAsia" w:hAnsi="Times New Roman" w:cs="Times New Roman"/>
        </w:rPr>
        <w:t>: (1) intruders are competitively inferior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xml:space="preserve">; (2) intruders are competitively </w:t>
      </w:r>
      <w:r w:rsidR="0029265D" w:rsidRPr="009F769B">
        <w:rPr>
          <w:rFonts w:ascii="Times New Roman" w:eastAsiaTheme="minorEastAsia" w:hAnsi="Times New Roman" w:cs="Times New Roman"/>
        </w:rPr>
        <w:t>equal</w:t>
      </w:r>
      <w:r w:rsidR="0094139E" w:rsidRPr="009F769B">
        <w:rPr>
          <w:rFonts w:ascii="Times New Roman" w:eastAsiaTheme="minorEastAsia" w:hAnsi="Times New Roman" w:cs="Times New Roman"/>
        </w:rPr>
        <w:t xml:space="preserve">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 and (3) intruder</w:t>
      </w:r>
      <w:r w:rsidR="0068294D" w:rsidRPr="009F769B">
        <w:rPr>
          <w:rFonts w:ascii="Times New Roman" w:eastAsiaTheme="minorEastAsia" w:hAnsi="Times New Roman" w:cs="Times New Roman"/>
        </w:rPr>
        <w:t>s</w:t>
      </w:r>
      <w:r w:rsidR="0094139E" w:rsidRPr="009F769B">
        <w:rPr>
          <w:rFonts w:ascii="Times New Roman" w:eastAsiaTheme="minorEastAsia" w:hAnsi="Times New Roman" w:cs="Times New Roman"/>
        </w:rPr>
        <w:t xml:space="preserve"> are competitively superior to locals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&gt;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r>
          <w:rPr>
            <w:rFonts w:ascii="Cambria Math" w:eastAsiaTheme="minorEastAsia" w:hAnsi="Cambria Math" w:cs="Times New Roman"/>
          </w:rPr>
          <m:t>(locals))</m:t>
        </m:r>
      </m:oMath>
      <w:r w:rsidR="0094139E" w:rsidRPr="009F769B">
        <w:rPr>
          <w:rFonts w:ascii="Times New Roman" w:eastAsiaTheme="minorEastAsia" w:hAnsi="Times New Roman" w:cs="Times New Roman"/>
        </w:rPr>
        <w:t>.</w:t>
      </w:r>
      <w:r w:rsidR="00111682" w:rsidRPr="009F769B">
        <w:rPr>
          <w:rFonts w:ascii="Times New Roman" w:eastAsiaTheme="minorEastAsia" w:hAnsi="Times New Roman" w:cs="Times New Roman"/>
        </w:rPr>
        <w:t xml:space="preserve"> This was achieved by varying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oMath>
      <w:r w:rsidR="0029265D" w:rsidRPr="009F769B">
        <w:rPr>
          <w:rFonts w:ascii="Times New Roman" w:eastAsiaTheme="minorEastAsia" w:hAnsi="Times New Roman" w:cs="Times New Roman"/>
          <w:iCs/>
        </w:rPr>
        <w:t xml:space="preserve"> for intruders relative to locals: in scenario 1,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in scenario 2,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=0.5</m:t>
        </m:r>
      </m:oMath>
      <w:r w:rsidR="0029265D" w:rsidRPr="009F769B">
        <w:rPr>
          <w:rFonts w:ascii="Times New Roman" w:eastAsiaTheme="minorEastAsia" w:hAnsi="Times New Roman" w:cs="Times New Roman"/>
          <w:iCs/>
        </w:rPr>
        <w:t xml:space="preserve">; and in scenario 3,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=0.6</m:t>
        </m:r>
      </m:oMath>
      <w:r w:rsidR="0029265D" w:rsidRPr="009F769B">
        <w:rPr>
          <w:rFonts w:ascii="Times New Roman" w:eastAsiaTheme="minorEastAsia" w:hAnsi="Times New Roman" w:cs="Times New Roman"/>
          <w:iCs/>
        </w:rPr>
        <w:t xml:space="preserve"> and </w:t>
      </w:r>
      <w:bookmarkStart w:id="3" w:name="_Hlk138669993"/>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w:bookmarkEnd w:id="3"/>
        <m:r>
          <w:rPr>
            <w:rFonts w:ascii="Cambria Math" w:eastAsiaTheme="minorEastAsia" w:hAnsi="Cambria Math" w:cs="Times New Roman"/>
          </w:rPr>
          <m:t>=0.4</m:t>
        </m:r>
      </m:oMath>
      <w:r w:rsidR="0029265D" w:rsidRPr="009F769B">
        <w:rPr>
          <w:rFonts w:ascii="Times New Roman" w:eastAsiaTheme="minorEastAsia" w:hAnsi="Times New Roman" w:cs="Times New Roman"/>
          <w:iCs/>
        </w:rPr>
        <w:t xml:space="preserve">. With this parameterisation,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29265D" w:rsidRPr="009F769B">
        <w:rPr>
          <w:rFonts w:ascii="Times New Roman" w:eastAsiaTheme="minorEastAsia" w:hAnsi="Times New Roman" w:cs="Times New Roman"/>
          <w:iCs/>
        </w:rPr>
        <w:t xml:space="preserve"> was </w:t>
      </w:r>
      <w:r w:rsidR="00403ECA">
        <w:rPr>
          <w:rFonts w:ascii="Times New Roman" w:eastAsiaTheme="minorEastAsia" w:hAnsi="Times New Roman" w:cs="Times New Roman"/>
          <w:iCs/>
        </w:rPr>
        <w:t>12</w:t>
      </w:r>
      <w:r w:rsidR="0029265D" w:rsidRPr="009F769B">
        <w:rPr>
          <w:rFonts w:ascii="Times New Roman" w:eastAsiaTheme="minorEastAsia" w:hAnsi="Times New Roman" w:cs="Times New Roman"/>
          <w:iCs/>
        </w:rPr>
        <w:t xml:space="preserve"> units lower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29265D" w:rsidRPr="009F769B">
        <w:rPr>
          <w:rFonts w:ascii="Times New Roman" w:eastAsiaTheme="minorEastAsia" w:hAnsi="Times New Roman" w:cs="Times New Roman"/>
          <w:iCs/>
        </w:rPr>
        <w:t xml:space="preserve"> at the time of intrusion in scenario 1</w:t>
      </w:r>
      <w:r w:rsidR="00694B16" w:rsidRPr="009F769B">
        <w:rPr>
          <w:rFonts w:ascii="Times New Roman" w:eastAsiaTheme="minorEastAsia" w:hAnsi="Times New Roman" w:cs="Times New Roman"/>
          <w:iCs/>
        </w:rPr>
        <w:t>,</w:t>
      </w:r>
      <w:r w:rsidR="0029265D" w:rsidRPr="009F769B">
        <w:rPr>
          <w:rFonts w:ascii="Times New Roman" w:eastAsiaTheme="minorEastAsia" w:hAnsi="Times New Roman" w:cs="Times New Roman"/>
          <w:iCs/>
        </w:rPr>
        <w:t xml:space="preserve"> and 12 units higher in scenario 3. </w:t>
      </w:r>
      <w:r w:rsidR="0059180E" w:rsidRPr="009F769B">
        <w:rPr>
          <w:rFonts w:ascii="Times New Roman" w:eastAsiaTheme="minorEastAsia" w:hAnsi="Times New Roman" w:cs="Times New Roman"/>
          <w:iCs/>
        </w:rPr>
        <w:t>This</w:t>
      </w:r>
      <w:r w:rsidR="000643E5" w:rsidRPr="009F769B">
        <w:rPr>
          <w:rFonts w:ascii="Times New Roman" w:eastAsiaTheme="minorEastAsia" w:hAnsi="Times New Roman" w:cs="Times New Roman"/>
          <w:iCs/>
        </w:rPr>
        <w:t xml:space="preserve"> correspon</w:t>
      </w:r>
      <w:r w:rsidR="003F0719" w:rsidRPr="009F769B">
        <w:rPr>
          <w:rFonts w:ascii="Times New Roman" w:eastAsiaTheme="minorEastAsia" w:hAnsi="Times New Roman" w:cs="Times New Roman"/>
          <w:iCs/>
        </w:rPr>
        <w:t>d</w:t>
      </w:r>
      <w:r w:rsidR="0059180E" w:rsidRPr="009F769B">
        <w:rPr>
          <w:rFonts w:ascii="Times New Roman" w:eastAsiaTheme="minorEastAsia" w:hAnsi="Times New Roman" w:cs="Times New Roman"/>
          <w:iCs/>
        </w:rPr>
        <w:t>ed</w:t>
      </w:r>
      <w:r w:rsidR="000643E5" w:rsidRPr="009F769B">
        <w:rPr>
          <w:rFonts w:ascii="Times New Roman" w:eastAsiaTheme="minorEastAsia" w:hAnsi="Times New Roman" w:cs="Times New Roman"/>
          <w:iCs/>
        </w:rPr>
        <w:t xml:space="preserve"> to a</w:t>
      </w:r>
      <w:r w:rsidR="0059180E" w:rsidRPr="009F769B">
        <w:rPr>
          <w:rFonts w:ascii="Times New Roman" w:eastAsiaTheme="minorEastAsia" w:hAnsi="Times New Roman" w:cs="Times New Roman"/>
          <w:iCs/>
        </w:rPr>
        <w:t xml:space="preserve">n absolute </w:t>
      </w:r>
      <w:r w:rsidR="000643E5" w:rsidRPr="009F769B">
        <w:rPr>
          <w:rFonts w:ascii="Times New Roman" w:eastAsiaTheme="minorEastAsia" w:hAnsi="Times New Roman" w:cs="Times New Roman"/>
          <w:iCs/>
        </w:rPr>
        <w:t xml:space="preserve">difference </w:t>
      </w:r>
      <w:r w:rsidR="0059180E" w:rsidRPr="009F769B">
        <w:rPr>
          <w:rFonts w:ascii="Times New Roman" w:eastAsiaTheme="minorEastAsia" w:hAnsi="Times New Roman" w:cs="Times New Roman"/>
          <w:iCs/>
        </w:rPr>
        <w:t xml:space="preserve">in trait means of </w:t>
      </w:r>
      <w:r w:rsidR="000643E5" w:rsidRPr="009F769B">
        <w:rPr>
          <w:rFonts w:ascii="Times New Roman" w:eastAsiaTheme="minorEastAsia" w:hAnsi="Times New Roman" w:cs="Times New Roman"/>
          <w:iCs/>
        </w:rPr>
        <w:t xml:space="preserve">~1.6 phenotypic standard deviations. </w:t>
      </w:r>
    </w:p>
    <w:p w14:paraId="4232F0E8" w14:textId="02DBD554" w:rsidR="005C456E"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5C456E" w:rsidRPr="009F769B">
        <w:rPr>
          <w:rFonts w:ascii="Times New Roman" w:eastAsiaTheme="minorEastAsia" w:hAnsi="Times New Roman" w:cs="Times New Roman"/>
          <w:i/>
          <w:iCs/>
        </w:rPr>
        <w:t xml:space="preserve"> intrusion simulations set 2:</w:t>
      </w:r>
    </w:p>
    <w:p w14:paraId="3750BC11" w14:textId="3D835175" w:rsidR="005C456E" w:rsidRPr="009F769B" w:rsidRDefault="000A6D4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above simulations </w:t>
      </w:r>
      <w:r w:rsidR="00E35417">
        <w:rPr>
          <w:rFonts w:ascii="Times New Roman" w:eastAsiaTheme="minorEastAsia" w:hAnsi="Times New Roman" w:cs="Times New Roman"/>
        </w:rPr>
        <w:t>were</w:t>
      </w:r>
      <w:r w:rsidRPr="009F769B">
        <w:rPr>
          <w:rFonts w:ascii="Times New Roman" w:eastAsiaTheme="minorEastAsia" w:hAnsi="Times New Roman" w:cs="Times New Roman"/>
        </w:rPr>
        <w:t xml:space="preserve"> then repeated under a broader range of parameter values, to explore the sensitivity of the results to the level of intrusion </w:t>
      </w:r>
      <w:r w:rsidR="003074BE" w:rsidRPr="009F769B">
        <w:rPr>
          <w:rFonts w:ascii="Times New Roman" w:eastAsiaTheme="minorEastAsia" w:hAnsi="Times New Roman" w:cs="Times New Roman"/>
        </w:rPr>
        <w:t xml:space="preserve">and the level of reproductive excess. </w:t>
      </w:r>
      <w:r w:rsidR="00BE5E75" w:rsidRPr="009F769B">
        <w:rPr>
          <w:rFonts w:ascii="Times New Roman" w:eastAsiaTheme="minorEastAsia" w:hAnsi="Times New Roman" w:cs="Times New Roman"/>
        </w:rPr>
        <w:t xml:space="preserve">Three levels of intrusion </w:t>
      </w:r>
      <w:r w:rsidR="008D2C18">
        <w:rPr>
          <w:rFonts w:ascii="Times New Roman" w:eastAsiaTheme="minorEastAsia" w:hAnsi="Times New Roman" w:cs="Times New Roman"/>
        </w:rPr>
        <w:t>we</w:t>
      </w:r>
      <w:r w:rsidR="00BE5E75" w:rsidRPr="009F769B">
        <w:rPr>
          <w:rFonts w:ascii="Times New Roman" w:eastAsiaTheme="minorEastAsia" w:hAnsi="Times New Roman" w:cs="Times New Roman"/>
        </w:rPr>
        <w:t>re explored: low (250 intruders introduced at generation 2</w:t>
      </w:r>
      <w:r w:rsidR="008E222D" w:rsidRPr="009F769B">
        <w:rPr>
          <w:rFonts w:ascii="Times New Roman" w:eastAsiaTheme="minorEastAsia" w:hAnsi="Times New Roman" w:cs="Times New Roman"/>
        </w:rPr>
        <w:t>1</w:t>
      </w:r>
      <w:r w:rsidR="00BE5E75" w:rsidRPr="009F769B">
        <w:rPr>
          <w:rFonts w:ascii="Times New Roman" w:eastAsiaTheme="minorEastAsia" w:hAnsi="Times New Roman" w:cs="Times New Roman"/>
        </w:rPr>
        <w:t>); moderate (500 intruders</w:t>
      </w:r>
      <w:r w:rsidR="00814E1B">
        <w:rPr>
          <w:rFonts w:ascii="Times New Roman" w:eastAsiaTheme="minorEastAsia" w:hAnsi="Times New Roman" w:cs="Times New Roman"/>
        </w:rPr>
        <w:t>)</w:t>
      </w:r>
      <w:r w:rsidR="00BE5E75" w:rsidRPr="009F769B">
        <w:rPr>
          <w:rFonts w:ascii="Times New Roman" w:eastAsiaTheme="minorEastAsia" w:hAnsi="Times New Roman" w:cs="Times New Roman"/>
        </w:rPr>
        <w:t>; and high (750 intruders)</w:t>
      </w:r>
      <w:r w:rsidR="00E26AAF">
        <w:rPr>
          <w:rFonts w:ascii="Times New Roman" w:eastAsiaTheme="minorEastAsia" w:hAnsi="Times New Roman" w:cs="Times New Roman"/>
        </w:rPr>
        <w:t xml:space="preserve">, corresponding to </w:t>
      </w:r>
      <m:oMath>
        <m:r>
          <w:rPr>
            <w:rFonts w:ascii="Cambria Math" w:eastAsiaTheme="minorEastAsia" w:hAnsi="Cambria Math" w:cs="Times New Roman"/>
          </w:rPr>
          <m:t>0.5×K</m:t>
        </m:r>
      </m:oMath>
      <w:r w:rsidR="00BE5E75" w:rsidRPr="009F769B">
        <w:rPr>
          <w:rFonts w:ascii="Times New Roman" w:eastAsiaTheme="minorEastAsia" w:hAnsi="Times New Roman" w:cs="Times New Roman"/>
        </w:rPr>
        <w:t xml:space="preserve">, </w:t>
      </w:r>
      <m:oMath>
        <m:r>
          <w:rPr>
            <w:rFonts w:ascii="Cambria Math" w:eastAsiaTheme="minorEastAsia" w:hAnsi="Cambria Math" w:cs="Times New Roman"/>
          </w:rPr>
          <m:t>1.0×K</m:t>
        </m:r>
      </m:oMath>
      <w:r w:rsidR="00E26AAF">
        <w:rPr>
          <w:rFonts w:ascii="Times New Roman" w:eastAsiaTheme="minorEastAsia" w:hAnsi="Times New Roman" w:cs="Times New Roman"/>
        </w:rPr>
        <w:t>,</w:t>
      </w:r>
      <w:r w:rsidR="00BE5E75" w:rsidRPr="009F769B">
        <w:rPr>
          <w:rFonts w:ascii="Times New Roman" w:eastAsiaTheme="minorEastAsia" w:hAnsi="Times New Roman" w:cs="Times New Roman"/>
        </w:rPr>
        <w:t xml:space="preserve"> and </w:t>
      </w:r>
      <m:oMath>
        <m:r>
          <w:rPr>
            <w:rFonts w:ascii="Cambria Math" w:eastAsiaTheme="minorEastAsia" w:hAnsi="Cambria Math" w:cs="Times New Roman"/>
          </w:rPr>
          <m:t>1.5×K</m:t>
        </m:r>
      </m:oMath>
      <w:r w:rsidR="00BE5E75" w:rsidRPr="009F769B">
        <w:rPr>
          <w:rFonts w:ascii="Times New Roman" w:eastAsiaTheme="minorEastAsia" w:hAnsi="Times New Roman" w:cs="Times New Roman"/>
        </w:rPr>
        <w:t xml:space="preserve">, respectively. </w:t>
      </w:r>
      <w:r w:rsidR="00355B85" w:rsidRPr="009F769B">
        <w:rPr>
          <w:rFonts w:ascii="Times New Roman" w:eastAsiaTheme="minorEastAsia" w:hAnsi="Times New Roman" w:cs="Times New Roman"/>
        </w:rPr>
        <w:t xml:space="preserve">Three levels of reproductive excess </w:t>
      </w:r>
      <w:r w:rsidR="008D2C18">
        <w:rPr>
          <w:rFonts w:ascii="Times New Roman" w:eastAsiaTheme="minorEastAsia" w:hAnsi="Times New Roman" w:cs="Times New Roman"/>
        </w:rPr>
        <w:t>we</w:t>
      </w:r>
      <w:r w:rsidR="00355B85" w:rsidRPr="009F769B">
        <w:rPr>
          <w:rFonts w:ascii="Times New Roman" w:eastAsiaTheme="minorEastAsia" w:hAnsi="Times New Roman" w:cs="Times New Roman"/>
        </w:rPr>
        <w:t>re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355B85"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355B85"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355B85" w:rsidRPr="009F769B">
        <w:rPr>
          <w:rFonts w:ascii="Times New Roman" w:eastAsiaTheme="minorEastAsia" w:hAnsi="Times New Roman" w:cs="Times New Roman"/>
          <w:iCs/>
        </w:rPr>
        <w:t>)</w:t>
      </w:r>
      <w:r w:rsidR="004D1D37">
        <w:rPr>
          <w:rFonts w:ascii="Times New Roman" w:eastAsiaTheme="minorEastAsia" w:hAnsi="Times New Roman" w:cs="Times New Roman"/>
          <w:iCs/>
        </w:rPr>
        <w:t>, corresponding</w:t>
      </w:r>
      <w:r w:rsidR="00FC10F1" w:rsidRPr="009F769B">
        <w:rPr>
          <w:rFonts w:ascii="Times New Roman" w:eastAsiaTheme="minorEastAsia" w:hAnsi="Times New Roman" w:cs="Times New Roman"/>
        </w:rPr>
        <w:t xml:space="preserve"> to expected </w:t>
      </w:r>
      <m:oMath>
        <m:r>
          <w:rPr>
            <w:rFonts w:ascii="Cambria Math" w:hAnsi="Cambria Math" w:cs="Times New Roman"/>
          </w:rPr>
          <m:t>RPS</m:t>
        </m:r>
      </m:oMath>
      <w:r w:rsidR="00FC10F1" w:rsidRPr="009F769B">
        <w:rPr>
          <w:rFonts w:ascii="Times New Roman" w:eastAsiaTheme="minorEastAsia" w:hAnsi="Times New Roman" w:cs="Times New Roman"/>
        </w:rPr>
        <w:t xml:space="preserve"> absent any intrusion of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1.0,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1.1 and </w:t>
      </w:r>
      <w:r w:rsidR="00E26AAF">
        <w:rPr>
          <w:rFonts w:ascii="Times New Roman" w:eastAsiaTheme="minorEastAsia" w:hAnsi="Times New Roman" w:cs="Times New Roman"/>
        </w:rPr>
        <w:t>~</w:t>
      </w:r>
      <w:r w:rsidR="00FC10F1" w:rsidRPr="009F769B">
        <w:rPr>
          <w:rFonts w:ascii="Times New Roman" w:eastAsiaTheme="minorEastAsia" w:hAnsi="Times New Roman" w:cs="Times New Roman"/>
        </w:rPr>
        <w:t xml:space="preserve">1.2, respectively. </w:t>
      </w:r>
      <w:r w:rsidR="00795C29" w:rsidRPr="009F769B">
        <w:rPr>
          <w:rFonts w:ascii="Times New Roman" w:eastAsiaTheme="minorEastAsia" w:hAnsi="Times New Roman" w:cs="Times New Roman"/>
        </w:rPr>
        <w:t xml:space="preserve">As before, three levels of relative competitiveness of intruders versus locals </w:t>
      </w:r>
      <w:r w:rsidR="008D2C18">
        <w:rPr>
          <w:rFonts w:ascii="Times New Roman" w:eastAsiaTheme="minorEastAsia" w:hAnsi="Times New Roman" w:cs="Times New Roman"/>
        </w:rPr>
        <w:t>wer</w:t>
      </w:r>
      <w:r w:rsidR="00795C29" w:rsidRPr="009F769B">
        <w:rPr>
          <w:rFonts w:ascii="Times New Roman" w:eastAsiaTheme="minorEastAsia" w:hAnsi="Times New Roman" w:cs="Times New Roman"/>
        </w:rPr>
        <w:t xml:space="preserve">e explored (intruders competitively inferior, equal, or superior to locals) using the same parameterisation as </w:t>
      </w:r>
      <w:r w:rsidR="0044367E">
        <w:rPr>
          <w:rFonts w:ascii="Times New Roman" w:eastAsiaTheme="minorEastAsia" w:hAnsi="Times New Roman" w:cs="Times New Roman"/>
        </w:rPr>
        <w:t xml:space="preserve">the </w:t>
      </w:r>
      <w:r w:rsidR="00E857CC">
        <w:rPr>
          <w:rFonts w:ascii="Times New Roman" w:eastAsiaTheme="minorEastAsia" w:hAnsi="Times New Roman" w:cs="Times New Roman"/>
          <w:i/>
          <w:iCs/>
        </w:rPr>
        <w:t>Acute</w:t>
      </w:r>
      <w:r w:rsidR="00795C29" w:rsidRPr="009F769B">
        <w:rPr>
          <w:rFonts w:ascii="Times New Roman" w:eastAsiaTheme="minorEastAsia" w:hAnsi="Times New Roman" w:cs="Times New Roman"/>
          <w:i/>
          <w:iCs/>
        </w:rPr>
        <w:t xml:space="preserve"> intrusion simulations set 1</w:t>
      </w:r>
      <w:r w:rsidR="00795C29" w:rsidRPr="009F769B">
        <w:rPr>
          <w:rFonts w:ascii="Times New Roman" w:eastAsiaTheme="minorEastAsia" w:hAnsi="Times New Roman" w:cs="Times New Roman"/>
        </w:rPr>
        <w:t>. This g</w:t>
      </w:r>
      <w:r w:rsidR="008D2C18">
        <w:rPr>
          <w:rFonts w:ascii="Times New Roman" w:eastAsiaTheme="minorEastAsia" w:hAnsi="Times New Roman" w:cs="Times New Roman"/>
        </w:rPr>
        <w:t>ave</w:t>
      </w:r>
      <w:r w:rsidR="00795C29" w:rsidRPr="009F769B">
        <w:rPr>
          <w:rFonts w:ascii="Times New Roman" w:eastAsiaTheme="minorEastAsia" w:hAnsi="Times New Roman" w:cs="Times New Roman"/>
        </w:rPr>
        <w:t xml:space="preserve"> a total of 27 scenarios, i.e., combinations of intrusion level, reproductive excess level, and relative competitiveness. </w:t>
      </w:r>
    </w:p>
    <w:p w14:paraId="08A90660" w14:textId="0618C3D6" w:rsidR="0087442E" w:rsidRDefault="0087442E"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lastRenderedPageBreak/>
        <w:t xml:space="preserve">To explore the effects of the level of maladaptation of intruders relative to locals, three additional scenarios </w:t>
      </w:r>
      <w:r w:rsidR="008D2C18">
        <w:rPr>
          <w:rFonts w:ascii="Times New Roman" w:eastAsiaTheme="minorEastAsia" w:hAnsi="Times New Roman" w:cs="Times New Roman"/>
        </w:rPr>
        <w:t>wer</w:t>
      </w:r>
      <w:r w:rsidRPr="009F769B">
        <w:rPr>
          <w:rFonts w:ascii="Times New Roman" w:eastAsiaTheme="minorEastAsia" w:hAnsi="Times New Roman" w:cs="Times New Roman"/>
        </w:rPr>
        <w:t xml:space="preserve">e </w:t>
      </w:r>
      <w:r w:rsidR="000F1FD3">
        <w:rPr>
          <w:rFonts w:ascii="Times New Roman" w:eastAsiaTheme="minorEastAsia" w:hAnsi="Times New Roman" w:cs="Times New Roman"/>
        </w:rPr>
        <w:t xml:space="preserve">then </w:t>
      </w:r>
      <w:r w:rsidRPr="009F769B">
        <w:rPr>
          <w:rFonts w:ascii="Times New Roman" w:eastAsiaTheme="minorEastAsia" w:hAnsi="Times New Roman" w:cs="Times New Roman"/>
        </w:rPr>
        <w:t xml:space="preserve">run in which the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(intruders)</m:t>
        </m:r>
      </m:oMath>
      <w:r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w:t>
      </w:r>
      <w:r w:rsidR="008D2C18">
        <w:rPr>
          <w:rFonts w:ascii="Times New Roman" w:eastAsiaTheme="minorEastAsia" w:hAnsi="Times New Roman" w:cs="Times New Roman"/>
        </w:rPr>
        <w:t>was</w:t>
      </w:r>
      <w:r w:rsidRPr="009F769B">
        <w:rPr>
          <w:rFonts w:ascii="Times New Roman" w:eastAsiaTheme="minorEastAsia" w:hAnsi="Times New Roman" w:cs="Times New Roman"/>
        </w:rPr>
        <w:t xml:space="preserve"> assumed to be</w:t>
      </w:r>
      <w:r w:rsidR="00E857CC">
        <w:rPr>
          <w:rFonts w:ascii="Times New Roman" w:eastAsiaTheme="minorEastAsia" w:hAnsi="Times New Roman" w:cs="Times New Roman"/>
        </w:rPr>
        <w:t>:</w:t>
      </w:r>
      <w:r w:rsidRPr="009F769B">
        <w:rPr>
          <w:rFonts w:ascii="Times New Roman" w:eastAsiaTheme="minorEastAsia" w:hAnsi="Times New Roman" w:cs="Times New Roman"/>
        </w:rPr>
        <w:t xml:space="preserve"> (1) small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=0.35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=0.65</m:t>
        </m:r>
      </m:oMath>
      <w:r w:rsidRPr="009F769B">
        <w:rPr>
          <w:rFonts w:ascii="Times New Roman" w:eastAsiaTheme="minorEastAsia" w:hAnsi="Times New Roman" w:cs="Times New Roman"/>
        </w:rPr>
        <w:t xml:space="preserve">); (2) moderate </w:t>
      </w:r>
      <w:r w:rsidR="00485BEF" w:rsidRPr="009F769B">
        <w:rPr>
          <w:rFonts w:ascii="Times New Roman" w:eastAsiaTheme="minorEastAsia" w:hAnsi="Times New Roman" w:cs="Times New Roman"/>
        </w:rPr>
        <w:t>(</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and (3) large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=0.15</m:t>
        </m:r>
      </m:oMath>
      <w:r w:rsidR="00485BEF"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=0.85</m:t>
        </m:r>
      </m:oMath>
      <w:r w:rsidR="00485BEF" w:rsidRPr="009F769B">
        <w:rPr>
          <w:rFonts w:ascii="Times New Roman" w:eastAsiaTheme="minorEastAsia" w:hAnsi="Times New Roman" w:cs="Times New Roman"/>
        </w:rPr>
        <w:t>)</w:t>
      </w:r>
      <w:r w:rsidRPr="009F769B">
        <w:rPr>
          <w:rFonts w:ascii="Times New Roman" w:eastAsiaTheme="minorEastAsia" w:hAnsi="Times New Roman" w:cs="Times New Roman"/>
        </w:rPr>
        <w:t xml:space="preserve">. </w:t>
      </w:r>
      <w:r w:rsidR="00277675" w:rsidRPr="009F769B">
        <w:rPr>
          <w:rFonts w:ascii="Times New Roman" w:eastAsiaTheme="minorEastAsia" w:hAnsi="Times New Roman" w:cs="Times New Roman"/>
        </w:rPr>
        <w:t xml:space="preserve">In all three cases, a moderate level of </w:t>
      </w:r>
      <w:r w:rsidR="00DD7F86">
        <w:rPr>
          <w:rFonts w:ascii="Times New Roman" w:eastAsiaTheme="minorEastAsia" w:hAnsi="Times New Roman" w:cs="Times New Roman"/>
        </w:rPr>
        <w:t>acute</w:t>
      </w:r>
      <w:r w:rsidR="00277675" w:rsidRPr="009F769B">
        <w:rPr>
          <w:rFonts w:ascii="Times New Roman" w:eastAsiaTheme="minorEastAsia" w:hAnsi="Times New Roman" w:cs="Times New Roman"/>
        </w:rPr>
        <w:t xml:space="preserve"> intrusion (500 intruders introduced at generation 2</w:t>
      </w:r>
      <w:r w:rsidR="008E222D" w:rsidRPr="009F769B">
        <w:rPr>
          <w:rFonts w:ascii="Times New Roman" w:eastAsiaTheme="minorEastAsia" w:hAnsi="Times New Roman" w:cs="Times New Roman"/>
        </w:rPr>
        <w:t>1</w:t>
      </w:r>
      <w:r w:rsidR="00277675" w:rsidRPr="009F769B">
        <w:rPr>
          <w:rFonts w:ascii="Times New Roman" w:eastAsiaTheme="minorEastAsia" w:hAnsi="Times New Roman" w:cs="Times New Roman"/>
        </w:rPr>
        <w:t xml:space="preserve">) and a moderate level of reproductive excess </w:t>
      </w:r>
      <w:r w:rsidR="00277675" w:rsidRPr="009F769B">
        <w:rPr>
          <w:rFonts w:ascii="Times New Roman" w:eastAsiaTheme="minorEastAsia" w:hAnsi="Times New Roman" w:cs="Times New Roman"/>
          <w:iCs/>
        </w:rPr>
        <w:t>(</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277675" w:rsidRPr="009F769B">
        <w:rPr>
          <w:rFonts w:ascii="Times New Roman" w:eastAsiaTheme="minorEastAsia" w:hAnsi="Times New Roman" w:cs="Times New Roman"/>
          <w:iCs/>
        </w:rPr>
        <w:t xml:space="preserve">) </w:t>
      </w:r>
      <w:r w:rsidR="008D2C18">
        <w:rPr>
          <w:rFonts w:ascii="Times New Roman" w:eastAsiaTheme="minorEastAsia" w:hAnsi="Times New Roman" w:cs="Times New Roman"/>
          <w:iCs/>
        </w:rPr>
        <w:t>wa</w:t>
      </w:r>
      <w:r w:rsidR="00277675" w:rsidRPr="009F769B">
        <w:rPr>
          <w:rFonts w:ascii="Times New Roman" w:eastAsiaTheme="minorEastAsia" w:hAnsi="Times New Roman" w:cs="Times New Roman"/>
          <w:iCs/>
        </w:rPr>
        <w:t xml:space="preserve">s assumed. </w:t>
      </w:r>
    </w:p>
    <w:p w14:paraId="71041112" w14:textId="22B7A867" w:rsidR="00591057" w:rsidRPr="009F769B" w:rsidRDefault="001E0FD2"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591057" w:rsidRPr="009F769B">
        <w:rPr>
          <w:rFonts w:ascii="Times New Roman" w:hAnsi="Times New Roman" w:cs="Times New Roman"/>
          <w:b/>
          <w:bCs/>
        </w:rPr>
        <w:t>intrusion scenario</w:t>
      </w:r>
      <w:r w:rsidR="002E6BAF" w:rsidRPr="009F769B">
        <w:rPr>
          <w:rFonts w:ascii="Times New Roman" w:hAnsi="Times New Roman" w:cs="Times New Roman"/>
          <w:b/>
          <w:bCs/>
        </w:rPr>
        <w:t>s</w:t>
      </w:r>
    </w:p>
    <w:p w14:paraId="065C511C" w14:textId="5CA9BD03" w:rsidR="0030333D" w:rsidRPr="009F769B" w:rsidRDefault="001E0FD2"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C15A30" w:rsidRPr="009F769B">
        <w:rPr>
          <w:rFonts w:ascii="Times New Roman" w:hAnsi="Times New Roman" w:cs="Times New Roman"/>
          <w:i/>
          <w:iCs/>
        </w:rPr>
        <w:t>intrusion simulations set 1:</w:t>
      </w:r>
    </w:p>
    <w:p w14:paraId="7EE1F74B" w14:textId="723BCE7B" w:rsidR="00722B0E" w:rsidRDefault="00C15A30" w:rsidP="006D081A">
      <w:pPr>
        <w:spacing w:line="480" w:lineRule="auto"/>
        <w:jc w:val="both"/>
        <w:rPr>
          <w:rFonts w:ascii="Times New Roman" w:eastAsiaTheme="minorEastAsia" w:hAnsi="Times New Roman" w:cs="Times New Roman"/>
          <w:iCs/>
        </w:rPr>
      </w:pPr>
      <w:r w:rsidRPr="009F769B">
        <w:rPr>
          <w:rFonts w:ascii="Times New Roman" w:hAnsi="Times New Roman" w:cs="Times New Roman"/>
        </w:rPr>
        <w:t xml:space="preserve">In </w:t>
      </w:r>
      <w:r w:rsidR="000A42E6" w:rsidRPr="009F769B">
        <w:rPr>
          <w:rFonts w:ascii="Times New Roman" w:hAnsi="Times New Roman" w:cs="Times New Roman"/>
        </w:rPr>
        <w:t xml:space="preserve">the </w:t>
      </w:r>
      <w:r w:rsidR="001E0FD2">
        <w:rPr>
          <w:rFonts w:ascii="Times New Roman" w:hAnsi="Times New Roman" w:cs="Times New Roman"/>
        </w:rPr>
        <w:t>chronic</w:t>
      </w:r>
      <w:r w:rsidR="001E0FD2" w:rsidRPr="009F769B">
        <w:rPr>
          <w:rFonts w:ascii="Times New Roman" w:hAnsi="Times New Roman" w:cs="Times New Roman"/>
        </w:rPr>
        <w:t xml:space="preserve"> </w:t>
      </w:r>
      <w:r w:rsidR="000A42E6" w:rsidRPr="009F769B">
        <w:rPr>
          <w:rFonts w:ascii="Times New Roman" w:hAnsi="Times New Roman" w:cs="Times New Roman"/>
        </w:rPr>
        <w:t>intrusion scenarios</w:t>
      </w:r>
      <w:r w:rsidRPr="009F769B">
        <w:rPr>
          <w:rFonts w:ascii="Times New Roman" w:hAnsi="Times New Roman" w:cs="Times New Roman"/>
        </w:rPr>
        <w:t xml:space="preserve">, a constant number of foreign/domesticated fish </w:t>
      </w:r>
      <w:r w:rsidR="004B1FEA">
        <w:rPr>
          <w:rFonts w:ascii="Times New Roman" w:hAnsi="Times New Roman" w:cs="Times New Roman"/>
        </w:rPr>
        <w:t>we</w:t>
      </w:r>
      <w:r w:rsidRPr="009F769B">
        <w:rPr>
          <w:rFonts w:ascii="Times New Roman" w:hAnsi="Times New Roman" w:cs="Times New Roman"/>
        </w:rPr>
        <w:t xml:space="preserve">re assumed to intrude each generation </w:t>
      </w:r>
      <w:r w:rsidR="000A42E6" w:rsidRPr="009F769B">
        <w:rPr>
          <w:rFonts w:ascii="Times New Roman" w:hAnsi="Times New Roman" w:cs="Times New Roman"/>
        </w:rPr>
        <w:t>(from generation 2</w:t>
      </w:r>
      <w:r w:rsidR="008E222D" w:rsidRPr="009F769B">
        <w:rPr>
          <w:rFonts w:ascii="Times New Roman" w:hAnsi="Times New Roman" w:cs="Times New Roman"/>
        </w:rPr>
        <w:t>1</w:t>
      </w:r>
      <w:r w:rsidR="000A42E6" w:rsidRPr="009F769B">
        <w:rPr>
          <w:rFonts w:ascii="Times New Roman" w:hAnsi="Times New Roman" w:cs="Times New Roman"/>
        </w:rPr>
        <w:t xml:space="preserve"> onwards) </w:t>
      </w:r>
      <w:r w:rsidRPr="009F769B">
        <w:rPr>
          <w:rFonts w:ascii="Times New Roman" w:hAnsi="Times New Roman" w:cs="Times New Roman"/>
        </w:rPr>
        <w:t xml:space="preserve">just prior to spawning. </w:t>
      </w:r>
      <w:r w:rsidR="000A42E6" w:rsidRPr="009F769B">
        <w:rPr>
          <w:rFonts w:ascii="Times New Roman" w:hAnsi="Times New Roman" w:cs="Times New Roman"/>
        </w:rPr>
        <w:t xml:space="preserve">In the first set of simulations, the per-generation intrusion rate </w:t>
      </w:r>
      <w:r w:rsidR="004B1FEA">
        <w:rPr>
          <w:rFonts w:ascii="Times New Roman" w:hAnsi="Times New Roman" w:cs="Times New Roman"/>
        </w:rPr>
        <w:t>was</w:t>
      </w:r>
      <w:r w:rsidR="000A42E6" w:rsidRPr="009F769B">
        <w:rPr>
          <w:rFonts w:ascii="Times New Roman" w:hAnsi="Times New Roman" w:cs="Times New Roman"/>
        </w:rPr>
        <w:t xml:space="preserve"> fixed at </w:t>
      </w:r>
      <w:r w:rsidR="000A42E6" w:rsidRPr="009F769B">
        <w:rPr>
          <w:rFonts w:ascii="Times New Roman" w:eastAsiaTheme="minorEastAsia" w:hAnsi="Times New Roman" w:cs="Times New Roman"/>
        </w:rPr>
        <w:t xml:space="preserve">5% of </w:t>
      </w:r>
      <m:oMath>
        <m:r>
          <w:rPr>
            <w:rFonts w:ascii="Cambria Math" w:hAnsi="Cambria Math" w:cs="Times New Roman"/>
          </w:rPr>
          <m:t>K</m:t>
        </m:r>
      </m:oMath>
      <w:r w:rsidR="000A42E6" w:rsidRPr="009F769B">
        <w:rPr>
          <w:rFonts w:ascii="Times New Roman" w:eastAsiaTheme="minorEastAsia" w:hAnsi="Times New Roman" w:cs="Times New Roman"/>
        </w:rPr>
        <w:t xml:space="preserve">, where </w:t>
      </w:r>
      <m:oMath>
        <m:r>
          <w:rPr>
            <w:rFonts w:ascii="Cambria Math" w:hAnsi="Cambria Math" w:cs="Times New Roman"/>
          </w:rPr>
          <m:t>K</m:t>
        </m:r>
      </m:oMath>
      <w:r w:rsidR="00C65789">
        <w:rPr>
          <w:rFonts w:ascii="Times New Roman" w:eastAsiaTheme="minorEastAsia" w:hAnsi="Times New Roman" w:cs="Times New Roman"/>
        </w:rPr>
        <w:t>=</w:t>
      </w:r>
      <w:r w:rsidR="000A42E6" w:rsidRPr="009F769B">
        <w:rPr>
          <w:rFonts w:ascii="Times New Roman" w:eastAsiaTheme="minorEastAsia" w:hAnsi="Times New Roman" w:cs="Times New Roman"/>
        </w:rPr>
        <w:t>500. Thus 25 foreign/domesticated fish intrude</w:t>
      </w:r>
      <w:r w:rsidR="004B1FEA">
        <w:rPr>
          <w:rFonts w:ascii="Times New Roman" w:eastAsiaTheme="minorEastAsia" w:hAnsi="Times New Roman" w:cs="Times New Roman"/>
        </w:rPr>
        <w:t>d</w:t>
      </w:r>
      <w:r w:rsidR="000A42E6" w:rsidRPr="009F769B">
        <w:rPr>
          <w:rFonts w:ascii="Times New Roman" w:eastAsiaTheme="minorEastAsia" w:hAnsi="Times New Roman" w:cs="Times New Roman"/>
        </w:rPr>
        <w:t xml:space="preserve"> each generation.</w:t>
      </w:r>
      <w:r w:rsidR="00AE6F4A" w:rsidRPr="009F769B">
        <w:rPr>
          <w:rFonts w:ascii="Times New Roman" w:eastAsiaTheme="minorEastAsia" w:hAnsi="Times New Roman" w:cs="Times New Roman"/>
        </w:rPr>
        <w:t xml:space="preserve"> As with the </w:t>
      </w:r>
      <w:r w:rsidR="001E0FD2">
        <w:rPr>
          <w:rFonts w:ascii="Times New Roman" w:eastAsiaTheme="minorEastAsia" w:hAnsi="Times New Roman" w:cs="Times New Roman"/>
        </w:rPr>
        <w:t>acute</w:t>
      </w:r>
      <w:r w:rsidR="00AE6F4A" w:rsidRPr="009F769B">
        <w:rPr>
          <w:rFonts w:ascii="Times New Roman" w:eastAsiaTheme="minorEastAsia" w:hAnsi="Times New Roman" w:cs="Times New Roman"/>
        </w:rPr>
        <w:t xml:space="preserve"> intrusion simulations, intruders </w:t>
      </w:r>
      <w:r w:rsidR="004B1FEA">
        <w:rPr>
          <w:rFonts w:ascii="Times New Roman" w:eastAsiaTheme="minorEastAsia" w:hAnsi="Times New Roman" w:cs="Times New Roman"/>
        </w:rPr>
        <w:t>we</w:t>
      </w:r>
      <w:r w:rsidR="00DB2167">
        <w:rPr>
          <w:rFonts w:ascii="Times New Roman" w:eastAsiaTheme="minorEastAsia" w:hAnsi="Times New Roman" w:cs="Times New Roman"/>
        </w:rPr>
        <w:t>re</w:t>
      </w:r>
      <w:r w:rsidR="00AE6F4A" w:rsidRPr="009F769B">
        <w:rPr>
          <w:rFonts w:ascii="Times New Roman" w:eastAsiaTheme="minorEastAsia" w:hAnsi="Times New Roman" w:cs="Times New Roman"/>
        </w:rPr>
        <w:t xml:space="preserve"> assumed to be maladapted with respect to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6F4A" w:rsidRPr="009F769B">
        <w:rPr>
          <w:rFonts w:ascii="Times New Roman" w:eastAsiaTheme="minorEastAsia" w:hAnsi="Times New Roman" w:cs="Times New Roman"/>
        </w:rPr>
        <w:t xml:space="preserve">, by setting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r>
          <w:rPr>
            <w:rFonts w:ascii="Cambria Math" w:eastAsiaTheme="minorEastAsia" w:hAnsi="Cambria Math" w:cs="Times New Roman"/>
          </w:rPr>
          <m:t>=0.25</m:t>
        </m:r>
      </m:oMath>
      <w:r w:rsidR="00AE6F4A"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r>
          <w:rPr>
            <w:rFonts w:ascii="Cambria Math" w:eastAsiaTheme="minorEastAsia" w:hAnsi="Cambria Math" w:cs="Times New Roman"/>
          </w:rPr>
          <m:t>=0.75</m:t>
        </m:r>
      </m:oMath>
      <w:r w:rsidR="00AE6F4A" w:rsidRPr="009F769B">
        <w:rPr>
          <w:rFonts w:ascii="Times New Roman" w:eastAsiaTheme="minorEastAsia" w:hAnsi="Times New Roman" w:cs="Times New Roman"/>
        </w:rPr>
        <w:t xml:space="preserve">. Thus,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intruders </w:t>
      </w:r>
      <w:r w:rsidR="000C6C38">
        <w:rPr>
          <w:rFonts w:ascii="Times New Roman" w:eastAsiaTheme="minorEastAsia" w:hAnsi="Times New Roman" w:cs="Times New Roman"/>
          <w:iCs/>
        </w:rPr>
        <w:t>is</w:t>
      </w:r>
      <w:r w:rsidR="00AE6F4A" w:rsidRPr="009F769B">
        <w:rPr>
          <w:rFonts w:ascii="Times New Roman" w:eastAsiaTheme="minorEastAsia" w:hAnsi="Times New Roman" w:cs="Times New Roman"/>
          <w:iCs/>
        </w:rPr>
        <w:t xml:space="preserve"> 30 units (~4.5 phenotypic standard deviations) lower than</w:t>
      </w:r>
      <m:oMath>
        <m:r>
          <w:rPr>
            <w:rFonts w:ascii="Cambria Math" w:eastAsiaTheme="minorEastAsia"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AE6F4A" w:rsidRPr="009F769B">
        <w:rPr>
          <w:rFonts w:ascii="Times New Roman" w:eastAsiaTheme="minorEastAsia" w:hAnsi="Times New Roman" w:cs="Times New Roman"/>
          <w:iCs/>
        </w:rPr>
        <w:t xml:space="preserve"> for the locals. </w:t>
      </w:r>
      <w:r w:rsidR="001B750D">
        <w:rPr>
          <w:rFonts w:ascii="Times New Roman" w:eastAsiaTheme="minorEastAsia" w:hAnsi="Times New Roman" w:cs="Times New Roman"/>
          <w:iCs/>
        </w:rPr>
        <w:t xml:space="preserve">As before, the same three levels of relative competitiveness </w:t>
      </w:r>
      <w:r w:rsidR="004B1FEA">
        <w:rPr>
          <w:rFonts w:ascii="Times New Roman" w:eastAsiaTheme="minorEastAsia" w:hAnsi="Times New Roman" w:cs="Times New Roman"/>
          <w:iCs/>
        </w:rPr>
        <w:t>we</w:t>
      </w:r>
      <w:r w:rsidR="001B750D">
        <w:rPr>
          <w:rFonts w:ascii="Times New Roman" w:eastAsiaTheme="minorEastAsia" w:hAnsi="Times New Roman" w:cs="Times New Roman"/>
          <w:iCs/>
        </w:rPr>
        <w:t xml:space="preserve">re explored. </w:t>
      </w:r>
      <w:r w:rsidR="00722B0E" w:rsidRPr="009F769B">
        <w:rPr>
          <w:rFonts w:ascii="Times New Roman" w:eastAsiaTheme="minorEastAsia" w:hAnsi="Times New Roman" w:cs="Times New Roman"/>
          <w:iCs/>
        </w:rPr>
        <w:t xml:space="preserve">The initial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oMath>
      <w:r w:rsidR="00BD2CBD">
        <w:rPr>
          <w:rFonts w:ascii="Times New Roman" w:eastAsiaTheme="minorEastAsia" w:hAnsi="Times New Roman" w:cs="Times New Roman"/>
        </w:rPr>
        <w:t xml:space="preserve"> </w:t>
      </w:r>
      <w:r w:rsidR="00722B0E" w:rsidRPr="009F769B">
        <w:rPr>
          <w:rFonts w:ascii="Times New Roman" w:eastAsiaTheme="minorEastAsia" w:hAnsi="Times New Roman" w:cs="Times New Roman"/>
          <w:iCs/>
        </w:rPr>
        <w:t xml:space="preserve">of both traits </w:t>
      </w:r>
      <w:r w:rsidR="004B1FEA">
        <w:rPr>
          <w:rFonts w:ascii="Times New Roman" w:eastAsiaTheme="minorEastAsia" w:hAnsi="Times New Roman" w:cs="Times New Roman"/>
          <w:iCs/>
        </w:rPr>
        <w:t>was</w:t>
      </w:r>
      <w:r w:rsidR="00722B0E" w:rsidRPr="009F769B">
        <w:rPr>
          <w:rFonts w:ascii="Times New Roman" w:eastAsiaTheme="minorEastAsia" w:hAnsi="Times New Roman" w:cs="Times New Roman"/>
          <w:iCs/>
        </w:rPr>
        <w:t xml:space="preserve"> set to 0.25 in all cases. The simulatio</w:t>
      </w:r>
      <w:r w:rsidR="0068294D" w:rsidRPr="009F769B">
        <w:rPr>
          <w:rFonts w:ascii="Times New Roman" w:eastAsiaTheme="minorEastAsia" w:hAnsi="Times New Roman" w:cs="Times New Roman"/>
          <w:iCs/>
        </w:rPr>
        <w:t>ns</w:t>
      </w:r>
      <w:r w:rsidR="00722B0E" w:rsidRPr="009F769B">
        <w:rPr>
          <w:rFonts w:ascii="Times New Roman" w:eastAsiaTheme="minorEastAsia" w:hAnsi="Times New Roman" w:cs="Times New Roman"/>
          <w:iCs/>
        </w:rPr>
        <w:t xml:space="preserve"> </w:t>
      </w:r>
      <w:r w:rsidR="004B1FEA">
        <w:rPr>
          <w:rFonts w:ascii="Times New Roman" w:eastAsiaTheme="minorEastAsia" w:hAnsi="Times New Roman" w:cs="Times New Roman"/>
          <w:iCs/>
        </w:rPr>
        <w:t>wer</w:t>
      </w:r>
      <w:r w:rsidR="00722B0E" w:rsidRPr="009F769B">
        <w:rPr>
          <w:rFonts w:ascii="Times New Roman" w:eastAsiaTheme="minorEastAsia" w:hAnsi="Times New Roman" w:cs="Times New Roman"/>
          <w:iCs/>
        </w:rPr>
        <w:t>e run for 150 generations, with intrusion starting at generation 2</w:t>
      </w:r>
      <w:r w:rsidR="008E222D" w:rsidRPr="009F769B">
        <w:rPr>
          <w:rFonts w:ascii="Times New Roman" w:eastAsiaTheme="minorEastAsia" w:hAnsi="Times New Roman" w:cs="Times New Roman"/>
          <w:iCs/>
        </w:rPr>
        <w:t>1</w:t>
      </w:r>
      <w:r w:rsidR="00722B0E" w:rsidRPr="009F769B">
        <w:rPr>
          <w:rFonts w:ascii="Times New Roman" w:eastAsiaTheme="minorEastAsia" w:hAnsi="Times New Roman" w:cs="Times New Roman"/>
          <w:iCs/>
        </w:rPr>
        <w:t xml:space="preserve">. </w:t>
      </w:r>
    </w:p>
    <w:p w14:paraId="4A82DEA5" w14:textId="1DB193AA" w:rsidR="00B24350"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B24350" w:rsidRPr="009F769B">
        <w:rPr>
          <w:rFonts w:ascii="Times New Roman" w:hAnsi="Times New Roman" w:cs="Times New Roman"/>
          <w:i/>
          <w:iCs/>
        </w:rPr>
        <w:t>intrusion simulations set 2:</w:t>
      </w:r>
    </w:p>
    <w:p w14:paraId="31059546" w14:textId="5947D6DC" w:rsidR="00722B0E" w:rsidRDefault="00B24350" w:rsidP="006D081A">
      <w:pPr>
        <w:spacing w:line="480" w:lineRule="auto"/>
        <w:jc w:val="both"/>
        <w:rPr>
          <w:rFonts w:ascii="Times New Roman" w:eastAsiaTheme="minorEastAsia"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second set of </w:t>
      </w:r>
      <w:r w:rsidR="00F72438">
        <w:rPr>
          <w:rFonts w:ascii="Times New Roman" w:hAnsi="Times New Roman" w:cs="Times New Roman"/>
        </w:rPr>
        <w:t>chronic</w:t>
      </w:r>
      <w:r w:rsidR="00F72438" w:rsidRPr="009F769B">
        <w:rPr>
          <w:rFonts w:ascii="Times New Roman" w:hAnsi="Times New Roman" w:cs="Times New Roman"/>
        </w:rPr>
        <w:t xml:space="preserve"> </w:t>
      </w:r>
      <w:r w:rsidRPr="009F769B">
        <w:rPr>
          <w:rFonts w:ascii="Times New Roman" w:hAnsi="Times New Roman" w:cs="Times New Roman"/>
        </w:rPr>
        <w:t xml:space="preserve">intrusion simulations, all parameters </w:t>
      </w:r>
      <w:r w:rsidR="00E51C93">
        <w:rPr>
          <w:rFonts w:ascii="Times New Roman" w:hAnsi="Times New Roman" w:cs="Times New Roman"/>
        </w:rPr>
        <w:t>we</w:t>
      </w:r>
      <w:r w:rsidRPr="009F769B">
        <w:rPr>
          <w:rFonts w:ascii="Times New Roman" w:hAnsi="Times New Roman" w:cs="Times New Roman"/>
        </w:rPr>
        <w:t xml:space="preserve">re the same as in set 1, except the per-generation intrusion rate </w:t>
      </w:r>
      <w:r w:rsidR="00E51C93">
        <w:rPr>
          <w:rFonts w:ascii="Times New Roman" w:hAnsi="Times New Roman" w:cs="Times New Roman"/>
        </w:rPr>
        <w:t>wa</w:t>
      </w:r>
      <w:r w:rsidRPr="009F769B">
        <w:rPr>
          <w:rFonts w:ascii="Times New Roman" w:hAnsi="Times New Roman" w:cs="Times New Roman"/>
        </w:rPr>
        <w:t xml:space="preserve">s increased to 20% of </w:t>
      </w:r>
      <m:oMath>
        <m:r>
          <w:rPr>
            <w:rFonts w:ascii="Cambria Math" w:hAnsi="Cambria Math" w:cs="Times New Roman"/>
          </w:rPr>
          <m:t>K</m:t>
        </m:r>
      </m:oMath>
      <w:r w:rsidR="00F72438">
        <w:rPr>
          <w:rFonts w:ascii="Times New Roman" w:eastAsiaTheme="minorEastAsia" w:hAnsi="Times New Roman" w:cs="Times New Roman"/>
        </w:rPr>
        <w:t>.</w:t>
      </w:r>
    </w:p>
    <w:p w14:paraId="5C4476E5" w14:textId="796CFC03" w:rsidR="00355C5F" w:rsidRPr="009F769B" w:rsidRDefault="00F72438" w:rsidP="006D081A">
      <w:pPr>
        <w:spacing w:line="480" w:lineRule="auto"/>
        <w:jc w:val="both"/>
        <w:rPr>
          <w:rFonts w:ascii="Times New Roman" w:hAnsi="Times New Roman" w:cs="Times New Roman"/>
          <w:i/>
          <w:iCs/>
        </w:rPr>
      </w:pPr>
      <w:r>
        <w:rPr>
          <w:rFonts w:ascii="Times New Roman" w:hAnsi="Times New Roman" w:cs="Times New Roman"/>
          <w:i/>
          <w:iCs/>
        </w:rPr>
        <w:t>Chronic</w:t>
      </w:r>
      <w:r w:rsidRPr="009F769B">
        <w:rPr>
          <w:rFonts w:ascii="Times New Roman" w:hAnsi="Times New Roman" w:cs="Times New Roman"/>
          <w:i/>
          <w:iCs/>
        </w:rPr>
        <w:t xml:space="preserve"> </w:t>
      </w:r>
      <w:r w:rsidR="00355C5F" w:rsidRPr="009F769B">
        <w:rPr>
          <w:rFonts w:ascii="Times New Roman" w:hAnsi="Times New Roman" w:cs="Times New Roman"/>
          <w:i/>
          <w:iCs/>
        </w:rPr>
        <w:t>intrusion simulations set 3:</w:t>
      </w:r>
    </w:p>
    <w:p w14:paraId="6D1600E6" w14:textId="7A5FC569" w:rsidR="00C97A4C" w:rsidRPr="009F769B" w:rsidRDefault="00355C5F" w:rsidP="006D081A">
      <w:pPr>
        <w:spacing w:line="480" w:lineRule="auto"/>
        <w:jc w:val="both"/>
        <w:rPr>
          <w:rFonts w:ascii="Times New Roman" w:hAnsi="Times New Roman" w:cs="Times New Roman"/>
        </w:rPr>
      </w:pPr>
      <w:r w:rsidRPr="009F769B">
        <w:rPr>
          <w:rFonts w:ascii="Times New Roman" w:hAnsi="Times New Roman" w:cs="Times New Roman"/>
        </w:rPr>
        <w:t xml:space="preserve">In </w:t>
      </w:r>
      <w:r w:rsidR="00F72438">
        <w:rPr>
          <w:rFonts w:ascii="Times New Roman" w:hAnsi="Times New Roman" w:cs="Times New Roman"/>
        </w:rPr>
        <w:t>the</w:t>
      </w:r>
      <w:r w:rsidR="00F72438" w:rsidRPr="009F769B">
        <w:rPr>
          <w:rFonts w:ascii="Times New Roman" w:hAnsi="Times New Roman" w:cs="Times New Roman"/>
        </w:rPr>
        <w:t xml:space="preserve"> </w:t>
      </w:r>
      <w:r w:rsidRPr="009F769B">
        <w:rPr>
          <w:rFonts w:ascii="Times New Roman" w:hAnsi="Times New Roman" w:cs="Times New Roman"/>
        </w:rPr>
        <w:t xml:space="preserve">final set of simulations, a broader </w:t>
      </w:r>
      <w:r w:rsidRPr="009F769B">
        <w:rPr>
          <w:rFonts w:ascii="Times New Roman" w:eastAsiaTheme="minorEastAsia" w:hAnsi="Times New Roman" w:cs="Times New Roman"/>
        </w:rPr>
        <w:t>range of parameter values</w:t>
      </w:r>
      <w:r w:rsidRPr="009F769B">
        <w:rPr>
          <w:rFonts w:ascii="Times New Roman" w:hAnsi="Times New Roman" w:cs="Times New Roman"/>
        </w:rPr>
        <w:t xml:space="preserve"> </w:t>
      </w:r>
      <w:r w:rsidR="000841BE">
        <w:rPr>
          <w:rFonts w:ascii="Times New Roman" w:hAnsi="Times New Roman" w:cs="Times New Roman"/>
        </w:rPr>
        <w:t>wa</w:t>
      </w:r>
      <w:r w:rsidRPr="009F769B">
        <w:rPr>
          <w:rFonts w:ascii="Times New Roman" w:hAnsi="Times New Roman" w:cs="Times New Roman"/>
        </w:rPr>
        <w:t xml:space="preserve">s explored. Specifically, the sensitivity of </w:t>
      </w:r>
      <w:r w:rsidR="00703B68" w:rsidRPr="009F769B">
        <w:rPr>
          <w:rFonts w:ascii="Times New Roman" w:eastAsiaTheme="minorEastAsia" w:hAnsi="Times New Roman" w:cs="Times New Roman"/>
        </w:rPr>
        <w:t xml:space="preserve">the </w:t>
      </w:r>
      <w:r w:rsidR="00F72438">
        <w:rPr>
          <w:rFonts w:ascii="Times New Roman" w:eastAsiaTheme="minorEastAsia" w:hAnsi="Times New Roman" w:cs="Times New Roman"/>
        </w:rPr>
        <w:t xml:space="preserve">chronic </w:t>
      </w:r>
      <w:r w:rsidR="00BF03E7">
        <w:rPr>
          <w:rFonts w:ascii="Times New Roman" w:eastAsiaTheme="minorEastAsia" w:hAnsi="Times New Roman" w:cs="Times New Roman"/>
        </w:rPr>
        <w:t xml:space="preserve">intrusion </w:t>
      </w:r>
      <w:r w:rsidR="00703B68" w:rsidRPr="009F769B">
        <w:rPr>
          <w:rFonts w:ascii="Times New Roman" w:eastAsiaTheme="minorEastAsia" w:hAnsi="Times New Roman" w:cs="Times New Roman"/>
        </w:rPr>
        <w:t xml:space="preserve">results to </w:t>
      </w:r>
      <w:r w:rsidR="00C97A4C" w:rsidRPr="009F769B">
        <w:rPr>
          <w:rFonts w:ascii="Times New Roman" w:eastAsiaTheme="minorEastAsia" w:hAnsi="Times New Roman" w:cs="Times New Roman"/>
        </w:rPr>
        <w:t>trait</w:t>
      </w:r>
      <w:r w:rsidR="00703B68" w:rsidRPr="009F769B">
        <w:rPr>
          <w:rFonts w:ascii="Times New Roman" w:eastAsiaTheme="minorEastAsia" w:hAnsi="Times New Roman" w:cs="Times New Roman"/>
        </w:rPr>
        <w:t xml:space="preserve"> </w:t>
      </w:r>
      <w:r w:rsidR="00C97A4C" w:rsidRPr="009F769B">
        <w:rPr>
          <w:rFonts w:ascii="Times New Roman" w:eastAsiaTheme="minorEastAsia" w:hAnsi="Times New Roman" w:cs="Times New Roman"/>
        </w:rPr>
        <w:t xml:space="preserve">heritability and the </w:t>
      </w:r>
      <w:r w:rsidR="00703B68" w:rsidRPr="009F769B">
        <w:rPr>
          <w:rFonts w:ascii="Times New Roman" w:eastAsiaTheme="minorEastAsia" w:hAnsi="Times New Roman" w:cs="Times New Roman"/>
        </w:rPr>
        <w:t>level of reproductive excess</w:t>
      </w:r>
      <w:r w:rsidR="00C97A4C" w:rsidRPr="009F769B">
        <w:rPr>
          <w:rFonts w:ascii="Times New Roman" w:eastAsiaTheme="minorEastAsia" w:hAnsi="Times New Roman" w:cs="Times New Roman"/>
        </w:rPr>
        <w:t xml:space="preserve"> </w:t>
      </w:r>
      <w:r w:rsidR="000841BE">
        <w:rPr>
          <w:rFonts w:ascii="Times New Roman" w:eastAsiaTheme="minorEastAsia" w:hAnsi="Times New Roman" w:cs="Times New Roman"/>
        </w:rPr>
        <w:t>wa</w:t>
      </w:r>
      <w:r w:rsidR="00C97A4C" w:rsidRPr="009F769B">
        <w:rPr>
          <w:rFonts w:ascii="Times New Roman" w:eastAsiaTheme="minorEastAsia" w:hAnsi="Times New Roman" w:cs="Times New Roman"/>
        </w:rPr>
        <w:t xml:space="preserve">s tested. In these simulations, </w:t>
      </w:r>
      <w:r w:rsidR="00C97A4C" w:rsidRPr="009F769B">
        <w:rPr>
          <w:rFonts w:ascii="Times New Roman" w:hAnsi="Times New Roman" w:cs="Times New Roman"/>
        </w:rPr>
        <w:t xml:space="preserve">the per-generation intrusion rate </w:t>
      </w:r>
      <w:r w:rsidR="00B0252F">
        <w:rPr>
          <w:rFonts w:ascii="Times New Roman" w:hAnsi="Times New Roman" w:cs="Times New Roman"/>
        </w:rPr>
        <w:t>was</w:t>
      </w:r>
      <w:r w:rsidR="00C97A4C" w:rsidRPr="009F769B">
        <w:rPr>
          <w:rFonts w:ascii="Times New Roman" w:hAnsi="Times New Roman" w:cs="Times New Roman"/>
        </w:rPr>
        <w:t xml:space="preserve"> set to 10% of </w:t>
      </w:r>
      <m:oMath>
        <m:r>
          <w:rPr>
            <w:rFonts w:ascii="Cambria Math" w:hAnsi="Cambria Math" w:cs="Times New Roman"/>
          </w:rPr>
          <m:t>K</m:t>
        </m:r>
      </m:oMath>
      <w:r w:rsidR="00F72438">
        <w:rPr>
          <w:rFonts w:ascii="Times New Roman" w:eastAsiaTheme="minorEastAsia" w:hAnsi="Times New Roman" w:cs="Times New Roman"/>
        </w:rPr>
        <w:t xml:space="preserve">. </w:t>
      </w:r>
      <w:r w:rsidR="007F3EF0" w:rsidRPr="009F769B">
        <w:rPr>
          <w:rFonts w:ascii="Times New Roman" w:eastAsiaTheme="minorEastAsia" w:hAnsi="Times New Roman" w:cs="Times New Roman"/>
        </w:rPr>
        <w:t xml:space="preserve">Two levels of trait heritability (same value applies to both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F3EF0" w:rsidRPr="009F769B">
        <w:rPr>
          <w:rFonts w:ascii="Times New Roman" w:eastAsiaTheme="minorEastAsia"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F3EF0" w:rsidRPr="009F769B">
        <w:rPr>
          <w:rFonts w:ascii="Times New Roman" w:eastAsiaTheme="minorEastAsia" w:hAnsi="Times New Roman" w:cs="Times New Roman"/>
          <w:iCs/>
        </w:rPr>
        <w:t xml:space="preserve">) </w:t>
      </w:r>
      <w:r w:rsidR="00B0252F">
        <w:rPr>
          <w:rFonts w:ascii="Times New Roman" w:eastAsiaTheme="minorEastAsia" w:hAnsi="Times New Roman" w:cs="Times New Roman"/>
          <w:iCs/>
        </w:rPr>
        <w:t>we</w:t>
      </w:r>
      <w:r w:rsidR="007F3EF0" w:rsidRPr="009F769B">
        <w:rPr>
          <w:rFonts w:ascii="Times New Roman" w:eastAsiaTheme="minorEastAsia" w:hAnsi="Times New Roman" w:cs="Times New Roman"/>
          <w:iCs/>
        </w:rPr>
        <w:t xml:space="preserve">re explored: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r>
          <w:rPr>
            <w:rFonts w:ascii="Cambria Math" w:eastAsiaTheme="minorEastAsia" w:hAnsi="Cambria Math" w:cs="Times New Roman"/>
          </w:rPr>
          <m:t xml:space="preserve"> </m:t>
        </m:r>
      </m:oMath>
      <w:r w:rsidR="007F3EF0" w:rsidRPr="009F769B">
        <w:rPr>
          <w:rFonts w:ascii="Times New Roman" w:eastAsiaTheme="minorEastAsia" w:hAnsi="Times New Roman" w:cs="Times New Roman"/>
          <w:iCs/>
        </w:rPr>
        <w:t xml:space="preserve">= 0.25 and </w:t>
      </w:r>
      <m:oMath>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rPr>
              <m:t>initial</m:t>
            </m:r>
            <m:ctrlPr>
              <w:rPr>
                <w:rFonts w:ascii="Cambria Math" w:eastAsiaTheme="minorEastAsia" w:hAnsi="Cambria Math" w:cs="Times New Roman"/>
              </w:rPr>
            </m:ctrlPr>
          </m:e>
        </m:d>
      </m:oMath>
      <w:r w:rsidR="00B0252F">
        <w:rPr>
          <w:rFonts w:ascii="Times New Roman" w:eastAsiaTheme="minorEastAsia" w:hAnsi="Times New Roman" w:cs="Times New Roman"/>
        </w:rPr>
        <w:t xml:space="preserve"> </w:t>
      </w:r>
      <w:r w:rsidR="007F3EF0" w:rsidRPr="009F769B">
        <w:rPr>
          <w:rFonts w:ascii="Times New Roman" w:eastAsiaTheme="minorEastAsia" w:hAnsi="Times New Roman" w:cs="Times New Roman"/>
          <w:iCs/>
        </w:rPr>
        <w:t xml:space="preserve">= 0.50. Three levels </w:t>
      </w:r>
      <w:r w:rsidR="007F3EF0" w:rsidRPr="009F769B">
        <w:rPr>
          <w:rFonts w:ascii="Times New Roman" w:eastAsiaTheme="minorEastAsia" w:hAnsi="Times New Roman" w:cs="Times New Roman"/>
        </w:rPr>
        <w:t xml:space="preserve">of reproductive excess </w:t>
      </w:r>
      <w:r w:rsidR="00B0252F">
        <w:rPr>
          <w:rFonts w:ascii="Times New Roman" w:eastAsiaTheme="minorEastAsia" w:hAnsi="Times New Roman" w:cs="Times New Roman"/>
        </w:rPr>
        <w:t>we</w:t>
      </w:r>
      <w:r w:rsidR="00BF03E7">
        <w:rPr>
          <w:rFonts w:ascii="Times New Roman" w:eastAsiaTheme="minorEastAsia" w:hAnsi="Times New Roman" w:cs="Times New Roman"/>
        </w:rPr>
        <w:t>re</w:t>
      </w:r>
      <w:r w:rsidR="007F3EF0" w:rsidRPr="009F769B">
        <w:rPr>
          <w:rFonts w:ascii="Times New Roman" w:eastAsiaTheme="minorEastAsia" w:hAnsi="Times New Roman" w:cs="Times New Roman"/>
        </w:rPr>
        <w:t xml:space="preserve"> also explored: low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=0.53</m:t>
        </m:r>
      </m:oMath>
      <w:r w:rsidR="007F3EF0" w:rsidRPr="009F769B">
        <w:rPr>
          <w:rFonts w:ascii="Times New Roman" w:eastAsiaTheme="minorEastAsia" w:hAnsi="Times New Roman" w:cs="Times New Roman"/>
          <w:iCs/>
        </w:rPr>
        <w:t>); moderate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=0.58</m:t>
        </m:r>
      </m:oMath>
      <w:r w:rsidR="007F3EF0" w:rsidRPr="009F769B">
        <w:rPr>
          <w:rFonts w:ascii="Times New Roman" w:eastAsiaTheme="minorEastAsia" w:hAnsi="Times New Roman" w:cs="Times New Roman"/>
          <w:iCs/>
        </w:rPr>
        <w:t>) and high (</w:t>
      </w: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MAX</m:t>
            </m:r>
          </m:sub>
        </m:sSub>
        <m:r>
          <w:rPr>
            <w:rFonts w:ascii="Cambria Math" w:hAnsi="Cambria Math" w:cs="Times New Roman"/>
          </w:rPr>
          <m:t>=0.63</m:t>
        </m:r>
      </m:oMath>
      <w:r w:rsidR="007F3EF0" w:rsidRPr="009F769B">
        <w:rPr>
          <w:rFonts w:ascii="Times New Roman" w:eastAsiaTheme="minorEastAsia" w:hAnsi="Times New Roman" w:cs="Times New Roman"/>
          <w:iCs/>
        </w:rPr>
        <w:t xml:space="preserve">), </w:t>
      </w:r>
      <w:r w:rsidR="007F3EF0" w:rsidRPr="009F769B">
        <w:rPr>
          <w:rFonts w:ascii="Times New Roman" w:eastAsiaTheme="minorEastAsia" w:hAnsi="Times New Roman" w:cs="Times New Roman"/>
        </w:rPr>
        <w:t xml:space="preserve">corresponding to an expected </w:t>
      </w:r>
      <m:oMath>
        <m:r>
          <w:rPr>
            <w:rFonts w:ascii="Cambria Math" w:hAnsi="Cambria Math" w:cs="Times New Roman"/>
          </w:rPr>
          <m:t>RPS</m:t>
        </m:r>
      </m:oMath>
      <w:r w:rsidR="007F3EF0" w:rsidRPr="009F769B">
        <w:rPr>
          <w:rFonts w:ascii="Times New Roman" w:eastAsiaTheme="minorEastAsia" w:hAnsi="Times New Roman" w:cs="Times New Roman"/>
        </w:rPr>
        <w:t xml:space="preserve"> absent any intrusion of circa 1.0, 1.1 and 1.2, respectively.</w:t>
      </w:r>
      <w:r w:rsidR="00BD4087" w:rsidRPr="009F769B">
        <w:rPr>
          <w:rFonts w:ascii="Times New Roman" w:eastAsiaTheme="minorEastAsia" w:hAnsi="Times New Roman" w:cs="Times New Roman"/>
        </w:rPr>
        <w:t xml:space="preserve"> </w:t>
      </w:r>
      <w:r w:rsidR="00F72438">
        <w:rPr>
          <w:rFonts w:ascii="Times New Roman" w:eastAsiaTheme="minorEastAsia" w:hAnsi="Times New Roman" w:cs="Times New Roman"/>
        </w:rPr>
        <w:t>Again,</w:t>
      </w:r>
      <w:r w:rsidR="00BD4087" w:rsidRPr="009F769B">
        <w:rPr>
          <w:rFonts w:ascii="Times New Roman" w:eastAsiaTheme="minorEastAsia" w:hAnsi="Times New Roman" w:cs="Times New Roman"/>
        </w:rPr>
        <w:t xml:space="preserve"> </w:t>
      </w:r>
      <w:r w:rsidR="00BF03E7">
        <w:rPr>
          <w:rFonts w:ascii="Times New Roman" w:eastAsiaTheme="minorEastAsia" w:hAnsi="Times New Roman" w:cs="Times New Roman"/>
        </w:rPr>
        <w:t xml:space="preserve">the same </w:t>
      </w:r>
      <w:r w:rsidR="00BD4087" w:rsidRPr="009F769B">
        <w:rPr>
          <w:rFonts w:ascii="Times New Roman" w:eastAsiaTheme="minorEastAsia" w:hAnsi="Times New Roman" w:cs="Times New Roman"/>
        </w:rPr>
        <w:t xml:space="preserve">three levels of relative competitiveness of intruders versus locals </w:t>
      </w:r>
      <w:r w:rsidR="003E6176">
        <w:rPr>
          <w:rFonts w:ascii="Times New Roman" w:eastAsiaTheme="minorEastAsia" w:hAnsi="Times New Roman" w:cs="Times New Roman"/>
        </w:rPr>
        <w:t>we</w:t>
      </w:r>
      <w:r w:rsidR="00BF03E7">
        <w:rPr>
          <w:rFonts w:ascii="Times New Roman" w:eastAsiaTheme="minorEastAsia" w:hAnsi="Times New Roman" w:cs="Times New Roman"/>
        </w:rPr>
        <w:t>re</w:t>
      </w:r>
      <w:r w:rsidR="00BD4087" w:rsidRPr="009F769B">
        <w:rPr>
          <w:rFonts w:ascii="Times New Roman" w:eastAsiaTheme="minorEastAsia" w:hAnsi="Times New Roman" w:cs="Times New Roman"/>
        </w:rPr>
        <w:t xml:space="preserve"> explored</w:t>
      </w:r>
      <w:r w:rsidR="00F72438">
        <w:rPr>
          <w:rFonts w:ascii="Times New Roman" w:eastAsiaTheme="minorEastAsia" w:hAnsi="Times New Roman" w:cs="Times New Roman"/>
        </w:rPr>
        <w:t xml:space="preserve">. </w:t>
      </w:r>
      <w:r w:rsidR="00BD4087" w:rsidRPr="009F769B">
        <w:rPr>
          <w:rFonts w:ascii="Times New Roman" w:eastAsiaTheme="minorEastAsia" w:hAnsi="Times New Roman" w:cs="Times New Roman"/>
        </w:rPr>
        <w:t>This g</w:t>
      </w:r>
      <w:r w:rsidR="0046523B">
        <w:rPr>
          <w:rFonts w:ascii="Times New Roman" w:eastAsiaTheme="minorEastAsia" w:hAnsi="Times New Roman" w:cs="Times New Roman"/>
        </w:rPr>
        <w:t>ave</w:t>
      </w:r>
      <w:r w:rsidR="00BD4087" w:rsidRPr="009F769B">
        <w:rPr>
          <w:rFonts w:ascii="Times New Roman" w:eastAsiaTheme="minorEastAsia" w:hAnsi="Times New Roman" w:cs="Times New Roman"/>
        </w:rPr>
        <w:t xml:space="preserve"> a total of 18 scenarios, i.e., combinations of trait heritability, reproductive excess level, and relative competitiveness. </w:t>
      </w:r>
    </w:p>
    <w:p w14:paraId="7C3312E5" w14:textId="77777777" w:rsidR="00D73FF1" w:rsidRPr="009F769B" w:rsidRDefault="00D73FF1" w:rsidP="006D081A">
      <w:pPr>
        <w:spacing w:line="480" w:lineRule="auto"/>
        <w:jc w:val="both"/>
        <w:rPr>
          <w:rFonts w:ascii="Times New Roman" w:eastAsiaTheme="minorEastAsia" w:hAnsi="Times New Roman" w:cs="Times New Roman"/>
          <w:iCs/>
        </w:rPr>
      </w:pPr>
    </w:p>
    <w:p w14:paraId="294AD121" w14:textId="3053EC09" w:rsidR="00D73FF1" w:rsidRPr="009F769B" w:rsidRDefault="00D73FF1" w:rsidP="006D081A">
      <w:pPr>
        <w:spacing w:line="480" w:lineRule="auto"/>
        <w:jc w:val="both"/>
        <w:rPr>
          <w:rFonts w:ascii="Times New Roman" w:eastAsiaTheme="minorEastAsia" w:hAnsi="Times New Roman" w:cs="Times New Roman"/>
          <w:b/>
          <w:bCs/>
          <w:iCs/>
          <w:sz w:val="24"/>
          <w:szCs w:val="24"/>
        </w:rPr>
      </w:pPr>
      <w:r w:rsidRPr="009F769B">
        <w:rPr>
          <w:rFonts w:ascii="Times New Roman" w:eastAsiaTheme="minorEastAsia" w:hAnsi="Times New Roman" w:cs="Times New Roman"/>
          <w:b/>
          <w:bCs/>
          <w:iCs/>
          <w:sz w:val="24"/>
          <w:szCs w:val="24"/>
        </w:rPr>
        <w:t>Results</w:t>
      </w:r>
    </w:p>
    <w:p w14:paraId="038A7244" w14:textId="33042F06" w:rsidR="00D73FF1" w:rsidRPr="009F769B" w:rsidRDefault="00AA395C" w:rsidP="006D081A">
      <w:pPr>
        <w:spacing w:line="480" w:lineRule="auto"/>
        <w:jc w:val="both"/>
        <w:rPr>
          <w:rFonts w:ascii="Times New Roman" w:eastAsiaTheme="minorEastAsia" w:hAnsi="Times New Roman" w:cs="Times New Roman"/>
          <w:b/>
          <w:bCs/>
        </w:rPr>
      </w:pPr>
      <w:r w:rsidRPr="009F769B">
        <w:rPr>
          <w:rFonts w:ascii="Times New Roman" w:eastAsiaTheme="minorEastAsia" w:hAnsi="Times New Roman" w:cs="Times New Roman"/>
          <w:b/>
          <w:bCs/>
        </w:rPr>
        <w:t>Baseline scenarios</w:t>
      </w:r>
    </w:p>
    <w:p w14:paraId="4E8B70A3" w14:textId="7FB9C8F1" w:rsidR="007A6699" w:rsidRPr="009F769B" w:rsidRDefault="007A6699"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Baseline simulations set 1</w:t>
      </w:r>
      <w:r w:rsidR="008E7284" w:rsidRPr="009F769B">
        <w:rPr>
          <w:rFonts w:ascii="Times New Roman" w:eastAsiaTheme="minorEastAsia" w:hAnsi="Times New Roman" w:cs="Times New Roman"/>
          <w:i/>
          <w:iCs/>
        </w:rPr>
        <w:t>:</w:t>
      </w:r>
    </w:p>
    <w:p w14:paraId="4B936EA2" w14:textId="51CFC15F" w:rsidR="009C3C5E" w:rsidRPr="009F769B" w:rsidRDefault="007454C1"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 xml:space="preserve">The results </w:t>
      </w:r>
      <w:r w:rsidR="007A7C6E" w:rsidRPr="009F769B">
        <w:rPr>
          <w:rFonts w:ascii="Times New Roman" w:eastAsiaTheme="minorEastAsia" w:hAnsi="Times New Roman" w:cs="Times New Roman"/>
        </w:rPr>
        <w:t xml:space="preserve">of </w:t>
      </w:r>
      <w:r w:rsidR="008E7284" w:rsidRPr="009F769B">
        <w:rPr>
          <w:rFonts w:ascii="Times New Roman" w:eastAsiaTheme="minorEastAsia" w:hAnsi="Times New Roman" w:cs="Times New Roman"/>
        </w:rPr>
        <w:t>the first set of baseline simulations</w:t>
      </w:r>
      <w:r w:rsidR="007A7C6E" w:rsidRPr="009F769B">
        <w:rPr>
          <w:rFonts w:ascii="Times New Roman" w:eastAsiaTheme="minorEastAsia" w:hAnsi="Times New Roman" w:cs="Times New Roman"/>
          <w:i/>
          <w:iCs/>
        </w:rPr>
        <w:t xml:space="preserve"> </w:t>
      </w:r>
      <w:r w:rsidRPr="009F769B">
        <w:rPr>
          <w:rFonts w:ascii="Times New Roman" w:eastAsiaTheme="minorEastAsia" w:hAnsi="Times New Roman" w:cs="Times New Roman"/>
        </w:rPr>
        <w:t>showed that</w:t>
      </w:r>
      <w:r w:rsidR="002340D0" w:rsidRPr="009F769B">
        <w:rPr>
          <w:rFonts w:ascii="Times New Roman" w:eastAsiaTheme="minorEastAsia" w:hAnsi="Times New Roman" w:cs="Times New Roman"/>
        </w:rPr>
        <w:t>, as expected,</w:t>
      </w:r>
      <w:r w:rsidRPr="009F769B">
        <w:rPr>
          <w:rFonts w:ascii="Times New Roman" w:eastAsiaTheme="minorEastAsia" w:hAnsi="Times New Roman" w:cs="Times New Roman"/>
        </w:rPr>
        <w:t xml:space="preserve">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depended on the extent of reproductive excess (Fig.1). </w:t>
      </w:r>
      <w:r w:rsidR="0006718F" w:rsidRPr="009F769B">
        <w:rPr>
          <w:rFonts w:ascii="Times New Roman" w:eastAsiaTheme="minorEastAsia" w:hAnsi="Times New Roman" w:cs="Times New Roman"/>
          <w:iCs/>
        </w:rPr>
        <w:t>W</w:t>
      </w:r>
      <w:r w:rsidR="000B0801" w:rsidRPr="009F769B">
        <w:rPr>
          <w:rFonts w:ascii="Times New Roman" w:eastAsiaTheme="minorEastAsia" w:hAnsi="Times New Roman" w:cs="Times New Roman"/>
          <w:iCs/>
        </w:rPr>
        <w:t>ith</w:t>
      </w:r>
      <w:r w:rsidR="0006718F" w:rsidRPr="009F769B">
        <w:rPr>
          <w:rFonts w:ascii="Times New Roman" w:eastAsiaTheme="minorEastAsia" w:hAnsi="Times New Roman" w:cs="Times New Roman"/>
          <w:iCs/>
        </w:rPr>
        <w:t xml:space="preserve"> </w:t>
      </w:r>
      <w:r w:rsidR="00BA1B7C" w:rsidRPr="009F769B">
        <w:rPr>
          <w:rFonts w:ascii="Times New Roman" w:eastAsiaTheme="minorEastAsia" w:hAnsi="Times New Roman" w:cs="Times New Roman"/>
          <w:iCs/>
        </w:rPr>
        <w:t>low</w:t>
      </w:r>
      <w:r w:rsidR="000B0801" w:rsidRPr="009F769B">
        <w:rPr>
          <w:rFonts w:ascii="Times New Roman" w:eastAsiaTheme="minorEastAsia" w:hAnsi="Times New Roman" w:cs="Times New Roman"/>
          <w:iCs/>
        </w:rPr>
        <w:t xml:space="preserve"> reproductive excess, little to no directional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B0801" w:rsidRPr="009F769B">
        <w:rPr>
          <w:rFonts w:ascii="Times New Roman" w:eastAsiaTheme="minorEastAsia" w:hAnsi="Times New Roman" w:cs="Times New Roman"/>
          <w:iCs/>
        </w:rPr>
        <w:t xml:space="preserve"> occurred (Fig.1A, </w:t>
      </w:r>
      <w:r w:rsidR="00A366AA" w:rsidRPr="009F769B">
        <w:rPr>
          <w:rFonts w:ascii="Times New Roman" w:eastAsiaTheme="minorEastAsia" w:hAnsi="Times New Roman" w:cs="Times New Roman"/>
          <w:iCs/>
        </w:rPr>
        <w:t>red</w:t>
      </w:r>
      <w:r w:rsidR="000B0801" w:rsidRPr="009F769B">
        <w:rPr>
          <w:rFonts w:ascii="Times New Roman" w:eastAsiaTheme="minorEastAsia" w:hAnsi="Times New Roman" w:cs="Times New Roman"/>
          <w:iCs/>
        </w:rPr>
        <w:t xml:space="preserve"> curves) because</w:t>
      </w:r>
      <w:r w:rsidR="00BA1B7C" w:rsidRPr="009F769B">
        <w:rPr>
          <w:rFonts w:ascii="Times New Roman" w:eastAsiaTheme="minorEastAsia" w:hAnsi="Times New Roman" w:cs="Times New Roman"/>
          <w:iCs/>
        </w:rPr>
        <w:t xml:space="preserve"> </w:t>
      </w:r>
      <w:r w:rsidR="000B0801" w:rsidRPr="009F769B">
        <w:rPr>
          <w:rFonts w:ascii="Times New Roman" w:eastAsiaTheme="minorEastAsia" w:hAnsi="Times New Roman" w:cs="Times New Roman"/>
          <w:iCs/>
        </w:rPr>
        <w:t>all</w:t>
      </w:r>
      <w:r w:rsidR="00BA1B7C" w:rsidRPr="009F769B">
        <w:rPr>
          <w:rFonts w:ascii="Times New Roman" w:eastAsiaTheme="minorEastAsia" w:hAnsi="Times New Roman" w:cs="Times New Roman"/>
          <w:iCs/>
        </w:rPr>
        <w:t>, or nearly all,</w:t>
      </w:r>
      <w:r w:rsidR="000B0801" w:rsidRPr="009F769B">
        <w:rPr>
          <w:rFonts w:ascii="Times New Roman" w:eastAsiaTheme="minorEastAsia" w:hAnsi="Times New Roman" w:cs="Times New Roman"/>
          <w:iCs/>
        </w:rPr>
        <w:t xml:space="preserve"> recruits gained a spawning slot each generation</w:t>
      </w:r>
      <w:r w:rsidR="0044061C">
        <w:rPr>
          <w:rFonts w:ascii="Times New Roman" w:eastAsiaTheme="minorEastAsia" w:hAnsi="Times New Roman" w:cs="Times New Roman"/>
          <w:iCs/>
        </w:rPr>
        <w:t>, with</w:t>
      </w:r>
      <w:r w:rsidR="007B0242" w:rsidRPr="009F769B">
        <w:rPr>
          <w:rFonts w:ascii="Times New Roman" w:eastAsiaTheme="minorEastAsia" w:hAnsi="Times New Roman" w:cs="Times New Roman"/>
          <w:iCs/>
        </w:rPr>
        <w:t xml:space="preserve"> </w:t>
      </w:r>
      <m:oMath>
        <m:r>
          <w:rPr>
            <w:rFonts w:ascii="Cambria Math" w:hAnsi="Cambria Math" w:cs="Times New Roman"/>
          </w:rPr>
          <m:t>RPS</m:t>
        </m:r>
      </m:oMath>
      <w:r w:rsidR="00BF129D" w:rsidRPr="009F769B">
        <w:rPr>
          <w:rFonts w:ascii="Times New Roman" w:eastAsiaTheme="minorEastAsia" w:hAnsi="Times New Roman" w:cs="Times New Roman"/>
          <w:iCs/>
        </w:rPr>
        <w:t xml:space="preserve"> </w:t>
      </w:r>
      <w:r w:rsidR="002340D0" w:rsidRPr="009F769B">
        <w:rPr>
          <w:rFonts w:ascii="Times New Roman" w:eastAsiaTheme="minorEastAsia" w:hAnsi="Times New Roman" w:cs="Times New Roman"/>
          <w:iCs/>
        </w:rPr>
        <w:t>fluctuat</w:t>
      </w:r>
      <w:r w:rsidR="0044061C">
        <w:rPr>
          <w:rFonts w:ascii="Times New Roman" w:eastAsiaTheme="minorEastAsia" w:hAnsi="Times New Roman" w:cs="Times New Roman"/>
          <w:iCs/>
        </w:rPr>
        <w:t xml:space="preserve">ing </w:t>
      </w:r>
      <w:r w:rsidR="002340D0" w:rsidRPr="009F769B">
        <w:rPr>
          <w:rFonts w:ascii="Times New Roman" w:eastAsiaTheme="minorEastAsia" w:hAnsi="Times New Roman" w:cs="Times New Roman"/>
          <w:iCs/>
        </w:rPr>
        <w:t>a</w:t>
      </w:r>
      <w:r w:rsidR="0044061C">
        <w:rPr>
          <w:rFonts w:ascii="Times New Roman" w:eastAsiaTheme="minorEastAsia" w:hAnsi="Times New Roman" w:cs="Times New Roman"/>
          <w:iCs/>
        </w:rPr>
        <w:t>round</w:t>
      </w:r>
      <w:r w:rsidR="007B0242" w:rsidRPr="009F769B">
        <w:rPr>
          <w:rFonts w:ascii="Times New Roman" w:eastAsiaTheme="minorEastAsia" w:hAnsi="Times New Roman" w:cs="Times New Roman"/>
          <w:iCs/>
        </w:rPr>
        <w:t xml:space="preserve"> 1. </w:t>
      </w:r>
      <w:r w:rsidR="00BF129D" w:rsidRPr="009F769B">
        <w:rPr>
          <w:rFonts w:ascii="Times New Roman" w:eastAsiaTheme="minorEastAsia" w:hAnsi="Times New Roman" w:cs="Times New Roman"/>
          <w:iCs/>
        </w:rPr>
        <w:t>Because soft selection only occurs</w:t>
      </w:r>
      <w:r w:rsidR="00BF129D" w:rsidRPr="009F769B">
        <w:rPr>
          <w:rFonts w:ascii="Times New Roman" w:eastAsiaTheme="minorEastAsia" w:hAnsi="Times New Roman" w:cs="Times New Roman"/>
        </w:rPr>
        <w:t xml:space="preserve"> when</w:t>
      </w:r>
      <w:r w:rsidR="002340D0" w:rsidRPr="009F769B">
        <w:rPr>
          <w:rFonts w:ascii="Times New Roman" w:eastAsiaTheme="minorEastAsia" w:hAnsi="Times New Roman" w:cs="Times New Roman"/>
        </w:rPr>
        <w:t xml:space="preserve"> there are more recruits than spawning slots</w:t>
      </w:r>
      <w:r w:rsidR="00BF129D" w:rsidRPr="009F769B">
        <w:rPr>
          <w:rFonts w:ascii="Times New Roman" w:eastAsiaTheme="minorEastAsia" w:hAnsi="Times New Roman" w:cs="Times New Roman"/>
        </w:rPr>
        <w:t xml:space="preserve">, this </w:t>
      </w:r>
      <w:r w:rsidR="002340D0" w:rsidRPr="009F769B">
        <w:rPr>
          <w:rFonts w:ascii="Times New Roman" w:eastAsiaTheme="minorEastAsia" w:hAnsi="Times New Roman" w:cs="Times New Roman"/>
        </w:rPr>
        <w:t xml:space="preserve">creates an asymmetric situation where a small amount of soft selection </w:t>
      </w:r>
      <w:r w:rsidR="002340D0" w:rsidRPr="009F769B">
        <w:rPr>
          <w:rFonts w:ascii="Times New Roman" w:eastAsiaTheme="minorEastAsia" w:hAnsi="Times New Roman" w:cs="Times New Roman"/>
          <w:iCs/>
        </w:rPr>
        <w:t xml:space="preserve">will occur whenever </w:t>
      </w:r>
      <m:oMath>
        <m:r>
          <w:rPr>
            <w:rFonts w:ascii="Cambria Math" w:hAnsi="Cambria Math" w:cs="Times New Roman"/>
          </w:rPr>
          <m:t>RPS</m:t>
        </m:r>
      </m:oMath>
      <w:r w:rsidR="002340D0" w:rsidRPr="009F769B">
        <w:rPr>
          <w:rFonts w:ascii="Times New Roman" w:eastAsiaTheme="minorEastAsia" w:hAnsi="Times New Roman" w:cs="Times New Roman"/>
        </w:rPr>
        <w:t xml:space="preserve"> is by chance &gt;1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&gt;K)</m:t>
        </m:r>
      </m:oMath>
      <w:r w:rsidR="002340D0" w:rsidRPr="009F769B">
        <w:rPr>
          <w:rFonts w:ascii="Times New Roman" w:eastAsiaTheme="minorEastAsia" w:hAnsi="Times New Roman" w:cs="Times New Roman"/>
        </w:rPr>
        <w:t>, but not when it is by chance &lt;1 (</w:t>
      </w:r>
      <m:oMath>
        <m:sSub>
          <m:sSubPr>
            <m:ctrlPr>
              <w:rPr>
                <w:rFonts w:ascii="Cambria Math" w:hAnsi="Cambria Math" w:cs="Times New Roman"/>
                <w:i/>
                <w:iCs/>
              </w:rPr>
            </m:ctrlPr>
          </m:sSubPr>
          <m:e>
            <m:r>
              <w:rPr>
                <w:rFonts w:ascii="Cambria Math" w:hAnsi="Cambria Math" w:cs="Times New Roman"/>
              </w:rPr>
              <m:t>N</m:t>
            </m:r>
          </m:e>
          <m:sub>
            <m:r>
              <w:rPr>
                <w:rFonts w:ascii="Cambria Math" w:hAnsi="Cambria Math" w:cs="Times New Roman"/>
              </w:rPr>
              <m:t>R</m:t>
            </m:r>
          </m:sub>
        </m:sSub>
        <m:r>
          <w:rPr>
            <w:rFonts w:ascii="Cambria Math" w:hAnsi="Cambria Math" w:cs="Times New Roman"/>
          </w:rPr>
          <m:t>&lt;K</m:t>
        </m:r>
      </m:oMath>
      <w:r w:rsidR="002340D0" w:rsidRPr="009F769B">
        <w:rPr>
          <w:rFonts w:ascii="Times New Roman" w:eastAsiaTheme="minorEastAsia" w:hAnsi="Times New Roman" w:cs="Times New Roman"/>
          <w:iCs/>
        </w:rPr>
        <w:t>)</w:t>
      </w:r>
      <w:r w:rsidR="002340D0" w:rsidRPr="009F769B">
        <w:rPr>
          <w:rFonts w:ascii="Times New Roman" w:eastAsiaTheme="minorEastAsia" w:hAnsi="Times New Roman" w:cs="Times New Roman"/>
        </w:rPr>
        <w:t xml:space="preserve">. This </w:t>
      </w:r>
      <w:r w:rsidR="00BF129D" w:rsidRPr="009F769B">
        <w:rPr>
          <w:rFonts w:ascii="Times New Roman" w:eastAsiaTheme="minorEastAsia" w:hAnsi="Times New Roman" w:cs="Times New Roman"/>
        </w:rPr>
        <w:t xml:space="preserve">meant that a small amount of </w:t>
      </w:r>
      <w:r w:rsidR="002340D0"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0A2256" w:rsidRPr="009F769B">
        <w:rPr>
          <w:rFonts w:ascii="Times New Roman" w:eastAsiaTheme="minorEastAsia" w:hAnsi="Times New Roman" w:cs="Times New Roman"/>
        </w:rPr>
        <w:t xml:space="preserve"> accrued across multiple generations</w:t>
      </w:r>
      <w:r w:rsidR="00BA1B7C" w:rsidRPr="009F769B">
        <w:rPr>
          <w:rFonts w:ascii="Times New Roman" w:eastAsiaTheme="minorEastAsia" w:hAnsi="Times New Roman" w:cs="Times New Roman"/>
        </w:rPr>
        <w:t xml:space="preserve"> in the low reproductive excess case</w:t>
      </w:r>
      <w:r w:rsidR="000A2256" w:rsidRPr="009F769B">
        <w:rPr>
          <w:rFonts w:ascii="Times New Roman" w:eastAsiaTheme="minorEastAsia" w:hAnsi="Times New Roman" w:cs="Times New Roman"/>
        </w:rPr>
        <w:t xml:space="preserve">, which explains why the </w:t>
      </w:r>
      <w:r w:rsidR="00A366AA" w:rsidRPr="00030526">
        <w:rPr>
          <w:rFonts w:ascii="Times New Roman" w:eastAsiaTheme="minorEastAsia" w:hAnsi="Times New Roman" w:cs="Times New Roman"/>
          <w:highlight w:val="yellow"/>
        </w:rPr>
        <w:t>red</w:t>
      </w:r>
      <w:r w:rsidR="000A2256" w:rsidRPr="00030526">
        <w:rPr>
          <w:rFonts w:ascii="Times New Roman" w:eastAsiaTheme="minorEastAsia" w:hAnsi="Times New Roman" w:cs="Times New Roman"/>
          <w:highlight w:val="yellow"/>
        </w:rPr>
        <w:t xml:space="preserve"> </w:t>
      </w:r>
      <w:r w:rsidR="00A366AA" w:rsidRPr="00030526">
        <w:rPr>
          <w:rFonts w:ascii="Times New Roman" w:eastAsiaTheme="minorEastAsia" w:hAnsi="Times New Roman" w:cs="Times New Roman"/>
          <w:highlight w:val="yellow"/>
        </w:rPr>
        <w:t>curves</w:t>
      </w:r>
      <w:r w:rsidR="000A2256" w:rsidRPr="009F769B">
        <w:rPr>
          <w:rFonts w:ascii="Times New Roman" w:eastAsiaTheme="minorEastAsia" w:hAnsi="Times New Roman" w:cs="Times New Roman"/>
        </w:rPr>
        <w:t xml:space="preserve"> in Fig.1A </w:t>
      </w:r>
      <w:r w:rsidR="003604DA">
        <w:rPr>
          <w:rFonts w:ascii="Times New Roman" w:eastAsiaTheme="minorEastAsia" w:hAnsi="Times New Roman" w:cs="Times New Roman"/>
        </w:rPr>
        <w:t>shifted</w:t>
      </w:r>
      <w:r w:rsidR="003604DA" w:rsidRPr="009F769B">
        <w:rPr>
          <w:rFonts w:ascii="Times New Roman" w:eastAsiaTheme="minorEastAsia" w:hAnsi="Times New Roman" w:cs="Times New Roman"/>
        </w:rPr>
        <w:t xml:space="preserve"> </w:t>
      </w:r>
      <w:r w:rsidR="000A2256" w:rsidRPr="009F769B">
        <w:rPr>
          <w:rFonts w:ascii="Times New Roman" w:eastAsiaTheme="minorEastAsia" w:hAnsi="Times New Roman" w:cs="Times New Roman"/>
        </w:rPr>
        <w:t>slightly</w:t>
      </w:r>
      <w:r w:rsidR="003604DA" w:rsidRPr="003604DA">
        <w:rPr>
          <w:rFonts w:ascii="Times New Roman" w:eastAsiaTheme="minorEastAsia" w:hAnsi="Times New Roman" w:cs="Times New Roman"/>
        </w:rPr>
        <w:t xml:space="preserve"> </w:t>
      </w:r>
      <w:r w:rsidR="003604DA" w:rsidRPr="009F769B">
        <w:rPr>
          <w:rFonts w:ascii="Times New Roman" w:eastAsiaTheme="minorEastAsia" w:hAnsi="Times New Roman" w:cs="Times New Roman"/>
        </w:rPr>
        <w:t>upwards</w:t>
      </w:r>
      <w:r w:rsidR="000A2256" w:rsidRPr="009F769B">
        <w:rPr>
          <w:rFonts w:ascii="Times New Roman" w:eastAsiaTheme="minorEastAsia" w:hAnsi="Times New Roman" w:cs="Times New Roman"/>
        </w:rPr>
        <w:t xml:space="preserve"> over time. </w:t>
      </w:r>
      <w:r w:rsidR="00A11D17" w:rsidRPr="009F769B">
        <w:rPr>
          <w:rFonts w:ascii="Times New Roman" w:eastAsiaTheme="minorEastAsia" w:hAnsi="Times New Roman" w:cs="Times New Roman"/>
        </w:rPr>
        <w:t xml:space="preserve">With moderate reproductive excess </w:t>
      </w:r>
      <w:r w:rsidR="00A11D17" w:rsidRPr="00030526">
        <w:rPr>
          <w:rFonts w:ascii="Times New Roman" w:eastAsiaTheme="minorEastAsia" w:hAnsi="Times New Roman" w:cs="Times New Roman"/>
          <w:highlight w:val="yellow"/>
        </w:rPr>
        <w:t>(green curves</w:t>
      </w:r>
      <w:r w:rsidR="00A11D17" w:rsidRPr="009F769B">
        <w:rPr>
          <w:rFonts w:ascii="Times New Roman" w:eastAsiaTheme="minorEastAsia" w:hAnsi="Times New Roman" w:cs="Times New Roman"/>
        </w:rPr>
        <w:t xml:space="preserve"> in Fig.1A), 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1D17" w:rsidRPr="009F769B">
        <w:rPr>
          <w:rFonts w:ascii="Times New Roman" w:eastAsiaTheme="minorEastAsia" w:hAnsi="Times New Roman" w:cs="Times New Roman"/>
        </w:rPr>
        <w:t xml:space="preserve"> was faster, and with high reproductive excess </w:t>
      </w:r>
      <w:r w:rsidR="00A11D17" w:rsidRPr="00030526">
        <w:rPr>
          <w:rFonts w:ascii="Times New Roman" w:eastAsiaTheme="minorEastAsia" w:hAnsi="Times New Roman" w:cs="Times New Roman"/>
          <w:highlight w:val="yellow"/>
        </w:rPr>
        <w:t>(</w:t>
      </w:r>
      <w:r w:rsidR="00A366AA" w:rsidRPr="00030526">
        <w:rPr>
          <w:rFonts w:ascii="Times New Roman" w:eastAsiaTheme="minorEastAsia" w:hAnsi="Times New Roman" w:cs="Times New Roman"/>
          <w:highlight w:val="yellow"/>
        </w:rPr>
        <w:t xml:space="preserve">blue </w:t>
      </w:r>
      <w:r w:rsidR="00A11D17" w:rsidRPr="00030526">
        <w:rPr>
          <w:rFonts w:ascii="Times New Roman" w:eastAsiaTheme="minorEastAsia" w:hAnsi="Times New Roman" w:cs="Times New Roman"/>
          <w:highlight w:val="yellow"/>
        </w:rPr>
        <w:t>curves</w:t>
      </w:r>
      <w:r w:rsidR="00A11D17" w:rsidRPr="009F769B">
        <w:rPr>
          <w:rFonts w:ascii="Times New Roman" w:eastAsiaTheme="minorEastAsia" w:hAnsi="Times New Roman" w:cs="Times New Roman"/>
        </w:rPr>
        <w:t xml:space="preserve"> in Fig.1A) it was faster again. </w:t>
      </w:r>
      <w:r w:rsidR="009C3C5E" w:rsidRPr="009F769B">
        <w:rPr>
          <w:rFonts w:ascii="Times New Roman" w:eastAsiaTheme="minorEastAsia" w:hAnsi="Times New Roman" w:cs="Times New Roman"/>
        </w:rPr>
        <w:t xml:space="preserve">In all three scenarios, no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C3C5E" w:rsidRPr="009F769B">
        <w:rPr>
          <w:rFonts w:ascii="Times New Roman" w:eastAsiaTheme="minorEastAsia" w:hAnsi="Times New Roman" w:cs="Times New Roman"/>
        </w:rPr>
        <w:t xml:space="preserve"> occurred (Fig.1B) because the population was well adapted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9C3C5E" w:rsidRPr="009F769B">
        <w:rPr>
          <w:rFonts w:ascii="Times New Roman" w:eastAsiaTheme="minorEastAsia" w:hAnsi="Times New Roman" w:cs="Times New Roman"/>
          <w:iCs/>
        </w:rPr>
        <w:t xml:space="preserve"> coincided with </w:t>
      </w:r>
      <m:oMath>
        <m:r>
          <w:rPr>
            <w:rFonts w:ascii="Cambria Math" w:eastAsiaTheme="minorEastAsia" w:hAnsi="Cambria Math" w:cs="Times New Roman"/>
          </w:rPr>
          <m:t>θ</m:t>
        </m:r>
      </m:oMath>
      <w:r w:rsidR="009C3C5E" w:rsidRPr="009F769B">
        <w:rPr>
          <w:rFonts w:ascii="Times New Roman" w:eastAsiaTheme="minorEastAsia" w:hAnsi="Times New Roman" w:cs="Times New Roman"/>
        </w:rPr>
        <w:t>).</w:t>
      </w:r>
    </w:p>
    <w:p w14:paraId="542827DF" w14:textId="68698FC8" w:rsidR="00CF7D93" w:rsidRPr="009F769B" w:rsidRDefault="009C3C5E"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rPr>
        <w:t>With moderate or high reproductive excess</w:t>
      </w:r>
      <w:r w:rsidR="00590AC7" w:rsidRPr="009F769B">
        <w:rPr>
          <w:rFonts w:ascii="Times New Roman" w:eastAsiaTheme="minorEastAsia" w:hAnsi="Times New Roman" w:cs="Times New Roman"/>
        </w:rPr>
        <w:t xml:space="preserve">, the </w:t>
      </w:r>
      <w:r w:rsidR="00C472DD" w:rsidRPr="009F769B">
        <w:rPr>
          <w:rFonts w:ascii="Times New Roman" w:eastAsiaTheme="minorEastAsia" w:hAnsi="Times New Roman" w:cs="Times New Roman"/>
        </w:rPr>
        <w:t>rate of evolution</w:t>
      </w:r>
      <w:r w:rsidRPr="009F769B">
        <w:rPr>
          <w:rFonts w:ascii="Times New Roman" w:eastAsiaTheme="minorEastAsia" w:hAnsi="Times New Roman" w:cs="Times New Roman"/>
        </w:rPr>
        <w:t xml:space="preserve"> of</w:t>
      </w:r>
      <w:r w:rsidR="00C472DD"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C472DD" w:rsidRPr="009F769B">
        <w:rPr>
          <w:rFonts w:ascii="Times New Roman" w:eastAsiaTheme="minorEastAsia" w:hAnsi="Times New Roman" w:cs="Times New Roman"/>
        </w:rPr>
        <w:t>gradually plateaued</w:t>
      </w:r>
      <w:r w:rsidRPr="009F769B">
        <w:rPr>
          <w:rFonts w:ascii="Times New Roman" w:eastAsiaTheme="minorEastAsia" w:hAnsi="Times New Roman" w:cs="Times New Roman"/>
        </w:rPr>
        <w:t>,</w:t>
      </w:r>
      <w:r w:rsidR="00C472DD" w:rsidRPr="009F769B">
        <w:rPr>
          <w:rFonts w:ascii="Times New Roman" w:eastAsiaTheme="minorEastAsia" w:hAnsi="Times New Roman" w:cs="Times New Roman"/>
        </w:rPr>
        <w:t xml:space="preserve"> as selection limits were reached </w:t>
      </w:r>
      <w:r w:rsidR="003604DA">
        <w:rPr>
          <w:rFonts w:ascii="Times New Roman" w:eastAsiaTheme="minorEastAsia" w:hAnsi="Times New Roman" w:cs="Times New Roman"/>
        </w:rPr>
        <w:t>due</w:t>
      </w:r>
      <w:r w:rsidR="003604DA" w:rsidRPr="009F769B">
        <w:rPr>
          <w:rFonts w:ascii="Times New Roman" w:eastAsiaTheme="minorEastAsia" w:hAnsi="Times New Roman" w:cs="Times New Roman"/>
        </w:rPr>
        <w:t xml:space="preserve"> </w:t>
      </w:r>
      <w:r w:rsidR="00C472DD" w:rsidRPr="009F769B">
        <w:rPr>
          <w:rFonts w:ascii="Times New Roman" w:eastAsiaTheme="minorEastAsia" w:hAnsi="Times New Roman" w:cs="Times New Roman"/>
        </w:rPr>
        <w:t xml:space="preserve">to the erosion of genetic variation. </w:t>
      </w:r>
      <w:r w:rsidR="005E3EF3" w:rsidRPr="009F769B">
        <w:rPr>
          <w:rFonts w:ascii="Times New Roman" w:eastAsiaTheme="minorEastAsia" w:hAnsi="Times New Roman" w:cs="Times New Roman"/>
        </w:rPr>
        <w:t>With only 30 loci contributing to each trait, allelic variation will be lost even under pure drift</w:t>
      </w:r>
      <w:r w:rsidR="00A97E6D">
        <w:rPr>
          <w:rFonts w:ascii="Times New Roman" w:eastAsiaTheme="minorEastAsia" w:hAnsi="Times New Roman" w:cs="Times New Roman"/>
        </w:rPr>
        <w:t xml:space="preserve"> (in the absence of mutation or gene flow)</w:t>
      </w:r>
      <w:r w:rsidR="005E3EF3" w:rsidRPr="009F769B">
        <w:rPr>
          <w:rFonts w:ascii="Times New Roman" w:eastAsiaTheme="minorEastAsia" w:hAnsi="Times New Roman" w:cs="Times New Roman"/>
        </w:rPr>
        <w:t>, as loci go to fixation</w:t>
      </w:r>
      <w:r w:rsidR="003604DA">
        <w:rPr>
          <w:rFonts w:ascii="Times New Roman" w:eastAsiaTheme="minorEastAsia" w:hAnsi="Times New Roman" w:cs="Times New Roman"/>
        </w:rPr>
        <w:t xml:space="preserve"> for a given allele</w:t>
      </w:r>
      <w:r w:rsidR="005E3EF3" w:rsidRPr="009F769B">
        <w:rPr>
          <w:rFonts w:ascii="Times New Roman" w:eastAsiaTheme="minorEastAsia" w:hAnsi="Times New Roman" w:cs="Times New Roman"/>
        </w:rPr>
        <w:t xml:space="preserve">. Thus, additive genetic variation </w:t>
      </w:r>
      <w:r w:rsidR="00A436F4">
        <w:rPr>
          <w:rFonts w:ascii="Times New Roman" w:eastAsiaTheme="minorEastAsia" w:hAnsi="Times New Roman" w:cs="Times New Roman"/>
        </w:rPr>
        <w:t xml:space="preserve">in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436F4">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rPr>
        <w:t xml:space="preserve">went down slowly over </w:t>
      </w:r>
      <w:r w:rsidR="005E3EF3" w:rsidRPr="009F769B">
        <w:rPr>
          <w:rFonts w:ascii="Times New Roman" w:eastAsiaTheme="minorEastAsia" w:hAnsi="Times New Roman" w:cs="Times New Roman"/>
        </w:rPr>
        <w:lastRenderedPageBreak/>
        <w:t>time in the scenario with low reproductive excess (</w:t>
      </w:r>
      <w:r w:rsidR="00A436F4">
        <w:rPr>
          <w:rFonts w:ascii="Times New Roman" w:eastAsiaTheme="minorEastAsia" w:hAnsi="Times New Roman" w:cs="Times New Roman"/>
          <w:iCs/>
        </w:rPr>
        <w:t>largely</w:t>
      </w:r>
      <w:r w:rsidR="003604DA"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drift</w:t>
      </w:r>
      <w:r w:rsidR="00A436F4">
        <w:rPr>
          <w:rFonts w:ascii="Times New Roman" w:eastAsiaTheme="minorEastAsia" w:hAnsi="Times New Roman" w:cs="Times New Roman"/>
          <w:iCs/>
        </w:rPr>
        <w:t xml:space="preserve"> only</w:t>
      </w:r>
      <w:r w:rsidR="005E3EF3" w:rsidRPr="009F769B">
        <w:rPr>
          <w:rFonts w:ascii="Times New Roman" w:eastAsiaTheme="minorEastAsia" w:hAnsi="Times New Roman" w:cs="Times New Roman"/>
          <w:iCs/>
        </w:rPr>
        <w:t>) and more rapidly in the moderate and high reproductive excess scenarios (selection + drift</w:t>
      </w:r>
      <w:r w:rsidR="003604DA">
        <w:rPr>
          <w:rFonts w:ascii="Times New Roman" w:eastAsiaTheme="minorEastAsia" w:hAnsi="Times New Roman" w:cs="Times New Roman"/>
          <w:iCs/>
        </w:rPr>
        <w:t xml:space="preserve">; </w:t>
      </w:r>
      <w:r w:rsidR="006234C0" w:rsidRPr="009F769B">
        <w:rPr>
          <w:rFonts w:ascii="Times New Roman" w:eastAsiaTheme="minorEastAsia" w:hAnsi="Times New Roman" w:cs="Times New Roman"/>
          <w:iCs/>
        </w:rPr>
        <w:t>Fig.</w:t>
      </w:r>
      <w:r w:rsidRPr="009F769B">
        <w:rPr>
          <w:rFonts w:ascii="Times New Roman" w:eastAsiaTheme="minorEastAsia" w:hAnsi="Times New Roman" w:cs="Times New Roman"/>
          <w:iCs/>
        </w:rPr>
        <w:t>1C</w:t>
      </w:r>
      <w:r w:rsidR="006234C0" w:rsidRPr="009F769B">
        <w:rPr>
          <w:rFonts w:ascii="Times New Roman" w:eastAsiaTheme="minorEastAsia" w:hAnsi="Times New Roman" w:cs="Times New Roman"/>
          <w:iCs/>
        </w:rPr>
        <w:t>)</w:t>
      </w:r>
      <w:r w:rsidR="005E3EF3" w:rsidRPr="009F769B">
        <w:rPr>
          <w:rFonts w:ascii="Times New Roman" w:eastAsiaTheme="minorEastAsia" w:hAnsi="Times New Roman" w:cs="Times New Roman"/>
          <w:iCs/>
        </w:rPr>
        <w:t>.</w:t>
      </w:r>
      <w:r w:rsidR="002337E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Pr="009F769B">
        <w:rPr>
          <w:rFonts w:ascii="Times New Roman" w:eastAsiaTheme="minorEastAsia" w:hAnsi="Times New Roman" w:cs="Times New Roman"/>
          <w:iCs/>
        </w:rPr>
        <w:t xml:space="preserve"> experienced </w:t>
      </w:r>
      <w:r w:rsidR="008114F6">
        <w:rPr>
          <w:rFonts w:ascii="Times New Roman" w:eastAsiaTheme="minorEastAsia" w:hAnsi="Times New Roman" w:cs="Times New Roman"/>
          <w:iCs/>
        </w:rPr>
        <w:t>no directional selection</w:t>
      </w:r>
      <w:r w:rsidRPr="009F769B">
        <w:rPr>
          <w:rFonts w:ascii="Times New Roman" w:eastAsiaTheme="minorEastAsia" w:hAnsi="Times New Roman" w:cs="Times New Roman"/>
          <w:iCs/>
        </w:rPr>
        <w:t xml:space="preserve">, so the rate of loss of genetic variance (Fig.1D) in all three scenarios was similar to that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in the low reproductive excess scenario</w:t>
      </w:r>
      <w:r w:rsidR="002337E8" w:rsidRPr="009F769B">
        <w:rPr>
          <w:rFonts w:ascii="Times New Roman" w:eastAsiaTheme="minorEastAsia" w:hAnsi="Times New Roman" w:cs="Times New Roman"/>
          <w:iCs/>
        </w:rPr>
        <w:t xml:space="preserve">. </w:t>
      </w:r>
      <w:r w:rsidR="005E3EF3" w:rsidRPr="009F769B">
        <w:rPr>
          <w:rFonts w:ascii="Times New Roman" w:eastAsiaTheme="minorEastAsia" w:hAnsi="Times New Roman" w:cs="Times New Roman"/>
          <w:iCs/>
        </w:rPr>
        <w:t xml:space="preserve"> </w:t>
      </w:r>
    </w:p>
    <w:p w14:paraId="25C8B166" w14:textId="4D4C9521" w:rsidR="0015637A" w:rsidRPr="009F769B" w:rsidRDefault="0015637A" w:rsidP="006D081A">
      <w:pPr>
        <w:spacing w:line="480" w:lineRule="auto"/>
        <w:jc w:val="both"/>
        <w:rPr>
          <w:rFonts w:ascii="Times New Roman" w:eastAsiaTheme="minorEastAsia" w:hAnsi="Times New Roman" w:cs="Times New Roman"/>
          <w:i/>
          <w:iCs/>
        </w:rPr>
      </w:pPr>
      <w:r w:rsidRPr="009F769B">
        <w:rPr>
          <w:rFonts w:ascii="Times New Roman" w:eastAsiaTheme="minorEastAsia" w:hAnsi="Times New Roman" w:cs="Times New Roman"/>
          <w:i/>
          <w:iCs/>
        </w:rPr>
        <w:t xml:space="preserve">Baseline simulations set </w:t>
      </w:r>
      <w:r w:rsidR="00706836" w:rsidRPr="009F769B">
        <w:rPr>
          <w:rFonts w:ascii="Times New Roman" w:eastAsiaTheme="minorEastAsia" w:hAnsi="Times New Roman" w:cs="Times New Roman"/>
          <w:i/>
          <w:iCs/>
        </w:rPr>
        <w:t>2</w:t>
      </w:r>
      <w:r w:rsidRPr="009F769B">
        <w:rPr>
          <w:rFonts w:ascii="Times New Roman" w:eastAsiaTheme="minorEastAsia" w:hAnsi="Times New Roman" w:cs="Times New Roman"/>
          <w:i/>
          <w:iCs/>
        </w:rPr>
        <w:t>:</w:t>
      </w:r>
    </w:p>
    <w:p w14:paraId="29584FD2" w14:textId="3B5D437B" w:rsidR="00681243" w:rsidRPr="009F769B" w:rsidRDefault="0085312F"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Here, the wild population was again closed to intrusion but now the optimum </w:t>
      </w:r>
      <m:oMath>
        <m:r>
          <w:rPr>
            <w:rFonts w:ascii="Cambria Math" w:eastAsiaTheme="minorEastAsia" w:hAnsi="Cambria Math" w:cs="Times New Roman"/>
          </w:rPr>
          <m:t>θ</m:t>
        </m:r>
      </m:oMath>
      <w:r w:rsidRPr="009F769B">
        <w:rPr>
          <w:rFonts w:ascii="Times New Roman" w:eastAsiaTheme="minorEastAsia" w:hAnsi="Times New Roman" w:cs="Times New Roman"/>
        </w:rPr>
        <w:t xml:space="preserve"> was 20 units higher than </w:t>
      </w:r>
      <w:bookmarkStart w:id="4" w:name="_Hlk138314167"/>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Pr="009F769B">
        <w:rPr>
          <w:rFonts w:ascii="Times New Roman" w:eastAsiaTheme="minorEastAsia" w:hAnsi="Times New Roman" w:cs="Times New Roman"/>
          <w:iCs/>
        </w:rPr>
        <w:t xml:space="preserve"> </w:t>
      </w:r>
      <w:bookmarkEnd w:id="4"/>
      <w:r w:rsidRPr="009F769B">
        <w:rPr>
          <w:rFonts w:ascii="Times New Roman" w:eastAsiaTheme="minorEastAsia" w:hAnsi="Times New Roman" w:cs="Times New Roman"/>
          <w:iCs/>
        </w:rPr>
        <w:t xml:space="preserve">in generation 1. </w:t>
      </w:r>
      <w:r w:rsidR="00A726B0" w:rsidRPr="009F769B">
        <w:rPr>
          <w:rFonts w:ascii="Times New Roman" w:eastAsiaTheme="minorEastAsia" w:hAnsi="Times New Roman" w:cs="Times New Roman"/>
          <w:iCs/>
        </w:rPr>
        <w:t>As a result</w:t>
      </w:r>
      <w:r w:rsidR="004809E0">
        <w:rPr>
          <w:rFonts w:ascii="Times New Roman" w:eastAsiaTheme="minorEastAsia" w:hAnsi="Times New Roman" w:cs="Times New Roman"/>
          <w:iCs/>
        </w:rPr>
        <w:t xml:space="preserve"> of this maladaptation</w:t>
      </w:r>
      <w:r w:rsidR="00A726B0"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726B0" w:rsidRPr="009F769B">
        <w:rPr>
          <w:rFonts w:ascii="Times New Roman" w:eastAsiaTheme="minorEastAsia" w:hAnsi="Times New Roman" w:cs="Times New Roman"/>
          <w:iCs/>
        </w:rPr>
        <w:t xml:space="preserve"> evolved upwards towards </w:t>
      </w:r>
      <m:oMath>
        <m:r>
          <w:rPr>
            <w:rFonts w:ascii="Cambria Math" w:eastAsiaTheme="minorEastAsia" w:hAnsi="Cambria Math" w:cs="Times New Roman"/>
          </w:rPr>
          <m:t>θ</m:t>
        </m:r>
      </m:oMath>
      <w:r w:rsidR="00A726B0" w:rsidRPr="009F769B">
        <w:rPr>
          <w:rFonts w:ascii="Times New Roman" w:eastAsiaTheme="minorEastAsia" w:hAnsi="Times New Roman" w:cs="Times New Roman"/>
          <w:iCs/>
        </w:rPr>
        <w:t xml:space="preserve"> (Fig.2A). </w:t>
      </w:r>
      <w:r w:rsidR="00681243" w:rsidRPr="009F769B">
        <w:rPr>
          <w:rFonts w:ascii="Times New Roman" w:eastAsiaTheme="minorEastAsia" w:hAnsi="Times New Roman" w:cs="Times New Roman"/>
          <w:iCs/>
        </w:rPr>
        <w:t xml:space="preserve">The rate of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681243" w:rsidRPr="009F769B">
        <w:rPr>
          <w:rFonts w:ascii="Times New Roman" w:eastAsiaTheme="minorEastAsia" w:hAnsi="Times New Roman" w:cs="Times New Roman"/>
          <w:iCs/>
        </w:rPr>
        <w:t xml:space="preserve"> slowed down as the generations progressed for two reasons: (1) selection weakened as the new optimum was approached (because the Gaussian fitness landscape is flatter near the optimum), and (2) genetic variance was progressively lost owing to both directional selection and drift (Fig.S1). </w:t>
      </w:r>
    </w:p>
    <w:p w14:paraId="2ED4197E" w14:textId="52CE16A4" w:rsidR="00D73FF1" w:rsidRDefault="0021774D"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Up until generation 25 or so, </w:t>
      </w:r>
      <m:oMath>
        <m:r>
          <w:rPr>
            <w:rFonts w:ascii="Cambria Math" w:hAnsi="Cambria Math" w:cs="Times New Roman"/>
          </w:rPr>
          <m:t>RPS</m:t>
        </m:r>
        <m:r>
          <w:rPr>
            <w:rFonts w:ascii="Cambria Math" w:eastAsiaTheme="minorEastAsia" w:hAnsi="Cambria Math" w:cs="Times New Roman"/>
          </w:rPr>
          <m:t>&lt;1</m:t>
        </m:r>
      </m:oMath>
      <w:r w:rsidRPr="009F769B">
        <w:rPr>
          <w:rFonts w:ascii="Times New Roman" w:eastAsiaTheme="minorEastAsia" w:hAnsi="Times New Roman" w:cs="Times New Roman"/>
        </w:rPr>
        <w:t xml:space="preserve"> owing to the maladaptation (Fig.2B), so no soft selection occurred and correspondingly no </w:t>
      </w:r>
      <w:r w:rsidR="000E4B7D">
        <w:rPr>
          <w:rFonts w:ascii="Times New Roman" w:eastAsiaTheme="minorEastAsia" w:hAnsi="Times New Roman" w:cs="Times New Roman"/>
        </w:rPr>
        <w:t xml:space="preserve">directional </w:t>
      </w:r>
      <w:r w:rsidRPr="009F769B">
        <w:rPr>
          <w:rFonts w:ascii="Times New Roman" w:eastAsiaTheme="minorEastAsia" w:hAnsi="Times New Roman" w:cs="Times New Roman"/>
        </w:rPr>
        <w:t xml:space="preserve">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was observed (Fig.2C). </w:t>
      </w:r>
      <w:r w:rsidR="00A726B0" w:rsidRPr="009F769B">
        <w:rPr>
          <w:rFonts w:ascii="Times New Roman" w:eastAsiaTheme="minorEastAsia" w:hAnsi="Times New Roman" w:cs="Times New Roman"/>
          <w:iCs/>
        </w:rPr>
        <w:t>During th</w:t>
      </w:r>
      <w:r w:rsidRPr="009F769B">
        <w:rPr>
          <w:rFonts w:ascii="Times New Roman" w:eastAsiaTheme="minorEastAsia" w:hAnsi="Times New Roman" w:cs="Times New Roman"/>
          <w:iCs/>
        </w:rPr>
        <w:t>is</w:t>
      </w:r>
      <w:r w:rsidR="00A726B0"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early </w:t>
      </w:r>
      <w:r w:rsidR="00A726B0" w:rsidRPr="009F769B">
        <w:rPr>
          <w:rFonts w:ascii="Times New Roman" w:eastAsiaTheme="minorEastAsia" w:hAnsi="Times New Roman" w:cs="Times New Roman"/>
          <w:iCs/>
        </w:rPr>
        <w:t xml:space="preserve">period of maladaptation, the </w:t>
      </w:r>
      <w:r w:rsidR="002B7BBC">
        <w:rPr>
          <w:rFonts w:ascii="Times New Roman" w:eastAsiaTheme="minorEastAsia" w:hAnsi="Times New Roman" w:cs="Times New Roman"/>
          <w:iCs/>
        </w:rPr>
        <w:t xml:space="preserve">number of spawners </w:t>
      </w:r>
      <w:r w:rsidR="00A726B0" w:rsidRPr="009F769B">
        <w:rPr>
          <w:rFonts w:ascii="Times New Roman" w:eastAsiaTheme="minorEastAsia" w:hAnsi="Times New Roman" w:cs="Times New Roman"/>
          <w:iCs/>
        </w:rPr>
        <w:t>declined but then recovered in a classic U-shape pattern under evolutionary rescue (Fig.2</w:t>
      </w:r>
      <w:r w:rsidRPr="009F769B">
        <w:rPr>
          <w:rFonts w:ascii="Times New Roman" w:eastAsiaTheme="minorEastAsia" w:hAnsi="Times New Roman" w:cs="Times New Roman"/>
          <w:iCs/>
        </w:rPr>
        <w:t>D</w:t>
      </w:r>
      <w:r w:rsidR="00A726B0" w:rsidRPr="009F769B">
        <w:rPr>
          <w:rFonts w:ascii="Times New Roman" w:eastAsiaTheme="minorEastAsia" w:hAnsi="Times New Roman" w:cs="Times New Roman"/>
          <w:iCs/>
        </w:rPr>
        <w:t>)</w:t>
      </w:r>
      <w:r w:rsidRPr="009F769B">
        <w:rPr>
          <w:rFonts w:ascii="Times New Roman" w:eastAsiaTheme="minorEastAsia" w:hAnsi="Times New Roman" w:cs="Times New Roman"/>
          <w:iCs/>
        </w:rPr>
        <w:t xml:space="preserve"> as positive population growth was restored</w:t>
      </w:r>
      <w:r w:rsidR="00A726B0" w:rsidRPr="009F769B">
        <w:rPr>
          <w:rFonts w:ascii="Times New Roman" w:eastAsiaTheme="minorEastAsia" w:hAnsi="Times New Roman" w:cs="Times New Roman"/>
          <w:iCs/>
        </w:rPr>
        <w:t xml:space="preserve">. </w:t>
      </w:r>
      <w:r w:rsidR="00653E8B" w:rsidRPr="009F769B">
        <w:rPr>
          <w:rFonts w:ascii="Times New Roman" w:eastAsiaTheme="minorEastAsia" w:hAnsi="Times New Roman" w:cs="Times New Roman"/>
          <w:iCs/>
        </w:rPr>
        <w:t>Twenty percent of replicate populations went extinct in the interim</w:t>
      </w:r>
      <w:r w:rsidR="00506C8C"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From about</w:t>
      </w:r>
      <w:r w:rsidR="00BC1663" w:rsidRPr="009F769B">
        <w:rPr>
          <w:rFonts w:ascii="Times New Roman" w:eastAsiaTheme="minorEastAsia" w:hAnsi="Times New Roman" w:cs="Times New Roman"/>
          <w:iCs/>
        </w:rPr>
        <w:t xml:space="preserve"> generation</w:t>
      </w:r>
      <w:r w:rsidRPr="009F769B">
        <w:rPr>
          <w:rFonts w:ascii="Times New Roman" w:eastAsiaTheme="minorEastAsia" w:hAnsi="Times New Roman" w:cs="Times New Roman"/>
          <w:iCs/>
        </w:rPr>
        <w:t xml:space="preserve"> 25</w:t>
      </w:r>
      <w:r w:rsidR="00BC1663" w:rsidRPr="009F769B">
        <w:rPr>
          <w:rFonts w:ascii="Times New Roman" w:eastAsiaTheme="minorEastAsia" w:hAnsi="Times New Roman" w:cs="Times New Roman"/>
          <w:iCs/>
        </w:rPr>
        <w:t xml:space="preserve">, </w:t>
      </w:r>
      <m:oMath>
        <m:r>
          <w:rPr>
            <w:rFonts w:ascii="Cambria Math" w:hAnsi="Cambria Math" w:cs="Times New Roman"/>
          </w:rPr>
          <m:t>RPS</m:t>
        </m:r>
      </m:oMath>
      <w:r w:rsidR="00BC1663" w:rsidRPr="009F769B">
        <w:rPr>
          <w:rFonts w:ascii="Times New Roman" w:eastAsiaTheme="minorEastAsia" w:hAnsi="Times New Roman" w:cs="Times New Roman"/>
        </w:rPr>
        <w:t xml:space="preserve"> had recovered to above 1 (Fig.</w:t>
      </w:r>
      <w:r w:rsidRPr="009F769B">
        <w:rPr>
          <w:rFonts w:ascii="Times New Roman" w:eastAsiaTheme="minorEastAsia" w:hAnsi="Times New Roman" w:cs="Times New Roman"/>
        </w:rPr>
        <w:t>1C</w:t>
      </w:r>
      <w:r w:rsidR="00BC1663" w:rsidRPr="009F769B">
        <w:rPr>
          <w:rFonts w:ascii="Times New Roman" w:eastAsiaTheme="minorEastAsia" w:hAnsi="Times New Roman" w:cs="Times New Roman"/>
        </w:rPr>
        <w:t xml:space="preserve">), </w:t>
      </w:r>
      <w:r w:rsidR="00DD7F86">
        <w:rPr>
          <w:rFonts w:ascii="Times New Roman" w:eastAsiaTheme="minorEastAsia" w:hAnsi="Times New Roman" w:cs="Times New Roman"/>
        </w:rPr>
        <w:t>and</w:t>
      </w:r>
      <w:r w:rsidR="00DD7F86" w:rsidRPr="009F769B">
        <w:rPr>
          <w:rFonts w:ascii="Times New Roman" w:eastAsiaTheme="minorEastAsia" w:hAnsi="Times New Roman" w:cs="Times New Roman"/>
        </w:rPr>
        <w:t xml:space="preserve"> </w:t>
      </w:r>
      <w:r w:rsidR="00BC1663" w:rsidRPr="009F769B">
        <w:rPr>
          <w:rFonts w:ascii="Times New Roman" w:eastAsiaTheme="minorEastAsia" w:hAnsi="Times New Roman" w:cs="Times New Roman"/>
        </w:rPr>
        <w:t xml:space="preserve">soft selection </w:t>
      </w:r>
      <w:r w:rsidR="00DD7F86">
        <w:rPr>
          <w:rFonts w:ascii="Times New Roman" w:eastAsiaTheme="minorEastAsia" w:hAnsi="Times New Roman" w:cs="Times New Roman"/>
        </w:rPr>
        <w:t>began acting</w:t>
      </w:r>
      <w:r w:rsidR="00A7624E">
        <w:rPr>
          <w:rFonts w:ascii="Times New Roman" w:eastAsiaTheme="minorEastAsia" w:hAnsi="Times New Roman" w:cs="Times New Roman"/>
        </w:rPr>
        <w:t xml:space="preserve"> </w:t>
      </w:r>
      <w:r w:rsidR="00DD7F86">
        <w:rPr>
          <w:rFonts w:ascii="Times New Roman" w:eastAsiaTheme="minorEastAsia" w:hAnsi="Times New Roman" w:cs="Times New Roman"/>
        </w:rPr>
        <w:t>upon</w:t>
      </w:r>
      <w:r w:rsidR="00BC1663"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7624E">
        <w:rPr>
          <w:rFonts w:ascii="Times New Roman" w:eastAsiaTheme="minorEastAsia" w:hAnsi="Times New Roman" w:cs="Times New Roman"/>
          <w:iCs/>
        </w:rPr>
        <w:t>,</w:t>
      </w:r>
      <w:r w:rsidR="00BC1663" w:rsidRPr="009F769B">
        <w:rPr>
          <w:rFonts w:ascii="Times New Roman" w:eastAsiaTheme="minorEastAsia" w:hAnsi="Times New Roman" w:cs="Times New Roman"/>
          <w:iCs/>
        </w:rPr>
        <w:t xml:space="preserve"> </w:t>
      </w:r>
      <w:r w:rsidR="00DD7F86">
        <w:rPr>
          <w:rFonts w:ascii="Times New Roman" w:eastAsiaTheme="minorEastAsia" w:hAnsi="Times New Roman" w:cs="Times New Roman"/>
          <w:iCs/>
        </w:rPr>
        <w:t xml:space="preserve">which </w:t>
      </w:r>
      <w:r w:rsidR="00BC1663" w:rsidRPr="009F769B">
        <w:rPr>
          <w:rFonts w:ascii="Times New Roman" w:eastAsiaTheme="minorEastAsia" w:hAnsi="Times New Roman" w:cs="Times New Roman"/>
          <w:iCs/>
        </w:rPr>
        <w:t xml:space="preserve">gradually evolved upwards </w:t>
      </w:r>
      <w:r w:rsidR="0021356C">
        <w:rPr>
          <w:rFonts w:ascii="Times New Roman" w:eastAsiaTheme="minorEastAsia" w:hAnsi="Times New Roman" w:cs="Times New Roman"/>
          <w:iCs/>
        </w:rPr>
        <w:t xml:space="preserve">thereafter </w:t>
      </w:r>
      <w:r w:rsidR="00BC1663" w:rsidRPr="009F769B">
        <w:rPr>
          <w:rFonts w:ascii="Times New Roman" w:eastAsiaTheme="minorEastAsia" w:hAnsi="Times New Roman" w:cs="Times New Roman"/>
          <w:iCs/>
        </w:rPr>
        <w:t>(Fig.2</w:t>
      </w:r>
      <w:r w:rsidRPr="009F769B">
        <w:rPr>
          <w:rFonts w:ascii="Times New Roman" w:eastAsiaTheme="minorEastAsia" w:hAnsi="Times New Roman" w:cs="Times New Roman"/>
          <w:iCs/>
        </w:rPr>
        <w:t>D</w:t>
      </w:r>
      <w:r w:rsidR="00BC1663" w:rsidRPr="009F769B">
        <w:rPr>
          <w:rFonts w:ascii="Times New Roman" w:eastAsiaTheme="minorEastAsia" w:hAnsi="Times New Roman" w:cs="Times New Roman"/>
          <w:iCs/>
        </w:rPr>
        <w:t xml:space="preserve">). </w:t>
      </w:r>
    </w:p>
    <w:p w14:paraId="43F566E1" w14:textId="11B8B608" w:rsidR="008D6088" w:rsidRPr="009F769B" w:rsidRDefault="00DD7F86" w:rsidP="006D081A">
      <w:pPr>
        <w:spacing w:line="480" w:lineRule="auto"/>
        <w:jc w:val="both"/>
        <w:rPr>
          <w:rFonts w:ascii="Times New Roman" w:hAnsi="Times New Roman" w:cs="Times New Roman"/>
          <w:b/>
          <w:bCs/>
        </w:rPr>
      </w:pPr>
      <w:bookmarkStart w:id="5" w:name="_Hlk141968183"/>
      <w:r>
        <w:rPr>
          <w:rFonts w:ascii="Times New Roman" w:hAnsi="Times New Roman" w:cs="Times New Roman"/>
          <w:b/>
          <w:bCs/>
        </w:rPr>
        <w:t>Acute</w:t>
      </w:r>
      <w:r w:rsidR="008D6088" w:rsidRPr="009F769B">
        <w:rPr>
          <w:rFonts w:ascii="Times New Roman" w:hAnsi="Times New Roman" w:cs="Times New Roman"/>
          <w:b/>
          <w:bCs/>
        </w:rPr>
        <w:t xml:space="preserve"> intrusion scenario</w:t>
      </w:r>
      <w:r w:rsidR="005C15D8" w:rsidRPr="009F769B">
        <w:rPr>
          <w:rFonts w:ascii="Times New Roman" w:hAnsi="Times New Roman" w:cs="Times New Roman"/>
          <w:b/>
          <w:bCs/>
        </w:rPr>
        <w:t>s</w:t>
      </w:r>
    </w:p>
    <w:p w14:paraId="3037D6F7" w14:textId="3FE11502" w:rsidR="00393BDD"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393BDD" w:rsidRPr="009F769B">
        <w:rPr>
          <w:rFonts w:ascii="Times New Roman" w:eastAsiaTheme="minorEastAsia" w:hAnsi="Times New Roman" w:cs="Times New Roman"/>
          <w:i/>
          <w:iCs/>
        </w:rPr>
        <w:t xml:space="preserve"> intrusion simulations set 1:</w:t>
      </w:r>
    </w:p>
    <w:p w14:paraId="64A22F7D" w14:textId="2D02641C" w:rsidR="000547E0" w:rsidRPr="009F769B" w:rsidRDefault="00410B1C"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Prior to intrusion,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evolved gradually upwards from generation 1 to 20</w:t>
      </w:r>
      <w:r w:rsidR="00EF7FB5" w:rsidRPr="009F769B">
        <w:rPr>
          <w:rFonts w:ascii="Times New Roman" w:eastAsiaTheme="minorEastAsia" w:hAnsi="Times New Roman" w:cs="Times New Roman"/>
          <w:iCs/>
        </w:rPr>
        <w:t xml:space="preserve"> (Fig.3A), as there were approximately 1.1 recruits for every spawner (i.e., reproductive excess).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2A7C97" w:rsidRPr="009F769B">
        <w:rPr>
          <w:rFonts w:ascii="Times New Roman" w:eastAsiaTheme="minorEastAsia" w:hAnsi="Times New Roman" w:cs="Times New Roman"/>
          <w:iCs/>
        </w:rPr>
        <w:t xml:space="preserve"> remained static during this pre-intrusion phase (Fig.3B), as the optimum was constant. </w:t>
      </w:r>
      <w:r w:rsidR="007755C5" w:rsidRPr="009F769B">
        <w:rPr>
          <w:rFonts w:ascii="Times New Roman" w:eastAsiaTheme="minorEastAsia" w:hAnsi="Times New Roman" w:cs="Times New Roman"/>
        </w:rPr>
        <w:t xml:space="preserve">The </w:t>
      </w:r>
      <w:r w:rsidR="002A7C97" w:rsidRPr="009F769B">
        <w:rPr>
          <w:rFonts w:ascii="Times New Roman" w:eastAsiaTheme="minorEastAsia" w:hAnsi="Times New Roman" w:cs="Times New Roman"/>
        </w:rPr>
        <w:t xml:space="preserve">subsequent </w:t>
      </w:r>
      <w:r w:rsidR="007755C5" w:rsidRPr="009F769B">
        <w:rPr>
          <w:rFonts w:ascii="Times New Roman" w:eastAsiaTheme="minorEastAsia" w:hAnsi="Times New Roman" w:cs="Times New Roman"/>
        </w:rPr>
        <w:t xml:space="preserve">effects of </w:t>
      </w:r>
      <w:r w:rsidR="00DD7F86">
        <w:rPr>
          <w:rFonts w:ascii="Times New Roman" w:eastAsiaTheme="minorEastAsia" w:hAnsi="Times New Roman" w:cs="Times New Roman"/>
        </w:rPr>
        <w:t>acute</w:t>
      </w:r>
      <w:r w:rsidR="00C300AD" w:rsidRPr="009F769B">
        <w:rPr>
          <w:rFonts w:ascii="Times New Roman" w:eastAsiaTheme="minorEastAsia" w:hAnsi="Times New Roman" w:cs="Times New Roman"/>
        </w:rPr>
        <w:t xml:space="preserve"> </w:t>
      </w:r>
      <w:r w:rsidR="007755C5" w:rsidRPr="009F769B">
        <w:rPr>
          <w:rFonts w:ascii="Times New Roman" w:eastAsiaTheme="minorEastAsia" w:hAnsi="Times New Roman" w:cs="Times New Roman"/>
        </w:rPr>
        <w:t xml:space="preserve">intrusion depended strongly on the relative competitiveness of intruders and locals. When intruders were </w:t>
      </w:r>
      <w:r w:rsidR="003E1271" w:rsidRPr="009F769B">
        <w:rPr>
          <w:rFonts w:ascii="Times New Roman" w:eastAsiaTheme="minorEastAsia" w:hAnsi="Times New Roman" w:cs="Times New Roman"/>
        </w:rPr>
        <w:t>c</w:t>
      </w:r>
      <w:r w:rsidR="007755C5" w:rsidRPr="009F769B">
        <w:rPr>
          <w:rFonts w:ascii="Times New Roman" w:eastAsiaTheme="minorEastAsia" w:hAnsi="Times New Roman" w:cs="Times New Roman"/>
        </w:rPr>
        <w:t>ompetitive</w:t>
      </w:r>
      <w:r w:rsidR="003E1271" w:rsidRPr="009F769B">
        <w:rPr>
          <w:rFonts w:ascii="Times New Roman" w:eastAsiaTheme="minorEastAsia" w:hAnsi="Times New Roman" w:cs="Times New Roman"/>
        </w:rPr>
        <w:t>ly equal</w:t>
      </w:r>
      <w:r w:rsidR="007755C5" w:rsidRPr="009F769B">
        <w:rPr>
          <w:rFonts w:ascii="Times New Roman" w:eastAsiaTheme="minorEastAsia" w:hAnsi="Times New Roman" w:cs="Times New Roman"/>
        </w:rPr>
        <w:t xml:space="preserve"> to locals (</w:t>
      </w:r>
      <w:r w:rsidR="00677823" w:rsidRPr="009F769B">
        <w:rPr>
          <w:rFonts w:ascii="Times New Roman" w:eastAsiaTheme="minorEastAsia" w:hAnsi="Times New Roman" w:cs="Times New Roman"/>
        </w:rPr>
        <w:t>green</w:t>
      </w:r>
      <w:r w:rsidR="007755C5" w:rsidRPr="009F769B">
        <w:rPr>
          <w:rFonts w:ascii="Times New Roman" w:eastAsiaTheme="minorEastAsia" w:hAnsi="Times New Roman" w:cs="Times New Roman"/>
        </w:rPr>
        <w:t xml:space="preserve"> curves in Fig.3)</w:t>
      </w:r>
      <w:r w:rsidR="00677823" w:rsidRPr="009F769B">
        <w:rPr>
          <w:rFonts w:ascii="Times New Roman" w:eastAsiaTheme="minorEastAsia" w:hAnsi="Times New Roman" w:cs="Times New Roman"/>
        </w:rPr>
        <w:t xml:space="preserve">, </w:t>
      </w:r>
      <w:r w:rsidR="00677823" w:rsidRPr="009F769B">
        <w:rPr>
          <w:rFonts w:ascii="Times New Roman" w:eastAsiaTheme="minorEastAsia" w:hAnsi="Times New Roman" w:cs="Times New Roman"/>
          <w:iCs/>
        </w:rPr>
        <w:t xml:space="preserve">consistent </w:t>
      </w:r>
      <w:r w:rsidR="00B0147E" w:rsidRPr="009F769B">
        <w:rPr>
          <w:rFonts w:ascii="Times New Roman" w:eastAsiaTheme="minorEastAsia" w:hAnsi="Times New Roman" w:cs="Times New Roman"/>
          <w:iCs/>
        </w:rPr>
        <w:t>soft</w:t>
      </w:r>
      <w:r w:rsidR="00677823" w:rsidRPr="009F769B">
        <w:rPr>
          <w:rFonts w:ascii="Times New Roman" w:eastAsiaTheme="minorEastAsia" w:hAnsi="Times New Roman" w:cs="Times New Roman"/>
          <w:iCs/>
        </w:rPr>
        <w:t xml:space="preserve"> selection </w:t>
      </w:r>
      <w:r w:rsidR="00B0147E" w:rsidRPr="009F769B">
        <w:rPr>
          <w:rFonts w:ascii="Times New Roman" w:eastAsiaTheme="minorEastAsia" w:hAnsi="Times New Roman" w:cs="Times New Roman"/>
          <w:iCs/>
        </w:rPr>
        <w:t xml:space="preserve">occurred </w:t>
      </w:r>
      <w:r w:rsidR="00677823" w:rsidRPr="009F769B">
        <w:rPr>
          <w:rFonts w:ascii="Times New Roman" w:eastAsiaTheme="minorEastAsia" w:hAnsi="Times New Roman" w:cs="Times New Roman"/>
          <w:iCs/>
        </w:rPr>
        <w:t xml:space="preserve">and so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77823" w:rsidRPr="009F769B">
        <w:rPr>
          <w:rFonts w:ascii="Times New Roman" w:eastAsiaTheme="minorEastAsia" w:hAnsi="Times New Roman" w:cs="Times New Roman"/>
          <w:iCs/>
        </w:rPr>
        <w:t xml:space="preserve"> evolved gradually upwards (Fig.3A</w:t>
      </w:r>
      <w:r w:rsidR="00174560">
        <w:rPr>
          <w:rFonts w:ascii="Times New Roman" w:eastAsiaTheme="minorEastAsia" w:hAnsi="Times New Roman" w:cs="Times New Roman"/>
          <w:iCs/>
        </w:rPr>
        <w:t>, green curve</w:t>
      </w:r>
      <w:r w:rsidR="00677823" w:rsidRPr="009F769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When </w:t>
      </w:r>
      <w:r w:rsidR="00194AFB" w:rsidRPr="009F769B">
        <w:rPr>
          <w:rFonts w:ascii="Times New Roman" w:eastAsiaTheme="minorEastAsia" w:hAnsi="Times New Roman" w:cs="Times New Roman"/>
        </w:rPr>
        <w:t xml:space="preserve">intruders were competitively inferior to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exhibited a sudden drop in </w:t>
      </w:r>
      <w:r w:rsidR="008E222D" w:rsidRPr="009F769B">
        <w:rPr>
          <w:rFonts w:ascii="Times New Roman" w:eastAsiaTheme="minorEastAsia" w:hAnsi="Times New Roman" w:cs="Times New Roman"/>
          <w:iCs/>
        </w:rPr>
        <w:t>generation 21</w:t>
      </w:r>
      <w:r w:rsidR="00194AFB" w:rsidRPr="009F769B">
        <w:rPr>
          <w:rFonts w:ascii="Times New Roman" w:eastAsiaTheme="minorEastAsia" w:hAnsi="Times New Roman" w:cs="Times New Roman"/>
          <w:iCs/>
        </w:rPr>
        <w:t xml:space="preserve"> when intrusion occurred (Fig.3A</w:t>
      </w:r>
      <w:r w:rsidR="00174560">
        <w:rPr>
          <w:rFonts w:ascii="Times New Roman" w:eastAsiaTheme="minorEastAsia" w:hAnsi="Times New Roman" w:cs="Times New Roman"/>
          <w:iCs/>
        </w:rPr>
        <w:t>, red curve</w:t>
      </w:r>
      <w:r w:rsidR="00194AFB" w:rsidRPr="009F769B">
        <w:rPr>
          <w:rFonts w:ascii="Times New Roman" w:eastAsiaTheme="minorEastAsia" w:hAnsi="Times New Roman" w:cs="Times New Roman"/>
          <w:iCs/>
        </w:rPr>
        <w:t xml:space="preserve">). However,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F3E4B">
        <w:rPr>
          <w:rFonts w:ascii="Times New Roman" w:eastAsiaTheme="minorEastAsia" w:hAnsi="Times New Roman" w:cs="Times New Roman"/>
          <w:iCs/>
        </w:rPr>
        <w:t xml:space="preserve"> </w:t>
      </w:r>
      <w:r w:rsidR="00194AFB" w:rsidRPr="009F769B">
        <w:rPr>
          <w:rFonts w:ascii="Times New Roman" w:eastAsiaTheme="minorEastAsia" w:hAnsi="Times New Roman" w:cs="Times New Roman"/>
          <w:iCs/>
        </w:rPr>
        <w:t xml:space="preserve">rapidly jumped back up in the ensuing few generations, because any mixed ancestry individuals with lower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194AFB" w:rsidRPr="009F769B">
        <w:rPr>
          <w:rFonts w:ascii="Times New Roman" w:eastAsiaTheme="minorEastAsia" w:hAnsi="Times New Roman" w:cs="Times New Roman"/>
          <w:iCs/>
        </w:rPr>
        <w:t xml:space="preserve"> would have experienced a strong selective disadvantage (reduced </w:t>
      </w:r>
      <w:r w:rsidR="00B12AAD" w:rsidRPr="009F769B">
        <w:rPr>
          <w:rFonts w:ascii="Times New Roman" w:eastAsiaTheme="minorEastAsia" w:hAnsi="Times New Roman" w:cs="Times New Roman"/>
          <w:iCs/>
        </w:rPr>
        <w:t>likelihood of attaining a spawning site</w:t>
      </w:r>
      <w:r w:rsidR="00194AFB" w:rsidRPr="009F769B">
        <w:rPr>
          <w:rFonts w:ascii="Times New Roman" w:eastAsiaTheme="minorEastAsia" w:hAnsi="Times New Roman" w:cs="Times New Roman"/>
          <w:iCs/>
        </w:rPr>
        <w:t>).</w:t>
      </w:r>
      <w:r w:rsidR="0063537C"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B3099D" w:rsidRPr="009F769B">
        <w:rPr>
          <w:rFonts w:ascii="Times New Roman" w:eastAsiaTheme="minorEastAsia" w:hAnsi="Times New Roman" w:cs="Times New Roman"/>
          <w:iCs/>
        </w:rPr>
        <w:t xml:space="preserve"> continued to evolve gradually upwards thereafter, as </w:t>
      </w:r>
      <w:r w:rsidR="009C2656" w:rsidRPr="009F769B">
        <w:rPr>
          <w:rFonts w:ascii="Times New Roman" w:eastAsiaTheme="minorEastAsia" w:hAnsi="Times New Roman" w:cs="Times New Roman"/>
          <w:iCs/>
        </w:rPr>
        <w:t xml:space="preserve">ongoing </w:t>
      </w:r>
      <w:r w:rsidR="00B3099D" w:rsidRPr="009F769B">
        <w:rPr>
          <w:rFonts w:ascii="Times New Roman" w:eastAsiaTheme="minorEastAsia" w:hAnsi="Times New Roman" w:cs="Times New Roman"/>
          <w:iCs/>
        </w:rPr>
        <w:t xml:space="preserve">competition and soft selection played out. </w:t>
      </w:r>
    </w:p>
    <w:p w14:paraId="78BF7BB3" w14:textId="021DB854" w:rsidR="008D6088" w:rsidRPr="009F769B" w:rsidRDefault="000A40C6"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In contrast, when </w:t>
      </w:r>
      <w:r w:rsidRPr="009F769B">
        <w:rPr>
          <w:rFonts w:ascii="Times New Roman" w:eastAsiaTheme="minorEastAsia" w:hAnsi="Times New Roman" w:cs="Times New Roman"/>
        </w:rPr>
        <w:t xml:space="preserve">intruders were competitively superior,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rapidly jumped up in </w:t>
      </w:r>
      <w:r w:rsidR="008E222D" w:rsidRPr="009F769B">
        <w:rPr>
          <w:rFonts w:ascii="Times New Roman" w:eastAsiaTheme="minorEastAsia" w:hAnsi="Times New Roman" w:cs="Times New Roman"/>
          <w:iCs/>
        </w:rPr>
        <w:t>generation 21</w:t>
      </w:r>
      <w:r w:rsidR="00D10A0D" w:rsidRPr="009F769B">
        <w:rPr>
          <w:rFonts w:ascii="Times New Roman" w:eastAsiaTheme="minorEastAsia" w:hAnsi="Times New Roman" w:cs="Times New Roman"/>
          <w:iCs/>
        </w:rPr>
        <w:t xml:space="preserve"> as</w:t>
      </w:r>
      <w:r w:rsidR="001569BF">
        <w:rPr>
          <w:rFonts w:ascii="Times New Roman" w:eastAsiaTheme="minorEastAsia" w:hAnsi="Times New Roman" w:cs="Times New Roman"/>
          <w:iCs/>
        </w:rPr>
        <w:t xml:space="preserve"> </w:t>
      </w:r>
      <w:r w:rsidR="00D10A0D" w:rsidRPr="009F769B">
        <w:rPr>
          <w:rFonts w:ascii="Times New Roman" w:eastAsiaTheme="minorEastAsia" w:hAnsi="Times New Roman" w:cs="Times New Roman"/>
          <w:iCs/>
        </w:rPr>
        <w:t xml:space="preserve">a direct result of the intrusion </w:t>
      </w:r>
      <w:r w:rsidR="002664A8" w:rsidRPr="009F769B">
        <w:rPr>
          <w:rFonts w:ascii="Times New Roman" w:eastAsiaTheme="minorEastAsia" w:hAnsi="Times New Roman" w:cs="Times New Roman"/>
          <w:iCs/>
        </w:rPr>
        <w:t>(Fig.3A</w:t>
      </w:r>
      <w:r w:rsidR="00274D75">
        <w:rPr>
          <w:rFonts w:ascii="Times New Roman" w:eastAsiaTheme="minorEastAsia" w:hAnsi="Times New Roman" w:cs="Times New Roman"/>
          <w:iCs/>
        </w:rPr>
        <w:t xml:space="preserve">, </w:t>
      </w:r>
      <w:r w:rsidR="00274D75" w:rsidRPr="009F769B">
        <w:rPr>
          <w:rFonts w:ascii="Times New Roman" w:eastAsiaTheme="minorEastAsia" w:hAnsi="Times New Roman" w:cs="Times New Roman"/>
        </w:rPr>
        <w:t>blue curve</w:t>
      </w:r>
      <w:r w:rsidR="002664A8" w:rsidRPr="009F769B">
        <w:rPr>
          <w:rFonts w:ascii="Times New Roman" w:eastAsiaTheme="minorEastAsia" w:hAnsi="Times New Roman" w:cs="Times New Roman"/>
          <w:iCs/>
        </w:rPr>
        <w:t>)</w:t>
      </w:r>
      <w:r w:rsidR="00D10A0D" w:rsidRPr="009F769B">
        <w:rPr>
          <w:rFonts w:ascii="Times New Roman" w:eastAsiaTheme="minorEastAsia" w:hAnsi="Times New Roman" w:cs="Times New Roman"/>
          <w:iCs/>
        </w:rPr>
        <w:t xml:space="preserve">. </w:t>
      </w:r>
      <w:r w:rsidR="002664A8" w:rsidRPr="009F769B">
        <w:rPr>
          <w:rFonts w:ascii="Times New Roman" w:eastAsiaTheme="minorEastAsia" w:hAnsi="Times New Roman" w:cs="Times New Roman"/>
          <w:iCs/>
        </w:rPr>
        <w:t>For the next 25 generations</w:t>
      </w:r>
      <w:r w:rsidR="000547E0" w:rsidRPr="009F769B">
        <w:rPr>
          <w:rFonts w:ascii="Times New Roman" w:eastAsiaTheme="minorEastAsia" w:hAnsi="Times New Roman" w:cs="Times New Roman"/>
          <w:iCs/>
        </w:rPr>
        <w:t xml:space="preserve"> or so</w:t>
      </w:r>
      <w:r w:rsidR="002664A8" w:rsidRPr="009F769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664A8" w:rsidRPr="009F769B">
        <w:rPr>
          <w:rFonts w:ascii="Times New Roman" w:eastAsiaTheme="minorEastAsia" w:hAnsi="Times New Roman" w:cs="Times New Roman"/>
          <w:iCs/>
        </w:rPr>
        <w:t xml:space="preserve"> remai</w:t>
      </w:r>
      <w:r w:rsidR="00090634" w:rsidRPr="009F769B">
        <w:rPr>
          <w:rFonts w:ascii="Times New Roman" w:eastAsiaTheme="minorEastAsia" w:hAnsi="Times New Roman" w:cs="Times New Roman"/>
          <w:iCs/>
        </w:rPr>
        <w:t>ned</w:t>
      </w:r>
      <w:r w:rsidR="002664A8" w:rsidRPr="009F769B">
        <w:rPr>
          <w:rFonts w:ascii="Times New Roman" w:eastAsiaTheme="minorEastAsia" w:hAnsi="Times New Roman" w:cs="Times New Roman"/>
          <w:iCs/>
        </w:rPr>
        <w:t xml:space="preserve"> </w:t>
      </w:r>
      <w:r w:rsidR="000547E0" w:rsidRPr="009F769B">
        <w:rPr>
          <w:rFonts w:ascii="Times New Roman" w:eastAsiaTheme="minorEastAsia" w:hAnsi="Times New Roman" w:cs="Times New Roman"/>
          <w:iCs/>
        </w:rPr>
        <w:t>relatively</w:t>
      </w:r>
      <w:r w:rsidR="002664A8" w:rsidRPr="009F769B">
        <w:rPr>
          <w:rFonts w:ascii="Times New Roman" w:eastAsiaTheme="minorEastAsia" w:hAnsi="Times New Roman" w:cs="Times New Roman"/>
          <w:iCs/>
        </w:rPr>
        <w:t xml:space="preserve"> static</w:t>
      </w:r>
      <w:r w:rsidR="001A43B6" w:rsidRPr="009F769B">
        <w:rPr>
          <w:rFonts w:ascii="Times New Roman" w:eastAsiaTheme="minorEastAsia" w:hAnsi="Times New Roman" w:cs="Times New Roman"/>
          <w:iCs/>
        </w:rPr>
        <w:t>, because</w:t>
      </w:r>
      <w:r w:rsidR="002664A8" w:rsidRPr="009F769B">
        <w:rPr>
          <w:rFonts w:ascii="Times New Roman" w:eastAsiaTheme="minorEastAsia" w:hAnsi="Times New Roman" w:cs="Times New Roman"/>
          <w:iCs/>
        </w:rPr>
        <w:t xml:space="preserve"> little soft selection occurred. </w:t>
      </w:r>
      <w:r w:rsidR="001A43B6" w:rsidRPr="009F769B">
        <w:rPr>
          <w:rFonts w:ascii="Times New Roman" w:eastAsiaTheme="minorEastAsia" w:hAnsi="Times New Roman" w:cs="Times New Roman"/>
          <w:iCs/>
        </w:rPr>
        <w:t>The latter</w:t>
      </w:r>
      <w:r w:rsidR="009E2585" w:rsidRPr="009F769B">
        <w:rPr>
          <w:rFonts w:ascii="Times New Roman" w:eastAsiaTheme="minorEastAsia" w:hAnsi="Times New Roman" w:cs="Times New Roman"/>
          <w:iCs/>
        </w:rPr>
        <w:t xml:space="preserve"> </w:t>
      </w:r>
      <w:r w:rsidR="001A43B6" w:rsidRPr="009F769B">
        <w:rPr>
          <w:rFonts w:ascii="Times New Roman" w:eastAsiaTheme="minorEastAsia" w:hAnsi="Times New Roman" w:cs="Times New Roman"/>
          <w:iCs/>
        </w:rPr>
        <w:t xml:space="preserve">reflected the fact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1A43B6" w:rsidRPr="009F769B">
        <w:rPr>
          <w:rFonts w:ascii="Times New Roman" w:eastAsiaTheme="minorEastAsia" w:hAnsi="Times New Roman" w:cs="Times New Roman"/>
          <w:iCs/>
        </w:rPr>
        <w:t xml:space="preserve">was pulled strongly off its optimum </w:t>
      </w:r>
      <w:r w:rsidR="0051452F">
        <w:rPr>
          <w:rFonts w:ascii="Times New Roman" w:eastAsiaTheme="minorEastAsia" w:hAnsi="Times New Roman" w:cs="Times New Roman"/>
          <w:iCs/>
        </w:rPr>
        <w:t xml:space="preserve">by </w:t>
      </w:r>
      <w:r w:rsidR="00DD7F86">
        <w:rPr>
          <w:rFonts w:ascii="Times New Roman" w:eastAsiaTheme="minorEastAsia" w:hAnsi="Times New Roman" w:cs="Times New Roman"/>
          <w:iCs/>
        </w:rPr>
        <w:t xml:space="preserve">introgression </w:t>
      </w:r>
      <w:r w:rsidR="003D5C5F" w:rsidRPr="009F769B">
        <w:rPr>
          <w:rFonts w:ascii="Times New Roman" w:eastAsiaTheme="minorEastAsia" w:hAnsi="Times New Roman" w:cs="Times New Roman"/>
          <w:iCs/>
        </w:rPr>
        <w:t>(Fig.3B</w:t>
      </w:r>
      <w:r w:rsidR="0051452F">
        <w:rPr>
          <w:rFonts w:ascii="Times New Roman" w:eastAsiaTheme="minorEastAsia" w:hAnsi="Times New Roman" w:cs="Times New Roman"/>
          <w:iCs/>
        </w:rPr>
        <w:t>, blue curve</w:t>
      </w:r>
      <w:r w:rsidR="003D5C5F" w:rsidRPr="009F769B">
        <w:rPr>
          <w:rFonts w:ascii="Times New Roman" w:eastAsiaTheme="minorEastAsia" w:hAnsi="Times New Roman" w:cs="Times New Roman"/>
          <w:iCs/>
        </w:rPr>
        <w:t>)</w:t>
      </w:r>
      <w:r w:rsidR="00DD7F86">
        <w:rPr>
          <w:rFonts w:ascii="Times New Roman" w:eastAsiaTheme="minorEastAsia" w:hAnsi="Times New Roman" w:cs="Times New Roman"/>
          <w:iCs/>
        </w:rPr>
        <w:t>.</w:t>
      </w:r>
      <w:r w:rsidR="00EE1107">
        <w:rPr>
          <w:rFonts w:ascii="Times New Roman" w:eastAsiaTheme="minorEastAsia" w:hAnsi="Times New Roman" w:cs="Times New Roman"/>
          <w:iCs/>
        </w:rPr>
        <w:t xml:space="preserve"> </w:t>
      </w:r>
      <w:r w:rsidR="00DD7F86">
        <w:rPr>
          <w:rFonts w:ascii="Times New Roman" w:eastAsiaTheme="minorEastAsia" w:hAnsi="Times New Roman" w:cs="Times New Roman"/>
          <w:iCs/>
        </w:rPr>
        <w:t>The effect of this maladaptation is seen in the</w:t>
      </w:r>
      <w:r w:rsidR="00DD7F86" w:rsidRPr="009F769B">
        <w:rPr>
          <w:rFonts w:ascii="Times New Roman" w:eastAsiaTheme="minorEastAsia" w:hAnsi="Times New Roman" w:cs="Times New Roman"/>
          <w:iCs/>
        </w:rPr>
        <w:t xml:space="preserve"> </w:t>
      </w:r>
      <w:r w:rsidR="00352F3A" w:rsidRPr="009F769B">
        <w:rPr>
          <w:rFonts w:ascii="Times New Roman" w:eastAsiaTheme="minorEastAsia" w:hAnsi="Times New Roman" w:cs="Times New Roman"/>
        </w:rPr>
        <w:t>much lower dip</w:t>
      </w:r>
      <w:r w:rsidR="00A84A03" w:rsidRPr="009F769B">
        <w:rPr>
          <w:rFonts w:ascii="Times New Roman" w:eastAsiaTheme="minorEastAsia" w:hAnsi="Times New Roman" w:cs="Times New Roman"/>
        </w:rPr>
        <w:t xml:space="preserve"> below 1</w:t>
      </w:r>
      <w:r w:rsidR="00352F3A" w:rsidRPr="009F769B">
        <w:rPr>
          <w:rFonts w:ascii="Times New Roman" w:eastAsiaTheme="minorEastAsia" w:hAnsi="Times New Roman" w:cs="Times New Roman"/>
        </w:rPr>
        <w:t xml:space="preserve"> </w:t>
      </w:r>
      <w:r w:rsidR="00DD7F86" w:rsidRPr="009F769B">
        <w:rPr>
          <w:rFonts w:ascii="Times New Roman" w:eastAsiaTheme="minorEastAsia" w:hAnsi="Times New Roman" w:cs="Times New Roman"/>
          <w:iCs/>
        </w:rPr>
        <w:t xml:space="preserve">that </w:t>
      </w:r>
      <w:r w:rsidR="00EE1107">
        <w:rPr>
          <w:rFonts w:ascii="Times New Roman" w:eastAsiaTheme="minorEastAsia" w:hAnsi="Times New Roman" w:cs="Times New Roman"/>
          <w:iCs/>
        </w:rPr>
        <w:t xml:space="preserve">was </w:t>
      </w:r>
      <w:r w:rsidR="00DD7F86" w:rsidRPr="009F769B">
        <w:rPr>
          <w:rFonts w:ascii="Times New Roman" w:eastAsiaTheme="minorEastAsia" w:hAnsi="Times New Roman" w:cs="Times New Roman"/>
        </w:rPr>
        <w:t xml:space="preserve">exhibited </w:t>
      </w:r>
      <w:r w:rsidR="00DD7F86">
        <w:rPr>
          <w:rFonts w:ascii="Times New Roman" w:eastAsiaTheme="minorEastAsia" w:hAnsi="Times New Roman" w:cs="Times New Roman"/>
        </w:rPr>
        <w:t xml:space="preserve">by </w:t>
      </w:r>
      <m:oMath>
        <m:r>
          <w:rPr>
            <w:rFonts w:ascii="Cambria Math" w:hAnsi="Cambria Math" w:cs="Times New Roman"/>
          </w:rPr>
          <m:t>RPS</m:t>
        </m:r>
      </m:oMath>
      <w:r w:rsidR="00DD7F86" w:rsidRPr="009F769B">
        <w:rPr>
          <w:rFonts w:ascii="Times New Roman" w:eastAsiaTheme="minorEastAsia" w:hAnsi="Times New Roman" w:cs="Times New Roman"/>
        </w:rPr>
        <w:t xml:space="preserve"> </w:t>
      </w:r>
      <w:r w:rsidR="00352F3A" w:rsidRPr="009F769B">
        <w:rPr>
          <w:rFonts w:ascii="Times New Roman" w:eastAsiaTheme="minorEastAsia" w:hAnsi="Times New Roman" w:cs="Times New Roman"/>
        </w:rPr>
        <w:t>compared to the other two scenarios (Fig.3C</w:t>
      </w:r>
      <w:r w:rsidR="0051452F">
        <w:rPr>
          <w:rFonts w:ascii="Times New Roman" w:eastAsiaTheme="minorEastAsia" w:hAnsi="Times New Roman" w:cs="Times New Roman"/>
        </w:rPr>
        <w:t>, blue curve</w:t>
      </w:r>
      <w:r w:rsidR="00352F3A"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 xml:space="preserve">The greater maladaptation in this scenario </w:t>
      </w:r>
      <w:r w:rsidR="00E36D4C">
        <w:rPr>
          <w:rFonts w:ascii="Times New Roman" w:eastAsiaTheme="minorEastAsia" w:hAnsi="Times New Roman" w:cs="Times New Roman"/>
        </w:rPr>
        <w:t>was due to</w:t>
      </w:r>
      <w:r w:rsidR="009E2585" w:rsidRPr="009F769B">
        <w:rPr>
          <w:rFonts w:ascii="Times New Roman" w:eastAsiaTheme="minorEastAsia" w:hAnsi="Times New Roman" w:cs="Times New Roman"/>
        </w:rPr>
        <w:t xml:space="preserve"> the highly competitive intruders </w:t>
      </w:r>
      <w:r w:rsidR="000C6100">
        <w:rPr>
          <w:rFonts w:ascii="Times New Roman" w:eastAsiaTheme="minorEastAsia" w:hAnsi="Times New Roman" w:cs="Times New Roman"/>
        </w:rPr>
        <w:t>(and their hybrid</w:t>
      </w:r>
      <w:r w:rsidR="00E36D4C">
        <w:rPr>
          <w:rFonts w:ascii="Times New Roman" w:eastAsiaTheme="minorEastAsia" w:hAnsi="Times New Roman" w:cs="Times New Roman"/>
        </w:rPr>
        <w:t xml:space="preserve">/backcrossed </w:t>
      </w:r>
      <w:r w:rsidR="000C6100">
        <w:rPr>
          <w:rFonts w:ascii="Times New Roman" w:eastAsiaTheme="minorEastAsia" w:hAnsi="Times New Roman" w:cs="Times New Roman"/>
        </w:rPr>
        <w:t>descendants</w:t>
      </w:r>
      <w:r w:rsidR="00A84A03" w:rsidRPr="009F769B">
        <w:rPr>
          <w:rFonts w:ascii="Times New Roman" w:eastAsiaTheme="minorEastAsia" w:hAnsi="Times New Roman" w:cs="Times New Roman"/>
        </w:rPr>
        <w:t xml:space="preserve"> in the generations immediately post-intrusion) </w:t>
      </w:r>
      <w:r w:rsidR="00137F31">
        <w:rPr>
          <w:rFonts w:ascii="Times New Roman" w:eastAsiaTheme="minorEastAsia" w:hAnsi="Times New Roman" w:cs="Times New Roman"/>
        </w:rPr>
        <w:t>having</w:t>
      </w:r>
      <w:r w:rsidR="00137F31" w:rsidRPr="009F769B">
        <w:rPr>
          <w:rFonts w:ascii="Times New Roman" w:eastAsiaTheme="minorEastAsia" w:hAnsi="Times New Roman" w:cs="Times New Roman"/>
        </w:rPr>
        <w:t xml:space="preserve"> </w:t>
      </w:r>
      <w:r w:rsidR="009E2585" w:rsidRPr="009F769B">
        <w:rPr>
          <w:rFonts w:ascii="Times New Roman" w:eastAsiaTheme="minorEastAsia" w:hAnsi="Times New Roman" w:cs="Times New Roman"/>
        </w:rPr>
        <w:t>high spawning success</w:t>
      </w:r>
      <w:r w:rsidR="00414460">
        <w:rPr>
          <w:rFonts w:ascii="Times New Roman" w:eastAsiaTheme="minorEastAsia" w:hAnsi="Times New Roman" w:cs="Times New Roman"/>
        </w:rPr>
        <w:t>,</w:t>
      </w:r>
      <w:r w:rsidR="00E36D4C">
        <w:rPr>
          <w:rFonts w:ascii="Times New Roman" w:eastAsiaTheme="minorEastAsia" w:hAnsi="Times New Roman" w:cs="Times New Roman"/>
        </w:rPr>
        <w:t xml:space="preserve"> which led to</w:t>
      </w:r>
      <w:r w:rsidR="00E36D4C" w:rsidRPr="009F769B">
        <w:rPr>
          <w:rFonts w:ascii="Times New Roman" w:eastAsiaTheme="minorEastAsia" w:hAnsi="Times New Roman" w:cs="Times New Roman"/>
        </w:rPr>
        <w:t xml:space="preserve"> </w:t>
      </w:r>
      <w:r w:rsidR="00C47A94" w:rsidRPr="009F769B">
        <w:rPr>
          <w:rFonts w:ascii="Times New Roman" w:eastAsiaTheme="minorEastAsia" w:hAnsi="Times New Roman" w:cs="Times New Roman"/>
        </w:rPr>
        <w:t xml:space="preserve">higher </w:t>
      </w:r>
      <w:r w:rsidR="009E2585" w:rsidRPr="009F769B">
        <w:rPr>
          <w:rFonts w:ascii="Times New Roman" w:eastAsiaTheme="minorEastAsia" w:hAnsi="Times New Roman" w:cs="Times New Roman"/>
          <w:iCs/>
        </w:rPr>
        <w:t xml:space="preserve">introgression </w:t>
      </w:r>
      <w:r w:rsidR="00B67D6E" w:rsidRPr="009F769B">
        <w:rPr>
          <w:rFonts w:ascii="Times New Roman" w:eastAsiaTheme="minorEastAsia" w:hAnsi="Times New Roman" w:cs="Times New Roman"/>
          <w:iCs/>
        </w:rPr>
        <w:t>of foreign/domesticated alleles in</w:t>
      </w:r>
      <w:r w:rsidR="00D51D49">
        <w:rPr>
          <w:rFonts w:ascii="Times New Roman" w:eastAsiaTheme="minorEastAsia" w:hAnsi="Times New Roman" w:cs="Times New Roman"/>
          <w:iCs/>
        </w:rPr>
        <w:t>to</w:t>
      </w:r>
      <w:r w:rsidR="00B67D6E" w:rsidRPr="009F769B">
        <w:rPr>
          <w:rFonts w:ascii="Times New Roman" w:eastAsiaTheme="minorEastAsia" w:hAnsi="Times New Roman" w:cs="Times New Roman"/>
          <w:iCs/>
        </w:rPr>
        <w:t xml:space="preserve"> the population (Fig.S</w:t>
      </w:r>
      <w:r w:rsidR="0081425E" w:rsidRPr="009F769B">
        <w:rPr>
          <w:rFonts w:ascii="Times New Roman" w:eastAsiaTheme="minorEastAsia" w:hAnsi="Times New Roman" w:cs="Times New Roman"/>
          <w:iCs/>
        </w:rPr>
        <w:t>2</w:t>
      </w:r>
      <w:r w:rsidR="00B67D6E" w:rsidRPr="009F769B">
        <w:rPr>
          <w:rFonts w:ascii="Times New Roman" w:eastAsiaTheme="minorEastAsia" w:hAnsi="Times New Roman" w:cs="Times New Roman"/>
          <w:iCs/>
        </w:rPr>
        <w:t>)</w:t>
      </w:r>
      <w:r w:rsidR="009E2585" w:rsidRPr="009F769B">
        <w:rPr>
          <w:rFonts w:ascii="Times New Roman" w:eastAsiaTheme="minorEastAsia" w:hAnsi="Times New Roman" w:cs="Times New Roman"/>
          <w:iCs/>
        </w:rPr>
        <w:t xml:space="preserve">. </w:t>
      </w:r>
      <w:r w:rsidR="00787012" w:rsidRPr="009F769B">
        <w:rPr>
          <w:rFonts w:ascii="Times New Roman" w:eastAsiaTheme="minorEastAsia" w:hAnsi="Times New Roman" w:cs="Times New Roman"/>
          <w:iCs/>
        </w:rPr>
        <w:t xml:space="preserve">The net result was that the number of spawners in this scenario dipped to a much lower nadir compared to the scenarios where intruders were competitively equal or inferior to locals (Fig.3D). </w:t>
      </w:r>
      <w:r w:rsidR="00E36D4C">
        <w:rPr>
          <w:rFonts w:ascii="Times New Roman" w:eastAsiaTheme="minorEastAsia" w:hAnsi="Times New Roman" w:cs="Times New Roman"/>
          <w:iCs/>
        </w:rPr>
        <w:t>Nevertheless, e</w:t>
      </w:r>
      <w:r w:rsidR="00787012" w:rsidRPr="009F769B">
        <w:rPr>
          <w:rFonts w:ascii="Times New Roman" w:eastAsiaTheme="minorEastAsia" w:hAnsi="Times New Roman" w:cs="Times New Roman"/>
          <w:iCs/>
        </w:rPr>
        <w:t xml:space="preserve">volutionary rescue occurred in all three scenarios. </w:t>
      </w:r>
    </w:p>
    <w:p w14:paraId="0FE150E2" w14:textId="28A0553B" w:rsidR="00961D9A" w:rsidRPr="009F769B" w:rsidRDefault="00DD7F86"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Acute</w:t>
      </w:r>
      <w:r w:rsidR="00961D9A" w:rsidRPr="009F769B">
        <w:rPr>
          <w:rFonts w:ascii="Times New Roman" w:eastAsiaTheme="minorEastAsia" w:hAnsi="Times New Roman" w:cs="Times New Roman"/>
          <w:i/>
          <w:iCs/>
        </w:rPr>
        <w:t xml:space="preserve"> intrusion simulations set 2:</w:t>
      </w:r>
    </w:p>
    <w:p w14:paraId="476F3216" w14:textId="0AFEB26C" w:rsidR="00961D9A" w:rsidRPr="009F769B" w:rsidRDefault="00F03A7B"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basic </w:t>
      </w:r>
      <w:r w:rsidR="00F35134">
        <w:rPr>
          <w:rFonts w:ascii="Times New Roman" w:eastAsiaTheme="minorEastAsia" w:hAnsi="Times New Roman" w:cs="Times New Roman"/>
          <w:iCs/>
        </w:rPr>
        <w:t>patterns</w:t>
      </w:r>
      <w:r w:rsidR="005F2480" w:rsidRPr="009F769B">
        <w:rPr>
          <w:rFonts w:ascii="Times New Roman" w:eastAsiaTheme="minorEastAsia" w:hAnsi="Times New Roman" w:cs="Times New Roman"/>
          <w:iCs/>
        </w:rPr>
        <w:t xml:space="preserve"> found in the first set of </w:t>
      </w:r>
      <w:r w:rsidR="00DD7F86">
        <w:rPr>
          <w:rFonts w:ascii="Times New Roman" w:eastAsiaTheme="minorEastAsia" w:hAnsi="Times New Roman" w:cs="Times New Roman"/>
          <w:iCs/>
        </w:rPr>
        <w:t>acute</w:t>
      </w:r>
      <w:r w:rsidR="005F2480" w:rsidRPr="009F769B">
        <w:rPr>
          <w:rFonts w:ascii="Times New Roman" w:eastAsiaTheme="minorEastAsia" w:hAnsi="Times New Roman" w:cs="Times New Roman"/>
          <w:iCs/>
        </w:rPr>
        <w:t xml:space="preserve"> intrusion simulations were emulated in the second set, with the effects scaling with the degree of intrusion and the degree of reproductive excess. </w:t>
      </w:r>
      <w:r w:rsidR="00C837C1" w:rsidRPr="009F769B">
        <w:rPr>
          <w:rFonts w:ascii="Times New Roman" w:eastAsiaTheme="minorEastAsia" w:hAnsi="Times New Roman" w:cs="Times New Roman"/>
          <w:iCs/>
        </w:rPr>
        <w:t xml:space="preserve">The higher the intrusion rate, the greater the negative impact of </w:t>
      </w:r>
      <w:r w:rsidR="00DD7F86">
        <w:rPr>
          <w:rFonts w:ascii="Times New Roman" w:eastAsiaTheme="minorEastAsia" w:hAnsi="Times New Roman" w:cs="Times New Roman"/>
          <w:iCs/>
        </w:rPr>
        <w:t>acute</w:t>
      </w:r>
      <w:r w:rsidR="00C837C1" w:rsidRPr="009F769B">
        <w:rPr>
          <w:rFonts w:ascii="Times New Roman" w:eastAsiaTheme="minorEastAsia" w:hAnsi="Times New Roman" w:cs="Times New Roman"/>
          <w:iCs/>
        </w:rPr>
        <w:t xml:space="preserve"> intrusion on </w:t>
      </w:r>
      <w:r w:rsidR="00E36D4C">
        <w:rPr>
          <w:rFonts w:ascii="Times New Roman" w:eastAsiaTheme="minorEastAsia" w:hAnsi="Times New Roman" w:cs="Times New Roman"/>
          <w:iCs/>
        </w:rPr>
        <w:t>the number of spawners</w:t>
      </w:r>
      <w:r w:rsidR="00C837C1" w:rsidRPr="009F769B">
        <w:rPr>
          <w:rFonts w:ascii="Times New Roman" w:eastAsiaTheme="minorEastAsia" w:hAnsi="Times New Roman" w:cs="Times New Roman"/>
          <w:iCs/>
        </w:rPr>
        <w:t xml:space="preserve"> (Fig.4</w:t>
      </w:r>
      <w:r w:rsidR="00346763" w:rsidRPr="009F769B">
        <w:rPr>
          <w:rFonts w:ascii="Times New Roman" w:eastAsiaTheme="minorEastAsia" w:hAnsi="Times New Roman" w:cs="Times New Roman"/>
          <w:iCs/>
        </w:rPr>
        <w:t>, compare bottom panels to top panels</w:t>
      </w:r>
      <w:r w:rsidR="00C837C1" w:rsidRPr="009F769B">
        <w:rPr>
          <w:rFonts w:ascii="Times New Roman" w:eastAsiaTheme="minorEastAsia" w:hAnsi="Times New Roman" w:cs="Times New Roman"/>
          <w:iCs/>
        </w:rPr>
        <w:t xml:space="preserve">). </w:t>
      </w:r>
      <w:r w:rsidR="00355DFC" w:rsidRPr="009F769B">
        <w:rPr>
          <w:rFonts w:ascii="Times New Roman" w:eastAsiaTheme="minorEastAsia" w:hAnsi="Times New Roman" w:cs="Times New Roman"/>
          <w:iCs/>
        </w:rPr>
        <w:t xml:space="preserve">The number of spawners was reduced to a lower level when </w:t>
      </w:r>
      <w:r w:rsidR="003A7F32">
        <w:rPr>
          <w:rFonts w:ascii="Times New Roman" w:eastAsiaTheme="minorEastAsia" w:hAnsi="Times New Roman" w:cs="Times New Roman"/>
          <w:iCs/>
        </w:rPr>
        <w:t>the intrusion rate was higher</w:t>
      </w:r>
      <w:r w:rsidR="00A21B57" w:rsidRPr="009F769B">
        <w:rPr>
          <w:rFonts w:ascii="Times New Roman" w:eastAsiaTheme="minorEastAsia" w:hAnsi="Times New Roman" w:cs="Times New Roman"/>
          <w:iCs/>
        </w:rPr>
        <w:t xml:space="preserve">, because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21B57" w:rsidRPr="009F769B">
        <w:rPr>
          <w:rFonts w:ascii="Times New Roman" w:eastAsiaTheme="minorEastAsia" w:hAnsi="Times New Roman" w:cs="Times New Roman"/>
          <w:iCs/>
        </w:rPr>
        <w:t xml:space="preserve">was </w:t>
      </w:r>
      <w:r w:rsidR="00040D25">
        <w:rPr>
          <w:rFonts w:ascii="Times New Roman" w:eastAsiaTheme="minorEastAsia" w:hAnsi="Times New Roman" w:cs="Times New Roman"/>
          <w:iCs/>
        </w:rPr>
        <w:t xml:space="preserve">dragged </w:t>
      </w:r>
      <w:r w:rsidR="00A21B57" w:rsidRPr="009F769B">
        <w:rPr>
          <w:rFonts w:ascii="Times New Roman" w:eastAsiaTheme="minorEastAsia" w:hAnsi="Times New Roman" w:cs="Times New Roman"/>
          <w:iCs/>
        </w:rPr>
        <w:t>more</w:t>
      </w:r>
      <w:r w:rsidR="003A7F32">
        <w:rPr>
          <w:rFonts w:ascii="Times New Roman" w:eastAsiaTheme="minorEastAsia" w:hAnsi="Times New Roman" w:cs="Times New Roman"/>
          <w:iCs/>
        </w:rPr>
        <w:t xml:space="preserve"> </w:t>
      </w:r>
      <w:r w:rsidR="00040D25">
        <w:rPr>
          <w:rFonts w:ascii="Times New Roman" w:eastAsiaTheme="minorEastAsia" w:hAnsi="Times New Roman" w:cs="Times New Roman"/>
          <w:iCs/>
        </w:rPr>
        <w:t xml:space="preserve">from </w:t>
      </w:r>
      <w:r w:rsidR="00A21B57" w:rsidRPr="009F769B">
        <w:rPr>
          <w:rFonts w:ascii="Times New Roman" w:eastAsiaTheme="minorEastAsia" w:hAnsi="Times New Roman" w:cs="Times New Roman"/>
          <w:iCs/>
        </w:rPr>
        <w:t>the optimum</w:t>
      </w:r>
      <w:r w:rsidR="00C9006F" w:rsidRPr="009F769B">
        <w:rPr>
          <w:rFonts w:ascii="Times New Roman" w:eastAsiaTheme="minorEastAsia" w:hAnsi="Times New Roman" w:cs="Times New Roman"/>
          <w:iCs/>
        </w:rPr>
        <w:t xml:space="preserve"> (Fig.S</w:t>
      </w:r>
      <w:r w:rsidR="00F06253" w:rsidRPr="009F769B">
        <w:rPr>
          <w:rFonts w:ascii="Times New Roman" w:eastAsiaTheme="minorEastAsia" w:hAnsi="Times New Roman" w:cs="Times New Roman"/>
          <w:iCs/>
        </w:rPr>
        <w:t>3</w:t>
      </w:r>
      <w:r w:rsidR="00C9006F" w:rsidRPr="009F769B">
        <w:rPr>
          <w:rFonts w:ascii="Times New Roman" w:eastAsiaTheme="minorEastAsia" w:hAnsi="Times New Roman" w:cs="Times New Roman"/>
          <w:iCs/>
        </w:rPr>
        <w:t>)</w:t>
      </w:r>
      <w:r w:rsidR="00A21B57" w:rsidRPr="009F769B">
        <w:rPr>
          <w:rFonts w:ascii="Times New Roman" w:eastAsiaTheme="minorEastAsia" w:hAnsi="Times New Roman" w:cs="Times New Roman"/>
          <w:iCs/>
        </w:rPr>
        <w:t xml:space="preserve">. </w:t>
      </w:r>
      <w:r w:rsidR="00B61FBC" w:rsidRPr="009F769B">
        <w:rPr>
          <w:rFonts w:ascii="Times New Roman" w:eastAsiaTheme="minorEastAsia" w:hAnsi="Times New Roman" w:cs="Times New Roman"/>
          <w:iCs/>
        </w:rPr>
        <w:t xml:space="preserve">In contrast, the greater the reproductive excess, the weaker the negative impact of </w:t>
      </w:r>
      <w:r w:rsidR="00DD7F86">
        <w:rPr>
          <w:rFonts w:ascii="Times New Roman" w:eastAsiaTheme="minorEastAsia" w:hAnsi="Times New Roman" w:cs="Times New Roman"/>
          <w:iCs/>
        </w:rPr>
        <w:t>acute</w:t>
      </w:r>
      <w:r w:rsidR="00B61FBC" w:rsidRPr="009F769B">
        <w:rPr>
          <w:rFonts w:ascii="Times New Roman" w:eastAsiaTheme="minorEastAsia" w:hAnsi="Times New Roman" w:cs="Times New Roman"/>
          <w:iCs/>
        </w:rPr>
        <w:t xml:space="preserve"> intrusion on population size (Fig.4, compare right panels to left panels)</w:t>
      </w:r>
      <w:r w:rsidR="00C46AD2">
        <w:rPr>
          <w:rFonts w:ascii="Times New Roman" w:eastAsiaTheme="minorEastAsia" w:hAnsi="Times New Roman" w:cs="Times New Roman"/>
          <w:iCs/>
        </w:rPr>
        <w:t xml:space="preserve">, because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R</m:t>
            </m:r>
          </m:sub>
        </m:sSub>
      </m:oMath>
      <w:r w:rsidR="00C46AD2">
        <w:rPr>
          <w:rFonts w:ascii="Times New Roman" w:eastAsiaTheme="minorEastAsia" w:hAnsi="Times New Roman" w:cs="Times New Roman"/>
        </w:rPr>
        <w:t xml:space="preserve"> remained above </w:t>
      </w:r>
      <m:oMath>
        <m:r>
          <w:rPr>
            <w:rFonts w:ascii="Cambria Math" w:eastAsiaTheme="minorEastAsia" w:hAnsi="Cambria Math" w:cs="Times New Roman"/>
          </w:rPr>
          <m:t>K</m:t>
        </m:r>
      </m:oMath>
      <w:r w:rsidR="00C46AD2">
        <w:rPr>
          <w:rFonts w:ascii="Times New Roman" w:eastAsiaTheme="minorEastAsia" w:hAnsi="Times New Roman" w:cs="Times New Roman"/>
        </w:rPr>
        <w:t xml:space="preserve"> for longer</w:t>
      </w:r>
      <w:r w:rsidR="007215DA">
        <w:rPr>
          <w:rFonts w:ascii="Times New Roman" w:eastAsiaTheme="minorEastAsia" w:hAnsi="Times New Roman" w:cs="Times New Roman"/>
        </w:rPr>
        <w:t xml:space="preserve"> </w:t>
      </w:r>
      <w:r w:rsidR="007215DA" w:rsidRPr="009F769B">
        <w:rPr>
          <w:rFonts w:ascii="Times New Roman" w:eastAsiaTheme="minorEastAsia" w:hAnsi="Times New Roman" w:cs="Times New Roman"/>
        </w:rPr>
        <w:t>(Fig.S4)</w:t>
      </w:r>
      <w:r w:rsidR="00B61FBC" w:rsidRPr="009F769B">
        <w:rPr>
          <w:rFonts w:ascii="Times New Roman" w:eastAsiaTheme="minorEastAsia" w:hAnsi="Times New Roman" w:cs="Times New Roman"/>
          <w:iCs/>
        </w:rPr>
        <w:t xml:space="preserve">. </w:t>
      </w:r>
      <w:r w:rsidR="00F12884" w:rsidRPr="009F769B">
        <w:rPr>
          <w:rFonts w:ascii="Times New Roman" w:eastAsiaTheme="minorEastAsia" w:hAnsi="Times New Roman" w:cs="Times New Roman"/>
          <w:iCs/>
        </w:rPr>
        <w:t>The level of reproductive excess did not affect the level of maladaptation (Fig.S</w:t>
      </w:r>
      <w:r w:rsidR="00F06253" w:rsidRPr="009F769B">
        <w:rPr>
          <w:rFonts w:ascii="Times New Roman" w:eastAsiaTheme="minorEastAsia" w:hAnsi="Times New Roman" w:cs="Times New Roman"/>
          <w:iCs/>
        </w:rPr>
        <w:t>3</w:t>
      </w:r>
      <w:r w:rsidR="00F12884" w:rsidRPr="009F769B">
        <w:rPr>
          <w:rFonts w:ascii="Times New Roman" w:eastAsiaTheme="minorEastAsia" w:hAnsi="Times New Roman" w:cs="Times New Roman"/>
          <w:iCs/>
        </w:rPr>
        <w:t xml:space="preserve">), but rather the effects of a given </w:t>
      </w:r>
      <w:r w:rsidR="00F12884" w:rsidRPr="009F769B">
        <w:rPr>
          <w:rFonts w:ascii="Times New Roman" w:eastAsiaTheme="minorEastAsia" w:hAnsi="Times New Roman" w:cs="Times New Roman"/>
          <w:iCs/>
        </w:rPr>
        <w:lastRenderedPageBreak/>
        <w:t xml:space="preserve">level of maladaptation on the number of spawners. </w:t>
      </w:r>
      <m:oMath>
        <m:r>
          <w:rPr>
            <w:rFonts w:ascii="Cambria Math" w:hAnsi="Cambria Math" w:cs="Times New Roman"/>
          </w:rPr>
          <m:t>RPS</m:t>
        </m:r>
      </m:oMath>
      <w:r w:rsidR="00002723" w:rsidRPr="009F769B">
        <w:rPr>
          <w:rFonts w:ascii="Times New Roman" w:eastAsiaTheme="minorEastAsia" w:hAnsi="Times New Roman" w:cs="Times New Roman"/>
        </w:rPr>
        <w:t xml:space="preserve"> was negatively affected by intrusion in all cases, but this translated into strong impacts on number of spawners only in those scenarios where </w:t>
      </w:r>
      <m:oMath>
        <m:r>
          <w:rPr>
            <w:rFonts w:ascii="Cambria Math" w:hAnsi="Cambria Math" w:cs="Times New Roman"/>
          </w:rPr>
          <m:t>RPS</m:t>
        </m:r>
      </m:oMath>
      <w:r w:rsidR="00002723" w:rsidRPr="009F769B">
        <w:rPr>
          <w:rFonts w:ascii="Times New Roman" w:eastAsiaTheme="minorEastAsia" w:hAnsi="Times New Roman" w:cs="Times New Roman"/>
        </w:rPr>
        <w:t xml:space="preserve"> was reduced below 1 (Fig.S</w:t>
      </w:r>
      <w:r w:rsidR="00F06253" w:rsidRPr="009F769B">
        <w:rPr>
          <w:rFonts w:ascii="Times New Roman" w:eastAsiaTheme="minorEastAsia" w:hAnsi="Times New Roman" w:cs="Times New Roman"/>
        </w:rPr>
        <w:t>4</w:t>
      </w:r>
      <w:r w:rsidR="00002723" w:rsidRPr="009F769B">
        <w:rPr>
          <w:rFonts w:ascii="Times New Roman" w:eastAsiaTheme="minorEastAsia" w:hAnsi="Times New Roman" w:cs="Times New Roman"/>
        </w:rPr>
        <w:t xml:space="preserve">). </w:t>
      </w:r>
      <w:r w:rsidR="006B6C10" w:rsidRPr="009F769B">
        <w:rPr>
          <w:rFonts w:ascii="Times New Roman" w:eastAsiaTheme="minorEastAsia" w:hAnsi="Times New Roman" w:cs="Times New Roman"/>
        </w:rPr>
        <w:t xml:space="preserve">For a given level of intrusion and reproductive excess, intrusion had a greater negative impact on </w:t>
      </w:r>
      <w:r w:rsidR="000C6100">
        <w:rPr>
          <w:rFonts w:ascii="Times New Roman" w:eastAsiaTheme="minorEastAsia" w:hAnsi="Times New Roman" w:cs="Times New Roman"/>
        </w:rPr>
        <w:t>the number of spawners</w:t>
      </w:r>
      <w:r w:rsidR="006B6C10" w:rsidRPr="009F769B">
        <w:rPr>
          <w:rFonts w:ascii="Times New Roman" w:eastAsiaTheme="minorEastAsia" w:hAnsi="Times New Roman" w:cs="Times New Roman"/>
        </w:rPr>
        <w:t xml:space="preserve"> when intruders were competitively superior. </w:t>
      </w:r>
      <w:r w:rsidR="00FD33E5" w:rsidRPr="009F769B">
        <w:rPr>
          <w:rFonts w:ascii="Times New Roman" w:eastAsiaTheme="minorEastAsia" w:hAnsi="Times New Roman" w:cs="Times New Roman"/>
        </w:rPr>
        <w:t xml:space="preserve">The probability of extinction (fraction of replicate populations that went extinct) was </w:t>
      </w:r>
      <w:r w:rsidR="00EF0AC7" w:rsidRPr="009F769B">
        <w:rPr>
          <w:rFonts w:ascii="Times New Roman" w:eastAsiaTheme="minorEastAsia" w:hAnsi="Times New Roman" w:cs="Times New Roman"/>
        </w:rPr>
        <w:t>higher when the level of intrusion was higher</w:t>
      </w:r>
      <w:r w:rsidR="008C43F8" w:rsidRPr="009F769B">
        <w:rPr>
          <w:rFonts w:ascii="Times New Roman" w:eastAsiaTheme="minorEastAsia" w:hAnsi="Times New Roman" w:cs="Times New Roman"/>
        </w:rPr>
        <w:t>,</w:t>
      </w:r>
      <w:r w:rsidR="00EF0AC7" w:rsidRPr="009F769B">
        <w:rPr>
          <w:rFonts w:ascii="Times New Roman" w:eastAsiaTheme="minorEastAsia" w:hAnsi="Times New Roman" w:cs="Times New Roman"/>
        </w:rPr>
        <w:t xml:space="preserve"> when the level of reproductive excess was lower</w:t>
      </w:r>
      <w:r w:rsidR="008C43F8" w:rsidRPr="009F769B">
        <w:rPr>
          <w:rFonts w:ascii="Times New Roman" w:eastAsiaTheme="minorEastAsia" w:hAnsi="Times New Roman" w:cs="Times New Roman"/>
        </w:rPr>
        <w:t>, and when intruders were competitively superior to locals (Fig.S</w:t>
      </w:r>
      <w:r w:rsidR="00CD4DE0" w:rsidRPr="009F769B">
        <w:rPr>
          <w:rFonts w:ascii="Times New Roman" w:eastAsiaTheme="minorEastAsia" w:hAnsi="Times New Roman" w:cs="Times New Roman"/>
        </w:rPr>
        <w:t>5</w:t>
      </w:r>
      <w:r w:rsidR="008C43F8" w:rsidRPr="009F769B">
        <w:rPr>
          <w:rFonts w:ascii="Times New Roman" w:eastAsiaTheme="minorEastAsia" w:hAnsi="Times New Roman" w:cs="Times New Roman"/>
        </w:rPr>
        <w:t xml:space="preserve">). </w:t>
      </w:r>
    </w:p>
    <w:p w14:paraId="0D3ED457" w14:textId="3011952D" w:rsidR="00C837C1" w:rsidRDefault="00CD0A7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rPr>
        <w:t xml:space="preserve">The patterns were the same </w:t>
      </w:r>
      <w:r w:rsidR="008E3EDA" w:rsidRPr="009F769B">
        <w:rPr>
          <w:rFonts w:ascii="Times New Roman" w:eastAsiaTheme="minorEastAsia" w:hAnsi="Times New Roman" w:cs="Times New Roman"/>
        </w:rPr>
        <w:t xml:space="preserve">(results not shown) </w:t>
      </w:r>
      <w:r w:rsidRPr="009F769B">
        <w:rPr>
          <w:rFonts w:ascii="Times New Roman" w:eastAsiaTheme="minorEastAsia" w:hAnsi="Times New Roman" w:cs="Times New Roman"/>
        </w:rPr>
        <w:t xml:space="preserve">when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Pr="009F769B">
        <w:rPr>
          <w:rFonts w:ascii="Times New Roman" w:eastAsiaTheme="minorEastAsia" w:hAnsi="Times New Roman" w:cs="Times New Roman"/>
          <w:iCs/>
        </w:rPr>
        <w:t xml:space="preserve"> was instead assumed to be greater, rather than less than,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r>
          <w:rPr>
            <w:rFonts w:ascii="Cambria Math" w:eastAsiaTheme="minorEastAsia" w:hAnsi="Cambria Math" w:cs="Times New Roman"/>
          </w:rPr>
          <m:t>(locals)</m:t>
        </m:r>
      </m:oMath>
      <w:r w:rsidRPr="009F769B">
        <w:rPr>
          <w:rFonts w:ascii="Times New Roman" w:eastAsiaTheme="minorEastAsia" w:hAnsi="Times New Roman" w:cs="Times New Roman"/>
        </w:rPr>
        <w:t xml:space="preserve">, because the adaptive landscape was symmetrical about the optimum. </w:t>
      </w:r>
      <w:r w:rsidR="008E3EDA" w:rsidRPr="009F769B">
        <w:rPr>
          <w:rFonts w:ascii="Times New Roman" w:eastAsiaTheme="minorEastAsia" w:hAnsi="Times New Roman" w:cs="Times New Roman"/>
        </w:rPr>
        <w:t xml:space="preserve">The patterns were also more pronounced when a bigger absolute difference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intruders</m:t>
            </m:r>
          </m:e>
        </m:d>
      </m:oMath>
      <w:r w:rsidR="008E3EDA" w:rsidRPr="009F769B">
        <w:rPr>
          <w:rFonts w:ascii="Times New Roman" w:eastAsiaTheme="minorEastAsia" w:hAnsi="Times New Roman" w:cs="Times New Roman"/>
          <w:iCs/>
        </w:rPr>
        <w:t xml:space="preserve"> and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d>
          <m:dPr>
            <m:ctrlPr>
              <w:rPr>
                <w:rFonts w:ascii="Cambria Math" w:eastAsiaTheme="minorEastAsia" w:hAnsi="Cambria Math" w:cs="Times New Roman"/>
                <w:i/>
                <w:iCs/>
              </w:rPr>
            </m:ctrlPr>
          </m:dPr>
          <m:e>
            <m:r>
              <w:rPr>
                <w:rFonts w:ascii="Cambria Math" w:eastAsiaTheme="minorEastAsia" w:hAnsi="Cambria Math" w:cs="Times New Roman"/>
              </w:rPr>
              <m:t>locals</m:t>
            </m:r>
          </m:e>
        </m:d>
      </m:oMath>
      <w:r w:rsidR="008E3EDA" w:rsidRPr="009F769B">
        <w:rPr>
          <w:rFonts w:ascii="Times New Roman" w:eastAsiaTheme="minorEastAsia" w:hAnsi="Times New Roman" w:cs="Times New Roman"/>
          <w:iCs/>
        </w:rPr>
        <w:t xml:space="preserve"> was assumed</w:t>
      </w:r>
      <w:r w:rsidR="00D95255">
        <w:rPr>
          <w:rFonts w:ascii="Times New Roman" w:eastAsiaTheme="minorEastAsia" w:hAnsi="Times New Roman" w:cs="Times New Roman"/>
          <w:iCs/>
        </w:rPr>
        <w:t xml:space="preserve"> (i.e., greater maladaptation of intruders)</w:t>
      </w:r>
      <w:r w:rsidR="008E3EDA" w:rsidRPr="009F769B">
        <w:rPr>
          <w:rFonts w:ascii="Times New Roman" w:eastAsiaTheme="minorEastAsia" w:hAnsi="Times New Roman" w:cs="Times New Roman"/>
          <w:iCs/>
        </w:rPr>
        <w:t>, and less pronounced when a smaller absolute difference was assumed (</w:t>
      </w:r>
      <w:r w:rsidR="00D95255">
        <w:rPr>
          <w:rFonts w:ascii="Times New Roman" w:eastAsiaTheme="minorEastAsia" w:hAnsi="Times New Roman" w:cs="Times New Roman"/>
          <w:iCs/>
        </w:rPr>
        <w:t xml:space="preserve">i.e., </w:t>
      </w:r>
      <w:r w:rsidR="008F5C38">
        <w:rPr>
          <w:rFonts w:ascii="Times New Roman" w:eastAsiaTheme="minorEastAsia" w:hAnsi="Times New Roman" w:cs="Times New Roman"/>
          <w:iCs/>
        </w:rPr>
        <w:t>weaker</w:t>
      </w:r>
      <w:r w:rsidR="00D95255">
        <w:rPr>
          <w:rFonts w:ascii="Times New Roman" w:eastAsiaTheme="minorEastAsia" w:hAnsi="Times New Roman" w:cs="Times New Roman"/>
          <w:iCs/>
        </w:rPr>
        <w:t xml:space="preserve"> maladaptation of intruders; </w:t>
      </w:r>
      <w:r w:rsidR="008E3EDA" w:rsidRPr="009F769B">
        <w:rPr>
          <w:rFonts w:ascii="Times New Roman" w:eastAsiaTheme="minorEastAsia" w:hAnsi="Times New Roman" w:cs="Times New Roman"/>
          <w:iCs/>
        </w:rPr>
        <w:t xml:space="preserve">Fig.S6). </w:t>
      </w:r>
    </w:p>
    <w:bookmarkEnd w:id="5"/>
    <w:p w14:paraId="4A4A3266" w14:textId="349E054B" w:rsidR="00F325F3" w:rsidRPr="009F769B" w:rsidRDefault="00E36D4C" w:rsidP="006D081A">
      <w:pPr>
        <w:spacing w:line="480" w:lineRule="auto"/>
        <w:jc w:val="both"/>
        <w:rPr>
          <w:rFonts w:ascii="Times New Roman" w:hAnsi="Times New Roman" w:cs="Times New Roman"/>
          <w:b/>
          <w:bCs/>
        </w:rPr>
      </w:pPr>
      <w:r>
        <w:rPr>
          <w:rFonts w:ascii="Times New Roman" w:hAnsi="Times New Roman" w:cs="Times New Roman"/>
          <w:b/>
          <w:bCs/>
        </w:rPr>
        <w:t>Chronic</w:t>
      </w:r>
      <w:r w:rsidRPr="009F769B">
        <w:rPr>
          <w:rFonts w:ascii="Times New Roman" w:hAnsi="Times New Roman" w:cs="Times New Roman"/>
          <w:b/>
          <w:bCs/>
        </w:rPr>
        <w:t xml:space="preserve"> </w:t>
      </w:r>
      <w:r w:rsidR="00F325F3" w:rsidRPr="009F769B">
        <w:rPr>
          <w:rFonts w:ascii="Times New Roman" w:hAnsi="Times New Roman" w:cs="Times New Roman"/>
          <w:b/>
          <w:bCs/>
        </w:rPr>
        <w:t>intrusion scenarios</w:t>
      </w:r>
    </w:p>
    <w:p w14:paraId="1B7C4A6C" w14:textId="41A262DC" w:rsidR="00F325F3" w:rsidRPr="009F769B" w:rsidRDefault="00E36D4C"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F325F3" w:rsidRPr="009F769B">
        <w:rPr>
          <w:rFonts w:ascii="Times New Roman" w:eastAsiaTheme="minorEastAsia" w:hAnsi="Times New Roman" w:cs="Times New Roman"/>
          <w:i/>
          <w:iCs/>
        </w:rPr>
        <w:t>intrusion simulations set 1:</w:t>
      </w:r>
    </w:p>
    <w:p w14:paraId="4E4BBACD" w14:textId="451F531B" w:rsidR="00F325F3" w:rsidRPr="00C666E4" w:rsidRDefault="00C666E4" w:rsidP="006D081A">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Chronic intrusion</w:t>
      </w:r>
      <w:r w:rsidR="00904140" w:rsidRPr="009F769B">
        <w:rPr>
          <w:rFonts w:ascii="Times New Roman" w:eastAsiaTheme="minorEastAsia" w:hAnsi="Times New Roman" w:cs="Times New Roman"/>
          <w:iCs/>
        </w:rPr>
        <w:t xml:space="preserve"> exerted a </w:t>
      </w:r>
      <w:r>
        <w:rPr>
          <w:rFonts w:ascii="Times New Roman" w:eastAsiaTheme="minorEastAsia" w:hAnsi="Times New Roman" w:cs="Times New Roman"/>
          <w:iCs/>
        </w:rPr>
        <w:t xml:space="preserve">consistent </w:t>
      </w:r>
      <w:r w:rsidR="00904140" w:rsidRPr="009F769B">
        <w:rPr>
          <w:rFonts w:ascii="Times New Roman" w:eastAsiaTheme="minorEastAsia" w:hAnsi="Times New Roman" w:cs="Times New Roman"/>
          <w:iCs/>
        </w:rPr>
        <w:t xml:space="preserve">downwards pull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05B93" w:rsidRPr="009F769B">
        <w:rPr>
          <w:rFonts w:ascii="Times New Roman" w:eastAsiaTheme="minorEastAsia" w:hAnsi="Times New Roman" w:cs="Times New Roman"/>
          <w:iCs/>
        </w:rPr>
        <w:t xml:space="preserve">, </w:t>
      </w:r>
      <w:r>
        <w:rPr>
          <w:rFonts w:ascii="Times New Roman" w:eastAsiaTheme="minorEastAsia" w:hAnsi="Times New Roman" w:cs="Times New Roman"/>
          <w:iCs/>
        </w:rPr>
        <w:t>because</w:t>
      </w:r>
      <w:r w:rsidR="00705B93" w:rsidRPr="009F769B">
        <w:rPr>
          <w:rFonts w:ascii="Times New Roman" w:eastAsiaTheme="minorEastAsia" w:hAnsi="Times New Roman" w:cs="Times New Roman"/>
          <w:iCs/>
        </w:rPr>
        <w:t xml:space="preserve"> the intruders were maladapted to the local environmental conditions. </w:t>
      </w:r>
      <w:r w:rsidR="00C51E7B" w:rsidRPr="009F769B">
        <w:rPr>
          <w:rFonts w:ascii="Times New Roman" w:eastAsiaTheme="minorEastAsia" w:hAnsi="Times New Roman" w:cs="Times New Roman"/>
          <w:iCs/>
        </w:rPr>
        <w:t xml:space="preserve">This </w:t>
      </w:r>
      <w:r w:rsidR="00D56BE9">
        <w:rPr>
          <w:rFonts w:ascii="Times New Roman" w:eastAsiaTheme="minorEastAsia" w:hAnsi="Times New Roman" w:cs="Times New Roman"/>
          <w:iCs/>
        </w:rPr>
        <w:t>wa</w:t>
      </w:r>
      <w:r>
        <w:rPr>
          <w:rFonts w:ascii="Times New Roman" w:eastAsiaTheme="minorEastAsia" w:hAnsi="Times New Roman" w:cs="Times New Roman"/>
          <w:iCs/>
        </w:rPr>
        <w:t xml:space="preserve">s </w:t>
      </w:r>
      <w:r w:rsidR="00C51E7B" w:rsidRPr="009F769B">
        <w:rPr>
          <w:rFonts w:ascii="Times New Roman" w:eastAsiaTheme="minorEastAsia" w:hAnsi="Times New Roman" w:cs="Times New Roman"/>
          <w:iCs/>
        </w:rPr>
        <w:t>counteracted</w:t>
      </w:r>
      <w:r>
        <w:rPr>
          <w:rFonts w:ascii="Times New Roman" w:eastAsiaTheme="minorEastAsia" w:hAnsi="Times New Roman" w:cs="Times New Roman"/>
          <w:iCs/>
        </w:rPr>
        <w:t>, however,</w:t>
      </w:r>
      <w:r w:rsidR="00C51E7B" w:rsidRPr="009F769B">
        <w:rPr>
          <w:rFonts w:ascii="Times New Roman" w:eastAsiaTheme="minorEastAsia" w:hAnsi="Times New Roman" w:cs="Times New Roman"/>
          <w:iCs/>
        </w:rPr>
        <w:t xml:space="preserve"> by an upwards pull, as evolution </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trie</w:t>
      </w:r>
      <w:r w:rsidR="00522C12">
        <w:rPr>
          <w:rFonts w:ascii="Times New Roman" w:eastAsiaTheme="minorEastAsia" w:hAnsi="Times New Roman" w:cs="Times New Roman"/>
          <w:iCs/>
        </w:rPr>
        <w:t>d</w:t>
      </w:r>
      <w:r>
        <w:rPr>
          <w:rFonts w:ascii="Times New Roman" w:eastAsiaTheme="minorEastAsia" w:hAnsi="Times New Roman" w:cs="Times New Roman"/>
          <w:iCs/>
        </w:rPr>
        <w:t>”</w:t>
      </w:r>
      <w:r w:rsidR="00C51E7B" w:rsidRPr="009F769B">
        <w:rPr>
          <w:rFonts w:ascii="Times New Roman" w:eastAsiaTheme="minorEastAsia" w:hAnsi="Times New Roman" w:cs="Times New Roman"/>
          <w:iCs/>
        </w:rPr>
        <w:t xml:space="preserve"> to bring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51E7B" w:rsidRPr="009F769B">
        <w:rPr>
          <w:rFonts w:ascii="Times New Roman" w:eastAsiaTheme="minorEastAsia" w:hAnsi="Times New Roman" w:cs="Times New Roman"/>
          <w:iCs/>
        </w:rPr>
        <w:t xml:space="preserve"> back towards the fixed optimum (</w:t>
      </w:r>
      <m:oMath>
        <m:r>
          <w:rPr>
            <w:rFonts w:ascii="Cambria Math" w:eastAsiaTheme="minorEastAsia" w:hAnsi="Cambria Math" w:cs="Times New Roman"/>
          </w:rPr>
          <m:t>θ=0</m:t>
        </m:r>
      </m:oMath>
      <w:r w:rsidR="00C51E7B" w:rsidRPr="009F769B">
        <w:rPr>
          <w:rFonts w:ascii="Times New Roman" w:eastAsiaTheme="minorEastAsia" w:hAnsi="Times New Roman" w:cs="Times New Roman"/>
        </w:rPr>
        <w:t>).</w:t>
      </w:r>
      <w:r w:rsidR="003D65C1" w:rsidRPr="009F769B">
        <w:rPr>
          <w:rFonts w:ascii="Times New Roman" w:eastAsiaTheme="minorEastAsia" w:hAnsi="Times New Roman" w:cs="Times New Roman"/>
        </w:rPr>
        <w:t xml:space="preserve"> </w:t>
      </w:r>
      <w:r w:rsidR="00C51E7B" w:rsidRPr="009F769B">
        <w:rPr>
          <w:rFonts w:ascii="Times New Roman" w:eastAsiaTheme="minorEastAsia" w:hAnsi="Times New Roman" w:cs="Times New Roman"/>
          <w:iCs/>
        </w:rPr>
        <w:t xml:space="preserve">When the intruders were competitively equal to the locals,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744FB4" w:rsidRPr="009F769B">
        <w:rPr>
          <w:rFonts w:ascii="Times New Roman" w:eastAsiaTheme="minorEastAsia" w:hAnsi="Times New Roman" w:cs="Times New Roman"/>
          <w:iCs/>
        </w:rPr>
        <w:t xml:space="preserve"> gradually evolved downwards towards a value of -30 (Fig.5A, green curve), because </w:t>
      </w:r>
      <w:r w:rsidR="0078212A">
        <w:rPr>
          <w:rFonts w:ascii="Times New Roman" w:eastAsiaTheme="minorEastAsia" w:hAnsi="Times New Roman" w:cs="Times New Roman"/>
          <w:iCs/>
        </w:rPr>
        <w:t>chronic</w:t>
      </w:r>
      <w:r w:rsidR="0078212A" w:rsidRPr="009F769B">
        <w:rPr>
          <w:rFonts w:ascii="Times New Roman" w:eastAsiaTheme="minorEastAsia" w:hAnsi="Times New Roman" w:cs="Times New Roman"/>
          <w:iCs/>
        </w:rPr>
        <w:t xml:space="preserve"> </w:t>
      </w:r>
      <w:r w:rsidR="00744FB4" w:rsidRPr="009F769B">
        <w:rPr>
          <w:rFonts w:ascii="Times New Roman" w:eastAsiaTheme="minorEastAsia" w:hAnsi="Times New Roman" w:cs="Times New Roman"/>
          <w:iCs/>
        </w:rPr>
        <w:t>intrusion resulted in the effective</w:t>
      </w:r>
      <w:r w:rsidR="0078212A">
        <w:rPr>
          <w:rFonts w:ascii="Times New Roman" w:eastAsiaTheme="minorEastAsia" w:hAnsi="Times New Roman" w:cs="Times New Roman"/>
          <w:iCs/>
        </w:rPr>
        <w:t xml:space="preserve"> </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genetic extinction</w:t>
      </w:r>
      <w:r w:rsidR="00A85451">
        <w:rPr>
          <w:rFonts w:ascii="Times New Roman" w:eastAsiaTheme="minorEastAsia" w:hAnsi="Times New Roman" w:cs="Times New Roman"/>
          <w:iCs/>
        </w:rPr>
        <w:t>”</w:t>
      </w:r>
      <w:r w:rsidR="00744FB4" w:rsidRPr="009F769B">
        <w:rPr>
          <w:rFonts w:ascii="Times New Roman" w:eastAsiaTheme="minorEastAsia" w:hAnsi="Times New Roman" w:cs="Times New Roman"/>
          <w:iCs/>
        </w:rPr>
        <w:t xml:space="preserve"> of the wild population. </w:t>
      </w:r>
      <w:r w:rsidR="00FF677E" w:rsidRPr="009F769B">
        <w:rPr>
          <w:rFonts w:ascii="Times New Roman" w:eastAsiaTheme="minorEastAsia" w:hAnsi="Times New Roman" w:cs="Times New Roman"/>
          <w:iCs/>
        </w:rPr>
        <w:t xml:space="preserve">As the degree of maladaptation went up, </w:t>
      </w:r>
      <m:oMath>
        <m:r>
          <w:rPr>
            <w:rFonts w:ascii="Cambria Math" w:hAnsi="Cambria Math" w:cs="Times New Roman"/>
          </w:rPr>
          <m:t>RPS</m:t>
        </m:r>
      </m:oMath>
      <w:r w:rsidR="00FF677E" w:rsidRPr="009F769B">
        <w:rPr>
          <w:rFonts w:ascii="Times New Roman" w:eastAsiaTheme="minorEastAsia" w:hAnsi="Times New Roman" w:cs="Times New Roman"/>
        </w:rPr>
        <w:t xml:space="preserve"> went down accordingly, </w:t>
      </w:r>
      <w:r w:rsidR="0078212A">
        <w:rPr>
          <w:rFonts w:ascii="Times New Roman" w:eastAsiaTheme="minorEastAsia" w:hAnsi="Times New Roman" w:cs="Times New Roman"/>
        </w:rPr>
        <w:t>approaching a minimum</w:t>
      </w:r>
      <w:r w:rsidR="00FF677E" w:rsidRPr="009F769B">
        <w:rPr>
          <w:rFonts w:ascii="Times New Roman" w:eastAsiaTheme="minorEastAsia" w:hAnsi="Times New Roman" w:cs="Times New Roman"/>
        </w:rPr>
        <w:t xml:space="preserve"> around 0.5 </w:t>
      </w:r>
      <w:r w:rsidR="00FF677E" w:rsidRPr="009F769B">
        <w:rPr>
          <w:rFonts w:ascii="Times New Roman" w:eastAsiaTheme="minorEastAsia" w:hAnsi="Times New Roman" w:cs="Times New Roman"/>
          <w:iCs/>
        </w:rPr>
        <w:t xml:space="preserve">(Fig.5B, green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837078" w:rsidRPr="009F769B">
        <w:rPr>
          <w:rFonts w:ascii="Times New Roman" w:eastAsiaTheme="minorEastAsia" w:hAnsi="Times New Roman" w:cs="Times New Roman"/>
          <w:iCs/>
        </w:rPr>
        <w:t xml:space="preserve"> went up initially, during the pre-intrusion period (generations 1 to </w:t>
      </w:r>
      <w:r w:rsidR="008E222D" w:rsidRPr="009F769B">
        <w:rPr>
          <w:rFonts w:ascii="Times New Roman" w:eastAsiaTheme="minorEastAsia" w:hAnsi="Times New Roman" w:cs="Times New Roman"/>
          <w:iCs/>
        </w:rPr>
        <w:t>20</w:t>
      </w:r>
      <w:r w:rsidR="00837078" w:rsidRPr="009F769B">
        <w:rPr>
          <w:rFonts w:ascii="Times New Roman" w:eastAsiaTheme="minorEastAsia" w:hAnsi="Times New Roman" w:cs="Times New Roman"/>
          <w:iCs/>
        </w:rPr>
        <w:t xml:space="preserve">), as </w:t>
      </w:r>
      <w:r w:rsidR="0068209F">
        <w:rPr>
          <w:rFonts w:ascii="Times New Roman" w:eastAsiaTheme="minorEastAsia" w:hAnsi="Times New Roman" w:cs="Times New Roman"/>
          <w:iCs/>
        </w:rPr>
        <w:t xml:space="preserve">positive </w:t>
      </w:r>
      <w:r w:rsidR="00837078" w:rsidRPr="009F769B">
        <w:rPr>
          <w:rFonts w:ascii="Times New Roman" w:eastAsiaTheme="minorEastAsia" w:hAnsi="Times New Roman" w:cs="Times New Roman"/>
          <w:iCs/>
        </w:rPr>
        <w:t xml:space="preserve">soft selection was occurring. </w:t>
      </w:r>
      <w:r w:rsidR="00687081" w:rsidRPr="009F769B">
        <w:rPr>
          <w:rFonts w:ascii="Times New Roman" w:eastAsiaTheme="minorEastAsia" w:hAnsi="Times New Roman" w:cs="Times New Roman"/>
          <w:iCs/>
        </w:rPr>
        <w:t xml:space="preserve">Once </w:t>
      </w:r>
      <m:oMath>
        <m:r>
          <w:rPr>
            <w:rFonts w:ascii="Cambria Math" w:hAnsi="Cambria Math" w:cs="Times New Roman"/>
          </w:rPr>
          <m:t>RPS</m:t>
        </m:r>
      </m:oMath>
      <w:r w:rsidR="00687081" w:rsidRPr="009F769B">
        <w:rPr>
          <w:rFonts w:ascii="Times New Roman" w:eastAsiaTheme="minorEastAsia" w:hAnsi="Times New Roman" w:cs="Times New Roman"/>
        </w:rPr>
        <w:t xml:space="preserve"> dipped below 1 by around generation 25, however, soft selection no longer occurred and hence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687081" w:rsidRPr="009F769B">
        <w:rPr>
          <w:rFonts w:ascii="Times New Roman" w:eastAsiaTheme="minorEastAsia" w:hAnsi="Times New Roman" w:cs="Times New Roman"/>
          <w:iCs/>
        </w:rPr>
        <w:t xml:space="preserve"> was dragged downwards </w:t>
      </w:r>
      <w:r w:rsidR="00A26204" w:rsidRPr="009F769B">
        <w:rPr>
          <w:rFonts w:ascii="Times New Roman" w:eastAsiaTheme="minorEastAsia" w:hAnsi="Times New Roman" w:cs="Times New Roman"/>
          <w:iCs/>
        </w:rPr>
        <w:t xml:space="preserve">(Fig.5C, green curve) </w:t>
      </w:r>
      <w:r w:rsidR="00687081" w:rsidRPr="009F769B">
        <w:rPr>
          <w:rFonts w:ascii="Times New Roman" w:eastAsiaTheme="minorEastAsia" w:hAnsi="Times New Roman" w:cs="Times New Roman"/>
          <w:iCs/>
        </w:rPr>
        <w:t xml:space="preserve">by the continual influx of foreign/domesticated fish each generation. </w:t>
      </w:r>
      <w:r w:rsidR="007A7BAC" w:rsidRPr="009F769B">
        <w:rPr>
          <w:rFonts w:ascii="Times New Roman" w:eastAsiaTheme="minorEastAsia" w:hAnsi="Times New Roman" w:cs="Times New Roman"/>
          <w:iCs/>
        </w:rPr>
        <w:t xml:space="preserve">Once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7A7BAC"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approached</w:t>
      </w:r>
      <w:r w:rsidR="007A7BAC" w:rsidRPr="009F769B">
        <w:rPr>
          <w:rFonts w:ascii="Times New Roman" w:eastAsiaTheme="minorEastAsia" w:hAnsi="Times New Roman" w:cs="Times New Roman"/>
          <w:iCs/>
        </w:rPr>
        <w:t xml:space="preserve"> the reference value of 0, it </w:t>
      </w:r>
      <w:r w:rsidR="0078212A">
        <w:rPr>
          <w:rFonts w:ascii="Times New Roman" w:eastAsiaTheme="minorEastAsia" w:hAnsi="Times New Roman" w:cs="Times New Roman"/>
          <w:iCs/>
        </w:rPr>
        <w:t>remained</w:t>
      </w:r>
      <w:r w:rsidR="0078212A" w:rsidRPr="009F769B">
        <w:rPr>
          <w:rFonts w:ascii="Times New Roman" w:eastAsiaTheme="minorEastAsia" w:hAnsi="Times New Roman" w:cs="Times New Roman"/>
          <w:iCs/>
        </w:rPr>
        <w:t xml:space="preserve"> </w:t>
      </w:r>
      <w:r w:rsidR="007A7BAC" w:rsidRPr="009F769B">
        <w:rPr>
          <w:rFonts w:ascii="Times New Roman" w:eastAsiaTheme="minorEastAsia" w:hAnsi="Times New Roman" w:cs="Times New Roman"/>
          <w:iCs/>
        </w:rPr>
        <w:t xml:space="preserve">there as soft selection was no longer occurring given </w:t>
      </w:r>
      <w:r w:rsidR="007A7BAC" w:rsidRPr="009F769B">
        <w:rPr>
          <w:rFonts w:ascii="Times New Roman" w:eastAsiaTheme="minorEastAsia" w:hAnsi="Times New Roman" w:cs="Times New Roman"/>
          <w:iCs/>
        </w:rPr>
        <w:lastRenderedPageBreak/>
        <w:t xml:space="preserve">that </w:t>
      </w:r>
      <m:oMath>
        <m:r>
          <w:rPr>
            <w:rFonts w:ascii="Cambria Math" w:hAnsi="Cambria Math" w:cs="Times New Roman"/>
          </w:rPr>
          <m:t>RPS&lt;1</m:t>
        </m:r>
      </m:oMath>
      <w:r w:rsidR="007A7BAC"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T</w:t>
      </w:r>
      <w:r w:rsidR="00DA2BC2" w:rsidRPr="009F769B">
        <w:rPr>
          <w:rFonts w:ascii="Times New Roman" w:eastAsiaTheme="minorEastAsia" w:hAnsi="Times New Roman" w:cs="Times New Roman"/>
        </w:rPr>
        <w:t xml:space="preserve">he frequency of the foreign/domesticated allele at the neutral locus increased steadily in this scenario and reached </w:t>
      </w:r>
      <w:r w:rsidR="0078212A">
        <w:rPr>
          <w:rFonts w:ascii="Times New Roman" w:eastAsiaTheme="minorEastAsia" w:hAnsi="Times New Roman" w:cs="Times New Roman"/>
        </w:rPr>
        <w:t xml:space="preserve">fixation </w:t>
      </w:r>
      <w:r w:rsidR="00DA2BC2" w:rsidRPr="009F769B">
        <w:rPr>
          <w:rFonts w:ascii="Times New Roman" w:eastAsiaTheme="minorEastAsia" w:hAnsi="Times New Roman" w:cs="Times New Roman"/>
        </w:rPr>
        <w:t>by around generation 100 (Fig.5</w:t>
      </w:r>
      <w:r w:rsidR="00A26204" w:rsidRPr="009F769B">
        <w:rPr>
          <w:rFonts w:ascii="Times New Roman" w:eastAsiaTheme="minorEastAsia" w:hAnsi="Times New Roman" w:cs="Times New Roman"/>
        </w:rPr>
        <w:t>D</w:t>
      </w:r>
      <w:r w:rsidR="00DA2BC2" w:rsidRPr="009F769B">
        <w:rPr>
          <w:rFonts w:ascii="Times New Roman" w:eastAsiaTheme="minorEastAsia" w:hAnsi="Times New Roman" w:cs="Times New Roman"/>
        </w:rPr>
        <w:t>, green curve)</w:t>
      </w:r>
      <w:r w:rsidR="007E47D2" w:rsidRPr="009F769B">
        <w:rPr>
          <w:rFonts w:ascii="Times New Roman" w:eastAsiaTheme="minorEastAsia" w:hAnsi="Times New Roman" w:cs="Times New Roman"/>
        </w:rPr>
        <w:t xml:space="preserve">, indicating effective genetic replacement of the original wild population by the intruders. </w:t>
      </w:r>
      <w:r w:rsidR="00A26204" w:rsidRPr="009F769B">
        <w:rPr>
          <w:rFonts w:ascii="Times New Roman" w:eastAsiaTheme="minorEastAsia" w:hAnsi="Times New Roman" w:cs="Times New Roman"/>
        </w:rPr>
        <w:t xml:space="preserve">The number of recruits declined to &lt;50 by </w:t>
      </w:r>
      <w:r w:rsidR="0078212A">
        <w:rPr>
          <w:rFonts w:ascii="Times New Roman" w:eastAsiaTheme="minorEastAsia" w:hAnsi="Times New Roman" w:cs="Times New Roman"/>
        </w:rPr>
        <w:t>around</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 xml:space="preserve">generation 100 (Fig.5E), with the number of spawners </w:t>
      </w:r>
      <w:r w:rsidR="0078212A">
        <w:rPr>
          <w:rFonts w:ascii="Times New Roman" w:eastAsiaTheme="minorEastAsia" w:hAnsi="Times New Roman" w:cs="Times New Roman"/>
        </w:rPr>
        <w:t>leve</w:t>
      </w:r>
      <w:r w:rsidR="00C83C73">
        <w:rPr>
          <w:rFonts w:ascii="Times New Roman" w:eastAsiaTheme="minorEastAsia" w:hAnsi="Times New Roman" w:cs="Times New Roman"/>
        </w:rPr>
        <w:t>l</w:t>
      </w:r>
      <w:r w:rsidR="0078212A">
        <w:rPr>
          <w:rFonts w:ascii="Times New Roman" w:eastAsiaTheme="minorEastAsia" w:hAnsi="Times New Roman" w:cs="Times New Roman"/>
        </w:rPr>
        <w:t>ling</w:t>
      </w:r>
      <w:r w:rsidR="0078212A" w:rsidRPr="009F769B">
        <w:rPr>
          <w:rFonts w:ascii="Times New Roman" w:eastAsiaTheme="minorEastAsia" w:hAnsi="Times New Roman" w:cs="Times New Roman"/>
        </w:rPr>
        <w:t xml:space="preserve"> </w:t>
      </w:r>
      <w:r w:rsidR="00A26204" w:rsidRPr="009F769B">
        <w:rPr>
          <w:rFonts w:ascii="Times New Roman" w:eastAsiaTheme="minorEastAsia" w:hAnsi="Times New Roman" w:cs="Times New Roman"/>
        </w:rPr>
        <w:t>out at around 50-</w:t>
      </w:r>
      <w:r w:rsidR="00A26DA3" w:rsidRPr="009F769B">
        <w:rPr>
          <w:rFonts w:ascii="Times New Roman" w:eastAsiaTheme="minorEastAsia" w:hAnsi="Times New Roman" w:cs="Times New Roman"/>
        </w:rPr>
        <w:t>7</w:t>
      </w:r>
      <w:r w:rsidR="00A26204" w:rsidRPr="009F769B">
        <w:rPr>
          <w:rFonts w:ascii="Times New Roman" w:eastAsiaTheme="minorEastAsia" w:hAnsi="Times New Roman" w:cs="Times New Roman"/>
        </w:rPr>
        <w:t>0</w:t>
      </w:r>
      <w:r w:rsidR="007E4C36" w:rsidRPr="009F769B">
        <w:rPr>
          <w:rFonts w:ascii="Times New Roman" w:eastAsiaTheme="minorEastAsia" w:hAnsi="Times New Roman" w:cs="Times New Roman"/>
        </w:rPr>
        <w:t xml:space="preserve"> (Fig.5F). </w:t>
      </w:r>
    </w:p>
    <w:p w14:paraId="44D18A5D" w14:textId="4E0369E1" w:rsidR="008E273B" w:rsidRPr="009F769B" w:rsidRDefault="008E273B"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When intruders were competitively superior, the results were similar to the “intruders competitively equal” scenario, except that maladaptation increased faster (Fig.5A, blue curve) and hence </w:t>
      </w:r>
      <m:oMath>
        <m:r>
          <w:rPr>
            <w:rFonts w:ascii="Cambria Math" w:hAnsi="Cambria Math" w:cs="Times New Roman"/>
          </w:rPr>
          <m:t>RPS</m:t>
        </m:r>
      </m:oMath>
      <w:r w:rsidRPr="009F769B">
        <w:rPr>
          <w:rFonts w:ascii="Times New Roman" w:eastAsiaTheme="minorEastAsia" w:hAnsi="Times New Roman" w:cs="Times New Roman"/>
        </w:rPr>
        <w:t xml:space="preserve"> declined faster (Fig.5B, blue curve).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Pr="009F769B">
        <w:rPr>
          <w:rFonts w:ascii="Times New Roman" w:eastAsiaTheme="minorEastAsia" w:hAnsi="Times New Roman" w:cs="Times New Roman"/>
          <w:iCs/>
        </w:rPr>
        <w:t xml:space="preserve"> </w:t>
      </w:r>
      <w:r w:rsidR="0078212A">
        <w:rPr>
          <w:rFonts w:ascii="Times New Roman" w:eastAsiaTheme="minorEastAsia" w:hAnsi="Times New Roman" w:cs="Times New Roman"/>
          <w:iCs/>
        </w:rPr>
        <w:t>stabilized</w:t>
      </w:r>
      <w:r w:rsidRPr="009F769B">
        <w:rPr>
          <w:rFonts w:ascii="Times New Roman" w:eastAsiaTheme="minorEastAsia" w:hAnsi="Times New Roman" w:cs="Times New Roman"/>
          <w:iCs/>
        </w:rPr>
        <w:t xml:space="preserve"> around +10 (Fig.5C, blue curve), reflecting the fact that gene swamping again occurred </w:t>
      </w:r>
      <w:r w:rsidR="0078212A">
        <w:rPr>
          <w:rFonts w:ascii="Times New Roman" w:eastAsiaTheme="minorEastAsia" w:hAnsi="Times New Roman" w:cs="Times New Roman"/>
          <w:iCs/>
        </w:rPr>
        <w:t>so</w:t>
      </w:r>
      <w:r w:rsidR="0078212A"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that the original wild population was replaced genetically by foreign/domesticated alleles (Fig.5D, blue curve). Only around 20-25 recruits were produced each generation (Fig.5E, blue curve), and the number of spawners per generation bottomed out at around 30-40 (Fig.5F, blue curve). </w:t>
      </w:r>
    </w:p>
    <w:p w14:paraId="494FA227" w14:textId="32E7DAF2" w:rsidR="00C14AE2" w:rsidRPr="009F769B" w:rsidRDefault="00C14AE2" w:rsidP="006D081A">
      <w:pPr>
        <w:spacing w:line="480" w:lineRule="auto"/>
        <w:jc w:val="both"/>
        <w:rPr>
          <w:rFonts w:ascii="Times New Roman" w:eastAsiaTheme="minorEastAsia" w:hAnsi="Times New Roman" w:cs="Times New Roman"/>
        </w:rPr>
      </w:pPr>
      <w:r w:rsidRPr="009F769B">
        <w:rPr>
          <w:rFonts w:ascii="Times New Roman" w:eastAsiaTheme="minorEastAsia" w:hAnsi="Times New Roman" w:cs="Times New Roman"/>
          <w:iCs/>
        </w:rPr>
        <w:t xml:space="preserve">The results were very different when intruders were competitively inferior to locals. </w:t>
      </w:r>
      <w:r w:rsidR="0074625D" w:rsidRPr="009F769B">
        <w:rPr>
          <w:rFonts w:ascii="Times New Roman" w:eastAsiaTheme="minorEastAsia" w:hAnsi="Times New Roman" w:cs="Times New Roman"/>
          <w:iCs/>
        </w:rPr>
        <w:t>Soft selection filtered out most intruder</w:t>
      </w:r>
      <w:r w:rsidR="00C83C73">
        <w:rPr>
          <w:rFonts w:ascii="Times New Roman" w:eastAsiaTheme="minorEastAsia" w:hAnsi="Times New Roman" w:cs="Times New Roman"/>
          <w:iCs/>
        </w:rPr>
        <w:t>s</w:t>
      </w:r>
      <w:r w:rsidR="0078212A">
        <w:rPr>
          <w:rFonts w:ascii="Times New Roman" w:eastAsiaTheme="minorEastAsia" w:hAnsi="Times New Roman" w:cs="Times New Roman"/>
          <w:iCs/>
        </w:rPr>
        <w:t xml:space="preserve"> in each generation</w:t>
      </w:r>
      <w:r w:rsidR="0074625D" w:rsidRPr="009F769B">
        <w:rPr>
          <w:rFonts w:ascii="Times New Roman" w:eastAsiaTheme="minorEastAsia" w:hAnsi="Times New Roman" w:cs="Times New Roman"/>
          <w:iCs/>
        </w:rPr>
        <w:t>, such that little maladaptation occurred (Fig.5A, red curve)</w:t>
      </w:r>
      <w:r w:rsidR="0078212A">
        <w:rPr>
          <w:rFonts w:ascii="Times New Roman" w:eastAsiaTheme="minorEastAsia" w:hAnsi="Times New Roman" w:cs="Times New Roman"/>
          <w:iCs/>
        </w:rPr>
        <w:t>. As a result,</w:t>
      </w:r>
      <w:r w:rsidR="0074625D" w:rsidRPr="009F769B">
        <w:rPr>
          <w:rFonts w:ascii="Times New Roman" w:eastAsiaTheme="minorEastAsia" w:hAnsi="Times New Roman" w:cs="Times New Roman"/>
          <w:iCs/>
        </w:rPr>
        <w:t xml:space="preserve"> </w:t>
      </w:r>
      <m:oMath>
        <m:r>
          <w:rPr>
            <w:rFonts w:ascii="Cambria Math" w:hAnsi="Cambria Math" w:cs="Times New Roman"/>
          </w:rPr>
          <m:t>RPS</m:t>
        </m:r>
      </m:oMath>
      <w:r w:rsidR="00E51A34" w:rsidRPr="009F769B">
        <w:rPr>
          <w:rFonts w:ascii="Times New Roman" w:eastAsiaTheme="minorEastAsia" w:hAnsi="Times New Roman" w:cs="Times New Roman"/>
        </w:rPr>
        <w:t xml:space="preserve"> remained steady above 1 (Fig.5B, red curve).</w:t>
      </w:r>
      <w:r w:rsidR="00F32711" w:rsidRPr="009F769B">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F32711" w:rsidRPr="009F769B">
        <w:rPr>
          <w:rFonts w:ascii="Times New Roman" w:eastAsiaTheme="minorEastAsia" w:hAnsi="Times New Roman" w:cs="Times New Roman"/>
          <w:iCs/>
        </w:rPr>
        <w:t xml:space="preserve"> continued to evolve upwards (Fig.5C, red curve). </w:t>
      </w:r>
      <w:r w:rsidR="00EE4995" w:rsidRPr="009F769B">
        <w:rPr>
          <w:rFonts w:ascii="Times New Roman" w:eastAsiaTheme="minorEastAsia" w:hAnsi="Times New Roman" w:cs="Times New Roman"/>
          <w:iCs/>
        </w:rPr>
        <w:t>Very little introgression of foreign/domesticated alleles occurred (Fig.5D, red curve)</w:t>
      </w:r>
      <w:r w:rsidR="00347710" w:rsidRPr="009F769B">
        <w:rPr>
          <w:rFonts w:ascii="Times New Roman" w:eastAsiaTheme="minorEastAsia" w:hAnsi="Times New Roman" w:cs="Times New Roman"/>
          <w:iCs/>
        </w:rPr>
        <w:t xml:space="preserve">, and the number of recruits remained steady at around 550 (Fig.5E, red curve) and the number of spawners remained at </w:t>
      </w:r>
      <m:oMath>
        <m:r>
          <w:rPr>
            <w:rFonts w:ascii="Cambria Math" w:hAnsi="Cambria Math" w:cs="Times New Roman"/>
          </w:rPr>
          <m:t>K=500</m:t>
        </m:r>
      </m:oMath>
      <w:r w:rsidR="00347710" w:rsidRPr="009F769B">
        <w:rPr>
          <w:rFonts w:ascii="Times New Roman" w:eastAsiaTheme="minorEastAsia" w:hAnsi="Times New Roman" w:cs="Times New Roman"/>
        </w:rPr>
        <w:t xml:space="preserve"> (Fig.5F, red curve). </w:t>
      </w:r>
    </w:p>
    <w:p w14:paraId="71C95F94" w14:textId="50A1E967" w:rsidR="00187190"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187190" w:rsidRPr="009F769B">
        <w:rPr>
          <w:rFonts w:ascii="Times New Roman" w:eastAsiaTheme="minorEastAsia" w:hAnsi="Times New Roman" w:cs="Times New Roman"/>
          <w:i/>
          <w:iCs/>
        </w:rPr>
        <w:t>intrusion simulations set 2:</w:t>
      </w:r>
    </w:p>
    <w:p w14:paraId="03FBE694" w14:textId="72B258E4" w:rsidR="00187190" w:rsidRDefault="0018719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 results</w:t>
      </w:r>
      <w:r w:rsidR="00C66669" w:rsidRPr="009F769B">
        <w:rPr>
          <w:rFonts w:ascii="Times New Roman" w:eastAsiaTheme="minorEastAsia" w:hAnsi="Times New Roman" w:cs="Times New Roman"/>
          <w:iCs/>
        </w:rPr>
        <w:t xml:space="preserve"> of the second set of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00C66669" w:rsidRPr="009F769B">
        <w:rPr>
          <w:rFonts w:ascii="Times New Roman" w:eastAsiaTheme="minorEastAsia" w:hAnsi="Times New Roman" w:cs="Times New Roman"/>
          <w:iCs/>
        </w:rPr>
        <w:t>intrusion simulations</w:t>
      </w:r>
      <w:r w:rsidR="00E43536" w:rsidRPr="009F769B">
        <w:rPr>
          <w:rFonts w:ascii="Times New Roman" w:eastAsiaTheme="minorEastAsia" w:hAnsi="Times New Roman" w:cs="Times New Roman"/>
          <w:iCs/>
        </w:rPr>
        <w:t xml:space="preserve"> (in which 100 foreign/domesticated fish intruded each generation)</w:t>
      </w:r>
      <w:r w:rsidR="00C66669" w:rsidRPr="009F769B">
        <w:rPr>
          <w:rFonts w:ascii="Times New Roman" w:eastAsiaTheme="minorEastAsia" w:hAnsi="Times New Roman" w:cs="Times New Roman"/>
          <w:iCs/>
        </w:rPr>
        <w:t xml:space="preserve"> were similar to the first set</w:t>
      </w:r>
      <w:r w:rsidR="00E43536" w:rsidRPr="009F769B">
        <w:rPr>
          <w:rFonts w:ascii="Times New Roman" w:eastAsiaTheme="minorEastAsia" w:hAnsi="Times New Roman" w:cs="Times New Roman"/>
          <w:iCs/>
        </w:rPr>
        <w:t xml:space="preserve"> (in which only 25 intruded)</w:t>
      </w:r>
      <w:r w:rsidR="0044228D" w:rsidRPr="009F769B">
        <w:rPr>
          <w:rFonts w:ascii="Times New Roman" w:eastAsiaTheme="minorEastAsia" w:hAnsi="Times New Roman" w:cs="Times New Roman"/>
          <w:iCs/>
        </w:rPr>
        <w:t>, except</w:t>
      </w:r>
      <m:oMath>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4228D" w:rsidRPr="009F769B">
        <w:rPr>
          <w:rFonts w:ascii="Times New Roman" w:eastAsiaTheme="minorEastAsia" w:hAnsi="Times New Roman" w:cs="Times New Roman"/>
          <w:iCs/>
        </w:rPr>
        <w:t xml:space="preserve"> declined faster towards its equilibrium value (Fig.6A).</w:t>
      </w:r>
      <w:r w:rsidR="00B50FFB" w:rsidRPr="009F769B">
        <w:rPr>
          <w:rFonts w:ascii="Times New Roman" w:eastAsiaTheme="minorEastAsia" w:hAnsi="Times New Roman" w:cs="Times New Roman"/>
          <w:iCs/>
        </w:rPr>
        <w:t xml:space="preserve"> In the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44228D" w:rsidRPr="009F769B">
        <w:rPr>
          <w:rFonts w:ascii="Times New Roman" w:eastAsiaTheme="minorEastAsia" w:hAnsi="Times New Roman" w:cs="Times New Roman"/>
          <w:iCs/>
        </w:rPr>
        <w:t xml:space="preserve"> </w:t>
      </w:r>
      <w:r w:rsidR="00B50FFB" w:rsidRPr="009F769B">
        <w:rPr>
          <w:rFonts w:ascii="Times New Roman" w:eastAsiaTheme="minorEastAsia" w:hAnsi="Times New Roman" w:cs="Times New Roman"/>
          <w:iCs/>
        </w:rPr>
        <w:t xml:space="preserve">and </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B50FFB" w:rsidRPr="009F769B">
        <w:rPr>
          <w:rFonts w:ascii="Times New Roman" w:eastAsiaTheme="minorEastAsia" w:hAnsi="Times New Roman" w:cs="Times New Roman"/>
          <w:iCs/>
        </w:rPr>
        <w:t xml:space="preserve"> scenarios, complete genetic replacement of locals by the foreign/domesticated type occurred (Fig.6D, green and blue curves), and the number of spawners equilibrated at just under 200 (Fig.6F, green and blue curves)</w:t>
      </w:r>
      <w:r w:rsidR="00E43536" w:rsidRPr="009F769B">
        <w:rPr>
          <w:rFonts w:ascii="Times New Roman" w:eastAsiaTheme="minorEastAsia" w:hAnsi="Times New Roman" w:cs="Times New Roman"/>
          <w:iCs/>
        </w:rPr>
        <w:t xml:space="preserve">. </w:t>
      </w:r>
      <w:r w:rsidR="005F72C1" w:rsidRPr="009F769B">
        <w:rPr>
          <w:rFonts w:ascii="Times New Roman" w:eastAsiaTheme="minorEastAsia" w:hAnsi="Times New Roman" w:cs="Times New Roman"/>
          <w:iCs/>
        </w:rPr>
        <w:t xml:space="preserve">With the higher intrusion rate, some introgression occurred even in the </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5F72C1" w:rsidRPr="009F769B">
        <w:rPr>
          <w:rFonts w:ascii="Times New Roman" w:eastAsiaTheme="minorEastAsia" w:hAnsi="Times New Roman" w:cs="Times New Roman"/>
          <w:iCs/>
        </w:rPr>
        <w:t xml:space="preserve"> scenario</w:t>
      </w:r>
      <w:r w:rsidR="004F79E6" w:rsidRPr="009F769B">
        <w:rPr>
          <w:rFonts w:ascii="Times New Roman" w:eastAsiaTheme="minorEastAsia" w:hAnsi="Times New Roman" w:cs="Times New Roman"/>
          <w:iCs/>
        </w:rPr>
        <w:t xml:space="preserve"> (Fig.6D, red curve)</w:t>
      </w:r>
      <w:r w:rsidR="007D1A1C" w:rsidRPr="009F769B">
        <w:rPr>
          <w:rFonts w:ascii="Times New Roman" w:eastAsiaTheme="minorEastAsia" w:hAnsi="Times New Roman" w:cs="Times New Roman"/>
          <w:iCs/>
        </w:rPr>
        <w:t xml:space="preserve">, </w:t>
      </w:r>
      <w:r w:rsidR="003A5DD2">
        <w:rPr>
          <w:rFonts w:ascii="Times New Roman" w:eastAsiaTheme="minorEastAsia" w:hAnsi="Times New Roman" w:cs="Times New Roman"/>
          <w:iCs/>
        </w:rPr>
        <w:lastRenderedPageBreak/>
        <w:t>indicative of</w:t>
      </w:r>
      <w:r w:rsidR="003A5DD2" w:rsidRPr="009F769B">
        <w:rPr>
          <w:rFonts w:ascii="Times New Roman" w:eastAsiaTheme="minorEastAsia" w:hAnsi="Times New Roman" w:cs="Times New Roman"/>
          <w:iCs/>
        </w:rPr>
        <w:t xml:space="preserve"> </w:t>
      </w:r>
      <w:r w:rsidR="007D1A1C" w:rsidRPr="009F769B">
        <w:rPr>
          <w:rFonts w:ascii="Times New Roman" w:eastAsiaTheme="minorEastAsia" w:hAnsi="Times New Roman" w:cs="Times New Roman"/>
          <w:iCs/>
        </w:rPr>
        <w:t xml:space="preserve">a hybrid swarm situation. </w:t>
      </w:r>
      <w:r w:rsidR="00127833" w:rsidRPr="009F769B">
        <w:rPr>
          <w:rFonts w:ascii="Times New Roman" w:eastAsiaTheme="minorEastAsia" w:hAnsi="Times New Roman" w:cs="Times New Roman"/>
          <w:iCs/>
        </w:rPr>
        <w:t>Some maladaptation occurred (Fig.6A, red curve), albeit less than</w:t>
      </w:r>
      <w:r w:rsidR="00667A67">
        <w:rPr>
          <w:rFonts w:ascii="Times New Roman" w:eastAsiaTheme="minorEastAsia" w:hAnsi="Times New Roman" w:cs="Times New Roman"/>
          <w:iCs/>
        </w:rPr>
        <w:t xml:space="preserve"> in</w:t>
      </w:r>
      <w:r w:rsidR="00127833" w:rsidRPr="009F769B">
        <w:rPr>
          <w:rFonts w:ascii="Times New Roman" w:eastAsiaTheme="minorEastAsia" w:hAnsi="Times New Roman" w:cs="Times New Roman"/>
          <w:iCs/>
        </w:rPr>
        <w:t xml:space="preserve"> the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127833" w:rsidRPr="009F769B">
        <w:rPr>
          <w:rFonts w:ascii="Times New Roman" w:eastAsiaTheme="minorEastAsia" w:hAnsi="Times New Roman" w:cs="Times New Roman"/>
          <w:iCs/>
        </w:rPr>
        <w:t xml:space="preserve"> scenarios (Fig.6A, green and blue curves respectively)</w:t>
      </w:r>
      <w:r w:rsidR="004E1C08">
        <w:rPr>
          <w:rFonts w:ascii="Times New Roman" w:eastAsiaTheme="minorEastAsia" w:hAnsi="Times New Roman" w:cs="Times New Roman"/>
          <w:iCs/>
        </w:rPr>
        <w:t>.</w:t>
      </w:r>
      <w:r w:rsidR="00C2323B" w:rsidRPr="009F769B">
        <w:rPr>
          <w:rFonts w:ascii="Times New Roman" w:eastAsiaTheme="minorEastAsia" w:hAnsi="Times New Roman" w:cs="Times New Roman"/>
          <w:iCs/>
        </w:rPr>
        <w:t xml:space="preserve"> </w:t>
      </w:r>
      <m:oMath>
        <m:r>
          <w:rPr>
            <w:rFonts w:ascii="Cambria Math" w:hAnsi="Cambria Math" w:cs="Times New Roman"/>
          </w:rPr>
          <m:t>RPS</m:t>
        </m:r>
      </m:oMath>
      <w:r w:rsidR="00C2323B" w:rsidRPr="009F769B">
        <w:rPr>
          <w:rFonts w:ascii="Times New Roman" w:eastAsiaTheme="minorEastAsia" w:hAnsi="Times New Roman" w:cs="Times New Roman"/>
        </w:rPr>
        <w:t xml:space="preserve"> equilibrated at a value below 1 (Fig.6B, red curve). </w:t>
      </w:r>
      <w:r w:rsidR="00EC79D9" w:rsidRPr="009F769B">
        <w:rPr>
          <w:rFonts w:ascii="Times New Roman" w:eastAsiaTheme="minorEastAsia" w:hAnsi="Times New Roman" w:cs="Times New Roman"/>
        </w:rPr>
        <w:t xml:space="preserve">The number of spawners </w:t>
      </w:r>
      <w:r w:rsidR="004E1C08">
        <w:rPr>
          <w:rFonts w:ascii="Times New Roman" w:eastAsiaTheme="minorEastAsia" w:hAnsi="Times New Roman" w:cs="Times New Roman"/>
        </w:rPr>
        <w:t>stabilized</w:t>
      </w:r>
      <w:r w:rsidR="004E1C08" w:rsidRPr="009F769B">
        <w:rPr>
          <w:rFonts w:ascii="Times New Roman" w:eastAsiaTheme="minorEastAsia" w:hAnsi="Times New Roman" w:cs="Times New Roman"/>
        </w:rPr>
        <w:t xml:space="preserve"> </w:t>
      </w:r>
      <w:r w:rsidR="00EC79D9" w:rsidRPr="009F769B">
        <w:rPr>
          <w:rFonts w:ascii="Times New Roman" w:eastAsiaTheme="minorEastAsia" w:hAnsi="Times New Roman" w:cs="Times New Roman"/>
        </w:rPr>
        <w:t xml:space="preserve">at around 350 (Fig.6F, red curve), which was considerably higher than the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EC79D9" w:rsidRPr="009F769B">
        <w:rPr>
          <w:rFonts w:ascii="Times New Roman" w:eastAsiaTheme="minorEastAsia" w:hAnsi="Times New Roman" w:cs="Times New Roman"/>
          <w:iCs/>
        </w:rPr>
        <w:t xml:space="preserve"> scenarios (Fig.6F, green and blue curves respectively). </w:t>
      </w:r>
    </w:p>
    <w:p w14:paraId="7D0ECB8F" w14:textId="481BEC96" w:rsidR="00D549C1" w:rsidRPr="009F769B" w:rsidRDefault="004E1C08" w:rsidP="006D081A">
      <w:pPr>
        <w:spacing w:line="480" w:lineRule="auto"/>
        <w:jc w:val="both"/>
        <w:rPr>
          <w:rFonts w:ascii="Times New Roman" w:eastAsiaTheme="minorEastAsia" w:hAnsi="Times New Roman" w:cs="Times New Roman"/>
          <w:i/>
          <w:iCs/>
        </w:rPr>
      </w:pPr>
      <w:r>
        <w:rPr>
          <w:rFonts w:ascii="Times New Roman" w:eastAsiaTheme="minorEastAsia" w:hAnsi="Times New Roman" w:cs="Times New Roman"/>
          <w:i/>
          <w:iCs/>
        </w:rPr>
        <w:t>Chronic</w:t>
      </w:r>
      <w:r w:rsidRPr="009F769B">
        <w:rPr>
          <w:rFonts w:ascii="Times New Roman" w:eastAsiaTheme="minorEastAsia" w:hAnsi="Times New Roman" w:cs="Times New Roman"/>
          <w:i/>
          <w:iCs/>
        </w:rPr>
        <w:t xml:space="preserve"> </w:t>
      </w:r>
      <w:r w:rsidR="00D549C1" w:rsidRPr="009F769B">
        <w:rPr>
          <w:rFonts w:ascii="Times New Roman" w:eastAsiaTheme="minorEastAsia" w:hAnsi="Times New Roman" w:cs="Times New Roman"/>
          <w:i/>
          <w:iCs/>
        </w:rPr>
        <w:t>intrusion simulations set 3:</w:t>
      </w:r>
    </w:p>
    <w:p w14:paraId="0CF834F8" w14:textId="039205CB" w:rsidR="00D549C1" w:rsidRPr="009F769B" w:rsidRDefault="000377E0"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results of the </w:t>
      </w:r>
      <w:r w:rsidR="004E1C08">
        <w:rPr>
          <w:rFonts w:ascii="Times New Roman" w:eastAsiaTheme="minorEastAsia" w:hAnsi="Times New Roman" w:cs="Times New Roman"/>
          <w:iCs/>
        </w:rPr>
        <w:t>chronic</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intrusion scenarios were sensitive to both the trait heritability and the degree of reproductive excess. </w:t>
      </w:r>
      <w:r w:rsidR="00E65900" w:rsidRPr="009F769B">
        <w:rPr>
          <w:rFonts w:ascii="Times New Roman" w:eastAsiaTheme="minorEastAsia" w:hAnsi="Times New Roman" w:cs="Times New Roman"/>
          <w:iCs/>
        </w:rPr>
        <w:t xml:space="preserve">In the </w:t>
      </w:r>
      <w:r w:rsidR="00E65900" w:rsidRPr="009F769B">
        <w:rPr>
          <w:rFonts w:ascii="Times New Roman" w:eastAsiaTheme="minorEastAsia" w:hAnsi="Times New Roman" w:cs="Times New Roman"/>
        </w:rPr>
        <w:t xml:space="preserve">low reproductive excess scenario (Fig.S7), </w:t>
      </w:r>
      <w:r w:rsidR="00C666E4">
        <w:rPr>
          <w:rFonts w:ascii="Times New Roman" w:eastAsiaTheme="minorEastAsia" w:hAnsi="Times New Roman" w:cs="Times New Roman"/>
        </w:rPr>
        <w:t>p</w:t>
      </w:r>
      <w:r w:rsidR="007317F2" w:rsidRPr="009F769B">
        <w:rPr>
          <w:rFonts w:ascii="Times New Roman" w:eastAsiaTheme="minorEastAsia" w:hAnsi="Times New Roman" w:cs="Times New Roman"/>
          <w:iCs/>
        </w:rPr>
        <w:t>opulation size was reduced to 100 or fewer spawners</w:t>
      </w:r>
      <w:r w:rsidR="00614405" w:rsidRPr="009F769B">
        <w:rPr>
          <w:rFonts w:ascii="Times New Roman" w:eastAsiaTheme="minorEastAsia" w:hAnsi="Times New Roman" w:cs="Times New Roman"/>
          <w:iCs/>
        </w:rPr>
        <w:t xml:space="preserve"> by generation 50 or so. R</w:t>
      </w:r>
      <w:r w:rsidR="007317F2" w:rsidRPr="009F769B">
        <w:rPr>
          <w:rFonts w:ascii="Times New Roman" w:eastAsiaTheme="minorEastAsia" w:hAnsi="Times New Roman" w:cs="Times New Roman"/>
          <w:iCs/>
        </w:rPr>
        <w:t xml:space="preserve">ecruitment </w:t>
      </w:r>
      <w:r w:rsidR="00614405" w:rsidRPr="009F769B">
        <w:rPr>
          <w:rFonts w:ascii="Times New Roman" w:eastAsiaTheme="minorEastAsia" w:hAnsi="Times New Roman" w:cs="Times New Roman"/>
          <w:iCs/>
        </w:rPr>
        <w:t xml:space="preserve">at this point </w:t>
      </w:r>
      <w:r w:rsidR="007317F2" w:rsidRPr="009F769B">
        <w:rPr>
          <w:rFonts w:ascii="Times New Roman" w:eastAsiaTheme="minorEastAsia" w:hAnsi="Times New Roman" w:cs="Times New Roman"/>
          <w:iCs/>
        </w:rPr>
        <w:t>was close to zero</w:t>
      </w:r>
      <w:r w:rsidR="00836E3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 xml:space="preserve">so new spawners each generation effectively </w:t>
      </w:r>
      <w:r w:rsidR="00551300">
        <w:rPr>
          <w:rFonts w:ascii="Times New Roman" w:eastAsiaTheme="minorEastAsia" w:hAnsi="Times New Roman" w:cs="Times New Roman"/>
          <w:iCs/>
        </w:rPr>
        <w:t>consisted of fresh waves of</w:t>
      </w:r>
      <w:r w:rsidR="00614405"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intruding immigrants.</w:t>
      </w:r>
      <w:r w:rsidR="006D05B7" w:rsidRPr="009F769B">
        <w:rPr>
          <w:rFonts w:ascii="Times New Roman" w:eastAsiaTheme="minorEastAsia" w:hAnsi="Times New Roman" w:cs="Times New Roman"/>
          <w:iCs/>
        </w:rPr>
        <w:t xml:space="preserve"> </w:t>
      </w:r>
      <w:r w:rsidR="007317F2" w:rsidRPr="009F769B">
        <w:rPr>
          <w:rFonts w:ascii="Times New Roman" w:eastAsiaTheme="minorEastAsia" w:hAnsi="Times New Roman" w:cs="Times New Roman"/>
          <w:iCs/>
        </w:rPr>
        <w:t>Trait heritability had little effect on these outcomes.</w:t>
      </w:r>
    </w:p>
    <w:p w14:paraId="633FF76D" w14:textId="3261D7ED" w:rsidR="006D05B7" w:rsidRPr="009F769B" w:rsidRDefault="00395177"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The</w:t>
      </w:r>
      <w:r w:rsidR="004E1C08">
        <w:rPr>
          <w:rFonts w:ascii="Times New Roman" w:eastAsiaTheme="minorEastAsia" w:hAnsi="Times New Roman" w:cs="Times New Roman"/>
          <w:iCs/>
        </w:rPr>
        <w:t xml:space="preserve"> dynamics </w:t>
      </w:r>
      <w:r w:rsidRPr="009F769B">
        <w:rPr>
          <w:rFonts w:ascii="Times New Roman" w:eastAsiaTheme="minorEastAsia" w:hAnsi="Times New Roman" w:cs="Times New Roman"/>
          <w:iCs/>
        </w:rPr>
        <w:t xml:space="preserve">changed when there was moderate reproductive excess (Fig.S8). </w:t>
      </w:r>
      <w:r w:rsidR="00553077" w:rsidRPr="009F769B">
        <w:rPr>
          <w:rFonts w:ascii="Times New Roman" w:eastAsiaTheme="minorEastAsia" w:hAnsi="Times New Roman" w:cs="Times New Roman"/>
          <w:iCs/>
        </w:rPr>
        <w:t xml:space="preserve">When trait heritability was 0.25, </w:t>
      </w:r>
      <w:r w:rsidR="00AE0356" w:rsidRPr="009F769B">
        <w:rPr>
          <w:rFonts w:ascii="Times New Roman" w:eastAsiaTheme="minorEastAsia" w:hAnsi="Times New Roman" w:cs="Times New Roman"/>
          <w:iCs/>
        </w:rPr>
        <w:t xml:space="preserve">the results were similar to the low reproductive excess scenario, but only in the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AE0356" w:rsidRPr="009F769B">
        <w:rPr>
          <w:rFonts w:ascii="Times New Roman" w:eastAsiaTheme="minorEastAsia" w:hAnsi="Times New Roman" w:cs="Times New Roman"/>
          <w:iCs/>
        </w:rPr>
        <w:t xml:space="preserve"> scenarios</w:t>
      </w:r>
      <w:r w:rsidR="004E1C08">
        <w:rPr>
          <w:rFonts w:ascii="Times New Roman" w:eastAsiaTheme="minorEastAsia" w:hAnsi="Times New Roman" w:cs="Times New Roman"/>
          <w:iCs/>
        </w:rPr>
        <w:t xml:space="preserve">. </w:t>
      </w:r>
      <w:r w:rsidR="006003D2" w:rsidRPr="009F769B">
        <w:rPr>
          <w:rFonts w:ascii="Times New Roman" w:eastAsiaTheme="minorEastAsia" w:hAnsi="Times New Roman" w:cs="Times New Roman"/>
          <w:iCs/>
        </w:rPr>
        <w:t xml:space="preserve">In contrast, under the </w:t>
      </w:r>
      <w:r w:rsidR="004E1C08">
        <w:rPr>
          <w:rFonts w:ascii="Times New Roman" w:eastAsiaTheme="minorEastAsia" w:hAnsi="Times New Roman" w:cs="Times New Roman"/>
          <w:iCs/>
        </w:rPr>
        <w:t>‘</w:t>
      </w:r>
      <w:r w:rsidR="006003D2"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EF0FB6">
        <w:rPr>
          <w:rFonts w:ascii="Times New Roman" w:eastAsiaTheme="minorEastAsia" w:hAnsi="Times New Roman" w:cs="Times New Roman"/>
          <w:iCs/>
        </w:rPr>
        <w:t xml:space="preserve"> scenario</w:t>
      </w:r>
      <w:r w:rsidR="006003D2" w:rsidRPr="009F769B">
        <w:rPr>
          <w:rFonts w:ascii="Times New Roman" w:eastAsiaTheme="minorEastAsia" w:hAnsi="Times New Roman" w:cs="Times New Roman"/>
          <w:iCs/>
        </w:rPr>
        <w:t xml:space="preserve">, </w:t>
      </w:r>
      <w:r w:rsidR="009B4901" w:rsidRPr="009F769B">
        <w:rPr>
          <w:rFonts w:ascii="Times New Roman" w:eastAsiaTheme="minorEastAsia" w:hAnsi="Times New Roman" w:cs="Times New Roman"/>
          <w:iCs/>
        </w:rPr>
        <w:t xml:space="preserve">soft selection filtered out most intruders each generation so little maladaptation or introgression occurred. </w:t>
      </w:r>
      <w:r w:rsidR="00A94F2F" w:rsidRPr="009F769B">
        <w:rPr>
          <w:rFonts w:ascii="Times New Roman" w:eastAsiaTheme="minorEastAsia" w:hAnsi="Times New Roman" w:cs="Times New Roman"/>
          <w:iCs/>
        </w:rPr>
        <w:t xml:space="preserve">As a result, population size remained stable at </w:t>
      </w:r>
      <m:oMath>
        <m:r>
          <w:rPr>
            <w:rFonts w:ascii="Cambria Math" w:hAnsi="Cambria Math" w:cs="Times New Roman"/>
          </w:rPr>
          <m:t>K</m:t>
        </m:r>
      </m:oMath>
      <w:r w:rsidR="00A94F2F" w:rsidRPr="009F769B">
        <w:rPr>
          <w:rFonts w:ascii="Times New Roman" w:eastAsiaTheme="minorEastAsia" w:hAnsi="Times New Roman" w:cs="Times New Roman"/>
          <w:iCs/>
        </w:rPr>
        <w:t>.</w:t>
      </w:r>
      <w:r w:rsidR="007702E0" w:rsidRPr="009F769B">
        <w:rPr>
          <w:rFonts w:ascii="Times New Roman" w:eastAsiaTheme="minorEastAsia" w:hAnsi="Times New Roman" w:cs="Times New Roman"/>
          <w:iCs/>
        </w:rPr>
        <w:t xml:space="preserve"> When heritability was increased to 0.5,</w:t>
      </w:r>
      <w:r w:rsidR="00D12773" w:rsidRPr="009F769B">
        <w:rPr>
          <w:rFonts w:ascii="Times New Roman" w:eastAsiaTheme="minorEastAsia" w:hAnsi="Times New Roman" w:cs="Times New Roman"/>
          <w:iCs/>
        </w:rPr>
        <w:t xml:space="preserve"> the outcomes were the same as the heritability</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w:t>
      </w:r>
      <w:r w:rsidR="004E1C08">
        <w:rPr>
          <w:rFonts w:ascii="Times New Roman" w:eastAsiaTheme="minorEastAsia" w:hAnsi="Times New Roman" w:cs="Times New Roman"/>
          <w:iCs/>
        </w:rPr>
        <w:t xml:space="preserve"> </w:t>
      </w:r>
      <w:r w:rsidR="00D12773" w:rsidRPr="009F769B">
        <w:rPr>
          <w:rFonts w:ascii="Times New Roman" w:eastAsiaTheme="minorEastAsia" w:hAnsi="Times New Roman" w:cs="Times New Roman"/>
          <w:iCs/>
        </w:rPr>
        <w:t xml:space="preserve">0.25 case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and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scenarios</w:t>
      </w:r>
      <w:r w:rsidR="00C666E4">
        <w:rPr>
          <w:rFonts w:ascii="Times New Roman" w:eastAsiaTheme="minorEastAsia" w:hAnsi="Times New Roman" w:cs="Times New Roman"/>
          <w:iCs/>
        </w:rPr>
        <w:t xml:space="preserve">, but different for the </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intruders competitively equal</w:t>
      </w:r>
      <w:r w:rsidR="004E1C08">
        <w:rPr>
          <w:rFonts w:ascii="Times New Roman" w:eastAsiaTheme="minorEastAsia" w:hAnsi="Times New Roman" w:cs="Times New Roman"/>
          <w:iCs/>
        </w:rPr>
        <w:t>’</w:t>
      </w:r>
      <w:r w:rsidR="00D12773" w:rsidRPr="009F769B">
        <w:rPr>
          <w:rFonts w:ascii="Times New Roman" w:eastAsiaTheme="minorEastAsia" w:hAnsi="Times New Roman" w:cs="Times New Roman"/>
          <w:iCs/>
        </w:rPr>
        <w:t xml:space="preserve"> scenario (Fig.S8). </w:t>
      </w:r>
      <w:r w:rsidR="00EF0FB6">
        <w:rPr>
          <w:rFonts w:ascii="Times New Roman" w:eastAsiaTheme="minorEastAsia" w:hAnsi="Times New Roman" w:cs="Times New Roman"/>
          <w:iCs/>
        </w:rPr>
        <w:t>In the latter</w:t>
      </w:r>
      <w:r w:rsidR="00423FB6" w:rsidRPr="009F769B">
        <w:rPr>
          <w:rFonts w:ascii="Times New Roman" w:eastAsiaTheme="minorEastAsia" w:hAnsi="Times New Roman" w:cs="Times New Roman"/>
          <w:iCs/>
        </w:rPr>
        <w:t xml:space="preserve"> </w:t>
      </w:r>
      <w:r w:rsidR="00B4738F">
        <w:rPr>
          <w:rFonts w:ascii="Times New Roman" w:eastAsiaTheme="minorEastAsia" w:hAnsi="Times New Roman" w:cs="Times New Roman"/>
          <w:iCs/>
        </w:rPr>
        <w:t>case</w:t>
      </w:r>
      <w:r w:rsidR="00423FB6" w:rsidRPr="009F769B">
        <w:rPr>
          <w:rFonts w:ascii="Times New Roman" w:eastAsiaTheme="minorEastAsia" w:hAnsi="Times New Roman" w:cs="Times New Roman"/>
          <w:iCs/>
        </w:rPr>
        <w:t>, continued intrusion resulted in a small amount of maladaptation</w:t>
      </w:r>
      <w:r w:rsidR="00112A33" w:rsidRPr="009F769B">
        <w:rPr>
          <w:rFonts w:ascii="Times New Roman" w:eastAsiaTheme="minorEastAsia" w:hAnsi="Times New Roman" w:cs="Times New Roman"/>
          <w:iCs/>
        </w:rPr>
        <w:t xml:space="preserve">, but not enough to </w:t>
      </w:r>
      <w:r w:rsidR="004E1C08">
        <w:rPr>
          <w:rFonts w:ascii="Times New Roman" w:eastAsiaTheme="minorEastAsia" w:hAnsi="Times New Roman" w:cs="Times New Roman"/>
          <w:iCs/>
        </w:rPr>
        <w:t>cause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an appreciable </w:t>
      </w:r>
      <w:r w:rsidR="004E1C08">
        <w:rPr>
          <w:rFonts w:ascii="Times New Roman" w:eastAsiaTheme="minorEastAsia" w:hAnsi="Times New Roman" w:cs="Times New Roman"/>
          <w:iCs/>
        </w:rPr>
        <w:t>decrease</w:t>
      </w:r>
      <w:r w:rsidR="004E1C08" w:rsidRPr="009F769B">
        <w:rPr>
          <w:rFonts w:ascii="Times New Roman" w:eastAsiaTheme="minorEastAsia" w:hAnsi="Times New Roman" w:cs="Times New Roman"/>
          <w:iCs/>
        </w:rPr>
        <w:t xml:space="preserve"> </w:t>
      </w:r>
      <w:r w:rsidR="00112A33" w:rsidRPr="009F769B">
        <w:rPr>
          <w:rFonts w:ascii="Times New Roman" w:eastAsiaTheme="minorEastAsia" w:hAnsi="Times New Roman" w:cs="Times New Roman"/>
          <w:iCs/>
        </w:rPr>
        <w:t xml:space="preserve">in </w:t>
      </w:r>
      <m:oMath>
        <m:r>
          <w:rPr>
            <w:rFonts w:ascii="Cambria Math" w:hAnsi="Cambria Math" w:cs="Times New Roman"/>
          </w:rPr>
          <m:t>RPS</m:t>
        </m:r>
      </m:oMath>
      <w:r w:rsidR="00EF0FB6">
        <w:rPr>
          <w:rFonts w:ascii="Times New Roman" w:eastAsiaTheme="minorEastAsia" w:hAnsi="Times New Roman" w:cs="Times New Roman"/>
        </w:rPr>
        <w:t>, so</w:t>
      </w:r>
      <w:r w:rsidR="00112A33" w:rsidRPr="009F769B">
        <w:rPr>
          <w:rFonts w:ascii="Times New Roman" w:eastAsiaTheme="minorEastAsia" w:hAnsi="Times New Roman" w:cs="Times New Roman"/>
        </w:rPr>
        <w:t xml:space="preserve"> the number of spawners remained close to </w:t>
      </w:r>
      <m:oMath>
        <m:r>
          <w:rPr>
            <w:rFonts w:ascii="Cambria Math" w:hAnsi="Cambria Math" w:cs="Times New Roman"/>
          </w:rPr>
          <m:t>K</m:t>
        </m:r>
      </m:oMath>
      <w:r w:rsidR="00EF0FB6">
        <w:rPr>
          <w:rFonts w:ascii="Times New Roman" w:eastAsiaTheme="minorEastAsia" w:hAnsi="Times New Roman" w:cs="Times New Roman"/>
          <w:iCs/>
        </w:rPr>
        <w:t>.</w:t>
      </w:r>
    </w:p>
    <w:p w14:paraId="1B5EF24D" w14:textId="325EF4C8" w:rsidR="00C9385F" w:rsidRPr="009F769B" w:rsidRDefault="00374F54" w:rsidP="006D081A">
      <w:pPr>
        <w:spacing w:line="48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t xml:space="preserve">The </w:t>
      </w:r>
      <w:r w:rsidR="004E1C08">
        <w:rPr>
          <w:rFonts w:ascii="Times New Roman" w:eastAsiaTheme="minorEastAsia" w:hAnsi="Times New Roman" w:cs="Times New Roman"/>
          <w:iCs/>
        </w:rPr>
        <w:t>dynamics</w:t>
      </w:r>
      <w:r w:rsidR="004E1C08" w:rsidRPr="009F769B">
        <w:rPr>
          <w:rFonts w:ascii="Times New Roman" w:eastAsiaTheme="minorEastAsia" w:hAnsi="Times New Roman" w:cs="Times New Roman"/>
          <w:iCs/>
        </w:rPr>
        <w:t xml:space="preserve"> </w:t>
      </w:r>
      <w:r w:rsidRPr="009F769B">
        <w:rPr>
          <w:rFonts w:ascii="Times New Roman" w:eastAsiaTheme="minorEastAsia" w:hAnsi="Times New Roman" w:cs="Times New Roman"/>
          <w:iCs/>
        </w:rPr>
        <w:t xml:space="preserve">changed </w:t>
      </w:r>
      <w:r w:rsidR="004E1C08">
        <w:rPr>
          <w:rFonts w:ascii="Times New Roman" w:eastAsiaTheme="minorEastAsia" w:hAnsi="Times New Roman" w:cs="Times New Roman"/>
          <w:iCs/>
        </w:rPr>
        <w:t xml:space="preserve">yet </w:t>
      </w:r>
      <w:r w:rsidRPr="009F769B">
        <w:rPr>
          <w:rFonts w:ascii="Times New Roman" w:eastAsiaTheme="minorEastAsia" w:hAnsi="Times New Roman" w:cs="Times New Roman"/>
          <w:iCs/>
        </w:rPr>
        <w:t>again when there was high reproductive excess (Fig.S</w:t>
      </w:r>
      <w:r w:rsidR="00E130B7" w:rsidRPr="009F769B">
        <w:rPr>
          <w:rFonts w:ascii="Times New Roman" w:eastAsiaTheme="minorEastAsia" w:hAnsi="Times New Roman" w:cs="Times New Roman"/>
          <w:iCs/>
        </w:rPr>
        <w:t>9</w:t>
      </w:r>
      <w:r w:rsidRPr="009F769B">
        <w:rPr>
          <w:rFonts w:ascii="Times New Roman" w:eastAsiaTheme="minorEastAsia" w:hAnsi="Times New Roman" w:cs="Times New Roman"/>
          <w:iCs/>
        </w:rPr>
        <w:t xml:space="preserve">). When trait heritability was 0.25, </w:t>
      </w:r>
      <w:r w:rsidR="00A43F30" w:rsidRPr="009F769B">
        <w:rPr>
          <w:rFonts w:ascii="Times New Roman" w:eastAsiaTheme="minorEastAsia" w:hAnsi="Times New Roman" w:cs="Times New Roman"/>
          <w:iCs/>
        </w:rPr>
        <w:t xml:space="preserve">the results were similar to the moderate reproductive excess scenario, but only in the </w:t>
      </w:r>
      <w:r w:rsidR="004E1C08">
        <w:rPr>
          <w:rFonts w:ascii="Times New Roman" w:eastAsiaTheme="minorEastAsia" w:hAnsi="Times New Roman" w:cs="Times New Roman"/>
          <w:iCs/>
        </w:rPr>
        <w:t>‘</w:t>
      </w:r>
      <w:r w:rsidR="00A43F30"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C23DB2">
        <w:rPr>
          <w:rFonts w:ascii="Times New Roman" w:eastAsiaTheme="minorEastAsia" w:hAnsi="Times New Roman" w:cs="Times New Roman"/>
          <w:iCs/>
        </w:rPr>
        <w:t xml:space="preserve"> scenario</w:t>
      </w:r>
      <w:r w:rsidR="00C83C73">
        <w:rPr>
          <w:rFonts w:ascii="Times New Roman" w:eastAsiaTheme="minorEastAsia" w:hAnsi="Times New Roman" w:cs="Times New Roman"/>
          <w:iCs/>
        </w:rPr>
        <w:t>.</w:t>
      </w:r>
      <w:r w:rsidR="004E1C08">
        <w:rPr>
          <w:rFonts w:ascii="Times New Roman" w:eastAsiaTheme="minorEastAsia" w:hAnsi="Times New Roman" w:cs="Times New Roman"/>
          <w:iCs/>
        </w:rPr>
        <w:t xml:space="preserve"> S</w:t>
      </w:r>
      <w:r w:rsidR="00A43F30" w:rsidRPr="009F769B">
        <w:rPr>
          <w:rFonts w:ascii="Times New Roman" w:eastAsiaTheme="minorEastAsia" w:hAnsi="Times New Roman" w:cs="Times New Roman"/>
          <w:iCs/>
        </w:rPr>
        <w:t>trong maladaptation occurred</w:t>
      </w:r>
      <w:r w:rsidR="005002CA">
        <w:rPr>
          <w:rFonts w:ascii="Times New Roman" w:eastAsiaTheme="minorEastAsia" w:hAnsi="Times New Roman" w:cs="Times New Roman"/>
          <w:iCs/>
        </w:rPr>
        <w:t>,</w:t>
      </w:r>
      <w:r w:rsidR="00A43F30" w:rsidRPr="009F769B">
        <w:rPr>
          <w:rFonts w:ascii="Times New Roman" w:eastAsiaTheme="minorEastAsia" w:hAnsi="Times New Roman" w:cs="Times New Roman"/>
          <w:iCs/>
        </w:rPr>
        <w:t xml:space="preserve"> and population size was reduced by about generation 50 to 100 or fewer spawners.</w:t>
      </w:r>
      <w:r w:rsidR="007C7F8B" w:rsidRPr="009F769B">
        <w:rPr>
          <w:rFonts w:ascii="Times New Roman" w:eastAsiaTheme="minorEastAsia" w:hAnsi="Times New Roman" w:cs="Times New Roman"/>
          <w:iCs/>
        </w:rPr>
        <w:t xml:space="preserve"> In contrast, </w:t>
      </w:r>
      <w:r w:rsidR="00C23DB2">
        <w:rPr>
          <w:rFonts w:ascii="Times New Roman" w:eastAsiaTheme="minorEastAsia" w:hAnsi="Times New Roman" w:cs="Times New Roman"/>
          <w:iCs/>
        </w:rPr>
        <w:t>in the</w:t>
      </w:r>
      <w:r w:rsidR="00D64CD4" w:rsidRPr="009F769B">
        <w:rPr>
          <w:rFonts w:ascii="Times New Roman" w:eastAsiaTheme="minorEastAsia" w:hAnsi="Times New Roman" w:cs="Times New Roman"/>
          <w:iCs/>
        </w:rPr>
        <w:t xml:space="preserv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intruders competitively </w:t>
      </w:r>
      <w:r w:rsidR="00D64CD4" w:rsidRPr="009F769B">
        <w:rPr>
          <w:rFonts w:ascii="Times New Roman" w:eastAsiaTheme="minorEastAsia" w:hAnsi="Times New Roman" w:cs="Times New Roman"/>
          <w:iCs/>
        </w:rPr>
        <w:lastRenderedPageBreak/>
        <w:t>equal</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and </w:t>
      </w:r>
      <w:r w:rsidR="00C23DB2">
        <w:rPr>
          <w:rFonts w:ascii="Times New Roman" w:eastAsiaTheme="minorEastAsia" w:hAnsi="Times New Roman" w:cs="Times New Roman"/>
          <w:iCs/>
        </w:rPr>
        <w:t xml:space="preserve">especially the </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intruders competitively inferior</w:t>
      </w:r>
      <w:r w:rsidR="004E1C08">
        <w:rPr>
          <w:rFonts w:ascii="Times New Roman" w:eastAsiaTheme="minorEastAsia" w:hAnsi="Times New Roman" w:cs="Times New Roman"/>
          <w:iCs/>
        </w:rPr>
        <w:t>’</w:t>
      </w:r>
      <w:r w:rsidR="00D64CD4" w:rsidRPr="009F769B">
        <w:rPr>
          <w:rFonts w:ascii="Times New Roman" w:eastAsiaTheme="minorEastAsia" w:hAnsi="Times New Roman" w:cs="Times New Roman"/>
          <w:iCs/>
        </w:rPr>
        <w:t xml:space="preserve"> scenarios, soft selection filtered out </w:t>
      </w:r>
      <w:r w:rsidR="00AA5E27" w:rsidRPr="009F769B">
        <w:rPr>
          <w:rFonts w:ascii="Times New Roman" w:eastAsiaTheme="minorEastAsia" w:hAnsi="Times New Roman" w:cs="Times New Roman"/>
          <w:iCs/>
        </w:rPr>
        <w:t>many</w:t>
      </w:r>
      <w:r w:rsidR="00D64CD4" w:rsidRPr="009F769B">
        <w:rPr>
          <w:rFonts w:ascii="Times New Roman" w:eastAsiaTheme="minorEastAsia" w:hAnsi="Times New Roman" w:cs="Times New Roman"/>
          <w:iCs/>
        </w:rPr>
        <w:t xml:space="preserve"> intruders each generation</w:t>
      </w:r>
      <w:r w:rsidR="00F14994">
        <w:rPr>
          <w:rFonts w:ascii="Times New Roman" w:eastAsiaTheme="minorEastAsia" w:hAnsi="Times New Roman" w:cs="Times New Roman"/>
          <w:iCs/>
        </w:rPr>
        <w:t>.</w:t>
      </w:r>
      <w:r w:rsidR="00AA5E27" w:rsidRPr="009F769B">
        <w:rPr>
          <w:rFonts w:ascii="Times New Roman" w:eastAsiaTheme="minorEastAsia" w:hAnsi="Times New Roman" w:cs="Times New Roman"/>
          <w:iCs/>
        </w:rPr>
        <w:t xml:space="preserve"> </w:t>
      </w:r>
      <w:r w:rsidR="008F6EE4" w:rsidRPr="009F769B">
        <w:rPr>
          <w:rFonts w:ascii="Times New Roman" w:eastAsiaTheme="minorEastAsia" w:hAnsi="Times New Roman" w:cs="Times New Roman"/>
          <w:iCs/>
        </w:rPr>
        <w:t>The number of spawners</w:t>
      </w:r>
      <w:r w:rsidR="00D64CD4" w:rsidRPr="009F769B">
        <w:rPr>
          <w:rFonts w:ascii="Times New Roman" w:eastAsiaTheme="minorEastAsia" w:hAnsi="Times New Roman" w:cs="Times New Roman"/>
          <w:iCs/>
        </w:rPr>
        <w:t xml:space="preserve"> remained stable at </w:t>
      </w:r>
      <m:oMath>
        <m:r>
          <w:rPr>
            <w:rFonts w:ascii="Cambria Math" w:hAnsi="Cambria Math" w:cs="Times New Roman"/>
          </w:rPr>
          <m:t>K</m:t>
        </m:r>
      </m:oMath>
      <w:r w:rsidR="008F6EE4" w:rsidRPr="009F769B">
        <w:rPr>
          <w:rFonts w:ascii="Times New Roman" w:eastAsiaTheme="minorEastAsia" w:hAnsi="Times New Roman" w:cs="Times New Roman"/>
          <w:iCs/>
        </w:rPr>
        <w:t xml:space="preserve"> in both cases. </w:t>
      </w:r>
      <w:r w:rsidR="00797115" w:rsidRPr="009F769B">
        <w:rPr>
          <w:rFonts w:ascii="Times New Roman" w:eastAsiaTheme="minorEastAsia" w:hAnsi="Times New Roman" w:cs="Times New Roman"/>
          <w:iCs/>
        </w:rPr>
        <w:t xml:space="preserve">When heritability was increased to 0.5, </w:t>
      </w:r>
      <w:r w:rsidR="003E0661" w:rsidRPr="009F769B">
        <w:rPr>
          <w:rFonts w:ascii="Times New Roman" w:eastAsiaTheme="minorEastAsia" w:hAnsi="Times New Roman" w:cs="Times New Roman"/>
          <w:iCs/>
        </w:rPr>
        <w:t xml:space="preserve">little to no </w:t>
      </w:r>
      <w:r w:rsidR="00C23DB2">
        <w:rPr>
          <w:rFonts w:ascii="Times New Roman" w:eastAsiaTheme="minorEastAsia" w:hAnsi="Times New Roman" w:cs="Times New Roman"/>
          <w:iCs/>
        </w:rPr>
        <w:t xml:space="preserve">introgression or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intruders competitively </w:t>
      </w:r>
      <w:r w:rsidR="00214EEC">
        <w:rPr>
          <w:rFonts w:ascii="Times New Roman" w:eastAsiaTheme="minorEastAsia" w:hAnsi="Times New Roman" w:cs="Times New Roman"/>
          <w:iCs/>
        </w:rPr>
        <w:t>inferior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and </w:t>
      </w:r>
      <w:r w:rsidR="00F14994">
        <w:rPr>
          <w:rFonts w:ascii="Times New Roman" w:eastAsiaTheme="minorEastAsia" w:hAnsi="Times New Roman" w:cs="Times New Roman"/>
          <w:iCs/>
        </w:rPr>
        <w:t>‘i</w:t>
      </w:r>
      <w:r w:rsidR="003E0661" w:rsidRPr="009F769B">
        <w:rPr>
          <w:rFonts w:ascii="Times New Roman" w:eastAsiaTheme="minorEastAsia" w:hAnsi="Times New Roman" w:cs="Times New Roman"/>
          <w:iCs/>
        </w:rPr>
        <w:t xml:space="preserve">ntruders competitively </w:t>
      </w:r>
      <w:r w:rsidR="00214EEC">
        <w:rPr>
          <w:rFonts w:ascii="Times New Roman" w:eastAsiaTheme="minorEastAsia" w:hAnsi="Times New Roman" w:cs="Times New Roman"/>
          <w:iCs/>
        </w:rPr>
        <w:t>equal</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scenarios</w:t>
      </w:r>
      <w:r w:rsidR="00C23DB2">
        <w:rPr>
          <w:rFonts w:ascii="Times New Roman" w:eastAsiaTheme="minorEastAsia" w:hAnsi="Times New Roman" w:cs="Times New Roman"/>
          <w:iCs/>
        </w:rPr>
        <w:t>, whilst</w:t>
      </w:r>
      <w:r w:rsidR="003E0661" w:rsidRPr="009F769B">
        <w:rPr>
          <w:rFonts w:ascii="Times New Roman" w:eastAsiaTheme="minorEastAsia" w:hAnsi="Times New Roman" w:cs="Times New Roman"/>
          <w:iCs/>
        </w:rPr>
        <w:t xml:space="preserve"> a small amount of </w:t>
      </w:r>
      <w:r w:rsidR="00C23DB2">
        <w:rPr>
          <w:rFonts w:ascii="Times New Roman" w:eastAsiaTheme="minorEastAsia" w:hAnsi="Times New Roman" w:cs="Times New Roman"/>
          <w:iCs/>
        </w:rPr>
        <w:t xml:space="preserve">introgression and </w:t>
      </w:r>
      <w:r w:rsidR="003E0661" w:rsidRPr="009F769B">
        <w:rPr>
          <w:rFonts w:ascii="Times New Roman" w:eastAsiaTheme="minorEastAsia" w:hAnsi="Times New Roman" w:cs="Times New Roman"/>
          <w:iCs/>
        </w:rPr>
        <w:t xml:space="preserve">maladaptation occurred in the </w:t>
      </w:r>
      <w:r w:rsidR="00F14994">
        <w:rPr>
          <w:rFonts w:ascii="Times New Roman" w:eastAsiaTheme="minorEastAsia" w:hAnsi="Times New Roman" w:cs="Times New Roman"/>
          <w:iCs/>
        </w:rPr>
        <w:t>‘</w:t>
      </w:r>
      <w:r w:rsidR="003E0661" w:rsidRPr="009F769B">
        <w:rPr>
          <w:rFonts w:ascii="Times New Roman" w:eastAsiaTheme="minorEastAsia" w:hAnsi="Times New Roman" w:cs="Times New Roman"/>
          <w:iCs/>
        </w:rPr>
        <w:t>intruders competitively superior</w:t>
      </w:r>
      <w:r w:rsidR="004E1C08">
        <w:rPr>
          <w:rFonts w:ascii="Times New Roman" w:eastAsiaTheme="minorEastAsia" w:hAnsi="Times New Roman" w:cs="Times New Roman"/>
          <w:iCs/>
        </w:rPr>
        <w:t>’</w:t>
      </w:r>
      <w:r w:rsidR="003E0661" w:rsidRPr="009F769B">
        <w:rPr>
          <w:rFonts w:ascii="Times New Roman" w:eastAsiaTheme="minorEastAsia" w:hAnsi="Times New Roman" w:cs="Times New Roman"/>
          <w:iCs/>
        </w:rPr>
        <w:t xml:space="preserve"> scenario (Fig.S9)</w:t>
      </w:r>
      <w:r w:rsidR="00C23DB2">
        <w:rPr>
          <w:rFonts w:ascii="Times New Roman" w:eastAsiaTheme="minorEastAsia" w:hAnsi="Times New Roman" w:cs="Times New Roman"/>
          <w:iCs/>
        </w:rPr>
        <w:t>, with the number of spawners remaining</w:t>
      </w:r>
      <w:r w:rsidR="00CF0E45" w:rsidRPr="009F769B">
        <w:rPr>
          <w:rFonts w:ascii="Times New Roman" w:eastAsiaTheme="minorEastAsia" w:hAnsi="Times New Roman" w:cs="Times New Roman"/>
          <w:iCs/>
        </w:rPr>
        <w:t xml:space="preserve"> stable at </w:t>
      </w:r>
      <m:oMath>
        <m:r>
          <w:rPr>
            <w:rFonts w:ascii="Cambria Math" w:hAnsi="Cambria Math" w:cs="Times New Roman"/>
          </w:rPr>
          <m:t>K</m:t>
        </m:r>
      </m:oMath>
      <w:r w:rsidR="00CF0E45" w:rsidRPr="009F769B">
        <w:rPr>
          <w:rFonts w:ascii="Times New Roman" w:eastAsiaTheme="minorEastAsia" w:hAnsi="Times New Roman" w:cs="Times New Roman"/>
          <w:iCs/>
        </w:rPr>
        <w:t xml:space="preserve"> in all three cases. </w:t>
      </w:r>
    </w:p>
    <w:p w14:paraId="4D6198EF" w14:textId="77777777" w:rsidR="0028507A" w:rsidRDefault="0028507A" w:rsidP="006D081A">
      <w:pPr>
        <w:spacing w:line="480" w:lineRule="auto"/>
        <w:jc w:val="both"/>
        <w:rPr>
          <w:rFonts w:ascii="Times New Roman" w:eastAsiaTheme="minorEastAsia" w:hAnsi="Times New Roman" w:cs="Times New Roman"/>
          <w:b/>
          <w:bCs/>
          <w:iCs/>
        </w:rPr>
      </w:pPr>
    </w:p>
    <w:p w14:paraId="3094CDE0" w14:textId="4F86C421" w:rsidR="0028507A" w:rsidRPr="00BC1C3D" w:rsidRDefault="0028507A" w:rsidP="006D081A">
      <w:pPr>
        <w:spacing w:line="480" w:lineRule="auto"/>
        <w:jc w:val="both"/>
        <w:rPr>
          <w:rFonts w:ascii="Times New Roman" w:eastAsiaTheme="minorEastAsia" w:hAnsi="Times New Roman" w:cs="Times New Roman"/>
          <w:b/>
          <w:bCs/>
          <w:iCs/>
          <w:sz w:val="24"/>
        </w:rPr>
      </w:pPr>
      <w:r w:rsidRPr="00BC1C3D">
        <w:rPr>
          <w:rFonts w:ascii="Times New Roman" w:eastAsiaTheme="minorEastAsia" w:hAnsi="Times New Roman" w:cs="Times New Roman"/>
          <w:b/>
          <w:bCs/>
          <w:iCs/>
          <w:sz w:val="24"/>
        </w:rPr>
        <w:t xml:space="preserve">Discussion </w:t>
      </w:r>
    </w:p>
    <w:p w14:paraId="26A465D2" w14:textId="0DD86C33" w:rsidR="00A9581A" w:rsidRDefault="00B63661" w:rsidP="006D081A">
      <w:pPr>
        <w:spacing w:line="480" w:lineRule="auto"/>
        <w:jc w:val="both"/>
        <w:rPr>
          <w:rFonts w:ascii="Times New Roman" w:hAnsi="Times New Roman" w:cs="Times New Roman"/>
        </w:rPr>
      </w:pPr>
      <w:r>
        <w:rPr>
          <w:rFonts w:ascii="Times New Roman" w:eastAsiaTheme="minorEastAsia" w:hAnsi="Times New Roman" w:cs="Times New Roman"/>
          <w:iCs/>
        </w:rPr>
        <w:t>Our modelling results showed</w:t>
      </w:r>
      <w:r w:rsidR="00927789">
        <w:rPr>
          <w:rFonts w:ascii="Times New Roman" w:eastAsiaTheme="minorEastAsia" w:hAnsi="Times New Roman" w:cs="Times New Roman"/>
          <w:iCs/>
        </w:rPr>
        <w:t xml:space="preserve"> that the eco-evolutionary consequences of </w:t>
      </w:r>
      <w:r w:rsidR="00927789">
        <w:rPr>
          <w:rFonts w:ascii="Times New Roman" w:hAnsi="Times New Roman" w:cs="Times New Roman"/>
        </w:rPr>
        <w:t xml:space="preserve">maladaptive hybridisation depend on </w:t>
      </w:r>
      <w:r w:rsidR="00E748ED">
        <w:rPr>
          <w:rFonts w:ascii="Times New Roman" w:hAnsi="Times New Roman" w:cs="Times New Roman"/>
        </w:rPr>
        <w:t xml:space="preserve">the </w:t>
      </w:r>
      <w:r w:rsidR="00927789">
        <w:rPr>
          <w:rFonts w:ascii="Times New Roman" w:hAnsi="Times New Roman" w:cs="Times New Roman"/>
        </w:rPr>
        <w:t xml:space="preserve">relative competitiveness of intruders versus locals. In both the acute and chronic intrusion scenarios, </w:t>
      </w:r>
      <w:r w:rsidR="000D0629">
        <w:rPr>
          <w:rFonts w:ascii="Times New Roman" w:hAnsi="Times New Roman" w:cs="Times New Roman"/>
        </w:rPr>
        <w:t>competitive superiority of intruders overs locals acted as a ‘Trojan Horse’ for accelerated introgression o</w:t>
      </w:r>
      <w:r>
        <w:rPr>
          <w:rFonts w:ascii="Times New Roman" w:hAnsi="Times New Roman" w:cs="Times New Roman"/>
        </w:rPr>
        <w:t>f foreign alleles in</w:t>
      </w:r>
      <w:r w:rsidR="000D0629">
        <w:rPr>
          <w:rFonts w:ascii="Times New Roman" w:hAnsi="Times New Roman" w:cs="Times New Roman"/>
        </w:rPr>
        <w:t>to the admixed population, reducing average adaptedness (</w:t>
      </w:r>
      <w:r w:rsidR="00AE07F9">
        <w:rPr>
          <w:rFonts w:ascii="Times New Roman" w:hAnsi="Times New Roman" w:cs="Times New Roman"/>
        </w:rPr>
        <w:t xml:space="preserve">match between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E07F9">
        <w:rPr>
          <w:rFonts w:ascii="Times New Roman" w:eastAsiaTheme="minorEastAsia" w:hAnsi="Times New Roman" w:cs="Times New Roman"/>
          <w:iCs/>
        </w:rPr>
        <w:t xml:space="preserve"> and the optimum) and population productivity (recruits per spawner). Under certain parameterisations, this led to population decline (acute intrusion scena</w:t>
      </w:r>
      <w:r>
        <w:rPr>
          <w:rFonts w:ascii="Times New Roman" w:eastAsiaTheme="minorEastAsia" w:hAnsi="Times New Roman" w:cs="Times New Roman"/>
          <w:iCs/>
        </w:rPr>
        <w:t>rios) or genetic replacement of local genotypes</w:t>
      </w:r>
      <w:r w:rsidR="00AE07F9">
        <w:rPr>
          <w:rFonts w:ascii="Times New Roman" w:eastAsiaTheme="minorEastAsia" w:hAnsi="Times New Roman" w:cs="Times New Roman"/>
          <w:iCs/>
        </w:rPr>
        <w:t xml:space="preserve"> by non-local genotypes (chronic intrusion scenarios). </w:t>
      </w:r>
      <w:r>
        <w:rPr>
          <w:rFonts w:ascii="Times New Roman" w:eastAsiaTheme="minorEastAsia" w:hAnsi="Times New Roman" w:cs="Times New Roman"/>
          <w:iCs/>
        </w:rPr>
        <w:t>However, t</w:t>
      </w:r>
      <w:r w:rsidR="00AE07F9">
        <w:rPr>
          <w:rFonts w:ascii="Times New Roman" w:eastAsiaTheme="minorEastAsia" w:hAnsi="Times New Roman" w:cs="Times New Roman"/>
          <w:iCs/>
        </w:rPr>
        <w:t xml:space="preserve">hese negative </w:t>
      </w:r>
      <w:r w:rsidR="00E748ED">
        <w:rPr>
          <w:rFonts w:ascii="Times New Roman" w:eastAsiaTheme="minorEastAsia" w:hAnsi="Times New Roman" w:cs="Times New Roman"/>
          <w:iCs/>
        </w:rPr>
        <w:t>outcomes</w:t>
      </w:r>
      <w:r w:rsidR="00AE07F9">
        <w:rPr>
          <w:rFonts w:ascii="Times New Roman" w:eastAsiaTheme="minorEastAsia" w:hAnsi="Times New Roman" w:cs="Times New Roman"/>
          <w:iCs/>
        </w:rPr>
        <w:t xml:space="preserve"> were much less pronounced, or absent altogether, when intruders were competitively inferior to locals</w:t>
      </w:r>
      <w:r w:rsidR="00AE4121">
        <w:rPr>
          <w:rFonts w:ascii="Times New Roman" w:eastAsiaTheme="minorEastAsia" w:hAnsi="Times New Roman" w:cs="Times New Roman"/>
          <w:iCs/>
        </w:rPr>
        <w:t>. I</w:t>
      </w:r>
      <w:r w:rsidR="00AE07F9">
        <w:rPr>
          <w:rFonts w:ascii="Times New Roman" w:eastAsiaTheme="minorEastAsia" w:hAnsi="Times New Roman" w:cs="Times New Roman"/>
          <w:iCs/>
        </w:rPr>
        <w:t xml:space="preserve">n that case, </w:t>
      </w:r>
      <w:r w:rsidR="00AE4121">
        <w:rPr>
          <w:rFonts w:ascii="Times New Roman" w:eastAsiaTheme="minorEastAsia" w:hAnsi="Times New Roman" w:cs="Times New Roman"/>
          <w:iCs/>
        </w:rPr>
        <w:t xml:space="preserve">soft selection effectively cushioned the wild population against maladaptive hybridisation by </w:t>
      </w:r>
      <w:r w:rsidR="00E748ED">
        <w:rPr>
          <w:rFonts w:ascii="Times New Roman" w:eastAsiaTheme="minorEastAsia" w:hAnsi="Times New Roman" w:cs="Times New Roman"/>
          <w:iCs/>
        </w:rPr>
        <w:t xml:space="preserve">screening out foreign genotypes each generation at the spawning stage and hence limiting the </w:t>
      </w:r>
      <w:r>
        <w:rPr>
          <w:rFonts w:ascii="Times New Roman" w:eastAsiaTheme="minorEastAsia" w:hAnsi="Times New Roman" w:cs="Times New Roman"/>
          <w:iCs/>
        </w:rPr>
        <w:t>scope for</w:t>
      </w:r>
      <w:r w:rsidR="00E748ED">
        <w:rPr>
          <w:rFonts w:ascii="Times New Roman" w:eastAsiaTheme="minorEastAsia" w:hAnsi="Times New Roman" w:cs="Times New Roman"/>
          <w:iCs/>
        </w:rPr>
        <w:t xml:space="preserve"> introgression. Taken together, these findings emphasise how complex interactions between hard and soft selection </w:t>
      </w:r>
      <w:r w:rsidR="00E14E2E">
        <w:rPr>
          <w:rFonts w:ascii="Times New Roman" w:eastAsiaTheme="minorEastAsia" w:hAnsi="Times New Roman" w:cs="Times New Roman"/>
          <w:iCs/>
        </w:rPr>
        <w:t xml:space="preserve">play a crucial role in </w:t>
      </w:r>
      <w:r w:rsidR="00FD0C7C">
        <w:rPr>
          <w:rFonts w:ascii="Times New Roman" w:eastAsiaTheme="minorEastAsia" w:hAnsi="Times New Roman" w:cs="Times New Roman"/>
          <w:iCs/>
        </w:rPr>
        <w:t>determining</w:t>
      </w:r>
      <w:r w:rsidR="00E748ED">
        <w:rPr>
          <w:rFonts w:ascii="Times New Roman" w:eastAsiaTheme="minorEastAsia" w:hAnsi="Times New Roman" w:cs="Times New Roman"/>
          <w:iCs/>
        </w:rPr>
        <w:t xml:space="preserve"> the </w:t>
      </w:r>
      <w:r w:rsidR="00E14E2E">
        <w:rPr>
          <w:rFonts w:ascii="Times New Roman" w:eastAsiaTheme="minorEastAsia" w:hAnsi="Times New Roman" w:cs="Times New Roman"/>
          <w:iCs/>
        </w:rPr>
        <w:t>evolutionary and demographic</w:t>
      </w:r>
      <w:r w:rsidR="00E748ED">
        <w:rPr>
          <w:rFonts w:ascii="Times New Roman" w:eastAsiaTheme="minorEastAsia" w:hAnsi="Times New Roman" w:cs="Times New Roman"/>
          <w:iCs/>
        </w:rPr>
        <w:t xml:space="preserve"> </w:t>
      </w:r>
      <w:r w:rsidR="00FD0C7C">
        <w:rPr>
          <w:rFonts w:ascii="Times New Roman" w:eastAsiaTheme="minorEastAsia" w:hAnsi="Times New Roman" w:cs="Times New Roman"/>
          <w:iCs/>
        </w:rPr>
        <w:t>implications</w:t>
      </w:r>
      <w:r w:rsidR="00E748ED">
        <w:rPr>
          <w:rFonts w:ascii="Times New Roman" w:eastAsiaTheme="minorEastAsia" w:hAnsi="Times New Roman" w:cs="Times New Roman"/>
          <w:iCs/>
        </w:rPr>
        <w:t xml:space="preserve"> of hybridisation between divergent gene pools.  </w:t>
      </w:r>
    </w:p>
    <w:p w14:paraId="5F56A8E5" w14:textId="12CB9CB4" w:rsidR="00E52D4F" w:rsidRDefault="00D91836"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Soft selection remains a relatively poorly appreciated aspect of eco-evolutionary dynamics, yet one that is highly relevant to a range of </w:t>
      </w:r>
      <w:r w:rsidR="00023775">
        <w:rPr>
          <w:rFonts w:ascii="Times New Roman" w:eastAsiaTheme="minorEastAsia" w:hAnsi="Times New Roman" w:cs="Times New Roman"/>
          <w:iCs/>
        </w:rPr>
        <w:t xml:space="preserve">applied </w:t>
      </w:r>
      <w:r>
        <w:rPr>
          <w:rFonts w:ascii="Times New Roman" w:eastAsiaTheme="minorEastAsia" w:hAnsi="Times New Roman" w:cs="Times New Roman"/>
          <w:iCs/>
        </w:rPr>
        <w:t xml:space="preserve">problems including artificial propagation, farm escapes, climate change, harvest and habitat alterations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{"citationID":"nr8cWeLH","properties":{"formattedCitation":"(Bell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(Bell et al. 2021)</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w:t>
      </w:r>
      <w:r w:rsidR="00026AF2">
        <w:rPr>
          <w:rFonts w:ascii="Times New Roman" w:eastAsiaTheme="minorEastAsia" w:hAnsi="Times New Roman" w:cs="Times New Roman"/>
          <w:iCs/>
        </w:rPr>
        <w:t>The term</w:t>
      </w:r>
      <w:r w:rsidR="00E81802">
        <w:rPr>
          <w:rFonts w:ascii="Times New Roman" w:eastAsiaTheme="minorEastAsia" w:hAnsi="Times New Roman" w:cs="Times New Roman"/>
          <w:iCs/>
        </w:rPr>
        <w:t xml:space="preserve"> soft </w:t>
      </w:r>
      <w:r w:rsidR="00026AF2">
        <w:rPr>
          <w:rFonts w:ascii="Times New Roman" w:eastAsiaTheme="minorEastAsia" w:hAnsi="Times New Roman" w:cs="Times New Roman"/>
          <w:iCs/>
        </w:rPr>
        <w:t>selection has</w:t>
      </w:r>
      <w:r w:rsidR="00E81802">
        <w:rPr>
          <w:rFonts w:ascii="Times New Roman" w:eastAsiaTheme="minorEastAsia" w:hAnsi="Times New Roman" w:cs="Times New Roman"/>
          <w:iCs/>
        </w:rPr>
        <w:t xml:space="preserve"> been mostly used in the context of models of </w:t>
      </w:r>
      <w:r w:rsidR="00023775" w:rsidRPr="00B56303">
        <w:rPr>
          <w:rFonts w:ascii="Times New Roman" w:eastAsiaTheme="minorEastAsia" w:hAnsi="Times New Roman" w:cs="Times New Roman"/>
          <w:iCs/>
        </w:rPr>
        <w:t>evolution in spatially heterogeneous environments or meta-populations</w:t>
      </w:r>
      <w:r w:rsidR="00023775">
        <w:rPr>
          <w:rFonts w:ascii="Times New Roman" w:eastAsiaTheme="minorEastAsia" w:hAnsi="Times New Roman" w:cs="Times New Roman"/>
          <w:iCs/>
        </w:rPr>
        <w:t xml:space="preserve"> </w:t>
      </w:r>
      <w:r w:rsidR="000237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{"citationID":"A2i8nmEM","properties":{"formattedCitation":"(e.g., Levene 1953; Christiansen 1975; Ravign\\uc0\\u233{} et al. 2004; Ho and Agrawal 2012; Hadfield and Reed 2022)","plainCitation":"(e.g., Levene 1953; Christiansen 1975; Ravigné et al. 2004; Ho and Agrawal 2012; Hadfield and Reed 2022)","noteIndex":0},"citationItems":[{"id":1955,"uris":["http://zotero.org/users/2160202/items/JHHN9DKC"],"itemData":{"id":1955,"type":"article-journal","container-title":"The American Naturalist","issue":"836","note":"ISBN: 0003-0147\npublisher: Science Press","page":"331-333","title":"Genetic equilibrium when more than one ecological niche is available","volume":"87","author":[{"family":"Levene","given":"Howard"}],"issued":{"date-parts":[["1953"]]}},"label":"page","prefix":"e.g., "},{"id":1944,"uris":["http://zotero.org/users/2160202/items/NYJH6AR8"],"itemData":{"id":1944,"type":"article-journal","container-title":"The American Naturalist","issue":"965","note":"ISBN: 0003-0147\npublisher: University of Chicago Press","page":"11-16","title":"Hard and soft selection in a subdivided population","volume":"109","author":[{"family":"Christiansen","given":"Freddy Bugge"}],"issued":{"date-parts":[["1975"]]}},"label":"page"},{"id":1941,"uris":["http://zotero.org/users/2160202/items/ABXQLUPK"],"itemData":{"id":1941,"type":"article-journal","container-title":"Evolutionary Ecology Research","note":"publisher: IR-04-005","page":"125-145","title":"Implications of habitat choice for protected polymorphysms","volume":"6","author":[{"family":"Ravigné","given":"Virginie"},{"family":"Olivieri","given":"Isabelle"},{"family":"Dieckmann","given":"Ulf"}],"issued":{"date-parts":[["2004"]]}},"label":"page"},{"id":1945,"uris":["http://zotero.org/users/2160202/items/S7XXP9CV"],"itemData":{"id":1945,"type":"article-journal","container-title":"Journal of Evolutionary Biology","issue":"12","note":"ISBN: 1010-061X\npublisher: Wiley Online Library","page":"2537-2546","title":"The effects of competition on the strength and softness of selection","volume":"25","author":[{"family":"Ho","given":"E. K. H."},{"family":"Agrawal","given":"A. F."}],"issued":{"date-parts":[["2012"]]}}},{"id":1946,"uris":["http://zotero.org/users/2160202/items/PCL2WDP9"],"itemData":{"id":1946,"type":"article-journal","container-title":"Evolution Letters","issue":"2","note":"ISBN: 2056-3744\npublisher: Oxford University Press","page":"178-188","title":"Directional selection and the evolution of breeding date in birds, revisited: Hard selection and the evolution of plasticity","volume":"6","author":[{"family":"Hadfield","given":"Jarrod D."},{"family":"Reed","given":"Thomas E."}],"issued":{"date-parts":[["2022"]]}}}],"schema":"https://github.com/citation-style-language/schema/raw/master/csl-citation.json"} </w:instrText>
      </w:r>
      <w:r w:rsidR="00023775">
        <w:rPr>
          <w:rFonts w:ascii="Times New Roman" w:eastAsiaTheme="minorEastAsia" w:hAnsi="Times New Roman" w:cs="Times New Roman"/>
          <w:iCs/>
        </w:rPr>
        <w:fldChar w:fldCharType="separate"/>
      </w:r>
      <w:r w:rsidR="00026AF2" w:rsidRPr="00026AF2">
        <w:rPr>
          <w:rFonts w:ascii="Times New Roman" w:hAnsi="Times New Roman" w:cs="Times New Roman"/>
          <w:szCs w:val="24"/>
        </w:rPr>
        <w:t>(e.g., Levene 1953; Christiansen 1975; Ravigné et al. 2004; Ho and Agrawal 2012; Hadfield and Reed 2022)</w:t>
      </w:r>
      <w:r w:rsidR="00023775">
        <w:rPr>
          <w:rFonts w:ascii="Times New Roman" w:eastAsiaTheme="minorEastAsia" w:hAnsi="Times New Roman" w:cs="Times New Roman"/>
          <w:iCs/>
        </w:rPr>
        <w:fldChar w:fldCharType="end"/>
      </w:r>
      <w:r w:rsidR="00026AF2">
        <w:rPr>
          <w:rFonts w:ascii="Times New Roman" w:eastAsiaTheme="minorEastAsia" w:hAnsi="Times New Roman" w:cs="Times New Roman"/>
          <w:iCs/>
        </w:rPr>
        <w:t xml:space="preserve">, </w:t>
      </w:r>
      <w:r w:rsidR="00026AF2">
        <w:rPr>
          <w:rFonts w:ascii="Times New Roman" w:eastAsiaTheme="minorEastAsia" w:hAnsi="Times New Roman" w:cs="Times New Roman"/>
          <w:iCs/>
        </w:rPr>
        <w:lastRenderedPageBreak/>
        <w:t xml:space="preserve">in which </w:t>
      </w:r>
      <w:r w:rsidR="00D16C4D">
        <w:rPr>
          <w:rFonts w:ascii="Times New Roman" w:eastAsiaTheme="minorEastAsia" w:hAnsi="Times New Roman" w:cs="Times New Roman"/>
          <w:iCs/>
        </w:rPr>
        <w:t xml:space="preserve">density regulation is local and </w:t>
      </w:r>
      <w:r w:rsidR="00026AF2">
        <w:rPr>
          <w:rFonts w:ascii="Times New Roman" w:eastAsiaTheme="minorEastAsia" w:hAnsi="Times New Roman" w:cs="Times New Roman"/>
          <w:iCs/>
        </w:rPr>
        <w:t>the contribution of each habitat/deme t</w:t>
      </w:r>
      <w:r w:rsidR="00FD62EC">
        <w:rPr>
          <w:rFonts w:ascii="Times New Roman" w:eastAsiaTheme="minorEastAsia" w:hAnsi="Times New Roman" w:cs="Times New Roman"/>
          <w:iCs/>
        </w:rPr>
        <w:t>o total population size is fixed. Here</w:t>
      </w:r>
      <w:r w:rsidR="003065FD">
        <w:rPr>
          <w:rFonts w:ascii="Times New Roman" w:eastAsiaTheme="minorEastAsia" w:hAnsi="Times New Roman" w:cs="Times New Roman"/>
          <w:iCs/>
        </w:rPr>
        <w:t xml:space="preserve">, </w:t>
      </w:r>
      <w:r w:rsidR="0082690D">
        <w:rPr>
          <w:rFonts w:ascii="Times New Roman" w:eastAsiaTheme="minorEastAsia" w:hAnsi="Times New Roman" w:cs="Times New Roman"/>
          <w:iCs/>
        </w:rPr>
        <w:t xml:space="preserve">however, </w:t>
      </w:r>
      <w:r w:rsidR="00B06AA9">
        <w:rPr>
          <w:rFonts w:ascii="Times New Roman" w:eastAsiaTheme="minorEastAsia" w:hAnsi="Times New Roman" w:cs="Times New Roman"/>
          <w:iCs/>
        </w:rPr>
        <w:t xml:space="preserve">we did not consider spatial heterogeneity or metapopulation structure; our focus was on a single undivided population. </w:t>
      </w:r>
      <w:r w:rsidR="00C97F0A">
        <w:rPr>
          <w:rFonts w:ascii="Times New Roman" w:eastAsiaTheme="minorEastAsia" w:hAnsi="Times New Roman" w:cs="Times New Roman"/>
          <w:iCs/>
        </w:rPr>
        <w:t xml:space="preserve">We </w:t>
      </w:r>
      <w:r w:rsidR="003B7108">
        <w:rPr>
          <w:rFonts w:ascii="Times New Roman" w:eastAsiaTheme="minorEastAsia" w:hAnsi="Times New Roman" w:cs="Times New Roman"/>
          <w:iCs/>
        </w:rPr>
        <w:t xml:space="preserve">thus </w:t>
      </w:r>
      <w:r w:rsidR="00E52D4F">
        <w:rPr>
          <w:rFonts w:ascii="Times New Roman" w:eastAsiaTheme="minorEastAsia" w:hAnsi="Times New Roman" w:cs="Times New Roman"/>
          <w:iCs/>
        </w:rPr>
        <w:t>use the term</w:t>
      </w:r>
      <w:r w:rsidR="00C97F0A">
        <w:rPr>
          <w:rFonts w:ascii="Times New Roman" w:eastAsiaTheme="minorEastAsia" w:hAnsi="Times New Roman" w:cs="Times New Roman"/>
          <w:iCs/>
        </w:rPr>
        <w:t xml:space="preserve"> soft selection </w:t>
      </w:r>
      <w:r w:rsidR="00C97F0A">
        <w:rPr>
          <w:rFonts w:ascii="Times New Roman" w:eastAsiaTheme="minorEastAsia" w:hAnsi="Times New Roman" w:cs="Times New Roman"/>
          <w:i/>
          <w:iCs/>
        </w:rPr>
        <w:t xml:space="preserve">sensu </w:t>
      </w:r>
      <w:r w:rsidR="00C97F0A">
        <w:rPr>
          <w:rFonts w:ascii="Times New Roman" w:eastAsiaTheme="minorEastAsia" w:hAnsi="Times New Roman" w:cs="Times New Roman"/>
          <w:iCs/>
        </w:rPr>
        <w:t>Wallace</w:t>
      </w:r>
      <w:r w:rsidR="00FD62EC">
        <w:rPr>
          <w:rFonts w:ascii="Times New Roman" w:eastAsiaTheme="minorEastAsia" w:hAnsi="Times New Roman" w:cs="Times New Roman"/>
          <w:iCs/>
        </w:rPr>
        <w:t xml:space="preserve"> </w:t>
      </w:r>
      <w:r w:rsidR="00FD62EC">
        <w:rPr>
          <w:rFonts w:ascii="Times New Roman" w:eastAsiaTheme="minorEastAsia" w:hAnsi="Times New Roman" w:cs="Times New Roman"/>
          <w:iCs/>
        </w:rPr>
        <w:fldChar w:fldCharType="begin"/>
      </w:r>
      <w:r w:rsidR="00FD62EC">
        <w:rPr>
          <w:rFonts w:ascii="Times New Roman" w:eastAsiaTheme="minorEastAsia" w:hAnsi="Times New Roman" w:cs="Times New Roman"/>
          <w:iCs/>
        </w:rPr>
        <w:instrText xml:space="preserve"> ADDIN ZOTERO_ITEM CSL_CITATION {"citationID":"ICq2y3zK","properties":{"formattedCitation":"(1975)","plainCitation":"(1975)","noteIndex":0},"citationItems":[{"id":1199,"uris":["http://zotero.org/users/2160202/items/KBCFZNIC"],"itemData":{"id":1199,"type":"article-journal","container-title":"Evolution","issue":"3","page":"465-473","title":"Hard and soft selection revisited","volume":"29","author":[{"family":"Wallace","given":"Bruce"}],"issued":{"date-parts":[["1975"]]}},"label":"page","suppress-author":true}],"schema":"https://github.com/citation-style-language/schema/raw/master/csl-citation.json"} </w:instrText>
      </w:r>
      <w:r w:rsidR="00FD62EC">
        <w:rPr>
          <w:rFonts w:ascii="Times New Roman" w:eastAsiaTheme="minorEastAsia" w:hAnsi="Times New Roman" w:cs="Times New Roman"/>
          <w:iCs/>
        </w:rPr>
        <w:fldChar w:fldCharType="separate"/>
      </w:r>
      <w:r w:rsidR="00FD62EC" w:rsidRPr="00FD62EC">
        <w:rPr>
          <w:rFonts w:ascii="Times New Roman" w:hAnsi="Times New Roman" w:cs="Times New Roman"/>
        </w:rPr>
        <w:t>(1975)</w:t>
      </w:r>
      <w:r w:rsidR="00FD62EC">
        <w:rPr>
          <w:rFonts w:ascii="Times New Roman" w:eastAsiaTheme="minorEastAsia" w:hAnsi="Times New Roman" w:cs="Times New Roman"/>
          <w:iCs/>
        </w:rPr>
        <w:fldChar w:fldCharType="end"/>
      </w:r>
      <w:r w:rsidR="0082690D">
        <w:rPr>
          <w:rFonts w:ascii="Times New Roman" w:eastAsiaTheme="minorEastAsia" w:hAnsi="Times New Roman" w:cs="Times New Roman"/>
          <w:iCs/>
        </w:rPr>
        <w:t xml:space="preserve">, </w:t>
      </w:r>
      <w:r w:rsidR="00C97F0A">
        <w:rPr>
          <w:rFonts w:ascii="Times New Roman" w:eastAsiaTheme="minorEastAsia" w:hAnsi="Times New Roman" w:cs="Times New Roman"/>
          <w:iCs/>
        </w:rPr>
        <w:t>in that</w:t>
      </w:r>
      <w:r w:rsidR="00A622E2">
        <w:rPr>
          <w:rFonts w:ascii="Times New Roman" w:eastAsiaTheme="minorEastAsia" w:hAnsi="Times New Roman" w:cs="Times New Roman"/>
          <w:iCs/>
        </w:rPr>
        <w:t xml:space="preserve"> </w:t>
      </w:r>
      <w:r w:rsidR="005A6DA0">
        <w:rPr>
          <w:rFonts w:ascii="Times New Roman" w:eastAsiaTheme="minorEastAsia" w:hAnsi="Times New Roman" w:cs="Times New Roman"/>
          <w:iCs/>
        </w:rPr>
        <w:t xml:space="preserve">the </w:t>
      </w:r>
      <w:r w:rsidR="0082690D">
        <w:rPr>
          <w:rFonts w:ascii="Times New Roman" w:eastAsiaTheme="minorEastAsia" w:hAnsi="Times New Roman" w:cs="Times New Roman"/>
          <w:iCs/>
        </w:rPr>
        <w:t>expected fitness</w:t>
      </w:r>
      <w:r w:rsidR="005A6DA0">
        <w:rPr>
          <w:rFonts w:ascii="Times New Roman" w:eastAsiaTheme="minorEastAsia" w:hAnsi="Times New Roman" w:cs="Times New Roman"/>
          <w:iCs/>
        </w:rPr>
        <w:t xml:space="preserve"> of an individual with a given trait value for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A6DA0">
        <w:rPr>
          <w:rFonts w:ascii="Times New Roman" w:eastAsiaTheme="minorEastAsia" w:hAnsi="Times New Roman" w:cs="Times New Roman"/>
          <w:iCs/>
        </w:rPr>
        <w:t xml:space="preserve"> depended on </w:t>
      </w:r>
      <w:r w:rsidR="0082690D">
        <w:rPr>
          <w:rFonts w:ascii="Times New Roman" w:eastAsiaTheme="minorEastAsia" w:hAnsi="Times New Roman" w:cs="Times New Roman"/>
          <w:iCs/>
        </w:rPr>
        <w:t xml:space="preserve">both </w:t>
      </w:r>
      <w:r w:rsidR="005A6DA0">
        <w:rPr>
          <w:rFonts w:ascii="Times New Roman" w:eastAsiaTheme="minorEastAsia" w:hAnsi="Times New Roman" w:cs="Times New Roman"/>
          <w:iCs/>
        </w:rPr>
        <w:t xml:space="preserve">the number of </w:t>
      </w:r>
      <w:r w:rsidR="00FD62EC">
        <w:rPr>
          <w:rFonts w:ascii="Times New Roman" w:eastAsiaTheme="minorEastAsia" w:hAnsi="Times New Roman" w:cs="Times New Roman"/>
          <w:iCs/>
        </w:rPr>
        <w:t xml:space="preserve">other </w:t>
      </w:r>
      <w:r w:rsidR="005A6DA0">
        <w:rPr>
          <w:rFonts w:ascii="Times New Roman" w:eastAsiaTheme="minorEastAsia" w:hAnsi="Times New Roman" w:cs="Times New Roman"/>
          <w:iCs/>
        </w:rPr>
        <w:t xml:space="preserve">conspecifics and </w:t>
      </w:r>
      <w:r w:rsidR="0082690D">
        <w:rPr>
          <w:rFonts w:ascii="Times New Roman" w:eastAsiaTheme="minorEastAsia" w:hAnsi="Times New Roman" w:cs="Times New Roman"/>
          <w:iCs/>
        </w:rPr>
        <w:t>their phenotypic composition</w:t>
      </w:r>
      <w:r w:rsidR="00E52D4F">
        <w:rPr>
          <w:rFonts w:ascii="Times New Roman" w:eastAsiaTheme="minorEastAsia" w:hAnsi="Times New Roman" w:cs="Times New Roman"/>
          <w:iCs/>
        </w:rPr>
        <w:t xml:space="preserve"> for this trait</w:t>
      </w:r>
      <w:r w:rsidR="005A6DA0">
        <w:rPr>
          <w:rFonts w:ascii="Times New Roman" w:eastAsiaTheme="minorEastAsia" w:hAnsi="Times New Roman" w:cs="Times New Roman"/>
          <w:iCs/>
        </w:rPr>
        <w:t xml:space="preserve">. </w:t>
      </w:r>
      <w:r w:rsidR="00091E6B">
        <w:rPr>
          <w:rFonts w:ascii="Times New Roman" w:eastAsiaTheme="minorEastAsia" w:hAnsi="Times New Roman" w:cs="Times New Roman"/>
          <w:iCs/>
        </w:rPr>
        <w:t>The densit</w:t>
      </w:r>
      <w:r w:rsidR="00E52D4F">
        <w:rPr>
          <w:rFonts w:ascii="Times New Roman" w:eastAsiaTheme="minorEastAsia" w:hAnsi="Times New Roman" w:cs="Times New Roman"/>
          <w:iCs/>
        </w:rPr>
        <w:t>y-</w:t>
      </w:r>
      <w:r w:rsidR="00091E6B">
        <w:rPr>
          <w:rFonts w:ascii="Times New Roman" w:eastAsiaTheme="minorEastAsia" w:hAnsi="Times New Roman" w:cs="Times New Roman"/>
          <w:iCs/>
        </w:rPr>
        <w:t>dependent nature of soft selection can be seen clearly</w:t>
      </w:r>
      <w:r w:rsidR="00396538">
        <w:rPr>
          <w:rFonts w:ascii="Times New Roman" w:eastAsiaTheme="minorEastAsia" w:hAnsi="Times New Roman" w:cs="Times New Roman"/>
          <w:iCs/>
        </w:rPr>
        <w:t xml:space="preserve"> in our baseline scenarios, </w:t>
      </w:r>
      <w:r w:rsidR="009B16DF">
        <w:rPr>
          <w:rFonts w:ascii="Times New Roman" w:eastAsiaTheme="minorEastAsia" w:hAnsi="Times New Roman" w:cs="Times New Roman"/>
          <w:iCs/>
        </w:rPr>
        <w:t xml:space="preserve">where </w:t>
      </w:r>
      <w:r w:rsidR="00091E6B">
        <w:rPr>
          <w:rFonts w:ascii="Times New Roman" w:eastAsiaTheme="minorEastAsia" w:hAnsi="Times New Roman" w:cs="Times New Roman"/>
          <w:iCs/>
        </w:rPr>
        <w:t>greater</w:t>
      </w:r>
      <w:r w:rsidR="009B16DF">
        <w:rPr>
          <w:rFonts w:ascii="Times New Roman" w:eastAsiaTheme="minorEastAsia" w:hAnsi="Times New Roman" w:cs="Times New Roman"/>
          <w:iCs/>
        </w:rPr>
        <w:t xml:space="preserve"> reproductive excess (</w:t>
      </w:r>
      <w:r w:rsidR="00091E6B">
        <w:rPr>
          <w:rFonts w:ascii="Times New Roman" w:eastAsiaTheme="minorEastAsia" w:hAnsi="Times New Roman" w:cs="Times New Roman"/>
          <w:iCs/>
        </w:rPr>
        <w:t>more recruits relative to spawning slots</w:t>
      </w:r>
      <w:r w:rsidR="009B16DF">
        <w:rPr>
          <w:rFonts w:ascii="Times New Roman" w:eastAsiaTheme="minorEastAsia" w:hAnsi="Times New Roman" w:cs="Times New Roman"/>
          <w:iCs/>
        </w:rPr>
        <w:t>)</w:t>
      </w:r>
      <w:r w:rsidR="00091E6B">
        <w:rPr>
          <w:rFonts w:ascii="Times New Roman" w:eastAsiaTheme="minorEastAsia" w:hAnsi="Times New Roman" w:cs="Times New Roman"/>
          <w:iCs/>
        </w:rPr>
        <w:t xml:space="preserve"> was associated with </w:t>
      </w:r>
      <w:r w:rsidR="009B16DF">
        <w:rPr>
          <w:rFonts w:ascii="Times New Roman" w:eastAsiaTheme="minorEastAsia" w:hAnsi="Times New Roman" w:cs="Times New Roman"/>
          <w:iCs/>
        </w:rPr>
        <w:t xml:space="preserve">faster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B16DF">
        <w:rPr>
          <w:rFonts w:ascii="Times New Roman" w:eastAsiaTheme="minorEastAsia" w:hAnsi="Times New Roman" w:cs="Times New Roman"/>
          <w:iCs/>
        </w:rPr>
        <w:t xml:space="preserve"> (Fig. 1A)</w:t>
      </w:r>
      <w:r w:rsidR="00091E6B">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091E6B">
        <w:rPr>
          <w:rFonts w:ascii="Times New Roman" w:eastAsiaTheme="minorEastAsia" w:hAnsi="Times New Roman" w:cs="Times New Roman"/>
          <w:iCs/>
        </w:rPr>
        <w:t>, in contrast, was</w:t>
      </w:r>
      <w:r w:rsidR="00DC7B37">
        <w:rPr>
          <w:rFonts w:ascii="Times New Roman" w:eastAsiaTheme="minorEastAsia" w:hAnsi="Times New Roman" w:cs="Times New Roman"/>
          <w:iCs/>
        </w:rPr>
        <w:t xml:space="preserve"> unaffected by the magnitude of reproductive excess (Fig.1B)</w:t>
      </w:r>
      <w:r w:rsidR="00091E6B">
        <w:rPr>
          <w:rFonts w:ascii="Times New Roman" w:eastAsiaTheme="minorEastAsia" w:hAnsi="Times New Roman" w:cs="Times New Roman"/>
          <w:iCs/>
        </w:rPr>
        <w:t xml:space="preserve">, because hard selection </w:t>
      </w:r>
      <w:r w:rsidR="003C01FE">
        <w:rPr>
          <w:rFonts w:ascii="Times New Roman" w:eastAsiaTheme="minorEastAsia" w:hAnsi="Times New Roman" w:cs="Times New Roman"/>
          <w:i/>
          <w:iCs/>
        </w:rPr>
        <w:t xml:space="preserve">sensu </w:t>
      </w:r>
      <w:r w:rsidR="003C01FE">
        <w:rPr>
          <w:rFonts w:ascii="Times New Roman" w:eastAsiaTheme="minorEastAsia" w:hAnsi="Times New Roman" w:cs="Times New Roman"/>
          <w:iCs/>
        </w:rPr>
        <w:t xml:space="preserve">Wallace </w:t>
      </w:r>
      <w:r w:rsidR="00E52D4F">
        <w:rPr>
          <w:rFonts w:ascii="Times New Roman" w:eastAsiaTheme="minorEastAsia" w:hAnsi="Times New Roman" w:cs="Times New Roman"/>
          <w:iCs/>
        </w:rPr>
        <w:t xml:space="preserve">is independent of both population density and composition </w:t>
      </w:r>
      <w:r w:rsidR="00E52D4F">
        <w:rPr>
          <w:rFonts w:ascii="Times New Roman" w:eastAsiaTheme="minorEastAsia" w:hAnsi="Times New Roman" w:cs="Times New Roman"/>
          <w:iCs/>
        </w:rPr>
        <w:fldChar w:fldCharType="begin"/>
      </w:r>
      <w:r w:rsidR="00E52D4F">
        <w:rPr>
          <w:rFonts w:ascii="Times New Roman" w:eastAsiaTheme="minorEastAsia" w:hAnsi="Times New Roman" w:cs="Times New Roman"/>
          <w:iCs/>
        </w:rPr>
        <w:instrText xml:space="preserve"> ADDIN ZOTERO_ITEM CSL_CITATION {"citationID":"pXgBLGUd","properties":{"formattedCitation":"(Bell et al. 2021)","plainCitation":"(Bell et al. 2021)","noteIndex":0},"citationItems":[{"id":1600,"uris":["http://zotero.org/users/2160202/items/DDB48S4E"],"itemData":{"id":1600,"type":"article-journal","container-title":"Ecology Letters","issue":"7","note":"ISBN: 1461-023X\npublisher: Wiley Online Library","page":"1505-1521","title":"The ecological causes and consequences of hard and soft selection","volume":"24","author":[{"family":"Bell","given":"Donovan A."},{"family":"Kovach","given":"Ryan P."},{"family":"Robinson","given":"Zachary L."},{"family":"Whiteley","given":"Andrew R."},{"family":"Reed","given":"Thomas E."}],"issued":{"date-parts":[["2021"]]}}}],"schema":"https://github.com/citation-style-language/schema/raw/master/csl-citation.json"} </w:instrText>
      </w:r>
      <w:r w:rsidR="00E52D4F">
        <w:rPr>
          <w:rFonts w:ascii="Times New Roman" w:eastAsiaTheme="minorEastAsia" w:hAnsi="Times New Roman" w:cs="Times New Roman"/>
          <w:iCs/>
        </w:rPr>
        <w:fldChar w:fldCharType="separate"/>
      </w:r>
      <w:r w:rsidR="00E52D4F" w:rsidRPr="009744AB">
        <w:rPr>
          <w:rFonts w:ascii="Times New Roman" w:hAnsi="Times New Roman" w:cs="Times New Roman"/>
        </w:rPr>
        <w:t>(Bell et al. 2021)</w:t>
      </w:r>
      <w:r w:rsidR="00E52D4F">
        <w:rPr>
          <w:rFonts w:ascii="Times New Roman" w:eastAsiaTheme="minorEastAsia" w:hAnsi="Times New Roman" w:cs="Times New Roman"/>
          <w:iCs/>
        </w:rPr>
        <w:fldChar w:fldCharType="end"/>
      </w:r>
      <w:r w:rsidR="00E52D4F">
        <w:rPr>
          <w:rFonts w:ascii="Times New Roman" w:eastAsiaTheme="minorEastAsia" w:hAnsi="Times New Roman" w:cs="Times New Roman"/>
          <w:iCs/>
        </w:rPr>
        <w:t xml:space="preserve">. </w:t>
      </w:r>
    </w:p>
    <w:p w14:paraId="0B5DB2EA" w14:textId="352447ED" w:rsidR="003A202D" w:rsidRDefault="007C698D" w:rsidP="007C698D">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In </w:t>
      </w:r>
      <w:r w:rsidR="00A13F25">
        <w:rPr>
          <w:rFonts w:ascii="Times New Roman" w:eastAsiaTheme="minorEastAsia" w:hAnsi="Times New Roman" w:cs="Times New Roman"/>
          <w:iCs/>
        </w:rPr>
        <w:t>our</w:t>
      </w:r>
      <w:r>
        <w:rPr>
          <w:rFonts w:ascii="Times New Roman" w:eastAsiaTheme="minorEastAsia" w:hAnsi="Times New Roman" w:cs="Times New Roman"/>
          <w:iCs/>
        </w:rPr>
        <w:t xml:space="preserve"> simulations, we assumed that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Pr>
          <w:rFonts w:ascii="Times New Roman" w:eastAsiaTheme="minorEastAsia" w:hAnsi="Times New Roman" w:cs="Times New Roman"/>
          <w:iCs/>
        </w:rPr>
        <w:t xml:space="preserve"> were genetically independent traits, but in reality they could be genetically correlated owing to pleiotropy or linkage disequilibrium </w:t>
      </w:r>
      <w:r>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{"citationID":"EjWfxIhb","properties":{"formattedCitation":"(Walsh and Lynch 2018)","plainCitation":"(Walsh and Lynch 2018)","noteIndex":0},"citationItems":[{"id":1182,"uris":["http://zotero.org/users/2160202/items/Y7Q9ZIPG"],"itemData":{"id":1182,"type":"book","ISBN":"0-19-256664-4","publisher":"Oxford University Press","title":"Evolution and selection of quantitative traits","author":[{"family":"Walsh","given":"Bruce"},{"family":"Lynch","given":"Michael"}],"issued":{"date-parts":[["2018"]]}}}],"schema":"https://github.com/citation-style-language/schema/raw/master/csl-citation.json"} </w:instrText>
      </w:r>
      <w:r>
        <w:rPr>
          <w:rFonts w:ascii="Times New Roman" w:eastAsiaTheme="minorEastAsia" w:hAnsi="Times New Roman" w:cs="Times New Roman"/>
          <w:iCs/>
        </w:rPr>
        <w:fldChar w:fldCharType="separate"/>
      </w:r>
      <w:r w:rsidR="00026AF2" w:rsidRPr="00026AF2">
        <w:rPr>
          <w:rFonts w:ascii="Times New Roman" w:hAnsi="Times New Roman" w:cs="Times New Roman"/>
        </w:rPr>
        <w:t>(Walsh and Lynch 2018)</w:t>
      </w:r>
      <w:r>
        <w:rPr>
          <w:rFonts w:ascii="Times New Roman" w:eastAsiaTheme="minorEastAsia" w:hAnsi="Times New Roman" w:cs="Times New Roman"/>
          <w:iCs/>
        </w:rPr>
        <w:fldChar w:fldCharType="end"/>
      </w:r>
      <w:r w:rsidR="000A429A">
        <w:rPr>
          <w:rFonts w:ascii="Times New Roman" w:eastAsiaTheme="minorEastAsia" w:hAnsi="Times New Roman" w:cs="Times New Roman"/>
          <w:iCs/>
        </w:rPr>
        <w:t xml:space="preserve">. </w:t>
      </w:r>
      <w:r w:rsidR="00091E6B">
        <w:rPr>
          <w:rFonts w:ascii="Times New Roman" w:eastAsiaTheme="minorEastAsia" w:hAnsi="Times New Roman" w:cs="Times New Roman"/>
          <w:iCs/>
        </w:rPr>
        <w:t>D</w:t>
      </w:r>
      <w:r w:rsidR="000A429A">
        <w:rPr>
          <w:rFonts w:ascii="Times New Roman" w:eastAsiaTheme="minorEastAsia" w:hAnsi="Times New Roman" w:cs="Times New Roman"/>
          <w:iCs/>
        </w:rPr>
        <w:t xml:space="preserve">irect selection on one would </w:t>
      </w:r>
      <w:r w:rsidR="00091E6B">
        <w:rPr>
          <w:rFonts w:ascii="Times New Roman" w:eastAsiaTheme="minorEastAsia" w:hAnsi="Times New Roman" w:cs="Times New Roman"/>
          <w:iCs/>
        </w:rPr>
        <w:t xml:space="preserve">then </w:t>
      </w:r>
      <w:r w:rsidR="000A429A">
        <w:rPr>
          <w:rFonts w:ascii="Times New Roman" w:eastAsiaTheme="minorEastAsia" w:hAnsi="Times New Roman" w:cs="Times New Roman"/>
          <w:iCs/>
        </w:rPr>
        <w:t xml:space="preserve">cause a correlated </w:t>
      </w:r>
      <w:r w:rsidR="00091E6B">
        <w:rPr>
          <w:rFonts w:ascii="Times New Roman" w:eastAsiaTheme="minorEastAsia" w:hAnsi="Times New Roman" w:cs="Times New Roman"/>
          <w:iCs/>
        </w:rPr>
        <w:t xml:space="preserve">(indirect) </w:t>
      </w:r>
      <w:r w:rsidR="000A429A">
        <w:rPr>
          <w:rFonts w:ascii="Times New Roman" w:eastAsiaTheme="minorEastAsia" w:hAnsi="Times New Roman" w:cs="Times New Roman"/>
          <w:iCs/>
        </w:rPr>
        <w:t xml:space="preserve">response in the other, and their evolutionary trajectories would no longer be independent. </w:t>
      </w:r>
      <w:r w:rsidR="00CE3903">
        <w:rPr>
          <w:rFonts w:ascii="Times New Roman" w:eastAsiaTheme="minorEastAsia" w:hAnsi="Times New Roman" w:cs="Times New Roman"/>
          <w:iCs/>
        </w:rPr>
        <w:t>Pleiotropy</w:t>
      </w:r>
      <w:r w:rsidR="00091E6B">
        <w:rPr>
          <w:rFonts w:ascii="Times New Roman" w:eastAsiaTheme="minorEastAsia" w:hAnsi="Times New Roman" w:cs="Times New Roman"/>
          <w:iCs/>
        </w:rPr>
        <w:t xml:space="preserve"> could</w:t>
      </w:r>
      <w:r w:rsidR="00866D02">
        <w:rPr>
          <w:rFonts w:ascii="Times New Roman" w:eastAsiaTheme="minorEastAsia" w:hAnsi="Times New Roman" w:cs="Times New Roman"/>
          <w:iCs/>
        </w:rPr>
        <w:t xml:space="preserve"> be modelled </w:t>
      </w:r>
      <w:r w:rsidR="00091E6B">
        <w:rPr>
          <w:rFonts w:ascii="Times New Roman" w:eastAsiaTheme="minorEastAsia" w:hAnsi="Times New Roman" w:cs="Times New Roman"/>
          <w:iCs/>
        </w:rPr>
        <w:t xml:space="preserve">in future extensions </w:t>
      </w:r>
      <w:r w:rsidR="00866D02">
        <w:rPr>
          <w:rFonts w:ascii="Times New Roman" w:eastAsiaTheme="minorEastAsia" w:hAnsi="Times New Roman" w:cs="Times New Roman"/>
          <w:iCs/>
        </w:rPr>
        <w:t xml:space="preserve">by allowing some fraction of the total number of loci to be shared among the traits </w:t>
      </w:r>
      <w:r w:rsidR="00866D02">
        <w:rPr>
          <w:rFonts w:ascii="Times New Roman" w:eastAsiaTheme="minorEastAsia" w:hAnsi="Times New Roman" w:cs="Times New Roman"/>
          <w:iCs/>
        </w:rPr>
        <w:fldChar w:fldCharType="begin"/>
      </w:r>
      <w:r w:rsidR="00CE3903">
        <w:rPr>
          <w:rFonts w:ascii="Times New Roman" w:eastAsiaTheme="minorEastAsia" w:hAnsi="Times New Roman" w:cs="Times New Roman"/>
          <w:iCs/>
        </w:rPr>
        <w:instrText xml:space="preserve"> ADDIN ZOTERO_ITEM CSL_CITATION {"citationID":"F8V19XUQ","properties":{"formattedCitation":"(e.g., Castellani et al. 2015; Kane et al. 2022)","plainCitation":"(e.g., Castellani et al. 2015; 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Eric"}],"issued":{"date-parts":[["2022"]]}},"label":"page"},{"id":1883,"uris":["http://zotero.org/users/2160202/items/TVI5Q55Q"],"itemData":{"id":1883,"type":"article-journal","abstract":"Ecology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A."}],"issued":{"date-parts":[["2015",9,18]]}},"label":"page","prefix":"e.g., "}],"schema":"https://github.com/citation-style-language/schema/raw/master/csl-citation.json"} </w:instrText>
      </w:r>
      <w:r w:rsidR="00866D02">
        <w:rPr>
          <w:rFonts w:ascii="Times New Roman" w:eastAsiaTheme="minorEastAsia" w:hAnsi="Times New Roman" w:cs="Times New Roman"/>
          <w:iCs/>
        </w:rPr>
        <w:fldChar w:fldCharType="separate"/>
      </w:r>
      <w:r w:rsidR="00CE3903" w:rsidRPr="00CE3903">
        <w:rPr>
          <w:rFonts w:ascii="Times New Roman" w:hAnsi="Times New Roman" w:cs="Times New Roman"/>
        </w:rPr>
        <w:t>(e.g., Castellani et al. 2015; Kane et al. 2022)</w:t>
      </w:r>
      <w:r w:rsidR="00866D02">
        <w:rPr>
          <w:rFonts w:ascii="Times New Roman" w:eastAsiaTheme="minorEastAsia" w:hAnsi="Times New Roman" w:cs="Times New Roman"/>
          <w:iCs/>
        </w:rPr>
        <w:fldChar w:fldCharType="end"/>
      </w:r>
      <w:r w:rsidR="005C74C0">
        <w:rPr>
          <w:rFonts w:ascii="Times New Roman" w:eastAsiaTheme="minorEastAsia" w:hAnsi="Times New Roman" w:cs="Times New Roman"/>
          <w:iCs/>
        </w:rPr>
        <w:t>.</w:t>
      </w:r>
      <w:r w:rsidR="003A202D">
        <w:rPr>
          <w:rFonts w:ascii="Times New Roman" w:eastAsiaTheme="minorEastAsia" w:hAnsi="Times New Roman" w:cs="Times New Roman"/>
          <w:iCs/>
        </w:rPr>
        <w:t xml:space="preserve"> Even if the traits are independent at a genetic level,</w:t>
      </w:r>
      <w:r w:rsidR="00CD7807">
        <w:rPr>
          <w:rFonts w:ascii="Times New Roman" w:eastAsiaTheme="minorEastAsia" w:hAnsi="Times New Roman" w:cs="Times New Roman"/>
          <w:iCs/>
        </w:rPr>
        <w:t xml:space="preserve"> however,</w:t>
      </w:r>
      <w:r w:rsidR="003A202D">
        <w:rPr>
          <w:rFonts w:ascii="Times New Roman" w:eastAsiaTheme="minorEastAsia" w:hAnsi="Times New Roman" w:cs="Times New Roman"/>
          <w:iCs/>
        </w:rPr>
        <w:t xml:space="preserve"> </w:t>
      </w:r>
      <w:r w:rsidR="00491D72">
        <w:rPr>
          <w:rFonts w:ascii="Times New Roman" w:eastAsiaTheme="minorEastAsia" w:hAnsi="Times New Roman" w:cs="Times New Roman"/>
          <w:iCs/>
        </w:rPr>
        <w:t>selection on</w:t>
      </w:r>
      <w:r w:rsidR="003A202D">
        <w:rPr>
          <w:rFonts w:ascii="Times New Roman" w:eastAsiaTheme="minorEastAsia"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3A202D">
        <w:rPr>
          <w:rFonts w:ascii="Times New Roman" w:eastAsiaTheme="minorEastAsia" w:hAnsi="Times New Roman" w:cs="Times New Roman"/>
          <w:iCs/>
        </w:rPr>
        <w:t xml:space="preserve"> can still influence the strength of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A13F25">
        <w:rPr>
          <w:rFonts w:ascii="Times New Roman" w:eastAsiaTheme="minorEastAsia" w:hAnsi="Times New Roman" w:cs="Times New Roman"/>
          <w:iCs/>
        </w:rPr>
        <w:t xml:space="preserve">. </w:t>
      </w:r>
      <w:r w:rsidR="00AA3B1E">
        <w:rPr>
          <w:rFonts w:ascii="Times New Roman" w:eastAsiaTheme="minorEastAsia" w:hAnsi="Times New Roman" w:cs="Times New Roman"/>
          <w:iCs/>
        </w:rPr>
        <w:t xml:space="preserve"> </w:t>
      </w:r>
      <w:r w:rsidR="00A13F25">
        <w:rPr>
          <w:rFonts w:ascii="Times New Roman" w:eastAsiaTheme="minorEastAsia" w:hAnsi="Times New Roman" w:cs="Times New Roman"/>
          <w:iCs/>
        </w:rPr>
        <w:t xml:space="preserve">For example, if the </w:t>
      </w:r>
      <w:r w:rsidR="00491D72">
        <w:rPr>
          <w:rFonts w:ascii="Times New Roman" w:eastAsiaTheme="minorEastAsia" w:hAnsi="Times New Roman" w:cs="Times New Roman"/>
          <w:iCs/>
        </w:rPr>
        <w:t xml:space="preserve">deviation between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sidR="00491D72">
        <w:rPr>
          <w:rFonts w:ascii="Times New Roman" w:eastAsiaTheme="minorEastAsia" w:hAnsi="Times New Roman" w:cs="Times New Roman"/>
          <w:iCs/>
        </w:rPr>
        <w:t xml:space="preserve"> and the optimum increases owing to environmental change or influx of maladapted genotypes, this will reduce average survivorship and hence population productivity</w:t>
      </w:r>
      <w:r w:rsidR="00BA5D40">
        <w:rPr>
          <w:rFonts w:ascii="Times New Roman" w:eastAsiaTheme="minorEastAsia" w:hAnsi="Times New Roman" w:cs="Times New Roman"/>
          <w:iCs/>
        </w:rPr>
        <w:t>. This, i</w:t>
      </w:r>
      <w:r w:rsidR="00491D72">
        <w:rPr>
          <w:rFonts w:ascii="Times New Roman" w:eastAsiaTheme="minorEastAsia" w:hAnsi="Times New Roman" w:cs="Times New Roman"/>
          <w:iCs/>
        </w:rPr>
        <w:t>n turn</w:t>
      </w:r>
      <w:r w:rsidR="00BA5D40">
        <w:rPr>
          <w:rFonts w:ascii="Times New Roman" w:eastAsiaTheme="minorEastAsia" w:hAnsi="Times New Roman" w:cs="Times New Roman"/>
          <w:iCs/>
        </w:rPr>
        <w:t>,</w:t>
      </w:r>
      <w:r w:rsidR="00491D72">
        <w:rPr>
          <w:rFonts w:ascii="Times New Roman" w:eastAsiaTheme="minorEastAsia" w:hAnsi="Times New Roman" w:cs="Times New Roman"/>
          <w:iCs/>
        </w:rPr>
        <w:t xml:space="preserve"> will weaken soft selection because fewer recruits now compete for spawning slots. </w:t>
      </w:r>
      <w:r w:rsidR="00D56146">
        <w:rPr>
          <w:rFonts w:ascii="Times New Roman" w:eastAsiaTheme="minorEastAsia" w:hAnsi="Times New Roman" w:cs="Times New Roman"/>
          <w:iCs/>
        </w:rPr>
        <w:t>Such an effect was apparent</w:t>
      </w:r>
      <w:r w:rsidR="00AA3B1E">
        <w:rPr>
          <w:rFonts w:ascii="Times New Roman" w:eastAsiaTheme="minorEastAsia" w:hAnsi="Times New Roman" w:cs="Times New Roman"/>
          <w:iCs/>
        </w:rPr>
        <w:t xml:space="preserve"> in</w:t>
      </w:r>
      <w:r w:rsidR="00293662">
        <w:rPr>
          <w:rFonts w:ascii="Times New Roman" w:eastAsiaTheme="minorEastAsia" w:hAnsi="Times New Roman" w:cs="Times New Roman"/>
          <w:iCs/>
        </w:rPr>
        <w:t xml:space="preserve"> the</w:t>
      </w:r>
      <w:r w:rsidR="00AA3B1E">
        <w:rPr>
          <w:rFonts w:ascii="Times New Roman" w:eastAsiaTheme="minorEastAsia" w:hAnsi="Times New Roman" w:cs="Times New Roman"/>
          <w:iCs/>
        </w:rPr>
        <w:t xml:space="preserve"> </w:t>
      </w:r>
      <w:r w:rsidR="00FB29AB">
        <w:rPr>
          <w:rFonts w:ascii="Times New Roman" w:eastAsiaTheme="minorEastAsia" w:hAnsi="Times New Roman" w:cs="Times New Roman"/>
          <w:i/>
          <w:iCs/>
        </w:rPr>
        <w:t>B</w:t>
      </w:r>
      <w:r w:rsidR="00293662" w:rsidRPr="009F769B">
        <w:rPr>
          <w:rFonts w:ascii="Times New Roman" w:eastAsiaTheme="minorEastAsia" w:hAnsi="Times New Roman" w:cs="Times New Roman"/>
          <w:i/>
          <w:iCs/>
        </w:rPr>
        <w:t>aseline simulations set 2</w:t>
      </w:r>
      <w:r w:rsidR="00293662">
        <w:rPr>
          <w:rFonts w:ascii="Times New Roman" w:eastAsiaTheme="minorEastAsia" w:hAnsi="Times New Roman" w:cs="Times New Roman"/>
          <w:iCs/>
        </w:rPr>
        <w:t xml:space="preserve">, where no selection on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293662">
        <w:rPr>
          <w:rFonts w:ascii="Times New Roman" w:eastAsiaTheme="minorEastAsia" w:hAnsi="Times New Roman" w:cs="Times New Roman"/>
          <w:iCs/>
        </w:rPr>
        <w:t xml:space="preserve"> occurred for the first 25 generations</w:t>
      </w:r>
      <w:r w:rsidR="00464980">
        <w:rPr>
          <w:rFonts w:ascii="Times New Roman" w:eastAsiaTheme="minorEastAsia" w:hAnsi="Times New Roman" w:cs="Times New Roman"/>
          <w:iCs/>
        </w:rPr>
        <w:t xml:space="preserve"> or so,</w:t>
      </w:r>
      <w:r w:rsidR="00293662">
        <w:rPr>
          <w:rFonts w:ascii="Times New Roman" w:eastAsiaTheme="minorEastAsia" w:hAnsi="Times New Roman" w:cs="Times New Roman"/>
          <w:iCs/>
        </w:rPr>
        <w:t xml:space="preserve"> during which the population was strongly maladapted (following an assumed step change in the environment), because </w:t>
      </w:r>
      <w:r w:rsidR="00293662">
        <w:rPr>
          <w:rFonts w:ascii="Times New Roman" w:eastAsiaTheme="minorEastAsia" w:hAnsi="Times New Roman" w:cs="Times New Roman"/>
          <w:i/>
          <w:iCs/>
        </w:rPr>
        <w:t>RPS</w:t>
      </w:r>
      <w:r w:rsidR="00293662">
        <w:rPr>
          <w:rFonts w:ascii="Times New Roman" w:eastAsiaTheme="minorEastAsia" w:hAnsi="Times New Roman" w:cs="Times New Roman"/>
          <w:iCs/>
        </w:rPr>
        <w:t xml:space="preserve"> was less than 1. </w:t>
      </w:r>
      <w:r w:rsidR="00EF0EEB">
        <w:rPr>
          <w:rFonts w:ascii="Times New Roman" w:eastAsiaTheme="minorEastAsia" w:hAnsi="Times New Roman" w:cs="Times New Roman"/>
          <w:iCs/>
        </w:rPr>
        <w:t xml:space="preserve">Once </w:t>
      </w:r>
      <w:r w:rsidR="00EF0EEB">
        <w:rPr>
          <w:rFonts w:ascii="Times New Roman" w:eastAsiaTheme="minorEastAsia" w:hAnsi="Times New Roman" w:cs="Times New Roman"/>
          <w:i/>
          <w:iCs/>
        </w:rPr>
        <w:t>RPS</w:t>
      </w:r>
      <w:r w:rsidR="00EF0EEB">
        <w:rPr>
          <w:rFonts w:ascii="Times New Roman" w:eastAsiaTheme="minorEastAsia" w:hAnsi="Times New Roman" w:cs="Times New Roman"/>
          <w:iCs/>
        </w:rPr>
        <w:t xml:space="preserve"> was restored by evolutionary rescue to &gt;1</w:t>
      </w:r>
      <w:r w:rsidR="00464980">
        <w:rPr>
          <w:rFonts w:ascii="Times New Roman" w:eastAsiaTheme="minorEastAsia" w:hAnsi="Times New Roman" w:cs="Times New Roman"/>
          <w:iCs/>
        </w:rPr>
        <w:t xml:space="preserve"> (via evolution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464980">
        <w:rPr>
          <w:rFonts w:ascii="Times New Roman" w:eastAsiaTheme="minorEastAsia" w:hAnsi="Times New Roman" w:cs="Times New Roman"/>
          <w:iCs/>
        </w:rPr>
        <w:t>)</w:t>
      </w:r>
      <w:r w:rsidR="00EF0EEB">
        <w:rPr>
          <w:rFonts w:ascii="Times New Roman" w:eastAsiaTheme="minorEastAsia" w:hAnsi="Times New Roman" w:cs="Times New Roman"/>
          <w:iCs/>
        </w:rPr>
        <w:t>, soft selection kicked back in (F</w:t>
      </w:r>
      <w:r w:rsidR="008261C9">
        <w:rPr>
          <w:rFonts w:ascii="Times New Roman" w:eastAsiaTheme="minorEastAsia" w:hAnsi="Times New Roman" w:cs="Times New Roman"/>
          <w:iCs/>
        </w:rPr>
        <w:t>ig. 2</w:t>
      </w:r>
      <w:r w:rsidR="00EF0EEB">
        <w:rPr>
          <w:rFonts w:ascii="Times New Roman" w:eastAsiaTheme="minorEastAsia" w:hAnsi="Times New Roman" w:cs="Times New Roman"/>
          <w:iCs/>
        </w:rPr>
        <w:t xml:space="preserve">C). </w:t>
      </w:r>
      <w:r w:rsidR="0094074C">
        <w:rPr>
          <w:rFonts w:ascii="Times New Roman" w:eastAsiaTheme="minorEastAsia" w:hAnsi="Times New Roman" w:cs="Times New Roman"/>
          <w:iCs/>
        </w:rPr>
        <w:t xml:space="preserve">The outcomes would be more complex if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94074C">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94074C">
        <w:rPr>
          <w:rFonts w:ascii="Times New Roman" w:eastAsiaTheme="minorEastAsia" w:hAnsi="Times New Roman" w:cs="Times New Roman"/>
          <w:iCs/>
        </w:rPr>
        <w:t xml:space="preserve"> were genetically correlated, as soft selection would then have indirect consequences for hard selection, whilst hard selection would have both direct and indirect consequences for soft selection. </w:t>
      </w:r>
    </w:p>
    <w:p w14:paraId="25D8513A" w14:textId="21458695" w:rsidR="005427D6" w:rsidRDefault="007F4189" w:rsidP="007D44D4">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lastRenderedPageBreak/>
        <w:t xml:space="preserve">Acute intrusion of maladapted invaders had similar consequences </w:t>
      </w:r>
      <w:r w:rsidR="00874698">
        <w:rPr>
          <w:rFonts w:ascii="Times New Roman" w:eastAsiaTheme="minorEastAsia" w:hAnsi="Times New Roman" w:cs="Times New Roman"/>
          <w:iCs/>
        </w:rPr>
        <w:t>to</w:t>
      </w:r>
      <w:r>
        <w:rPr>
          <w:rFonts w:ascii="Times New Roman" w:eastAsiaTheme="minorEastAsia" w:hAnsi="Times New Roman" w:cs="Times New Roman"/>
          <w:iCs/>
        </w:rPr>
        <w:t xml:space="preserve"> a </w:t>
      </w:r>
      <w:r w:rsidR="00874698">
        <w:rPr>
          <w:rFonts w:ascii="Times New Roman" w:eastAsiaTheme="minorEastAsia" w:hAnsi="Times New Roman" w:cs="Times New Roman"/>
          <w:iCs/>
        </w:rPr>
        <w:t>sudden</w:t>
      </w:r>
      <w:r>
        <w:rPr>
          <w:rFonts w:ascii="Times New Roman" w:eastAsiaTheme="minorEastAsia" w:hAnsi="Times New Roman" w:cs="Times New Roman"/>
          <w:iCs/>
        </w:rPr>
        <w:t xml:space="preserve"> shift in the optimum caused by environmental change </w:t>
      </w:r>
      <w:r w:rsidR="00874698">
        <w:rPr>
          <w:rFonts w:ascii="Times New Roman" w:eastAsiaTheme="minorEastAsia" w:hAnsi="Times New Roman" w:cs="Times New Roman"/>
          <w:iCs/>
        </w:rPr>
        <w:t>in the absence of</w:t>
      </w:r>
      <w:r>
        <w:rPr>
          <w:rFonts w:ascii="Times New Roman" w:eastAsiaTheme="minorEastAsia" w:hAnsi="Times New Roman" w:cs="Times New Roman"/>
          <w:iCs/>
        </w:rPr>
        <w:t xml:space="preserve"> intrusion. That is,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HARD</m:t>
            </m:r>
          </m:sub>
        </m:sSub>
      </m:oMath>
      <w:r>
        <w:rPr>
          <w:rFonts w:ascii="Times New Roman" w:eastAsiaTheme="minorEastAsia" w:hAnsi="Times New Roman" w:cs="Times New Roman"/>
          <w:iCs/>
        </w:rPr>
        <w:t xml:space="preserve"> was dragged </w:t>
      </w:r>
      <w:r w:rsidR="00874698">
        <w:rPr>
          <w:rFonts w:ascii="Times New Roman" w:eastAsiaTheme="minorEastAsia" w:hAnsi="Times New Roman" w:cs="Times New Roman"/>
          <w:iCs/>
        </w:rPr>
        <w:t>away from the optimum</w:t>
      </w:r>
      <w:r>
        <w:rPr>
          <w:rFonts w:ascii="Times New Roman" w:eastAsiaTheme="minorEastAsia" w:hAnsi="Times New Roman" w:cs="Times New Roman"/>
        </w:rPr>
        <w:t xml:space="preserve">, such that directional selection </w:t>
      </w:r>
      <w:r w:rsidR="00874698">
        <w:rPr>
          <w:rFonts w:ascii="Times New Roman" w:eastAsiaTheme="minorEastAsia" w:hAnsi="Times New Roman" w:cs="Times New Roman"/>
        </w:rPr>
        <w:t>on</w:t>
      </w:r>
      <w:r>
        <w:rPr>
          <w:rFonts w:ascii="Times New Roman" w:eastAsiaTheme="minorEastAsia"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r>
          <w:rPr>
            <w:rFonts w:ascii="Cambria Math" w:hAnsi="Cambria Math" w:cs="Times New Roman"/>
          </w:rPr>
          <m:t>,</m:t>
        </m:r>
      </m:oMath>
      <w:r>
        <w:rPr>
          <w:rFonts w:ascii="Times New Roman" w:eastAsiaTheme="minorEastAsia" w:hAnsi="Times New Roman" w:cs="Times New Roman"/>
          <w:iCs/>
        </w:rPr>
        <w:t xml:space="preserve"> </w:t>
      </w:r>
      <w:r w:rsidR="00F11AEE">
        <w:rPr>
          <w:rFonts w:ascii="Times New Roman" w:eastAsiaTheme="minorEastAsia" w:hAnsi="Times New Roman" w:cs="Times New Roman"/>
          <w:iCs/>
        </w:rPr>
        <w:t>and potential evolutionary rescue</w:t>
      </w:r>
      <w:r w:rsidR="006C3319">
        <w:rPr>
          <w:rFonts w:ascii="Times New Roman" w:eastAsiaTheme="minorEastAsia" w:hAnsi="Times New Roman" w:cs="Times New Roman"/>
          <w:iCs/>
        </w:rPr>
        <w:t>,</w:t>
      </w:r>
      <w:r w:rsidR="00F11AEE">
        <w:rPr>
          <w:rFonts w:ascii="Times New Roman" w:eastAsiaTheme="minorEastAsia" w:hAnsi="Times New Roman" w:cs="Times New Roman"/>
          <w:iCs/>
        </w:rPr>
        <w:t xml:space="preserve"> </w:t>
      </w:r>
      <w:r>
        <w:rPr>
          <w:rFonts w:ascii="Times New Roman" w:eastAsiaTheme="minorEastAsia" w:hAnsi="Times New Roman" w:cs="Times New Roman"/>
          <w:iCs/>
        </w:rPr>
        <w:t xml:space="preserve">then ensued. </w:t>
      </w:r>
      <w:r w:rsidR="005D1072">
        <w:rPr>
          <w:rFonts w:ascii="Times New Roman" w:eastAsiaTheme="minorEastAsia" w:hAnsi="Times New Roman" w:cs="Times New Roman"/>
          <w:iCs/>
        </w:rPr>
        <w:t xml:space="preserve">The key difference, however, was that </w:t>
      </w:r>
      <w:r w:rsidR="0049606B">
        <w:rPr>
          <w:rFonts w:ascii="Times New Roman" w:eastAsiaTheme="minorEastAsia" w:hAnsi="Times New Roman" w:cs="Times New Roman"/>
          <w:iCs/>
        </w:rPr>
        <w:t>intrusion</w:t>
      </w:r>
      <w:r w:rsidR="005D1072">
        <w:rPr>
          <w:rFonts w:ascii="Times New Roman" w:eastAsiaTheme="minorEastAsia" w:hAnsi="Times New Roman" w:cs="Times New Roman"/>
          <w:iCs/>
        </w:rPr>
        <w:t xml:space="preserve"> altered the competitive dynamics whenever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SOFT</m:t>
            </m:r>
          </m:sub>
        </m:sSub>
      </m:oMath>
      <w:r w:rsidR="005D1072">
        <w:rPr>
          <w:rFonts w:ascii="Times New Roman" w:eastAsiaTheme="minorEastAsia" w:hAnsi="Times New Roman" w:cs="Times New Roman"/>
          <w:iCs/>
        </w:rPr>
        <w:t xml:space="preserve"> of </w:t>
      </w:r>
      <w:r w:rsidR="008A1282">
        <w:rPr>
          <w:rFonts w:ascii="Times New Roman" w:eastAsiaTheme="minorEastAsia" w:hAnsi="Times New Roman" w:cs="Times New Roman"/>
          <w:iCs/>
        </w:rPr>
        <w:t>i</w:t>
      </w:r>
      <w:r w:rsidR="005D1072">
        <w:rPr>
          <w:rFonts w:ascii="Times New Roman" w:eastAsiaTheme="minorEastAsia" w:hAnsi="Times New Roman" w:cs="Times New Roman"/>
          <w:iCs/>
        </w:rPr>
        <w:t>ntruders</w:t>
      </w:r>
      <w:r w:rsidR="008A1282">
        <w:rPr>
          <w:rFonts w:ascii="Times New Roman" w:eastAsiaTheme="minorEastAsia" w:hAnsi="Times New Roman" w:cs="Times New Roman"/>
          <w:iCs/>
        </w:rPr>
        <w:t xml:space="preserve"> and locals</w:t>
      </w:r>
      <w:r w:rsidR="005D1072">
        <w:rPr>
          <w:rFonts w:ascii="Times New Roman" w:eastAsiaTheme="minorEastAsia" w:hAnsi="Times New Roman" w:cs="Times New Roman"/>
          <w:iCs/>
        </w:rPr>
        <w:t xml:space="preserve"> was different.</w:t>
      </w:r>
      <w:r w:rsidR="001E0B84">
        <w:rPr>
          <w:rFonts w:ascii="Times New Roman" w:eastAsiaTheme="minorEastAsia" w:hAnsi="Times New Roman" w:cs="Times New Roman"/>
          <w:iCs/>
        </w:rPr>
        <w:t xml:space="preserve"> When the intruders were competitively inferior (</w:t>
      </w:r>
      <m:oMath>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intruders</m:t>
            </m:r>
          </m:e>
        </m:d>
        <m:r>
          <w:rPr>
            <w:rFonts w:ascii="Cambria Math" w:hAnsi="Cambria Math" w:cs="Times New Roman"/>
          </w:rPr>
          <m:t>&lt;</m:t>
        </m:r>
        <m:sSub>
          <m:sSubPr>
            <m:ctrlPr>
              <w:rPr>
                <w:rFonts w:ascii="Cambria Math" w:hAnsi="Cambria Math" w:cs="Times New Roman"/>
                <w:i/>
                <w:iCs/>
              </w:rPr>
            </m:ctrlPr>
          </m:sSubPr>
          <m:e>
            <m:acc>
              <m:accPr>
                <m:chr m:val="̅"/>
                <m:ctrlPr>
                  <w:rPr>
                    <w:rFonts w:ascii="Cambria Math" w:hAnsi="Cambria Math" w:cs="Times New Roman"/>
                    <w:i/>
                  </w:rPr>
                </m:ctrlPr>
              </m:accPr>
              <m:e>
                <m:r>
                  <w:rPr>
                    <w:rFonts w:ascii="Cambria Math" w:hAnsi="Cambria Math" w:cs="Times New Roman"/>
                  </w:rPr>
                  <m:t>Z</m:t>
                </m:r>
              </m:e>
            </m:acc>
          </m:e>
          <m:sub>
            <m:r>
              <w:rPr>
                <w:rFonts w:ascii="Cambria Math" w:hAnsi="Cambria Math" w:cs="Times New Roman"/>
              </w:rPr>
              <m:t>SOFT</m:t>
            </m:r>
          </m:sub>
        </m:sSub>
        <m:d>
          <m:dPr>
            <m:ctrlPr>
              <w:rPr>
                <w:rFonts w:ascii="Cambria Math" w:hAnsi="Cambria Math" w:cs="Times New Roman"/>
                <w:i/>
                <w:iCs/>
              </w:rPr>
            </m:ctrlPr>
          </m:dPr>
          <m:e>
            <m:r>
              <w:rPr>
                <w:rFonts w:ascii="Cambria Math" w:hAnsi="Cambria Math" w:cs="Times New Roman"/>
              </w:rPr>
              <m:t>locals</m:t>
            </m:r>
          </m:e>
        </m:d>
        <m:r>
          <w:rPr>
            <w:rFonts w:ascii="Cambria Math" w:hAnsi="Cambria Math" w:cs="Times New Roman"/>
          </w:rPr>
          <m:t>)</m:t>
        </m:r>
      </m:oMath>
      <w:r w:rsidR="00C6703A">
        <w:rPr>
          <w:rFonts w:ascii="Times New Roman" w:eastAsiaTheme="minorEastAsia" w:hAnsi="Times New Roman" w:cs="Times New Roman"/>
          <w:iCs/>
        </w:rPr>
        <w:t>, many of them simply failed to spaw</w:t>
      </w:r>
      <w:r w:rsidR="00D8398B">
        <w:rPr>
          <w:rFonts w:ascii="Times New Roman" w:eastAsiaTheme="minorEastAsia" w:hAnsi="Times New Roman" w:cs="Times New Roman"/>
          <w:iCs/>
        </w:rPr>
        <w:t>n, and hence the demographic penalty</w:t>
      </w:r>
      <w:r w:rsidR="00C6703A">
        <w:rPr>
          <w:rFonts w:ascii="Times New Roman" w:eastAsiaTheme="minorEastAsia" w:hAnsi="Times New Roman" w:cs="Times New Roman"/>
          <w:iCs/>
        </w:rPr>
        <w:t xml:space="preserve"> on the admixed population owing to maladaptation of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C6703A">
        <w:rPr>
          <w:rFonts w:ascii="Times New Roman" w:eastAsiaTheme="minorEastAsia" w:hAnsi="Times New Roman" w:cs="Times New Roman"/>
          <w:iCs/>
        </w:rPr>
        <w:t xml:space="preserve"> was much lower, relative to a scenario where intruders </w:t>
      </w:r>
      <w:r w:rsidR="008A1282">
        <w:rPr>
          <w:rFonts w:ascii="Times New Roman" w:eastAsiaTheme="minorEastAsia" w:hAnsi="Times New Roman" w:cs="Times New Roman"/>
          <w:iCs/>
        </w:rPr>
        <w:t xml:space="preserve">and locals </w:t>
      </w:r>
      <w:r w:rsidR="00C6703A">
        <w:rPr>
          <w:rFonts w:ascii="Times New Roman" w:eastAsiaTheme="minorEastAsia" w:hAnsi="Times New Roman" w:cs="Times New Roman"/>
          <w:iCs/>
        </w:rPr>
        <w:t>were competitively equal (Fig.3)</w:t>
      </w:r>
      <w:r w:rsidR="004B3FBB">
        <w:rPr>
          <w:rFonts w:ascii="Times New Roman" w:eastAsiaTheme="minorEastAsia" w:hAnsi="Times New Roman" w:cs="Times New Roman"/>
          <w:iCs/>
        </w:rPr>
        <w:t xml:space="preserve">. </w:t>
      </w:r>
      <w:r w:rsidR="00D67727">
        <w:rPr>
          <w:rFonts w:ascii="Times New Roman" w:eastAsiaTheme="minorEastAsia" w:hAnsi="Times New Roman" w:cs="Times New Roman"/>
          <w:iCs/>
        </w:rPr>
        <w:t>In contrast, competitive superiority of intruders over locals exacerbated maladaptation and increased extinction risk.</w:t>
      </w:r>
      <w:r w:rsidR="00A52C80">
        <w:rPr>
          <w:rFonts w:ascii="Times New Roman" w:eastAsiaTheme="minorEastAsia" w:hAnsi="Times New Roman" w:cs="Times New Roman"/>
          <w:iCs/>
        </w:rPr>
        <w:t xml:space="preserve"> These effects scaled, in turn, with the degree to which intruders were locally maladapted (differed in mean </w:t>
      </w:r>
      <m:oMath>
        <m:sSub>
          <m:sSubPr>
            <m:ctrlPr>
              <w:rPr>
                <w:rFonts w:ascii="Cambria Math" w:hAnsi="Cambria Math" w:cs="Times New Roman"/>
                <w:i/>
                <w:iCs/>
              </w:rPr>
            </m:ctrlPr>
          </m:sSubPr>
          <m:e>
            <m:r>
              <w:rPr>
                <w:rFonts w:ascii="Cambria Math" w:hAnsi="Cambria Math" w:cs="Times New Roman"/>
              </w:rPr>
              <m:t>Z</m:t>
            </m:r>
          </m:e>
          <m:sub>
            <m:r>
              <w:rPr>
                <w:rFonts w:ascii="Cambria Math" w:hAnsi="Cambria Math" w:cs="Times New Roman"/>
              </w:rPr>
              <m:t>HARD</m:t>
            </m:r>
          </m:sub>
        </m:sSub>
      </m:oMath>
      <w:r w:rsidR="00A52C80">
        <w:rPr>
          <w:rFonts w:ascii="Times New Roman" w:eastAsiaTheme="minorEastAsia" w:hAnsi="Times New Roman" w:cs="Times New Roman"/>
          <w:iCs/>
        </w:rPr>
        <w:t>) relative to locals</w:t>
      </w:r>
      <w:r w:rsidR="00C91658">
        <w:rPr>
          <w:rFonts w:ascii="Times New Roman" w:eastAsiaTheme="minorEastAsia" w:hAnsi="Times New Roman" w:cs="Times New Roman"/>
          <w:iCs/>
        </w:rPr>
        <w:t xml:space="preserve"> (Fig.S6</w:t>
      </w:r>
      <w:r w:rsidR="00D42491">
        <w:rPr>
          <w:rFonts w:ascii="Times New Roman" w:eastAsiaTheme="minorEastAsia" w:hAnsi="Times New Roman" w:cs="Times New Roman"/>
          <w:iCs/>
        </w:rPr>
        <w:t xml:space="preserve">). </w:t>
      </w:r>
      <w:r w:rsidR="00536741">
        <w:rPr>
          <w:rFonts w:ascii="Times New Roman" w:eastAsiaTheme="minorEastAsia" w:hAnsi="Times New Roman" w:cs="Times New Roman"/>
          <w:iCs/>
        </w:rPr>
        <w:t>Similar results were found in our chronic intrusion scenarios, except that</w:t>
      </w:r>
      <w:r w:rsidR="00AE1465">
        <w:rPr>
          <w:rFonts w:ascii="Times New Roman" w:eastAsiaTheme="minorEastAsia" w:hAnsi="Times New Roman" w:cs="Times New Roman"/>
          <w:iCs/>
        </w:rPr>
        <w:t xml:space="preserve"> “genetic extinction” rather than demographic </w:t>
      </w:r>
      <w:r w:rsidR="00EC6B13">
        <w:rPr>
          <w:rFonts w:ascii="Times New Roman" w:eastAsiaTheme="minorEastAsia" w:hAnsi="Times New Roman" w:cs="Times New Roman"/>
          <w:iCs/>
        </w:rPr>
        <w:t xml:space="preserve">extinction </w:t>
      </w:r>
      <w:r w:rsidR="00AE1465">
        <w:rPr>
          <w:rFonts w:ascii="Times New Roman" w:eastAsiaTheme="minorEastAsia" w:hAnsi="Times New Roman" w:cs="Times New Roman"/>
          <w:iCs/>
        </w:rPr>
        <w:t>was more likely to occur</w:t>
      </w:r>
      <w:r w:rsidR="00536741">
        <w:rPr>
          <w:rFonts w:ascii="Times New Roman" w:eastAsiaTheme="minorEastAsia" w:hAnsi="Times New Roman" w:cs="Times New Roman"/>
          <w:iCs/>
        </w:rPr>
        <w:t xml:space="preserve"> </w:t>
      </w:r>
      <w:r w:rsidR="00AE1465">
        <w:rPr>
          <w:rFonts w:ascii="Times New Roman" w:eastAsiaTheme="minorEastAsia" w:hAnsi="Times New Roman" w:cs="Times New Roman"/>
          <w:iCs/>
        </w:rPr>
        <w:t>when the intruders were competitively superior (Figs. 5&amp;6</w:t>
      </w:r>
      <w:r w:rsidR="00EC6B13">
        <w:rPr>
          <w:rFonts w:ascii="Times New Roman" w:eastAsiaTheme="minorEastAsia" w:hAnsi="Times New Roman" w:cs="Times New Roman"/>
          <w:iCs/>
        </w:rPr>
        <w:t xml:space="preserve">). </w:t>
      </w:r>
      <w:r w:rsidR="0049606B">
        <w:rPr>
          <w:rFonts w:ascii="Times New Roman" w:eastAsiaTheme="minorEastAsia" w:hAnsi="Times New Roman" w:cs="Times New Roman"/>
          <w:iCs/>
        </w:rPr>
        <w:t>T</w:t>
      </w:r>
      <w:r w:rsidR="00EC6B13">
        <w:rPr>
          <w:rFonts w:ascii="Times New Roman" w:eastAsiaTheme="minorEastAsia" w:hAnsi="Times New Roman" w:cs="Times New Roman"/>
          <w:iCs/>
        </w:rPr>
        <w:t xml:space="preserve">he productivity (recruits per spawner) of the admixed population was </w:t>
      </w:r>
      <w:r w:rsidR="0049606B">
        <w:rPr>
          <w:rFonts w:ascii="Times New Roman" w:eastAsiaTheme="minorEastAsia" w:hAnsi="Times New Roman" w:cs="Times New Roman"/>
          <w:iCs/>
        </w:rPr>
        <w:t xml:space="preserve">still </w:t>
      </w:r>
      <w:r w:rsidR="00EC6B13">
        <w:rPr>
          <w:rFonts w:ascii="Times New Roman" w:eastAsiaTheme="minorEastAsia" w:hAnsi="Times New Roman" w:cs="Times New Roman"/>
          <w:iCs/>
        </w:rPr>
        <w:t>greatly depressed</w:t>
      </w:r>
      <w:r w:rsidR="0049606B">
        <w:rPr>
          <w:rFonts w:ascii="Times New Roman" w:eastAsiaTheme="minorEastAsia" w:hAnsi="Times New Roman" w:cs="Times New Roman"/>
          <w:iCs/>
        </w:rPr>
        <w:t xml:space="preserve"> in the chronic intrusion scenarios, however,</w:t>
      </w:r>
      <w:r w:rsidR="00EC6B13">
        <w:rPr>
          <w:rFonts w:ascii="Times New Roman" w:eastAsiaTheme="minorEastAsia" w:hAnsi="Times New Roman" w:cs="Times New Roman"/>
          <w:iCs/>
        </w:rPr>
        <w:t xml:space="preserve"> relative to case</w:t>
      </w:r>
      <w:r w:rsidR="00895206">
        <w:rPr>
          <w:rFonts w:ascii="Times New Roman" w:eastAsiaTheme="minorEastAsia" w:hAnsi="Times New Roman" w:cs="Times New Roman"/>
          <w:iCs/>
        </w:rPr>
        <w:t>s</w:t>
      </w:r>
      <w:r w:rsidR="00EC6B13">
        <w:rPr>
          <w:rFonts w:ascii="Times New Roman" w:eastAsiaTheme="minorEastAsia" w:hAnsi="Times New Roman" w:cs="Times New Roman"/>
          <w:iCs/>
        </w:rPr>
        <w:t xml:space="preserve"> where intruders were competitively inferior</w:t>
      </w:r>
      <w:r w:rsidR="00895206">
        <w:rPr>
          <w:rFonts w:ascii="Times New Roman" w:eastAsiaTheme="minorEastAsia" w:hAnsi="Times New Roman" w:cs="Times New Roman"/>
          <w:iCs/>
        </w:rPr>
        <w:t xml:space="preserve"> or equal</w:t>
      </w:r>
      <w:r w:rsidR="00EC6B13">
        <w:rPr>
          <w:rFonts w:ascii="Times New Roman" w:eastAsiaTheme="minorEastAsia" w:hAnsi="Times New Roman" w:cs="Times New Roman"/>
          <w:iCs/>
        </w:rPr>
        <w:t xml:space="preserve">.  </w:t>
      </w:r>
    </w:p>
    <w:p w14:paraId="209F6F4F" w14:textId="1E0D4047" w:rsidR="007D44D4" w:rsidRDefault="00CF7295" w:rsidP="00D42831">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Acute or chronic intrusions can occur under both hatchery release and farm escape contexts. For example, stocking of rivers or lakes with hatchery fi</w:t>
      </w:r>
      <w:r w:rsidR="00EE0A68">
        <w:rPr>
          <w:rFonts w:ascii="Times New Roman" w:eastAsiaTheme="minorEastAsia" w:hAnsi="Times New Roman" w:cs="Times New Roman"/>
          <w:iCs/>
        </w:rPr>
        <w:t>sh (and their potential subsequent straying into neighbouring catchments) might occur on a on</w:t>
      </w:r>
      <w:r w:rsidR="001E0505">
        <w:rPr>
          <w:rFonts w:ascii="Times New Roman" w:eastAsiaTheme="minorEastAsia" w:hAnsi="Times New Roman" w:cs="Times New Roman"/>
          <w:iCs/>
        </w:rPr>
        <w:t>c</w:t>
      </w:r>
      <w:r w:rsidR="00EE0A68">
        <w:rPr>
          <w:rFonts w:ascii="Times New Roman" w:eastAsiaTheme="minorEastAsia" w:hAnsi="Times New Roman" w:cs="Times New Roman"/>
          <w:iCs/>
        </w:rPr>
        <w:t>e-off or intermittent</w:t>
      </w:r>
      <w:r w:rsidR="0081211E">
        <w:rPr>
          <w:rFonts w:ascii="Times New Roman" w:eastAsiaTheme="minorEastAsia" w:hAnsi="Times New Roman" w:cs="Times New Roman"/>
          <w:iCs/>
        </w:rPr>
        <w:t xml:space="preserve"> pulse</w:t>
      </w:r>
      <w:r w:rsidR="00EE0A68">
        <w:rPr>
          <w:rFonts w:ascii="Times New Roman" w:eastAsiaTheme="minorEastAsia" w:hAnsi="Times New Roman" w:cs="Times New Roman"/>
          <w:iCs/>
        </w:rPr>
        <w:t xml:space="preserve"> </w:t>
      </w:r>
      <w:r>
        <w:rPr>
          <w:rFonts w:ascii="Times New Roman" w:eastAsiaTheme="minorEastAsia" w:hAnsi="Times New Roman" w:cs="Times New Roman"/>
          <w:iCs/>
        </w:rPr>
        <w:t xml:space="preserve">basis, or </w:t>
      </w:r>
      <w:r w:rsidR="00D40A65">
        <w:rPr>
          <w:rFonts w:ascii="Times New Roman" w:eastAsiaTheme="minorEastAsia" w:hAnsi="Times New Roman" w:cs="Times New Roman"/>
          <w:iCs/>
        </w:rPr>
        <w:t>more regularly on an annual basis. Similarly, escapes from fish farm</w:t>
      </w:r>
      <w:r w:rsidR="001E0505">
        <w:rPr>
          <w:rFonts w:ascii="Times New Roman" w:eastAsiaTheme="minorEastAsia" w:hAnsi="Times New Roman" w:cs="Times New Roman"/>
          <w:iCs/>
        </w:rPr>
        <w:t>s</w:t>
      </w:r>
      <w:r w:rsidR="00D40A65">
        <w:rPr>
          <w:rFonts w:ascii="Times New Roman" w:eastAsiaTheme="minorEastAsia" w:hAnsi="Times New Roman" w:cs="Times New Roman"/>
          <w:iCs/>
        </w:rPr>
        <w:t xml:space="preserve"> might involve large </w:t>
      </w:r>
      <w:r w:rsidR="00EE0A68">
        <w:rPr>
          <w:rFonts w:ascii="Times New Roman" w:eastAsiaTheme="minorEastAsia" w:hAnsi="Times New Roman" w:cs="Times New Roman"/>
          <w:iCs/>
        </w:rPr>
        <w:t>episodic</w:t>
      </w:r>
      <w:r w:rsidR="00D40A65">
        <w:rPr>
          <w:rFonts w:ascii="Times New Roman" w:eastAsiaTheme="minorEastAsia" w:hAnsi="Times New Roman" w:cs="Times New Roman"/>
          <w:iCs/>
        </w:rPr>
        <w:t xml:space="preserve"> events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{"citationID":"eHXcFwHw","properties":{"formattedCitation":"(e.g. Sylvester et al. 2019)","plainCitation":"(e.g. Sylvester et al. 2019)","noteIndex":0},"citationItems":[{"id":1433,"uris":["http://zotero.org/users/2160202/items/QPYYKDLJ"],"itemData":{"id":1433,"type":"article-journal","abstract":"Throughout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R."}],"issued":{"date-parts":[["2019"]]}},"label":"page","prefix":"e.g. "}],"schema":"https://github.com/citation-style-language/schema/raw/master/csl-citation.json"}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(e.g. Sylvester et al. 2019)</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 xml:space="preserve">, or continual low-level “drip leakage” </w:t>
      </w:r>
      <w:r w:rsidR="00D40A6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{"citationID":"Np8r7zOs","properties":{"formattedCitation":"(Glover et al. 2017)","plainCitation":"(Glover et al. 2017)","noteIndex":0},"citationItems":[{"id":1427,"uris":["http://zotero.org/users/2160202/items/J83L2GNS"],"itemData":{"id":1427,"type":"article-journal","container-title":"Fish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D40A65">
        <w:rPr>
          <w:rFonts w:ascii="Times New Roman" w:eastAsiaTheme="minorEastAsia" w:hAnsi="Times New Roman" w:cs="Times New Roman"/>
          <w:iCs/>
        </w:rPr>
        <w:fldChar w:fldCharType="separate"/>
      </w:r>
      <w:r w:rsidR="00026AF2" w:rsidRPr="00026AF2">
        <w:rPr>
          <w:rFonts w:ascii="Times New Roman" w:hAnsi="Times New Roman" w:cs="Times New Roman"/>
        </w:rPr>
        <w:t>(Glover et al. 2017)</w:t>
      </w:r>
      <w:r w:rsidR="00D40A65">
        <w:rPr>
          <w:rFonts w:ascii="Times New Roman" w:eastAsiaTheme="minorEastAsia" w:hAnsi="Times New Roman" w:cs="Times New Roman"/>
          <w:iCs/>
        </w:rPr>
        <w:fldChar w:fldCharType="end"/>
      </w:r>
      <w:r w:rsidR="00D40A65">
        <w:rPr>
          <w:rFonts w:ascii="Times New Roman" w:eastAsiaTheme="minorEastAsia" w:hAnsi="Times New Roman" w:cs="Times New Roman"/>
          <w:iCs/>
        </w:rPr>
        <w:t>.</w:t>
      </w:r>
      <w:r w:rsidR="00743F20">
        <w:rPr>
          <w:rFonts w:ascii="Times New Roman" w:eastAsiaTheme="minorEastAsia" w:hAnsi="Times New Roman" w:cs="Times New Roman"/>
          <w:iCs/>
        </w:rPr>
        <w:t xml:space="preserve"> </w:t>
      </w:r>
      <w:r w:rsidR="00D42491">
        <w:rPr>
          <w:rFonts w:ascii="Times New Roman" w:eastAsiaTheme="minorEastAsia" w:hAnsi="Times New Roman" w:cs="Times New Roman"/>
          <w:iCs/>
        </w:rPr>
        <w:t>W</w:t>
      </w:r>
      <w:r w:rsidR="00A52C80">
        <w:rPr>
          <w:rFonts w:ascii="Times New Roman" w:eastAsiaTheme="minorEastAsia" w:hAnsi="Times New Roman" w:cs="Times New Roman"/>
          <w:iCs/>
        </w:rPr>
        <w:t>hether</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and by how much</w:t>
      </w:r>
      <w:r w:rsidR="00D42491">
        <w:rPr>
          <w:rFonts w:ascii="Times New Roman" w:eastAsiaTheme="minorEastAsia" w:hAnsi="Times New Roman" w:cs="Times New Roman"/>
          <w:iCs/>
        </w:rPr>
        <w:t>,</w:t>
      </w:r>
      <w:r w:rsidR="00A52C80">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the </w:t>
      </w:r>
      <w:r w:rsidR="00A52C80">
        <w:rPr>
          <w:rFonts w:ascii="Times New Roman" w:eastAsiaTheme="minorEastAsia" w:hAnsi="Times New Roman" w:cs="Times New Roman"/>
          <w:iCs/>
        </w:rPr>
        <w:t>intruders differ from locals</w:t>
      </w:r>
      <w:r w:rsidR="00D42491">
        <w:rPr>
          <w:rFonts w:ascii="Times New Roman" w:eastAsiaTheme="minorEastAsia" w:hAnsi="Times New Roman" w:cs="Times New Roman"/>
          <w:iCs/>
        </w:rPr>
        <w:t xml:space="preserve"> in competitive ability will depend on the specific types of traits </w:t>
      </w:r>
      <w:r w:rsidR="00743F20">
        <w:rPr>
          <w:rFonts w:ascii="Times New Roman" w:eastAsiaTheme="minorEastAsia" w:hAnsi="Times New Roman" w:cs="Times New Roman"/>
          <w:iCs/>
        </w:rPr>
        <w:t xml:space="preserve">and life stages </w:t>
      </w:r>
      <w:r w:rsidR="00D42491">
        <w:rPr>
          <w:rFonts w:ascii="Times New Roman" w:eastAsiaTheme="minorEastAsia" w:hAnsi="Times New Roman" w:cs="Times New Roman"/>
          <w:iCs/>
        </w:rPr>
        <w:t>involved</w:t>
      </w:r>
      <w:r w:rsidR="00533C3C">
        <w:rPr>
          <w:rFonts w:ascii="Times New Roman" w:eastAsiaTheme="minorEastAsia" w:hAnsi="Times New Roman" w:cs="Times New Roman"/>
          <w:iCs/>
        </w:rPr>
        <w:t>,</w:t>
      </w:r>
      <w:r w:rsidR="00D42491">
        <w:rPr>
          <w:rFonts w:ascii="Times New Roman" w:eastAsiaTheme="minorEastAsia" w:hAnsi="Times New Roman" w:cs="Times New Roman"/>
          <w:iCs/>
        </w:rPr>
        <w:t xml:space="preserve"> </w:t>
      </w:r>
      <w:r w:rsidR="00743F20">
        <w:rPr>
          <w:rFonts w:ascii="Times New Roman" w:eastAsiaTheme="minorEastAsia" w:hAnsi="Times New Roman" w:cs="Times New Roman"/>
          <w:iCs/>
        </w:rPr>
        <w:t xml:space="preserve">and the extent to which </w:t>
      </w:r>
      <w:r w:rsidR="00EE0A68">
        <w:rPr>
          <w:rFonts w:ascii="Times New Roman" w:eastAsiaTheme="minorEastAsia" w:hAnsi="Times New Roman" w:cs="Times New Roman"/>
          <w:iCs/>
        </w:rPr>
        <w:t xml:space="preserve">soft/density-dependent </w:t>
      </w:r>
      <w:r w:rsidR="00D42831">
        <w:rPr>
          <w:rFonts w:ascii="Times New Roman" w:eastAsiaTheme="minorEastAsia" w:hAnsi="Times New Roman" w:cs="Times New Roman"/>
          <w:iCs/>
        </w:rPr>
        <w:t xml:space="preserve">selective pressures under artificial propagation differ from those in the wild. </w:t>
      </w:r>
      <w:r w:rsidR="007D44D4">
        <w:rPr>
          <w:rFonts w:ascii="Times New Roman" w:eastAsiaTheme="minorEastAsia" w:hAnsi="Times New Roman" w:cs="Times New Roman"/>
          <w:iCs/>
        </w:rPr>
        <w:t xml:space="preserve">In our model, we assumed that competition occurred over access to limited spawning sites, which has certainly been a major factor in the </w:t>
      </w:r>
      <w:r w:rsidR="00EE0A68">
        <w:rPr>
          <w:rFonts w:ascii="Times New Roman" w:eastAsiaTheme="minorEastAsia" w:hAnsi="Times New Roman" w:cs="Times New Roman"/>
          <w:iCs/>
        </w:rPr>
        <w:t xml:space="preserve">historical </w:t>
      </w:r>
      <w:r w:rsidR="007D44D4">
        <w:rPr>
          <w:rFonts w:ascii="Times New Roman" w:eastAsiaTheme="minorEastAsia" w:hAnsi="Times New Roman" w:cs="Times New Roman"/>
          <w:iCs/>
        </w:rPr>
        <w:t xml:space="preserve">evolution of salmonine life histories </w:t>
      </w:r>
      <w:r w:rsidR="007D44D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{"citationID":"p9nqWG3k","properties":{"formattedCitation":"(Young 2004)","plainCitation":"(Young 2004)","noteIndex":0},"citationItems":[{"id":1948,"uris":["http://zotero.org/users/2160202/items/9FXYW9W8"],"itemData":{"id":1948,"type":"chapter","container-title":"Evolution Illuminated. Salmon and their relatives","event-place":"Oxford","note":"publisher: Oxford University Press","page":"358-376","publisher":"Oxford University Press","publisher-place":"Oxford","title":"Toward evolutionary management: lessons from salmonids","author":[{"family":"Young","given":"K. A."}],"editor":[{"family":"Hendry","given":"A. P."},{"family":"Stearns","given":"S. C."}],"issued":{"date-parts":[["2004"]]}}}],"schema":"https://github.com/citation-style-language/schema/raw/master/csl-citation.json"} </w:instrText>
      </w:r>
      <w:r w:rsidR="007D44D4">
        <w:rPr>
          <w:rFonts w:ascii="Times New Roman" w:eastAsiaTheme="minorEastAsia" w:hAnsi="Times New Roman" w:cs="Times New Roman"/>
          <w:iCs/>
        </w:rPr>
        <w:fldChar w:fldCharType="separate"/>
      </w:r>
      <w:r w:rsidR="00026AF2" w:rsidRPr="00026AF2">
        <w:rPr>
          <w:rFonts w:ascii="Times New Roman" w:hAnsi="Times New Roman" w:cs="Times New Roman"/>
        </w:rPr>
        <w:t>(Young 2004)</w:t>
      </w:r>
      <w:r w:rsidR="007D44D4">
        <w:rPr>
          <w:rFonts w:ascii="Times New Roman" w:eastAsiaTheme="minorEastAsia" w:hAnsi="Times New Roman" w:cs="Times New Roman"/>
          <w:iCs/>
        </w:rPr>
        <w:fldChar w:fldCharType="end"/>
      </w:r>
      <w:r w:rsidR="007D44D4">
        <w:rPr>
          <w:rFonts w:ascii="Times New Roman" w:eastAsiaTheme="minorEastAsia" w:hAnsi="Times New Roman" w:cs="Times New Roman"/>
          <w:iCs/>
        </w:rPr>
        <w:t>. Hatchery-bred salmonines tend to be competitively inferior to wild-bred fish at acquiring/defending breeding sites and mates</w:t>
      </w:r>
      <w:r w:rsidR="00D42831">
        <w:rPr>
          <w:rFonts w:ascii="Times New Roman" w:eastAsiaTheme="minorEastAsia" w:hAnsi="Times New Roman" w:cs="Times New Roman"/>
          <w:iCs/>
        </w:rPr>
        <w:t>, which may reflect a relaxation of natural and sexual selection in captivity</w:t>
      </w:r>
      <w:r w:rsidR="007D44D4">
        <w:rPr>
          <w:rFonts w:ascii="Times New Roman" w:eastAsiaTheme="minorEastAsia" w:hAnsi="Times New Roman" w:cs="Times New Roman"/>
          <w:iCs/>
        </w:rPr>
        <w:t xml:space="preserve"> </w:t>
      </w:r>
      <w:r w:rsidR="007D44D4" w:rsidRPr="00206294">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{"citationID":"My8tMLl4","properties":{"formattedCitation":"(Fleming and Gross 1993; Neff et al. 2015)","plainCitation":"(Fleming and Gross 1993; Neff et al. 2015)","noteIndex":0},"citationItems":[{"id":1885,"uris":["http://zotero.org/users/2160202/items/DXP2HLLA"],"itemData":{"id":1885,"type":"article-journal","abstract":"The divergence of hatchery fish in traits important for reproductive success has raised concerns about their ability to rehabilitate wild populations, and the threat that their inevitable straying poses to biological diversity through introgression. We therefore undertook a study of the breeding competition and success of sea-ranched hatchery fish placed in direct competition with wild fish. Experiments using wild and hatchery coho salmo (Oncorhynchus kisutch) were conducted within a controlled stream channel, allowing selective manipulation of breeding competition and density. Hatchery fish, particularly males, were competitively inferior to wild fish, being less aggressive and more submissive. As a consequence, hatchery males were denied access to ovipositing females; they partook in fewer spawnings, held more distal positions in spawning hierarchies, and attained only an estimated 62% of the breeding success of wild males. By contrast, competition did not appear to inhibit hatchery females as overtly as males. Hatchery and wild females exhibited similar levels of aggressive behavior, however hatchery females did suffer greater delays in the onset of breeding, failed to spawn larger proportions of their eggs, and lost more eggs to nest destruction by other females. They averaged an estimated 82% of the breeding success of wild females. There was thus a sex bias in the breeding disadvantage of hatchery fish, with males suffering more than females. Furthermore, the breeding disadvantage was density dependent with the relative success of hatchery to wild fish declining with increasing density. These results imply that hatchery fish have restricted abilities to rehabilitate wild populations, and may pose ecological and genetic threats to the conservation of wild populations.","container-title":"Ecological Applications","DOI":"10.2307/1941826","ISSN":"1051-0761","issue":"2","note":"publisher: Ecological Society of America","page":"230-245","source":"JSTOR","title":"Breeding Success of Hatchery and Wild Coho Salmon (Oncorhynchus Kisutch) in Competition","volume":"3","author":[{"family":"Fleming","given":"Ian A."},{"family":"Gross","given":"Mart R."}],"issued":{"date-parts":[["1993"]]}}},{"id":1884,"uris":["http://zotero.org/users/2160202/items/76KWU8KT"],"itemData":{"id":1884,"type":"article-journal","abstract":"Salmon produced by hatcheries have lower fitness in the wild than naturally produced salmon, but the factors underlying this difference remain an active area of research. We used genetic parentage analysis of alevins produced by experimentally mixed groups of wild and hatchery coho salmon (Oncorhynchus kisutch) to quantify male paternity in spawning hierarchies. We identify factors influencing paternity and revise previously published behavioural estimates of reproductive success for wild and hatchery males. We observed a strong effect of hierarchy size and hierarchy position on paternity: in two-male hierarchies, the first male sired 63% (±29%; s.d.) of the alevins and the second male 37% (±29%); in three-male hierarchies, the first male sired 64% (±26%), the second male 24% (±20%) and the third male 12% (±10%). As previously documented, hatchery males hold inferior positions in spawning hierarchies, but we also discovered that hatchery males had only 55–84% the paternity of wild males when occupying the same position within a spawning hierarchy. This paternity difference may result from inferior performance of hatchery males during sperm competition, female mate choice for wild males, or differential offspring survival. Regardless of its cause, the combination of inferior hierarchical position and inferior success at a position resulted in hatchery males having only half (51%) the reproductive success of wild males.","container-title":"Royal Society Open Science","DOI":"10.1098/rsos.150161","issue":"8","note":"publisher: Royal Society","page":"150161","source":"royalsocietypublishing.org (Atypon)","title":"Reproductive success in wild and hatchery male coho salmon","volume":"2","author":[{"family":"Neff","given":"Bryan D."},{"family":"Garner","given":"Shawn R."},{"family":"Fleming","given":"Ian A."},{"family":"Gross","given":"Mart R."}],"issued":{"date-parts":[["2015",8]]}}}],"schema":"https://github.com/citation-style-language/schema/raw/master/csl-citation.json"} </w:instrText>
      </w:r>
      <w:r w:rsidR="007D44D4" w:rsidRPr="00206294">
        <w:rPr>
          <w:rFonts w:ascii="Times New Roman" w:eastAsiaTheme="minorEastAsia" w:hAnsi="Times New Roman" w:cs="Times New Roman"/>
          <w:iCs/>
        </w:rPr>
        <w:fldChar w:fldCharType="separate"/>
      </w:r>
      <w:r w:rsidR="00026AF2" w:rsidRPr="00026AF2">
        <w:rPr>
          <w:rFonts w:ascii="Times New Roman" w:hAnsi="Times New Roman" w:cs="Times New Roman"/>
        </w:rPr>
        <w:t>(Fleming and Gross 1993; Neff et al. 2015)</w:t>
      </w:r>
      <w:r w:rsidR="007D44D4" w:rsidRPr="00206294">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Similarly, </w:t>
      </w:r>
      <w:r w:rsidR="00442DAF">
        <w:rPr>
          <w:rFonts w:ascii="Times New Roman" w:eastAsiaTheme="minorEastAsia" w:hAnsi="Times New Roman" w:cs="Times New Roman"/>
          <w:iCs/>
        </w:rPr>
        <w:t>escap</w:t>
      </w:r>
      <w:r w:rsidR="002B4992">
        <w:rPr>
          <w:rFonts w:ascii="Times New Roman" w:eastAsiaTheme="minorEastAsia" w:hAnsi="Times New Roman" w:cs="Times New Roman"/>
          <w:iCs/>
        </w:rPr>
        <w:t>e</w:t>
      </w:r>
      <w:r w:rsidR="00442DAF">
        <w:rPr>
          <w:rFonts w:ascii="Times New Roman" w:eastAsiaTheme="minorEastAsia" w:hAnsi="Times New Roman" w:cs="Times New Roman"/>
          <w:iCs/>
        </w:rPr>
        <w:t xml:space="preserve">es from </w:t>
      </w:r>
      <w:r w:rsidR="00442DAF">
        <w:rPr>
          <w:rFonts w:ascii="Times New Roman" w:eastAsiaTheme="minorEastAsia" w:hAnsi="Times New Roman" w:cs="Times New Roman"/>
          <w:iCs/>
        </w:rPr>
        <w:lastRenderedPageBreak/>
        <w:t xml:space="preserve">commercial aquaculture facilities (fish farms) </w:t>
      </w:r>
      <w:r w:rsidR="00B069FF">
        <w:rPr>
          <w:rFonts w:ascii="Times New Roman" w:eastAsiaTheme="minorEastAsia" w:hAnsi="Times New Roman" w:cs="Times New Roman"/>
          <w:iCs/>
        </w:rPr>
        <w:t>seem to be a</w:t>
      </w:r>
      <w:r w:rsidR="00873159">
        <w:rPr>
          <w:rFonts w:ascii="Times New Roman" w:eastAsiaTheme="minorEastAsia" w:hAnsi="Times New Roman" w:cs="Times New Roman"/>
          <w:iCs/>
        </w:rPr>
        <w:t>t a</w:t>
      </w:r>
      <w:r w:rsidR="00A13DC7">
        <w:rPr>
          <w:rFonts w:ascii="Times New Roman" w:eastAsiaTheme="minorEastAsia" w:hAnsi="Times New Roman" w:cs="Times New Roman"/>
          <w:iCs/>
        </w:rPr>
        <w:t xml:space="preserve"> competitive</w:t>
      </w:r>
      <w:r w:rsidR="00873159">
        <w:rPr>
          <w:rFonts w:ascii="Times New Roman" w:eastAsiaTheme="minorEastAsia" w:hAnsi="Times New Roman" w:cs="Times New Roman"/>
          <w:iCs/>
        </w:rPr>
        <w:t xml:space="preserve"> disadvantage </w:t>
      </w:r>
      <w:r w:rsidR="00A13DC7">
        <w:rPr>
          <w:rFonts w:ascii="Times New Roman" w:eastAsiaTheme="minorEastAsia" w:hAnsi="Times New Roman" w:cs="Times New Roman"/>
          <w:iCs/>
        </w:rPr>
        <w:t xml:space="preserve">(particularly males) </w:t>
      </w:r>
      <w:r w:rsidR="00873159">
        <w:rPr>
          <w:rFonts w:ascii="Times New Roman" w:eastAsiaTheme="minorEastAsia" w:hAnsi="Times New Roman" w:cs="Times New Roman"/>
          <w:iCs/>
        </w:rPr>
        <w:t>during spawning</w:t>
      </w:r>
      <w:r w:rsidR="00A13DC7">
        <w:rPr>
          <w:rFonts w:ascii="Times New Roman" w:eastAsiaTheme="minorEastAsia" w:hAnsi="Times New Roman" w:cs="Times New Roman"/>
          <w:iCs/>
        </w:rPr>
        <w:t xml:space="preserve"> under natural conditions</w:t>
      </w:r>
      <w:r w:rsidR="00B069FF">
        <w:rPr>
          <w:rFonts w:ascii="Times New Roman" w:eastAsiaTheme="minorEastAsia" w:hAnsi="Times New Roman" w:cs="Times New Roman"/>
          <w:iCs/>
        </w:rPr>
        <w:t xml:space="preserve">, although </w:t>
      </w:r>
      <w:r w:rsidR="00873159">
        <w:rPr>
          <w:rFonts w:ascii="Times New Roman" w:eastAsiaTheme="minorEastAsia" w:hAnsi="Times New Roman" w:cs="Times New Roman"/>
          <w:iCs/>
        </w:rPr>
        <w:t xml:space="preserve">their </w:t>
      </w:r>
      <w:r w:rsidR="00A13DC7">
        <w:rPr>
          <w:rFonts w:ascii="Times New Roman" w:eastAsiaTheme="minorEastAsia" w:hAnsi="Times New Roman" w:cs="Times New Roman"/>
          <w:iCs/>
        </w:rPr>
        <w:t xml:space="preserve">spawning </w:t>
      </w:r>
      <w:r w:rsidR="00873159">
        <w:rPr>
          <w:rFonts w:ascii="Times New Roman" w:eastAsiaTheme="minorEastAsia" w:hAnsi="Times New Roman" w:cs="Times New Roman"/>
          <w:iCs/>
        </w:rPr>
        <w:t>success relative to</w:t>
      </w:r>
      <w:r w:rsidR="00B069FF">
        <w:rPr>
          <w:rFonts w:ascii="Times New Roman" w:eastAsiaTheme="minorEastAsia" w:hAnsi="Times New Roman" w:cs="Times New Roman"/>
          <w:iCs/>
        </w:rPr>
        <w:t xml:space="preserve"> wild fish varies across </w:t>
      </w:r>
      <w:r w:rsidR="00A13DC7">
        <w:rPr>
          <w:rFonts w:ascii="Times New Roman" w:eastAsiaTheme="minorEastAsia" w:hAnsi="Times New Roman" w:cs="Times New Roman"/>
          <w:iCs/>
        </w:rPr>
        <w:t>contexts</w:t>
      </w:r>
      <w:r w:rsidR="00B069FF">
        <w:rPr>
          <w:rFonts w:ascii="Times New Roman" w:eastAsiaTheme="minorEastAsia" w:hAnsi="Times New Roman" w:cs="Times New Roman"/>
          <w:iCs/>
        </w:rPr>
        <w:t xml:space="preserve"> depending </w:t>
      </w:r>
      <w:r w:rsidR="00873159">
        <w:rPr>
          <w:rFonts w:ascii="Times New Roman" w:eastAsiaTheme="minorEastAsia" w:hAnsi="Times New Roman" w:cs="Times New Roman"/>
          <w:iCs/>
        </w:rPr>
        <w:t xml:space="preserve">on, </w:t>
      </w:r>
      <w:r w:rsidR="00B069FF">
        <w:rPr>
          <w:rFonts w:ascii="Times New Roman" w:eastAsiaTheme="minorEastAsia" w:hAnsi="Times New Roman" w:cs="Times New Roman"/>
          <w:iCs/>
        </w:rPr>
        <w:t>for example</w:t>
      </w:r>
      <w:r w:rsidR="00873159">
        <w:rPr>
          <w:rFonts w:ascii="Times New Roman" w:eastAsiaTheme="minorEastAsia" w:hAnsi="Times New Roman" w:cs="Times New Roman"/>
          <w:iCs/>
        </w:rPr>
        <w:t>,</w:t>
      </w:r>
      <w:r w:rsidR="00B069FF">
        <w:rPr>
          <w:rFonts w:ascii="Times New Roman" w:eastAsiaTheme="minorEastAsia" w:hAnsi="Times New Roman" w:cs="Times New Roman"/>
          <w:iCs/>
        </w:rPr>
        <w:t xml:space="preserve"> the life</w:t>
      </w:r>
      <w:r w:rsidR="002B4992">
        <w:rPr>
          <w:rFonts w:ascii="Times New Roman" w:eastAsiaTheme="minorEastAsia" w:hAnsi="Times New Roman" w:cs="Times New Roman"/>
          <w:iCs/>
        </w:rPr>
        <w:t xml:space="preserve"> stage at which the fish escape</w:t>
      </w:r>
      <w:r w:rsidR="00FD0175">
        <w:rPr>
          <w:rFonts w:ascii="Times New Roman" w:eastAsiaTheme="minorEastAsia" w:hAnsi="Times New Roman" w:cs="Times New Roman"/>
          <w:iCs/>
        </w:rPr>
        <w:t xml:space="preserve"> </w:t>
      </w:r>
      <w:r w:rsidR="00FD017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{"citationID":"CMRPWgTe","properties":{"formattedCitation":"(Fleming et al. 1996, 2000; Weir et al. 2004)","plainCitation":"(Fleming et al. 1996, 2000; Weir et al. 2004)","noteIndex":0},"citationItems":[{"id":265,"uris":["http://zotero.org/users/2160202/items/XQKDSHAP"],"itemData":{"id":265,"type":"article-journal","container-title":"Journal of Applied Ecology","page":"893-905","title":"An experimental study of the reproductive behaviour and success of farmed and wild Atlantic salmon (Salmo salar)","author":[{"family":"Fleming","given":"I. A."},{"family":"Jonsson","given":"B."},{"family":"Gross","given":"M. R."},{"family":"Lamberg","given":"A."}],"issued":{"date-parts":[["1996"]]}}},{"id":455,"uris":["http://zotero.org/users/2160202/items/BB7ZNGSN"],"itemData":{"id":455,"type":"article-journal","container-title":"Proceedings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1951,"uris":["http://zotero.org/users/2160202/items/9ZEATLAT"],"itemData":{"id":1951,"type":"article-journal","container-title":"Journal of Animal Ecology","issue":"6","note":"ISBN: 0021-8790\npublisher: Citeseer","page":"1069-1079","title":"Dominance relationships and behavioural correlates of individual spawning success in farmed and wild male Atlantic salmon, Salmo salar","volume":"73","author":[{"family":"Weir","given":"Laura K."},{"family":"Hutchings","given":"Jeffrey A."},{"family":"Fleming","given":"Ian A."},{"family":"Einum","given":"Sigurd"}],"issued":{"date-parts":[["2004"]]}}}],"schema":"https://github.com/citation-style-language/schema/raw/master/csl-citation.json"} </w:instrText>
      </w:r>
      <w:r w:rsidR="00FD0175">
        <w:rPr>
          <w:rFonts w:ascii="Times New Roman" w:eastAsiaTheme="minorEastAsia" w:hAnsi="Times New Roman" w:cs="Times New Roman"/>
          <w:iCs/>
        </w:rPr>
        <w:fldChar w:fldCharType="separate"/>
      </w:r>
      <w:r w:rsidR="00026AF2" w:rsidRPr="00026AF2">
        <w:rPr>
          <w:rFonts w:ascii="Times New Roman" w:hAnsi="Times New Roman" w:cs="Times New Roman"/>
        </w:rPr>
        <w:t>(Fleming et al. 1996, 2000; Weir et al. 2004)</w:t>
      </w:r>
      <w:r w:rsidR="00FD0175">
        <w:rPr>
          <w:rFonts w:ascii="Times New Roman" w:eastAsiaTheme="minorEastAsia" w:hAnsi="Times New Roman" w:cs="Times New Roman"/>
          <w:iCs/>
        </w:rPr>
        <w:fldChar w:fldCharType="end"/>
      </w:r>
      <w:r w:rsidR="00B069FF">
        <w:rPr>
          <w:rFonts w:ascii="Times New Roman" w:eastAsiaTheme="minorEastAsia" w:hAnsi="Times New Roman" w:cs="Times New Roman"/>
          <w:iCs/>
        </w:rPr>
        <w:t xml:space="preserve">. </w:t>
      </w:r>
      <w:r w:rsidR="00F63EB2">
        <w:rPr>
          <w:rFonts w:ascii="Times New Roman" w:eastAsiaTheme="minorEastAsia" w:hAnsi="Times New Roman" w:cs="Times New Roman"/>
          <w:iCs/>
        </w:rPr>
        <w:t xml:space="preserve">The specific traits mediating these </w:t>
      </w:r>
      <w:r w:rsidR="00A13DC7">
        <w:rPr>
          <w:rFonts w:ascii="Times New Roman" w:eastAsiaTheme="minorEastAsia" w:hAnsi="Times New Roman" w:cs="Times New Roman"/>
          <w:iCs/>
        </w:rPr>
        <w:t>spawning</w:t>
      </w:r>
      <w:r w:rsidR="00F63EB2">
        <w:rPr>
          <w:rFonts w:ascii="Times New Roman" w:eastAsiaTheme="minorEastAsia" w:hAnsi="Times New Roman" w:cs="Times New Roman"/>
          <w:iCs/>
        </w:rPr>
        <w:t xml:space="preserve"> interactions, and their genetic bases, remain largely unknown, but </w:t>
      </w:r>
      <w:r w:rsidR="00FC0A9E">
        <w:rPr>
          <w:rFonts w:ascii="Times New Roman" w:eastAsiaTheme="minorEastAsia" w:hAnsi="Times New Roman" w:cs="Times New Roman"/>
          <w:iCs/>
        </w:rPr>
        <w:t xml:space="preserve">behavioural phenotypes might be more important than body size, given that farmed adults </w:t>
      </w:r>
      <w:r w:rsidR="00A13DC7">
        <w:rPr>
          <w:rFonts w:ascii="Times New Roman" w:eastAsiaTheme="minorEastAsia" w:hAnsi="Times New Roman" w:cs="Times New Roman"/>
          <w:iCs/>
        </w:rPr>
        <w:t>are often larger than</w:t>
      </w:r>
      <w:r w:rsidR="00FC0A9E">
        <w:rPr>
          <w:rFonts w:ascii="Times New Roman" w:eastAsiaTheme="minorEastAsia" w:hAnsi="Times New Roman" w:cs="Times New Roman"/>
          <w:iCs/>
        </w:rPr>
        <w:t xml:space="preserve"> wild adult</w:t>
      </w:r>
      <w:r w:rsidR="00A13DC7">
        <w:rPr>
          <w:rFonts w:ascii="Times New Roman" w:eastAsiaTheme="minorEastAsia" w:hAnsi="Times New Roman" w:cs="Times New Roman"/>
          <w:iCs/>
        </w:rPr>
        <w:t>s and hence should be superior c</w:t>
      </w:r>
      <w:r w:rsidR="00FC0A9E">
        <w:rPr>
          <w:rFonts w:ascii="Times New Roman" w:eastAsiaTheme="minorEastAsia" w:hAnsi="Times New Roman" w:cs="Times New Roman"/>
          <w:iCs/>
        </w:rPr>
        <w:t xml:space="preserve">ompetitors on that basis alone. </w:t>
      </w:r>
      <w:r w:rsidR="00772B2D">
        <w:rPr>
          <w:rFonts w:ascii="Times New Roman" w:eastAsiaTheme="minorEastAsia" w:hAnsi="Times New Roman" w:cs="Times New Roman"/>
          <w:iCs/>
        </w:rPr>
        <w:t>However, competition for</w:t>
      </w:r>
      <w:r w:rsidR="00525579">
        <w:rPr>
          <w:rFonts w:ascii="Times New Roman" w:eastAsiaTheme="minorEastAsia" w:hAnsi="Times New Roman" w:cs="Times New Roman"/>
          <w:iCs/>
        </w:rPr>
        <w:t xml:space="preserve"> limited fry territories might </w:t>
      </w:r>
      <w:r w:rsidR="00960A8E">
        <w:rPr>
          <w:rFonts w:ascii="Times New Roman" w:eastAsiaTheme="minorEastAsia" w:hAnsi="Times New Roman" w:cs="Times New Roman"/>
          <w:iCs/>
        </w:rPr>
        <w:t>also be</w:t>
      </w:r>
      <w:r w:rsidR="00525579">
        <w:rPr>
          <w:rFonts w:ascii="Times New Roman" w:eastAsiaTheme="minorEastAsia" w:hAnsi="Times New Roman" w:cs="Times New Roman"/>
          <w:iCs/>
        </w:rPr>
        <w:t xml:space="preserve"> </w:t>
      </w:r>
      <w:r w:rsidR="00772B2D">
        <w:rPr>
          <w:rFonts w:ascii="Times New Roman" w:eastAsiaTheme="minorEastAsia" w:hAnsi="Times New Roman" w:cs="Times New Roman"/>
          <w:iCs/>
        </w:rPr>
        <w:t xml:space="preserve">important in determining whether farm genes can introgress or not into wild populations. </w:t>
      </w:r>
      <w:r w:rsidR="00AF443B">
        <w:rPr>
          <w:rFonts w:ascii="Times New Roman" w:eastAsiaTheme="minorEastAsia" w:hAnsi="Times New Roman" w:cs="Times New Roman"/>
          <w:iCs/>
        </w:rPr>
        <w:t xml:space="preserve">Selection in the farm typically favours rapid growth, so the offspring of farm escapes are typically larger as fry than offspring of wild fish, with hybrids intermediate </w:t>
      </w:r>
      <w:r w:rsidR="00AF443B">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{"citationID":"jkAUyjUP","properties":{"formattedCitation":"(see Glover et al. 2017 and references therein)","plainCitation":"(see Glover et al. 2017 and references therein)","noteIndex":0},"citationItems":[{"id":1427,"uris":["http://zotero.org/users/2160202/items/J83L2GNS"],"itemData":{"id":1427,"type":"article-journal","container-title":"Fish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M."},{"family":"Araki","given":"Hitoshi"},{"family":"Skaala","given":"Øystein"},{"family":"Svåsand","given":"Terje"}],"issued":{"date-parts":[["2017"]]}},"label":"page","prefix":"see ","suffix":"and references therein"}],"schema":"https://github.com/citation-style-language/schema/raw/master/csl-citation.json"} </w:instrText>
      </w:r>
      <w:r w:rsidR="00AF443B">
        <w:rPr>
          <w:rFonts w:ascii="Times New Roman" w:eastAsiaTheme="minorEastAsia" w:hAnsi="Times New Roman" w:cs="Times New Roman"/>
          <w:iCs/>
        </w:rPr>
        <w:fldChar w:fldCharType="separate"/>
      </w:r>
      <w:r w:rsidR="00026AF2" w:rsidRPr="00026AF2">
        <w:rPr>
          <w:rFonts w:ascii="Times New Roman" w:hAnsi="Times New Roman" w:cs="Times New Roman"/>
        </w:rPr>
        <w:t>(see Glover et al. 2017 and references therein)</w:t>
      </w:r>
      <w:r w:rsidR="00AF443B">
        <w:rPr>
          <w:rFonts w:ascii="Times New Roman" w:eastAsiaTheme="minorEastAsia" w:hAnsi="Times New Roman" w:cs="Times New Roman"/>
          <w:iCs/>
        </w:rPr>
        <w:fldChar w:fldCharType="end"/>
      </w:r>
      <w:r w:rsidR="00AF443B">
        <w:rPr>
          <w:rFonts w:ascii="Times New Roman" w:eastAsiaTheme="minorEastAsia" w:hAnsi="Times New Roman" w:cs="Times New Roman"/>
          <w:iCs/>
        </w:rPr>
        <w:t xml:space="preserve">. As a result, pure farm or hybrid offspring can competitively displace pure wild offspring to poorer quality </w:t>
      </w:r>
      <w:r w:rsidR="00E12440">
        <w:rPr>
          <w:rFonts w:ascii="Times New Roman" w:eastAsiaTheme="minorEastAsia" w:hAnsi="Times New Roman" w:cs="Times New Roman"/>
          <w:iCs/>
        </w:rPr>
        <w:t xml:space="preserve">habitats where survival is lower </w:t>
      </w:r>
      <w:r w:rsidR="00E12440">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{"citationID":"b8F8SU7W","properties":{"formattedCitation":"(McGinnity et al. 1997, 2003; Fleming et al. 2000)","plainCitation":"(McGinnity et al. 1997, 2003; Fleming et al. 2000)","noteIndex":0},"citationItems":[{"id":455,"uris":["http://zotero.org/users/2160202/items/BB7ZNGSN"],"itemData":{"id":455,"type":"article-journal","container-title":"Proceedings of the Royal Society of London. Series B: Biological Sciences","issue":"1452","page":"1517-1523","title":"Lifetime success and interactions of farm salmon invading a native population","volume":"267","author":[{"family":"Fleming","given":"Ian A."},{"family":"Hindar","given":"Kjetil"},{"family":"MjÖlnerÖd","given":"Ingrid B."},{"family":"Jonsson","given":"Bror"},{"family":"Balstad","given":"Torveig"},{"family":"Lamberg","given":"Anders"}],"issued":{"date-parts":[["2000"]]}}},{"id":467,"uris":["http://zotero.org/users/2160202/items/U2WR5XMT"],"itemData":{"id":467,"type":"article-journal","container-title":"ICES Journal of Marine Science: Journal du Conseil","issue":"6","page":"998-1008","title":"Genetic impact of escaped farmed Atlantic salmon (Salmo salar L.) on native populations: use of DNA profiling to assess freshwater performance of wild, farmed, and hybrid progeny in a natural river environment","volume":"54","author":[{"family":"McGinnity","given":"P."},{"family":"Stone","given":"C."},{"family":"Taggart","given":"J. B."},{"family":"Cooke","given":"D."},{"family":"Cotter","given":"D."},{"family":"Hynes","given":"R."},{"family":"McCamley","given":"C."},{"family":"Cross","given":"T."},{"family":"Ferguson","given":"A."}],"issued":{"date-parts":[["1997"]]}}},{"id":468,"uris":["http://zotero.org/users/2160202/items/DUWHZ2GB"],"itemData":{"id":468,"type":"article-journal","container-title":"Proceedings of the Royal Society of London. Series B: Biological Sciences","issue":"1532","page":"2443-2450","title":"Fitness reduction and potential extinction of wild populations of Atlantic salmon, Salmo salar, as a result of interactions with escaped farm salmon","volume":"270","author":[{"family":"McGinnity","given":"Philip"},{"family":"Prodöhl","given":"Paulo"},{"family":"Ferguson","given":"Andy"},{"family":"Hynes","given":"Rosaleen"},{"family":"Maoiléidigh","given":"Niall","non-dropping-particle":"ó"},{"family":"Baker","given":"Natalie"},{"family":"Cotter","given":"Deirdre"},{"family":"O'Hea","given":"Brendan"},{"family":"Cooke","given":"Declan"},{"family":"Rogan","given":"Ger"}],"issued":{"date-parts":[["2003"]]}}}],"schema":"https://github.com/citation-style-language/schema/raw/master/csl-citation.json"} </w:instrText>
      </w:r>
      <w:r w:rsidR="00E12440">
        <w:rPr>
          <w:rFonts w:ascii="Times New Roman" w:eastAsiaTheme="minorEastAsia" w:hAnsi="Times New Roman" w:cs="Times New Roman"/>
          <w:iCs/>
        </w:rPr>
        <w:fldChar w:fldCharType="separate"/>
      </w:r>
      <w:r w:rsidR="00026AF2" w:rsidRPr="00026AF2">
        <w:rPr>
          <w:rFonts w:ascii="Times New Roman" w:hAnsi="Times New Roman" w:cs="Times New Roman"/>
        </w:rPr>
        <w:t>(McGinnity et al. 1997, 2003; Fleming et al. 2000)</w:t>
      </w:r>
      <w:r w:rsidR="00E12440">
        <w:rPr>
          <w:rFonts w:ascii="Times New Roman" w:eastAsiaTheme="minorEastAsia" w:hAnsi="Times New Roman" w:cs="Times New Roman"/>
          <w:iCs/>
        </w:rPr>
        <w:fldChar w:fldCharType="end"/>
      </w:r>
      <w:r w:rsidR="00E12440">
        <w:rPr>
          <w:rFonts w:ascii="Times New Roman" w:eastAsiaTheme="minorEastAsia" w:hAnsi="Times New Roman" w:cs="Times New Roman"/>
          <w:iCs/>
        </w:rPr>
        <w:t xml:space="preserve">. </w:t>
      </w:r>
      <w:r w:rsidR="00D42564">
        <w:rPr>
          <w:rFonts w:ascii="Times New Roman" w:eastAsiaTheme="minorEastAsia" w:hAnsi="Times New Roman" w:cs="Times New Roman"/>
          <w:iCs/>
        </w:rPr>
        <w:t>Whilst we did not model such a scenario, comp</w:t>
      </w:r>
      <w:r w:rsidR="00960A8E">
        <w:rPr>
          <w:rFonts w:ascii="Times New Roman" w:eastAsiaTheme="minorEastAsia" w:hAnsi="Times New Roman" w:cs="Times New Roman"/>
          <w:iCs/>
        </w:rPr>
        <w:t>etitive superiority of intruder genotypes</w:t>
      </w:r>
      <w:r w:rsidR="00D42564">
        <w:rPr>
          <w:rFonts w:ascii="Times New Roman" w:eastAsiaTheme="minorEastAsia" w:hAnsi="Times New Roman" w:cs="Times New Roman"/>
          <w:iCs/>
        </w:rPr>
        <w:t xml:space="preserve"> at the fry</w:t>
      </w:r>
      <w:r w:rsidR="00924A18">
        <w:rPr>
          <w:rFonts w:ascii="Times New Roman" w:eastAsiaTheme="minorEastAsia" w:hAnsi="Times New Roman" w:cs="Times New Roman"/>
          <w:iCs/>
        </w:rPr>
        <w:t>/parr</w:t>
      </w:r>
      <w:r w:rsidR="00D42564">
        <w:rPr>
          <w:rFonts w:ascii="Times New Roman" w:eastAsiaTheme="minorEastAsia" w:hAnsi="Times New Roman" w:cs="Times New Roman"/>
          <w:iCs/>
        </w:rPr>
        <w:t xml:space="preserve"> stage would presumably have similar </w:t>
      </w:r>
      <w:r w:rsidR="00960A8E">
        <w:rPr>
          <w:rFonts w:ascii="Times New Roman" w:eastAsiaTheme="minorEastAsia" w:hAnsi="Times New Roman" w:cs="Times New Roman"/>
          <w:iCs/>
        </w:rPr>
        <w:t xml:space="preserve">qualitative </w:t>
      </w:r>
      <w:r w:rsidR="00D42564">
        <w:rPr>
          <w:rFonts w:ascii="Times New Roman" w:eastAsiaTheme="minorEastAsia" w:hAnsi="Times New Roman" w:cs="Times New Roman"/>
          <w:iCs/>
        </w:rPr>
        <w:t xml:space="preserve">effects </w:t>
      </w:r>
      <w:r w:rsidR="006A6E09">
        <w:rPr>
          <w:rFonts w:ascii="Times New Roman" w:eastAsiaTheme="minorEastAsia" w:hAnsi="Times New Roman" w:cs="Times New Roman"/>
          <w:iCs/>
        </w:rPr>
        <w:t xml:space="preserve">in our model as </w:t>
      </w:r>
      <w:r w:rsidR="00D42564">
        <w:rPr>
          <w:rFonts w:ascii="Times New Roman" w:eastAsiaTheme="minorEastAsia" w:hAnsi="Times New Roman" w:cs="Times New Roman"/>
          <w:iCs/>
        </w:rPr>
        <w:t xml:space="preserve">competitive superiority at the spawning stage, because soft selection </w:t>
      </w:r>
      <w:r w:rsidR="008A13A2">
        <w:rPr>
          <w:rFonts w:ascii="Times New Roman" w:eastAsiaTheme="minorEastAsia" w:hAnsi="Times New Roman" w:cs="Times New Roman"/>
          <w:iCs/>
        </w:rPr>
        <w:t xml:space="preserve">and hard selection would still interact in the same way. </w:t>
      </w:r>
      <w:r w:rsidR="00D71FAE">
        <w:rPr>
          <w:rFonts w:ascii="Times New Roman" w:eastAsiaTheme="minorEastAsia" w:hAnsi="Times New Roman" w:cs="Times New Roman"/>
          <w:iCs/>
        </w:rPr>
        <w:t xml:space="preserve"> </w:t>
      </w:r>
      <w:r w:rsidR="00AF443B">
        <w:rPr>
          <w:rFonts w:ascii="Times New Roman" w:eastAsiaTheme="minorEastAsia" w:hAnsi="Times New Roman" w:cs="Times New Roman"/>
          <w:iCs/>
        </w:rPr>
        <w:t xml:space="preserve">  </w:t>
      </w:r>
    </w:p>
    <w:p w14:paraId="756C525E" w14:textId="7DB778BC" w:rsidR="007D6807" w:rsidRDefault="005F3D43" w:rsidP="007D441B">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Our modelling framework is similar in some ways, but fundamentally different in other</w:t>
      </w:r>
      <w:r w:rsidR="00DD38D2">
        <w:rPr>
          <w:rFonts w:ascii="Times New Roman" w:eastAsiaTheme="minorEastAsia" w:hAnsi="Times New Roman" w:cs="Times New Roman"/>
          <w:iCs/>
        </w:rPr>
        <w:t>s, to previous modelling studies</w:t>
      </w:r>
      <w:r>
        <w:rPr>
          <w:rFonts w:ascii="Times New Roman" w:eastAsiaTheme="minorEastAsia" w:hAnsi="Times New Roman" w:cs="Times New Roman"/>
          <w:iCs/>
        </w:rPr>
        <w:t xml:space="preserve"> that </w:t>
      </w:r>
      <w:r w:rsidR="00F10566">
        <w:rPr>
          <w:rFonts w:ascii="Times New Roman" w:eastAsiaTheme="minorEastAsia" w:hAnsi="Times New Roman" w:cs="Times New Roman"/>
          <w:iCs/>
        </w:rPr>
        <w:t xml:space="preserve">have </w:t>
      </w:r>
      <w:r>
        <w:rPr>
          <w:rFonts w:ascii="Times New Roman" w:eastAsiaTheme="minorEastAsia" w:hAnsi="Times New Roman" w:cs="Times New Roman"/>
          <w:iCs/>
        </w:rPr>
        <w:t xml:space="preserve">considered genetic and demographic interactions between </w:t>
      </w:r>
      <w:r w:rsidR="003A2FDF">
        <w:rPr>
          <w:rFonts w:ascii="Times New Roman" w:eastAsiaTheme="minorEastAsia" w:hAnsi="Times New Roman" w:cs="Times New Roman"/>
          <w:iCs/>
        </w:rPr>
        <w:t>cultured</w:t>
      </w:r>
      <w:r w:rsidR="00DD38D2">
        <w:rPr>
          <w:rFonts w:ascii="Times New Roman" w:eastAsiaTheme="minorEastAsia" w:hAnsi="Times New Roman" w:cs="Times New Roman"/>
          <w:iCs/>
        </w:rPr>
        <w:t xml:space="preserve"> </w:t>
      </w:r>
      <w:r>
        <w:rPr>
          <w:rFonts w:ascii="Times New Roman" w:eastAsiaTheme="minorEastAsia" w:hAnsi="Times New Roman" w:cs="Times New Roman"/>
          <w:iCs/>
        </w:rPr>
        <w:t xml:space="preserve">fish and wild populations </w:t>
      </w:r>
      <w:r w:rsidR="00C21C53">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{"citationID":"rwxf0C2v","properties":{"formattedCitation":"(Hindar et al. 2006; Baskett et al. 2013; Castellani et al. 2018; Sylvester et al. 2019; Bradbury et al. 2020)","plainCitation":"(Hindar et al. 2006; Baskett et al. 2013; Castellani et al. 2018; Sylvester et al. 2019; Bradbury et al. 2020)","noteIndex":0},"citationItems":[{"id":1880,"uris":["http://zotero.org/users/2160202/items/YZE5U2J3"],"itemData":{"id":1880,"type":"article-journal","abstract":"Artificial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R."}],"issued":{"date-parts":[["2019"]]}}}],"schema":"https://github.com/citation-style-language/schema/raw/master/csl-citation.json"} </w:instrText>
      </w:r>
      <w:r w:rsidR="00C21C53">
        <w:rPr>
          <w:rFonts w:ascii="Times New Roman" w:eastAsiaTheme="minorEastAsia" w:hAnsi="Times New Roman" w:cs="Times New Roman"/>
          <w:iCs/>
        </w:rPr>
        <w:fldChar w:fldCharType="separate"/>
      </w:r>
      <w:r w:rsidR="00026AF2" w:rsidRPr="00026AF2">
        <w:rPr>
          <w:rFonts w:ascii="Times New Roman" w:hAnsi="Times New Roman" w:cs="Times New Roman"/>
        </w:rPr>
        <w:t>(Hindar et al. 2006; Baskett et al. 2013; Castellani et al. 2018; Sylvester et al. 2019; Bradbury et al. 2020)</w:t>
      </w:r>
      <w:r w:rsidR="00C21C53">
        <w:rPr>
          <w:rFonts w:ascii="Times New Roman" w:eastAsiaTheme="minorEastAsia" w:hAnsi="Times New Roman" w:cs="Times New Roman"/>
          <w:iCs/>
        </w:rPr>
        <w:fldChar w:fldCharType="end"/>
      </w:r>
      <w:r w:rsidR="002D6D4B">
        <w:rPr>
          <w:rFonts w:ascii="Times New Roman" w:eastAsiaTheme="minorEastAsia" w:hAnsi="Times New Roman" w:cs="Times New Roman"/>
          <w:iCs/>
        </w:rPr>
        <w:t>. Although not an</w:t>
      </w:r>
      <w:r w:rsidR="00DD38D2">
        <w:rPr>
          <w:rFonts w:ascii="Times New Roman" w:eastAsiaTheme="minorEastAsia" w:hAnsi="Times New Roman" w:cs="Times New Roman"/>
          <w:iCs/>
        </w:rPr>
        <w:t xml:space="preserve"> explicitly eco-genetic </w:t>
      </w:r>
      <w:r w:rsidR="002D6D4B">
        <w:rPr>
          <w:rFonts w:ascii="Times New Roman" w:eastAsiaTheme="minorEastAsia" w:hAnsi="Times New Roman" w:cs="Times New Roman"/>
          <w:iCs/>
        </w:rPr>
        <w:t xml:space="preserve">model </w:t>
      </w:r>
      <w:r w:rsidR="00DD38D2">
        <w:rPr>
          <w:rFonts w:ascii="Times New Roman" w:eastAsiaTheme="minorEastAsia" w:hAnsi="Times New Roman" w:cs="Times New Roman"/>
          <w:iCs/>
        </w:rPr>
        <w:fldChar w:fldCharType="begin"/>
      </w:r>
      <w:r w:rsidR="00DD38D2">
        <w:rPr>
          <w:rFonts w:ascii="Times New Roman" w:eastAsiaTheme="minorEastAsia" w:hAnsi="Times New Roman" w:cs="Times New Roman"/>
          <w:iCs/>
        </w:rPr>
        <w:instrText xml:space="preserve"> ADDIN ZOTERO_ITEM CSL_CITATION {"citationID":"AJwPH22a","properties":{"formattedCitation":"(Dunlop et al. 2009)","plainCitation":"(Dunlop et al. 2009)","noteIndex":0},"citationItems":[{"id":510,"uris":["http://zotero.org/users/2160202/items/7I4HEPJ9"],"itemData":{"id":510,"type":"article-journal","abstract":"We present eco-genetic modeling as a flexible tool for exploring the course and rates of multi-trait life-history evolution in natural populations. We build on existing modeling approaches by combining features that facilitate studying the ecological and evolutionary dynamics of realistically structured populations. In particular, the joint consideration of age and size structure enables the analysis of phenotypically plastic populations with more than a single growth trajectory, and ecological feedback is readily included in the form of density dependence and frequency dependence. Stochasticity and life-history trade-offs can also be implemented. Critically, eco-genetic models permit the incorporation of salient genetic detail such as a population's genetic variances and covariances and the corresponding heritabilities, as well as the probabilistic inheritance and phenotypic expression of quantitative traits. These inclusions are crucial for predicting rates of evolutionary change on both contemporary and longer timescales. An eco-genetic model can be tightly coupled with empirical data and therefore may have considerable practical relevance, in terms of generating testable predictions and evaluating alternative management measures. To illustrate the utility of these models, we present as an example an eco-genetic model used to study harvest-induced evolution of multiple traits in Atlantic cod. The predictions of our model (most notably that harvesting induces a genetic reduction in age and size at maturation, an increase or decrease in growth capacity depending on the minimum-length limit, and an increase in reproductive investment) are corroborated by patterns observed in wild populations. The predicted genetic changes occur together with plastic changes that could phenotypically mask the former. Importantly, our analysis predicts that evolutionary changes show little signs of reversal following a harvest moratorium. This illustrates how predictions offered by eco-genetic models can enable and guide evolutionarily sustainable resource management.","container-title":"Ecological Applications","DOI":"10.1890/08-1404.1","ISSN":"1051-0761","issue":"7","journalAbbreviation":"Ecological Applications","page":"1815-1834","source":"ESA Journals","title":"Eco-genetic modeling of contemporary life-history evolution","volume":"19","author":[{"family":"Dunlop","given":"Erin S."},{"family":"Heino","given":"Mikko"},{"family":"Dieckmann","given":"Ulf"}],"issued":{"date-parts":[["2009",9,17]]}},"label":"page"}],"schema":"https://github.com/citation-style-language/schema/raw/master/csl-citation.json"} </w:instrText>
      </w:r>
      <w:r w:rsidR="00DD38D2">
        <w:rPr>
          <w:rFonts w:ascii="Times New Roman" w:eastAsiaTheme="minorEastAsia" w:hAnsi="Times New Roman" w:cs="Times New Roman"/>
          <w:iCs/>
        </w:rPr>
        <w:fldChar w:fldCharType="separate"/>
      </w:r>
      <w:r w:rsidR="00DD38D2" w:rsidRPr="00DD38D2">
        <w:rPr>
          <w:rFonts w:ascii="Times New Roman" w:hAnsi="Times New Roman" w:cs="Times New Roman"/>
        </w:rPr>
        <w:t>(</w:t>
      </w:r>
      <w:r w:rsidR="00DD38D2">
        <w:rPr>
          <w:rFonts w:ascii="Times New Roman" w:hAnsi="Times New Roman" w:cs="Times New Roman"/>
          <w:i/>
        </w:rPr>
        <w:t xml:space="preserve">sensu </w:t>
      </w:r>
      <w:r w:rsidR="00DD38D2" w:rsidRPr="00DD38D2">
        <w:rPr>
          <w:rFonts w:ascii="Times New Roman" w:hAnsi="Times New Roman" w:cs="Times New Roman"/>
        </w:rPr>
        <w:t>Dunlop et al. 2009)</w:t>
      </w:r>
      <w:r w:rsidR="00DD38D2">
        <w:rPr>
          <w:rFonts w:ascii="Times New Roman" w:eastAsiaTheme="minorEastAsia" w:hAnsi="Times New Roman" w:cs="Times New Roman"/>
          <w:iCs/>
        </w:rPr>
        <w:fldChar w:fldCharType="end"/>
      </w:r>
      <w:r w:rsidR="00DD38D2">
        <w:rPr>
          <w:rFonts w:ascii="Times New Roman" w:eastAsiaTheme="minorEastAsia" w:hAnsi="Times New Roman" w:cs="Times New Roman"/>
          <w:iCs/>
        </w:rPr>
        <w:t xml:space="preserve">, </w:t>
      </w:r>
      <w:r w:rsidR="002D6D4B">
        <w:rPr>
          <w:rFonts w:ascii="Times New Roman" w:eastAsiaTheme="minorEastAsia" w:hAnsi="Times New Roman" w:cs="Times New Roman"/>
          <w:iCs/>
        </w:rPr>
        <w:t xml:space="preserve">the model of </w:t>
      </w:r>
      <w:r w:rsidR="004351A2">
        <w:rPr>
          <w:rFonts w:ascii="Times New Roman" w:eastAsiaTheme="minorEastAsia" w:hAnsi="Times New Roman" w:cs="Times New Roman"/>
          <w:iCs/>
        </w:rPr>
        <w:t>Hindar et al.</w:t>
      </w:r>
      <w:r w:rsidR="00DD38D2">
        <w:rPr>
          <w:rFonts w:ascii="Times New Roman" w:eastAsiaTheme="minorEastAsia" w:hAnsi="Times New Roman" w:cs="Times New Roman"/>
          <w:iCs/>
        </w:rPr>
        <w:t xml:space="preserve"> (2006)</w:t>
      </w:r>
      <w:r w:rsidR="00906A12">
        <w:rPr>
          <w:rFonts w:ascii="Times New Roman" w:eastAsiaTheme="minorEastAsia" w:hAnsi="Times New Roman" w:cs="Times New Roman"/>
          <w:iCs/>
        </w:rPr>
        <w:t xml:space="preserve"> did explore the effects of </w:t>
      </w:r>
      <w:r w:rsidR="00906A12" w:rsidRPr="00906A12">
        <w:rPr>
          <w:rFonts w:ascii="Times New Roman" w:eastAsiaTheme="minorEastAsia" w:hAnsi="Times New Roman" w:cs="Times New Roman"/>
          <w:iCs/>
        </w:rPr>
        <w:t>varying spawning success of escaped farmed salmon</w:t>
      </w:r>
      <w:r w:rsidR="00906A12">
        <w:rPr>
          <w:rFonts w:ascii="Times New Roman" w:eastAsiaTheme="minorEastAsia" w:hAnsi="Times New Roman" w:cs="Times New Roman"/>
          <w:iCs/>
        </w:rPr>
        <w:t xml:space="preserve"> relative to wild salmon. The results suggested that low </w:t>
      </w:r>
      <w:r w:rsidR="00DD38D2">
        <w:rPr>
          <w:rFonts w:ascii="Times New Roman" w:eastAsiaTheme="minorEastAsia" w:hAnsi="Times New Roman" w:cs="Times New Roman"/>
          <w:iCs/>
        </w:rPr>
        <w:t xml:space="preserve">relative </w:t>
      </w:r>
      <w:r w:rsidR="00906A12">
        <w:rPr>
          <w:rFonts w:ascii="Times New Roman" w:eastAsiaTheme="minorEastAsia" w:hAnsi="Times New Roman" w:cs="Times New Roman"/>
          <w:iCs/>
        </w:rPr>
        <w:t>spawning success of farm escape</w:t>
      </w:r>
      <w:r w:rsidR="00341477">
        <w:rPr>
          <w:rFonts w:ascii="Times New Roman" w:eastAsiaTheme="minorEastAsia" w:hAnsi="Times New Roman" w:cs="Times New Roman"/>
          <w:iCs/>
        </w:rPr>
        <w:t>e</w:t>
      </w:r>
      <w:r w:rsidR="00906A12">
        <w:rPr>
          <w:rFonts w:ascii="Times New Roman" w:eastAsiaTheme="minorEastAsia" w:hAnsi="Times New Roman" w:cs="Times New Roman"/>
          <w:iCs/>
        </w:rPr>
        <w:t>s substantially reduces the proportion of farmed genotypes in the admixed population</w:t>
      </w:r>
      <w:r w:rsidR="00DD38D2">
        <w:rPr>
          <w:rFonts w:ascii="Times New Roman" w:eastAsiaTheme="minorEastAsia" w:hAnsi="Times New Roman" w:cs="Times New Roman"/>
          <w:iCs/>
        </w:rPr>
        <w:t xml:space="preserve"> in subsequent generations</w:t>
      </w:r>
      <w:r w:rsidR="00906A12">
        <w:rPr>
          <w:rFonts w:ascii="Times New Roman" w:eastAsiaTheme="minorEastAsia" w:hAnsi="Times New Roman" w:cs="Times New Roman"/>
          <w:iCs/>
        </w:rPr>
        <w:t xml:space="preserve">, similar to our finding that competitive inferiority of intruders leads to lower introgression. </w:t>
      </w:r>
      <w:r w:rsidR="007B2515">
        <w:rPr>
          <w:rFonts w:ascii="Times New Roman" w:eastAsiaTheme="minorEastAsia" w:hAnsi="Times New Roman" w:cs="Times New Roman"/>
          <w:iCs/>
        </w:rPr>
        <w:t xml:space="preserve">They also showed that spawning by mature male parr may act as a conduit for </w:t>
      </w:r>
      <w:r w:rsidR="007B2515" w:rsidRPr="007B2515">
        <w:rPr>
          <w:rFonts w:ascii="Times New Roman" w:eastAsiaTheme="minorEastAsia" w:hAnsi="Times New Roman" w:cs="Times New Roman"/>
          <w:iCs/>
        </w:rPr>
        <w:t>gene flow from farmed to wild salmon</w:t>
      </w:r>
      <w:r w:rsidR="007B2515">
        <w:rPr>
          <w:rFonts w:ascii="Times New Roman" w:eastAsiaTheme="minorEastAsia" w:hAnsi="Times New Roman" w:cs="Times New Roman"/>
          <w:iCs/>
        </w:rPr>
        <w:t xml:space="preserve"> </w:t>
      </w:r>
      <w:r w:rsidR="007B2515">
        <w:rPr>
          <w:rFonts w:ascii="Times New Roman" w:eastAsiaTheme="minorEastAsia" w:hAnsi="Times New Roman" w:cs="Times New Roman"/>
          <w:iCs/>
        </w:rPr>
        <w:fldChar w:fldCharType="begin"/>
      </w:r>
      <w:r w:rsidR="00026AF2">
        <w:rPr>
          <w:rFonts w:ascii="Times New Roman" w:eastAsiaTheme="minorEastAsia" w:hAnsi="Times New Roman" w:cs="Times New Roman"/>
          <w:iCs/>
        </w:rPr>
        <w:instrText xml:space="preserve"> ADDIN ZOTERO_ITEM CSL_CITATION {"citationID":"IbCww0bv","properties":{"formattedCitation":"(Garant et al. 2003)","plainCitation":"(Garant et al. 2003)","noteIndex":0},"citationItems":[{"id":450,"uris":["http://zotero.org/users/2160202/items/43XEEB9R"],"itemData":{"id":450,"type":"article-journal","container-title":"Ecology Letters","issue":"6","page":"541-549","title":"Alternative male life‐history tactics as potential vehicles for speeding introgression of farm salmon traits into wild populations","volume":"6","author":[{"family":"Garant","given":"Dany"},{"family":"Fleming","given":"Ian A."},{"family":"Einum","given":"Sigurd"},{"family":"Bernatchez","given":"Louis"}],"issued":{"date-parts":[["2003"]]}}}],"schema":"https://github.com/citation-style-language/schema/raw/master/csl-citation.json"} </w:instrText>
      </w:r>
      <w:r w:rsidR="007B2515">
        <w:rPr>
          <w:rFonts w:ascii="Times New Roman" w:eastAsiaTheme="minorEastAsia" w:hAnsi="Times New Roman" w:cs="Times New Roman"/>
          <w:iCs/>
        </w:rPr>
        <w:fldChar w:fldCharType="separate"/>
      </w:r>
      <w:r w:rsidR="00026AF2" w:rsidRPr="00026AF2">
        <w:rPr>
          <w:rFonts w:ascii="Times New Roman" w:hAnsi="Times New Roman" w:cs="Times New Roman"/>
        </w:rPr>
        <w:t>(Garant et al. 2003)</w:t>
      </w:r>
      <w:r w:rsidR="007B2515">
        <w:rPr>
          <w:rFonts w:ascii="Times New Roman" w:eastAsiaTheme="minorEastAsia" w:hAnsi="Times New Roman" w:cs="Times New Roman"/>
          <w:iCs/>
        </w:rPr>
        <w:fldChar w:fldCharType="end"/>
      </w:r>
      <w:r w:rsidR="007B2515">
        <w:rPr>
          <w:rFonts w:ascii="Times New Roman" w:eastAsiaTheme="minorEastAsia" w:hAnsi="Times New Roman" w:cs="Times New Roman"/>
          <w:iCs/>
        </w:rPr>
        <w:t>, an interesting complication that we did not consider in our model</w:t>
      </w:r>
      <w:r w:rsidR="00341477">
        <w:rPr>
          <w:rFonts w:ascii="Times New Roman" w:eastAsiaTheme="minorEastAsia" w:hAnsi="Times New Roman" w:cs="Times New Roman"/>
          <w:iCs/>
        </w:rPr>
        <w:t xml:space="preserve"> but which clearly also involves density and frequency dependent processes </w:t>
      </w:r>
      <w:r w:rsidR="00341477">
        <w:rPr>
          <w:rFonts w:ascii="Times New Roman" w:eastAsiaTheme="minorEastAsia" w:hAnsi="Times New Roman" w:cs="Times New Roman"/>
          <w:iCs/>
        </w:rPr>
        <w:fldChar w:fldCharType="begin"/>
      </w:r>
      <w:r w:rsidR="00341477">
        <w:rPr>
          <w:rFonts w:ascii="Times New Roman" w:eastAsiaTheme="minorEastAsia" w:hAnsi="Times New Roman" w:cs="Times New Roman"/>
          <w:iCs/>
        </w:rPr>
        <w:instrText xml:space="preserve"> ADDIN ZOTERO_ITEM CSL_CITATION {"citationID":"zxFYJ5bn","properties":{"formattedCitation":"(Kane et al. 2022)","plainCitation":"(Kane et al. 2022)","noteIndex":0},"citationItems":[{"id":1947,"uris":["http://zotero.org/users/2160202/items/YTBFZU2Y"],"itemData":{"id":1947,"type":"article-journal","container-title":"Evolutionary Applications","issue":"5","note":"ISBN: 1752-4571\npublisher: Wiley Online Library","page":"773-789","title":"Escalating the conflict? Intersex genetic correlations influence adaptation to environmental change in facultatively migratory populations","volume":"15","author":[{"family":"Kane","given":"Adam"},{"family":"Ayllón","given":"Daniel"},{"family":"O’Sullivan","given":"Ronan James"},{"family":"McGinnity","given":"Philip"},{"family":"Reed","given":"Thomas Eric"}],"issued":{"date-parts":[["2022"]]}}}],"schema":"https://github.com/citation-style-language/schema/raw/master/csl-citation.json"} </w:instrText>
      </w:r>
      <w:r w:rsidR="00341477">
        <w:rPr>
          <w:rFonts w:ascii="Times New Roman" w:eastAsiaTheme="minorEastAsia" w:hAnsi="Times New Roman" w:cs="Times New Roman"/>
          <w:iCs/>
        </w:rPr>
        <w:fldChar w:fldCharType="separate"/>
      </w:r>
      <w:r w:rsidR="00341477" w:rsidRPr="00341477">
        <w:rPr>
          <w:rFonts w:ascii="Times New Roman" w:hAnsi="Times New Roman" w:cs="Times New Roman"/>
        </w:rPr>
        <w:t>(Kane et al. 2022)</w:t>
      </w:r>
      <w:r w:rsidR="00341477">
        <w:rPr>
          <w:rFonts w:ascii="Times New Roman" w:eastAsiaTheme="minorEastAsia" w:hAnsi="Times New Roman" w:cs="Times New Roman"/>
          <w:iCs/>
        </w:rPr>
        <w:fldChar w:fldCharType="end"/>
      </w:r>
      <w:r w:rsidR="007B2515">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The eco-genetic model of </w:t>
      </w:r>
      <w:r w:rsidR="00B87B50" w:rsidRPr="00B87B50">
        <w:rPr>
          <w:rFonts w:ascii="Times New Roman" w:hAnsi="Times New Roman" w:cs="Times New Roman"/>
        </w:rPr>
        <w:t xml:space="preserve">Baskett et al. </w:t>
      </w:r>
      <w:r w:rsidR="00B87B50">
        <w:rPr>
          <w:rFonts w:ascii="Times New Roman" w:eastAsiaTheme="minorEastAsia" w:hAnsi="Times New Roman" w:cs="Times New Roman"/>
          <w:iCs/>
        </w:rPr>
        <w:fldChar w:fldCharType="begin"/>
      </w:r>
      <w:r w:rsidR="00B87B50">
        <w:rPr>
          <w:rFonts w:ascii="Times New Roman" w:eastAsiaTheme="minorEastAsia" w:hAnsi="Times New Roman" w:cs="Times New Roman"/>
          <w:iCs/>
        </w:rPr>
        <w:instrText xml:space="preserve"> ADDIN ZOTERO_ITEM CSL_CITATION {"citationID":"rJZnon0O","properties":{"formattedCitation":"(2013)","plainCitation":"(2013)","noteIndex":0},"citationItems":[{"id":1880,"uris":["http://zotero.org/users/2160202/items/YZE5U2J3"],"itemData":{"id":1880,"type":"article-journal","abstract":"Artificial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B87B50">
        <w:rPr>
          <w:rFonts w:ascii="Times New Roman" w:eastAsiaTheme="minorEastAsia" w:hAnsi="Times New Roman" w:cs="Times New Roman"/>
          <w:iCs/>
        </w:rPr>
        <w:fldChar w:fldCharType="separate"/>
      </w:r>
      <w:r w:rsidR="00B87B50" w:rsidRPr="00B87B50">
        <w:rPr>
          <w:rFonts w:ascii="Times New Roman" w:hAnsi="Times New Roman" w:cs="Times New Roman"/>
        </w:rPr>
        <w:t>(2013)</w:t>
      </w:r>
      <w:r w:rsidR="00B87B50">
        <w:rPr>
          <w:rFonts w:ascii="Times New Roman" w:eastAsiaTheme="minorEastAsia" w:hAnsi="Times New Roman" w:cs="Times New Roman"/>
          <w:iCs/>
        </w:rPr>
        <w:fldChar w:fldCharType="end"/>
      </w:r>
      <w:r w:rsidR="00B87B50">
        <w:rPr>
          <w:rFonts w:ascii="Times New Roman" w:eastAsiaTheme="minorEastAsia" w:hAnsi="Times New Roman" w:cs="Times New Roman"/>
          <w:iCs/>
        </w:rPr>
        <w:t xml:space="preserve"> </w:t>
      </w:r>
      <w:r w:rsidR="007B66E0">
        <w:rPr>
          <w:rFonts w:ascii="Times New Roman" w:eastAsiaTheme="minorEastAsia" w:hAnsi="Times New Roman" w:cs="Times New Roman"/>
          <w:iCs/>
        </w:rPr>
        <w:t>showed</w:t>
      </w:r>
      <w:r w:rsidR="007D441B">
        <w:rPr>
          <w:rFonts w:ascii="Times New Roman" w:eastAsiaTheme="minorEastAsia" w:hAnsi="Times New Roman" w:cs="Times New Roman"/>
          <w:iCs/>
        </w:rPr>
        <w:t xml:space="preserve"> that an intermediate degree of </w:t>
      </w:r>
      <w:r w:rsidR="007D441B">
        <w:rPr>
          <w:rFonts w:ascii="Times New Roman" w:eastAsiaTheme="minorEastAsia" w:hAnsi="Times New Roman" w:cs="Times New Roman"/>
          <w:iCs/>
        </w:rPr>
        <w:lastRenderedPageBreak/>
        <w:t xml:space="preserve">maladaptation of aquaculture escapees relative to wild fish has the most serious consequences, because extremely maladapted escapees are purged before they get a chance to reproduce. </w:t>
      </w:r>
      <w:r w:rsidR="007B66E0">
        <w:rPr>
          <w:rFonts w:ascii="Times New Roman" w:eastAsiaTheme="minorEastAsia" w:hAnsi="Times New Roman" w:cs="Times New Roman"/>
          <w:iCs/>
        </w:rPr>
        <w:t>For a given degree of maladaptation, t</w:t>
      </w:r>
      <w:r w:rsidR="007D441B">
        <w:rPr>
          <w:rFonts w:ascii="Times New Roman" w:eastAsiaTheme="minorEastAsia" w:hAnsi="Times New Roman" w:cs="Times New Roman"/>
          <w:iCs/>
        </w:rPr>
        <w:t>he mean fitness</w:t>
      </w:r>
      <w:r w:rsidR="007B66E0">
        <w:rPr>
          <w:rFonts w:ascii="Times New Roman" w:eastAsiaTheme="minorEastAsia" w:hAnsi="Times New Roman" w:cs="Times New Roman"/>
          <w:iCs/>
        </w:rPr>
        <w:t xml:space="preserve"> of the admixed population was higher,</w:t>
      </w:r>
      <w:r w:rsidR="007D441B">
        <w:rPr>
          <w:rFonts w:ascii="Times New Roman" w:eastAsiaTheme="minorEastAsia" w:hAnsi="Times New Roman" w:cs="Times New Roman"/>
          <w:iCs/>
        </w:rPr>
        <w:t xml:space="preserve"> and </w:t>
      </w:r>
      <w:r w:rsidR="007B66E0">
        <w:rPr>
          <w:rFonts w:ascii="Times New Roman" w:eastAsiaTheme="minorEastAsia" w:hAnsi="Times New Roman" w:cs="Times New Roman"/>
          <w:iCs/>
        </w:rPr>
        <w:t>the recovery rate</w:t>
      </w:r>
      <w:r w:rsidR="007D441B">
        <w:rPr>
          <w:rFonts w:ascii="Times New Roman" w:eastAsiaTheme="minorEastAsia" w:hAnsi="Times New Roman" w:cs="Times New Roman"/>
          <w:iCs/>
        </w:rPr>
        <w:t xml:space="preserve"> </w:t>
      </w:r>
      <w:r w:rsidR="007B66E0">
        <w:rPr>
          <w:rFonts w:ascii="Times New Roman" w:eastAsiaTheme="minorEastAsia" w:hAnsi="Times New Roman" w:cs="Times New Roman"/>
          <w:iCs/>
        </w:rPr>
        <w:t xml:space="preserve">faster, </w:t>
      </w:r>
      <w:r w:rsidR="007D441B">
        <w:rPr>
          <w:rFonts w:ascii="Times New Roman" w:eastAsiaTheme="minorEastAsia" w:hAnsi="Times New Roman" w:cs="Times New Roman"/>
          <w:iCs/>
        </w:rPr>
        <w:t xml:space="preserve">when density dependence in their model occurred after selection (what they called soft selection) rather than before (what they called hard selection). </w:t>
      </w:r>
      <w:r w:rsidR="00620DAF">
        <w:rPr>
          <w:rFonts w:ascii="Times New Roman" w:eastAsiaTheme="minorEastAsia" w:hAnsi="Times New Roman" w:cs="Times New Roman"/>
          <w:iCs/>
        </w:rPr>
        <w:t>However, selection itself was not density</w:t>
      </w:r>
      <w:r w:rsidR="00B83FCB">
        <w:rPr>
          <w:rFonts w:ascii="Times New Roman" w:eastAsiaTheme="minorEastAsia" w:hAnsi="Times New Roman" w:cs="Times New Roman"/>
          <w:iCs/>
        </w:rPr>
        <w:t>/frequency</w:t>
      </w:r>
      <w:r w:rsidR="00620DAF">
        <w:rPr>
          <w:rFonts w:ascii="Times New Roman" w:eastAsiaTheme="minorEastAsia" w:hAnsi="Times New Roman" w:cs="Times New Roman"/>
          <w:iCs/>
        </w:rPr>
        <w:t xml:space="preserve"> dependent in their model (i.e., not soft selection </w:t>
      </w:r>
      <w:r w:rsidR="00620DAF">
        <w:rPr>
          <w:rFonts w:ascii="Times New Roman" w:eastAsiaTheme="minorEastAsia" w:hAnsi="Times New Roman" w:cs="Times New Roman"/>
          <w:i/>
          <w:iCs/>
        </w:rPr>
        <w:t xml:space="preserve">sensu </w:t>
      </w:r>
      <w:r w:rsidR="00620DAF">
        <w:rPr>
          <w:rFonts w:ascii="Times New Roman" w:eastAsiaTheme="minorEastAsia" w:hAnsi="Times New Roman" w:cs="Times New Roman"/>
          <w:iCs/>
        </w:rPr>
        <w:t>W</w:t>
      </w:r>
      <w:r w:rsidR="00E007A1">
        <w:rPr>
          <w:rFonts w:ascii="Times New Roman" w:eastAsiaTheme="minorEastAsia" w:hAnsi="Times New Roman" w:cs="Times New Roman"/>
          <w:iCs/>
        </w:rPr>
        <w:t>allace 1975</w:t>
      </w:r>
      <w:r w:rsidR="004C2AE7">
        <w:rPr>
          <w:rFonts w:ascii="Times New Roman" w:eastAsiaTheme="minorEastAsia" w:hAnsi="Times New Roman" w:cs="Times New Roman"/>
          <w:iCs/>
        </w:rPr>
        <w:t>)</w:t>
      </w:r>
      <w:r w:rsidR="007D6807">
        <w:rPr>
          <w:rFonts w:ascii="Times New Roman" w:eastAsiaTheme="minorEastAsia" w:hAnsi="Times New Roman" w:cs="Times New Roman"/>
          <w:iCs/>
        </w:rPr>
        <w:t>. N</w:t>
      </w:r>
      <w:r w:rsidR="004C2AE7">
        <w:rPr>
          <w:rFonts w:ascii="Times New Roman" w:eastAsiaTheme="minorEastAsia" w:hAnsi="Times New Roman" w:cs="Times New Roman"/>
          <w:iCs/>
        </w:rPr>
        <w:t xml:space="preserve">or did </w:t>
      </w:r>
      <w:r w:rsidR="004C2AE7" w:rsidRPr="00B87B50">
        <w:rPr>
          <w:rFonts w:ascii="Times New Roman" w:hAnsi="Times New Roman" w:cs="Times New Roman"/>
        </w:rPr>
        <w:t xml:space="preserve">Baskett et al. </w:t>
      </w:r>
      <w:r w:rsidR="004C2AE7">
        <w:rPr>
          <w:rFonts w:ascii="Times New Roman" w:eastAsiaTheme="minorEastAsia" w:hAnsi="Times New Roman" w:cs="Times New Roman"/>
          <w:iCs/>
        </w:rPr>
        <w:fldChar w:fldCharType="begin"/>
      </w:r>
      <w:r w:rsidR="006400C0">
        <w:rPr>
          <w:rFonts w:ascii="Times New Roman" w:eastAsiaTheme="minorEastAsia" w:hAnsi="Times New Roman" w:cs="Times New Roman"/>
          <w:iCs/>
        </w:rPr>
        <w:instrText xml:space="preserve"> ADDIN ZOTERO_ITEM CSL_CITATION {"citationID":"ApmqlQyT","properties":{"formattedCitation":"(2013)","plainCitation":"(2013)","noteIndex":0},"citationItems":[{"id":1880,"uris":["http://zotero.org/users/2160202/items/YZE5U2J3"],"itemData":{"id":1880,"type":"article-journal","abstract":"Artificial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S."}],"issued":{"date-parts":[["2013"]]}},"label":"page","suppress-author":true}],"schema":"https://github.com/citation-style-language/schema/raw/master/csl-citation.json"} </w:instrText>
      </w:r>
      <w:r w:rsidR="004C2AE7">
        <w:rPr>
          <w:rFonts w:ascii="Times New Roman" w:eastAsiaTheme="minorEastAsia" w:hAnsi="Times New Roman" w:cs="Times New Roman"/>
          <w:iCs/>
        </w:rPr>
        <w:fldChar w:fldCharType="separate"/>
      </w:r>
      <w:r w:rsidR="004C2AE7" w:rsidRPr="00B87B50">
        <w:rPr>
          <w:rFonts w:ascii="Times New Roman" w:hAnsi="Times New Roman" w:cs="Times New Roman"/>
        </w:rPr>
        <w:t>(2013)</w:t>
      </w:r>
      <w:r w:rsidR="004C2AE7">
        <w:rPr>
          <w:rFonts w:ascii="Times New Roman" w:eastAsiaTheme="minorEastAsia" w:hAnsi="Times New Roman" w:cs="Times New Roman"/>
          <w:iCs/>
        </w:rPr>
        <w:fldChar w:fldCharType="end"/>
      </w:r>
      <w:r w:rsidR="004C2AE7">
        <w:rPr>
          <w:rFonts w:ascii="Times New Roman" w:eastAsiaTheme="minorEastAsia" w:hAnsi="Times New Roman" w:cs="Times New Roman"/>
          <w:iCs/>
        </w:rPr>
        <w:t xml:space="preserve"> </w:t>
      </w:r>
      <w:r w:rsidR="007D6807">
        <w:rPr>
          <w:rFonts w:ascii="Times New Roman" w:eastAsiaTheme="minorEastAsia" w:hAnsi="Times New Roman" w:cs="Times New Roman"/>
          <w:iCs/>
        </w:rPr>
        <w:t>model</w:t>
      </w:r>
      <w:r w:rsidR="004C2AE7">
        <w:rPr>
          <w:rFonts w:ascii="Times New Roman" w:eastAsiaTheme="minorEastAsia" w:hAnsi="Times New Roman" w:cs="Times New Roman"/>
          <w:iCs/>
        </w:rPr>
        <w:t xml:space="preserve"> potential competitive </w:t>
      </w:r>
      <w:r w:rsidR="007643EE">
        <w:rPr>
          <w:rFonts w:ascii="Times New Roman" w:eastAsiaTheme="minorEastAsia" w:hAnsi="Times New Roman" w:cs="Times New Roman"/>
          <w:iCs/>
        </w:rPr>
        <w:t>superiority</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of</w:t>
      </w:r>
      <w:r w:rsidR="004C2AE7">
        <w:rPr>
          <w:rFonts w:ascii="Times New Roman" w:eastAsiaTheme="minorEastAsia" w:hAnsi="Times New Roman" w:cs="Times New Roman"/>
          <w:iCs/>
        </w:rPr>
        <w:t xml:space="preserve"> cultured </w:t>
      </w:r>
      <w:r w:rsidR="007643EE">
        <w:rPr>
          <w:rFonts w:ascii="Times New Roman" w:eastAsiaTheme="minorEastAsia" w:hAnsi="Times New Roman" w:cs="Times New Roman"/>
          <w:iCs/>
        </w:rPr>
        <w:t xml:space="preserve">fish over </w:t>
      </w:r>
      <w:r w:rsidR="004C2AE7">
        <w:rPr>
          <w:rFonts w:ascii="Times New Roman" w:eastAsiaTheme="minorEastAsia" w:hAnsi="Times New Roman" w:cs="Times New Roman"/>
          <w:iCs/>
        </w:rPr>
        <w:t>wild fish</w:t>
      </w:r>
      <w:r w:rsidR="007D6807">
        <w:rPr>
          <w:rFonts w:ascii="Times New Roman" w:eastAsiaTheme="minorEastAsia" w:hAnsi="Times New Roman" w:cs="Times New Roman"/>
          <w:iCs/>
        </w:rPr>
        <w:t xml:space="preserve">, which they argued (in their discussion) would likely </w:t>
      </w:r>
      <w:r w:rsidR="004C2AE7">
        <w:rPr>
          <w:rFonts w:ascii="Times New Roman" w:eastAsiaTheme="minorEastAsia" w:hAnsi="Times New Roman" w:cs="Times New Roman"/>
          <w:iCs/>
        </w:rPr>
        <w:t>“</w:t>
      </w:r>
      <w:r w:rsidR="004C2AE7" w:rsidRPr="00E007A1">
        <w:rPr>
          <w:rFonts w:ascii="Times New Roman" w:eastAsiaTheme="minorEastAsia" w:hAnsi="Times New Roman" w:cs="Times New Roman"/>
          <w:i/>
          <w:iCs/>
        </w:rPr>
        <w:t>increase the demographic effect of aquaculture escapees on wild populations and the importance of the relative timing of escape and density dependence</w:t>
      </w:r>
      <w:r w:rsidR="004C2AE7">
        <w:rPr>
          <w:rFonts w:ascii="Times New Roman" w:eastAsiaTheme="minorEastAsia" w:hAnsi="Times New Roman" w:cs="Times New Roman"/>
          <w:iCs/>
        </w:rPr>
        <w:t>”</w:t>
      </w:r>
      <w:r w:rsidR="004C2AE7" w:rsidRPr="004C2AE7">
        <w:rPr>
          <w:rFonts w:ascii="Times New Roman" w:eastAsiaTheme="minorEastAsia" w:hAnsi="Times New Roman" w:cs="Times New Roman"/>
          <w:iCs/>
        </w:rPr>
        <w:t>.</w:t>
      </w:r>
      <w:r w:rsidR="004C2AE7">
        <w:rPr>
          <w:rFonts w:ascii="Times New Roman" w:eastAsiaTheme="minorEastAsia" w:hAnsi="Times New Roman" w:cs="Times New Roman"/>
          <w:iCs/>
        </w:rPr>
        <w:t xml:space="preserve"> </w:t>
      </w:r>
      <w:r w:rsidR="007643EE">
        <w:rPr>
          <w:rFonts w:ascii="Times New Roman" w:eastAsiaTheme="minorEastAsia" w:hAnsi="Times New Roman" w:cs="Times New Roman"/>
          <w:iCs/>
        </w:rPr>
        <w:t>In our model, density dependence and (soft) selection occur simultaneously at the spawning stage, but adding a subsequent round of density dependence at the fry</w:t>
      </w:r>
      <w:r w:rsidR="006400C0">
        <w:rPr>
          <w:rFonts w:ascii="Times New Roman" w:eastAsiaTheme="minorEastAsia" w:hAnsi="Times New Roman" w:cs="Times New Roman"/>
          <w:iCs/>
        </w:rPr>
        <w:t>/parr</w:t>
      </w:r>
      <w:r w:rsidR="007643EE">
        <w:rPr>
          <w:rFonts w:ascii="Times New Roman" w:eastAsiaTheme="minorEastAsia" w:hAnsi="Times New Roman" w:cs="Times New Roman"/>
          <w:iCs/>
        </w:rPr>
        <w:t xml:space="preserve"> stage </w:t>
      </w:r>
      <w:r w:rsidR="006400C0">
        <w:rPr>
          <w:rFonts w:ascii="Times New Roman" w:eastAsiaTheme="minorEastAsia" w:hAnsi="Times New Roman" w:cs="Times New Roman"/>
          <w:iCs/>
        </w:rPr>
        <w:fldChar w:fldCharType="begin"/>
      </w:r>
      <w:r w:rsidR="006400C0">
        <w:rPr>
          <w:rFonts w:ascii="Times New Roman" w:eastAsiaTheme="minorEastAsia" w:hAnsi="Times New Roman" w:cs="Times New Roman"/>
          <w:iCs/>
        </w:rPr>
        <w:instrText xml:space="preserve"> ADDIN ZOTERO_ITEM CSL_CITATION {"citationID":"Cr3UvjX9","properties":{"formattedCitation":"(which itself could involve competitive differences between cultured and wild phenotypes; Sundt\\uc0\\u8208{}Hansen et al. 2015)","plainCitation":"(which itself could involve competitive differences between cultured and wild phenotypes; Sundt‐Hansen et al. 2015)","noteIndex":0},"citationItems":[{"id":1545,"uris":["http://zotero.org/users/2160202/items/EG2LJFDC"],"itemData":{"id":1545,"type":"article-journal","container-title":"Journal of Fish Biology","issue":"6","note":"ISBN: 0022-1112\npublisher: Wiley Online Library","page":"1699-1712","title":"Farmed Atlantic salmon Salmo salar L. parr may reduce early survival of wild fish","volume":"86","author":[{"family":"Sundt‐Hansen","given":"L."},{"family":"Huisman","given":"J."},{"family":"Skoglund","given":"H."},{"family":"Hindar","given":"K."}],"issued":{"date-parts":[["2015"]]}},"label":"page","prefix":"which itself could involve competitive differences between cultured and wild phenotypes; "}],"schema":"https://github.com/citation-style-language/schema/raw/master/csl-citation.json"} </w:instrText>
      </w:r>
      <w:r w:rsidR="006400C0">
        <w:rPr>
          <w:rFonts w:ascii="Times New Roman" w:eastAsiaTheme="minorEastAsia" w:hAnsi="Times New Roman" w:cs="Times New Roman"/>
          <w:iCs/>
        </w:rPr>
        <w:fldChar w:fldCharType="separate"/>
      </w:r>
      <w:r w:rsidR="006400C0" w:rsidRPr="006400C0">
        <w:rPr>
          <w:rFonts w:ascii="Times New Roman" w:hAnsi="Times New Roman" w:cs="Times New Roman"/>
          <w:szCs w:val="24"/>
        </w:rPr>
        <w:t>(which itself could involve competitive differences between cultured and wild phenotypes; Sundt‐Hansen et al. 2015)</w:t>
      </w:r>
      <w:r w:rsidR="006400C0">
        <w:rPr>
          <w:rFonts w:ascii="Times New Roman" w:eastAsiaTheme="minorEastAsia" w:hAnsi="Times New Roman" w:cs="Times New Roman"/>
          <w:iCs/>
        </w:rPr>
        <w:fldChar w:fldCharType="end"/>
      </w:r>
      <w:r w:rsidR="006400C0">
        <w:rPr>
          <w:rFonts w:ascii="Times New Roman" w:eastAsiaTheme="minorEastAsia" w:hAnsi="Times New Roman" w:cs="Times New Roman"/>
          <w:iCs/>
        </w:rPr>
        <w:t xml:space="preserve"> </w:t>
      </w:r>
      <w:r w:rsidR="007643EE">
        <w:rPr>
          <w:rFonts w:ascii="Times New Roman" w:eastAsiaTheme="minorEastAsia" w:hAnsi="Times New Roman" w:cs="Times New Roman"/>
          <w:iCs/>
        </w:rPr>
        <w:t>would likely further</w:t>
      </w:r>
      <w:r w:rsidR="006400C0">
        <w:rPr>
          <w:rFonts w:ascii="Times New Roman" w:eastAsiaTheme="minorEastAsia" w:hAnsi="Times New Roman" w:cs="Times New Roman"/>
          <w:iCs/>
        </w:rPr>
        <w:t xml:space="preserve"> alter the eco-evolutionary outcomes.</w:t>
      </w:r>
      <w:r w:rsidR="007643EE">
        <w:rPr>
          <w:rFonts w:ascii="Times New Roman" w:eastAsiaTheme="minorEastAsia" w:hAnsi="Times New Roman" w:cs="Times New Roman"/>
          <w:iCs/>
        </w:rPr>
        <w:t xml:space="preserve"> </w:t>
      </w:r>
    </w:p>
    <w:p w14:paraId="60BCC4AD" w14:textId="079A70D2" w:rsidR="00F36D09" w:rsidRDefault="00512BD2" w:rsidP="00B83FCB">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The IBSEM model of Castellani et al. </w:t>
      </w:r>
      <w:r>
        <w:rPr>
          <w:rFonts w:ascii="Times New Roman" w:eastAsiaTheme="minorEastAsia" w:hAnsi="Times New Roman" w:cs="Times New Roman"/>
          <w:iCs/>
        </w:rPr>
        <w:fldChar w:fldCharType="begin"/>
      </w:r>
      <w:r>
        <w:rPr>
          <w:rFonts w:ascii="Times New Roman" w:eastAsiaTheme="minorEastAsia" w:hAnsi="Times New Roman" w:cs="Times New Roman"/>
          <w:iCs/>
        </w:rPr>
        <w:instrText xml:space="preserve"> ADDIN ZOTERO_ITEM CSL_CITATION {"citationID":"0JLVPZ1s","properties":{"formattedCitation":"(2015)","plainCitation":"(2015)","noteIndex":0},"citationItems":[{"id":1883,"uris":["http://zotero.org/users/2160202/items/TVI5Q55Q"],"itemData":{"id":1883,"type":"article-journal","abstract":"Ecology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A."}],"issued":{"date-parts":[["2015",9,18]]}},"label":"page","suppress-author":true}],"schema":"https://github.com/citation-style-language/schema/raw/master/csl-citation.json"} </w:instrText>
      </w:r>
      <w:r>
        <w:rPr>
          <w:rFonts w:ascii="Times New Roman" w:eastAsiaTheme="minorEastAsia" w:hAnsi="Times New Roman" w:cs="Times New Roman"/>
          <w:iCs/>
        </w:rPr>
        <w:fldChar w:fldCharType="separate"/>
      </w:r>
      <w:r w:rsidRPr="00512BD2">
        <w:rPr>
          <w:rFonts w:ascii="Times New Roman" w:hAnsi="Times New Roman" w:cs="Times New Roman"/>
        </w:rPr>
        <w:t>(2015)</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is much more mechanistic and specifically tailored to salmon biology than our model</w:t>
      </w:r>
      <w:r w:rsidR="00463604">
        <w:rPr>
          <w:rFonts w:ascii="Times New Roman" w:eastAsiaTheme="minorEastAsia" w:hAnsi="Times New Roman" w:cs="Times New Roman"/>
          <w:iCs/>
        </w:rPr>
        <w:t xml:space="preserve"> </w:t>
      </w:r>
      <w:r w:rsidR="00463604">
        <w:rPr>
          <w:rFonts w:ascii="Times New Roman" w:eastAsiaTheme="minorEastAsia" w:hAnsi="Times New Roman" w:cs="Times New Roman"/>
          <w:iCs/>
        </w:rPr>
        <w:fldChar w:fldCharType="begin"/>
      </w:r>
      <w:r w:rsidR="00463604">
        <w:rPr>
          <w:rFonts w:ascii="Times New Roman" w:eastAsiaTheme="minorEastAsia" w:hAnsi="Times New Roman" w:cs="Times New Roman"/>
          <w:iCs/>
        </w:rPr>
        <w:instrText xml:space="preserve"> ADDIN ZOTERO_ITEM CSL_CITATION {"citationID":"UASe5J6J","properties":{"formattedCitation":"(see also Piou and Pr\\uc0\\u233{}vost 2012)","plainCitation":"(see also Piou and Prévost 2012)","noteIndex":0},"citationItems":[{"id":1957,"uris":["http://zotero.org/users/2160202/items/B6V5Z4MX"],"itemData":{"id":1957,"type":"article-journal","container-title":"Ecological modelling","note":"ISBN: 0304-3800\npublisher: Elsevier","page":"37-52","title":"A demo-genetic individual-based model for Atlantic salmon populations: Model structure, parameterization and sensitivity","volume":"231","author":[{"family":"Piou","given":"Cyril"},{"family":"Prévost","given":"Etienne"}],"issued":{"date-parts":[["2012"]]}},"label":"page","prefix":"see also "}],"schema":"https://github.com/citation-style-language/schema/raw/master/csl-citation.json"} </w:instrText>
      </w:r>
      <w:r w:rsidR="00463604">
        <w:rPr>
          <w:rFonts w:ascii="Times New Roman" w:eastAsiaTheme="minorEastAsia" w:hAnsi="Times New Roman" w:cs="Times New Roman"/>
          <w:iCs/>
        </w:rPr>
        <w:fldChar w:fldCharType="separate"/>
      </w:r>
      <w:r w:rsidR="00463604" w:rsidRPr="00463604">
        <w:rPr>
          <w:rFonts w:ascii="Times New Roman" w:hAnsi="Times New Roman" w:cs="Times New Roman"/>
          <w:szCs w:val="24"/>
        </w:rPr>
        <w:t>(see also Piou and Prévost 2012)</w:t>
      </w:r>
      <w:r w:rsidR="00463604">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and is thus better suited to applications where the goal is to generate predictions specific to a given stock or region </w:t>
      </w:r>
      <w:r>
        <w:rPr>
          <w:rFonts w:ascii="Times New Roman" w:eastAsiaTheme="minorEastAsia" w:hAnsi="Times New Roman" w:cs="Times New Roman"/>
          <w:iCs/>
        </w:rPr>
        <w:fldChar w:fldCharType="begin"/>
      </w:r>
      <w:r w:rsidR="003713A9">
        <w:rPr>
          <w:rFonts w:ascii="Times New Roman" w:eastAsiaTheme="minorEastAsia" w:hAnsi="Times New Roman" w:cs="Times New Roman"/>
          <w:iCs/>
        </w:rPr>
        <w:instrText xml:space="preserve"> ADDIN ZOTERO_ITEM CSL_CITATION {"citationID":"7u5gipHt","properties":{"unsorted":true,"formattedCitation":"(e.g., Castellani et al. 2018; Sylvester et al. 2019; Bradbury et al. 2020)","plainCitation":"(e.g., Castellani et al. 2018; Sylvester et al. 2019; Bradbury et al. 2020)","noteIndex":0},"citationItems":[{"id":1882,"uris":["http://zotero.org/users/2160202/items/ZBCYFIDJ"],"itemData":{"id":1882,"type":"article-journal","abstract":"Genetic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A."}],"issued":{"date-parts":[["2018"]]}},"label":"page","prefix":"e.g., "},{"id":1433,"uris":["http://zotero.org/users/2160202/items/QPYYKDLJ"],"itemData":{"id":1433,"type":"article-journal","abstract":"Throughout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Pr>
          <w:rFonts w:ascii="Times New Roman" w:eastAsiaTheme="minorEastAsia" w:hAnsi="Times New Roman" w:cs="Times New Roman"/>
          <w:iCs/>
        </w:rPr>
        <w:fldChar w:fldCharType="separate"/>
      </w:r>
      <w:r w:rsidR="003713A9" w:rsidRPr="003713A9">
        <w:rPr>
          <w:rFonts w:ascii="Times New Roman" w:hAnsi="Times New Roman" w:cs="Times New Roman"/>
        </w:rPr>
        <w:t>(e.g., Castellani et al. 2018; Sylvester et al. 2019; Bradbury et al. 2020)</w:t>
      </w:r>
      <w:r>
        <w:rPr>
          <w:rFonts w:ascii="Times New Roman" w:eastAsiaTheme="minorEastAsia" w:hAnsi="Times New Roman" w:cs="Times New Roman"/>
          <w:iCs/>
        </w:rPr>
        <w:fldChar w:fldCharType="end"/>
      </w:r>
      <w:r>
        <w:rPr>
          <w:rFonts w:ascii="Times New Roman" w:eastAsiaTheme="minorEastAsia" w:hAnsi="Times New Roman" w:cs="Times New Roman"/>
          <w:iCs/>
        </w:rPr>
        <w:t xml:space="preserve">. </w:t>
      </w:r>
      <w:r w:rsidR="004351A2">
        <w:rPr>
          <w:rFonts w:ascii="Times New Roman" w:eastAsiaTheme="minorEastAsia" w:hAnsi="Times New Roman" w:cs="Times New Roman"/>
          <w:iCs/>
        </w:rPr>
        <w:t xml:space="preserve">IBSEM incorporates density-dependent growth and survival at different life stages, but </w:t>
      </w:r>
      <w:r w:rsidR="0042059C">
        <w:rPr>
          <w:rFonts w:ascii="Times New Roman" w:eastAsiaTheme="minorEastAsia" w:hAnsi="Times New Roman" w:cs="Times New Roman"/>
          <w:iCs/>
        </w:rPr>
        <w:t>interactive effects of</w:t>
      </w:r>
      <w:r w:rsidR="004351A2">
        <w:rPr>
          <w:rFonts w:ascii="Times New Roman" w:eastAsiaTheme="minorEastAsia" w:hAnsi="Times New Roman" w:cs="Times New Roman"/>
          <w:iCs/>
        </w:rPr>
        <w:t xml:space="preserve"> genotype and density on these vital rates</w:t>
      </w:r>
      <w:r w:rsidR="0042059C">
        <w:rPr>
          <w:rFonts w:ascii="Times New Roman" w:eastAsiaTheme="minorEastAsia" w:hAnsi="Times New Roman" w:cs="Times New Roman"/>
          <w:iCs/>
        </w:rPr>
        <w:t xml:space="preserve"> are not included</w:t>
      </w:r>
      <w:r w:rsidR="004351A2">
        <w:rPr>
          <w:rFonts w:ascii="Times New Roman" w:eastAsiaTheme="minorEastAsia" w:hAnsi="Times New Roman" w:cs="Times New Roman"/>
          <w:iCs/>
        </w:rPr>
        <w:t xml:space="preserve">, to the best of our knowledge. Thus selection is effectively assumed to be hard. Like Hindar et al. (2006), </w:t>
      </w:r>
      <w:r w:rsidR="00E00490">
        <w:rPr>
          <w:rFonts w:ascii="Times New Roman" w:hAnsi="Times New Roman" w:cs="Times New Roman"/>
        </w:rPr>
        <w:t>IBSEM</w:t>
      </w:r>
      <w:r w:rsidR="004351A2">
        <w:rPr>
          <w:rFonts w:ascii="Times New Roman" w:eastAsiaTheme="minorEastAsia" w:hAnsi="Times New Roman" w:cs="Times New Roman"/>
          <w:iCs/>
        </w:rPr>
        <w:t xml:space="preserve"> </w:t>
      </w:r>
      <w:r w:rsidR="00E00490">
        <w:rPr>
          <w:rFonts w:ascii="Times New Roman" w:eastAsiaTheme="minorEastAsia" w:hAnsi="Times New Roman" w:cs="Times New Roman"/>
          <w:iCs/>
        </w:rPr>
        <w:t xml:space="preserve">assumes </w:t>
      </w:r>
      <w:r w:rsidR="004351A2">
        <w:rPr>
          <w:rFonts w:ascii="Times New Roman" w:eastAsiaTheme="minorEastAsia" w:hAnsi="Times New Roman" w:cs="Times New Roman"/>
          <w:iCs/>
        </w:rPr>
        <w:t>that domesticated e</w:t>
      </w:r>
      <w:r w:rsidR="00E00490">
        <w:rPr>
          <w:rFonts w:ascii="Times New Roman" w:eastAsiaTheme="minorEastAsia" w:hAnsi="Times New Roman" w:cs="Times New Roman"/>
          <w:iCs/>
        </w:rPr>
        <w:t>scapees have</w:t>
      </w:r>
      <w:r w:rsidR="004351A2">
        <w:rPr>
          <w:rFonts w:ascii="Times New Roman" w:eastAsiaTheme="minorEastAsia" w:hAnsi="Times New Roman" w:cs="Times New Roman"/>
          <w:iCs/>
        </w:rPr>
        <w:t xml:space="preserve"> lower spawning success (30% for females, 5% for males) relative to wild spawners</w:t>
      </w:r>
      <w:r w:rsidR="00A147C1">
        <w:rPr>
          <w:rFonts w:ascii="Times New Roman" w:eastAsiaTheme="minorEastAsia" w:hAnsi="Times New Roman" w:cs="Times New Roman"/>
          <w:iCs/>
        </w:rPr>
        <w:t xml:space="preserve">, </w:t>
      </w:r>
      <w:r w:rsidR="00DF2718">
        <w:rPr>
          <w:rFonts w:ascii="Times New Roman" w:eastAsiaTheme="minorEastAsia" w:hAnsi="Times New Roman" w:cs="Times New Roman"/>
          <w:iCs/>
        </w:rPr>
        <w:t>which effectively limits introgression of farm alleles</w:t>
      </w:r>
      <w:r w:rsidR="00354ABB">
        <w:rPr>
          <w:rFonts w:ascii="Times New Roman" w:eastAsiaTheme="minorEastAsia" w:hAnsi="Times New Roman" w:cs="Times New Roman"/>
          <w:iCs/>
        </w:rPr>
        <w:t>, but competitive abilities (during spawning or any other life stage)</w:t>
      </w:r>
      <w:r w:rsidR="005C3066">
        <w:rPr>
          <w:rFonts w:ascii="Times New Roman" w:eastAsiaTheme="minorEastAsia" w:hAnsi="Times New Roman" w:cs="Times New Roman"/>
          <w:iCs/>
        </w:rPr>
        <w:t xml:space="preserve"> are genotype </w:t>
      </w:r>
      <w:r w:rsidR="00354ABB">
        <w:rPr>
          <w:rFonts w:ascii="Times New Roman" w:eastAsiaTheme="minorEastAsia" w:hAnsi="Times New Roman" w:cs="Times New Roman"/>
          <w:iCs/>
        </w:rPr>
        <w:t xml:space="preserve">independent. </w:t>
      </w:r>
      <w:r w:rsidR="00B83FCB">
        <w:rPr>
          <w:rFonts w:ascii="Times New Roman" w:eastAsiaTheme="minorEastAsia" w:hAnsi="Times New Roman" w:cs="Times New Roman"/>
          <w:iCs/>
        </w:rPr>
        <w:t xml:space="preserve">It would be interesting to see how the eco-evolutionary dynamics predicted by IBSEM would be </w:t>
      </w:r>
      <w:r w:rsidR="005C3066">
        <w:rPr>
          <w:rFonts w:ascii="Times New Roman" w:eastAsiaTheme="minorEastAsia" w:hAnsi="Times New Roman" w:cs="Times New Roman"/>
          <w:iCs/>
        </w:rPr>
        <w:t>affected</w:t>
      </w:r>
      <w:r w:rsidR="00B83FCB">
        <w:rPr>
          <w:rFonts w:ascii="Times New Roman" w:eastAsiaTheme="minorEastAsia" w:hAnsi="Times New Roman" w:cs="Times New Roman"/>
          <w:iCs/>
        </w:rPr>
        <w:t xml:space="preserve"> by including a soft component to selection</w:t>
      </w:r>
      <w:r w:rsidR="006C53D3">
        <w:rPr>
          <w:rFonts w:ascii="Times New Roman" w:eastAsiaTheme="minorEastAsia" w:hAnsi="Times New Roman" w:cs="Times New Roman"/>
          <w:iCs/>
        </w:rPr>
        <w:t>. L</w:t>
      </w:r>
      <w:r w:rsidR="00B83FCB">
        <w:rPr>
          <w:rFonts w:ascii="Times New Roman" w:eastAsiaTheme="minorEastAsia" w:hAnsi="Times New Roman" w:cs="Times New Roman"/>
          <w:iCs/>
        </w:rPr>
        <w:t>ikewise, future extensions of our model could consider additional complexities such as mutation, simultaneous gene flow f</w:t>
      </w:r>
      <w:r w:rsidR="00492FC0">
        <w:rPr>
          <w:rFonts w:ascii="Times New Roman" w:eastAsiaTheme="minorEastAsia" w:hAnsi="Times New Roman" w:cs="Times New Roman"/>
          <w:iCs/>
        </w:rPr>
        <w:t xml:space="preserve">rom multiple farm strains </w:t>
      </w:r>
      <w:r w:rsidR="00492FC0">
        <w:rPr>
          <w:rFonts w:ascii="Times New Roman" w:eastAsiaTheme="minorEastAsia" w:hAnsi="Times New Roman" w:cs="Times New Roman"/>
          <w:iCs/>
        </w:rPr>
        <w:fldChar w:fldCharType="begin"/>
      </w:r>
      <w:r w:rsidR="00492FC0">
        <w:rPr>
          <w:rFonts w:ascii="Times New Roman" w:eastAsiaTheme="minorEastAsia" w:hAnsi="Times New Roman" w:cs="Times New Roman"/>
          <w:iCs/>
        </w:rPr>
        <w:instrText xml:space="preserve"> ADDIN ZOTERO_ITEM CSL_CITATION {"citationID":"lnfJ8Wlz","properties":{"formattedCitation":"(Besnier et al. 2011)","plainCitation":"(Besnier et al. 2011)","noteIndex":0},"citationItems":[{"id":1960,"uris":["http://zotero.org/users/2160202/items/TI6LNM2J"],"itemData":{"id":1960,"type":"article-journal","container-title":"Aquaculture Environment Interactions","issue":"1","note":"ISBN: 1869-215X","page":"75-86","title":"Investigating genetic change in wild populations: modelling gene flow from farm escapees","volume":"2","author":[{"family":"Besnier","given":"F."},{"family":"Glover","given":"K. A."},{"family":"Skaala","given":"Ø"}],"issued":{"date-parts":[["2011"]]}}}],"schema":"https://github.com/citation-style-language/schema/raw/master/csl-citation.json"} </w:instrText>
      </w:r>
      <w:r w:rsidR="00492FC0">
        <w:rPr>
          <w:rFonts w:ascii="Times New Roman" w:eastAsiaTheme="minorEastAsia" w:hAnsi="Times New Roman" w:cs="Times New Roman"/>
          <w:iCs/>
        </w:rPr>
        <w:fldChar w:fldCharType="separate"/>
      </w:r>
      <w:r w:rsidR="00492FC0" w:rsidRPr="00492FC0">
        <w:rPr>
          <w:rFonts w:ascii="Times New Roman" w:hAnsi="Times New Roman" w:cs="Times New Roman"/>
        </w:rPr>
        <w:t>(Besnier et al. 2011)</w:t>
      </w:r>
      <w:r w:rsidR="00492FC0">
        <w:rPr>
          <w:rFonts w:ascii="Times New Roman" w:eastAsiaTheme="minorEastAsia" w:hAnsi="Times New Roman" w:cs="Times New Roman"/>
          <w:iCs/>
        </w:rPr>
        <w:fldChar w:fldCharType="end"/>
      </w:r>
      <w:r w:rsidR="00B83FCB">
        <w:rPr>
          <w:rFonts w:ascii="Times New Roman" w:eastAsiaTheme="minorEastAsia" w:hAnsi="Times New Roman" w:cs="Times New Roman"/>
          <w:iCs/>
        </w:rPr>
        <w:t>, d</w:t>
      </w:r>
      <w:r w:rsidR="00E00490">
        <w:rPr>
          <w:rFonts w:ascii="Times New Roman" w:eastAsiaTheme="minorEastAsia" w:hAnsi="Times New Roman" w:cs="Times New Roman"/>
          <w:iCs/>
        </w:rPr>
        <w:t>ispersal</w:t>
      </w:r>
      <w:r w:rsidR="00B83FCB">
        <w:rPr>
          <w:rFonts w:ascii="Times New Roman" w:eastAsiaTheme="minorEastAsia" w:hAnsi="Times New Roman" w:cs="Times New Roman"/>
          <w:iCs/>
        </w:rPr>
        <w:t xml:space="preserve"> of farm escapes</w:t>
      </w:r>
      <w:r w:rsidR="00E00490">
        <w:rPr>
          <w:rFonts w:ascii="Times New Roman" w:eastAsiaTheme="minorEastAsia" w:hAnsi="Times New Roman" w:cs="Times New Roman"/>
          <w:iCs/>
        </w:rPr>
        <w:t xml:space="preserve">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{"citationID":"XK5sLYC7","properties":{"formattedCitation":"(Bradbury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straying from nearby wild populations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{"citationID":"yF7U7neI","properties":{"formattedCitation":"(Bradbury et al. 2020)","plainCitation":"(Bradbury et al. 2020)","noteIndex":0},"citationItems":[{"id":1953,"uris":["http://zotero.org/users/2160202/items/D72XBSX9"],"itemData":{"id":1953,"type":"article-journal","container-title":"Aquaculture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(Bradbury et al. 2020)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w:t>
      </w:r>
      <w:r w:rsidR="00F91B7A">
        <w:rPr>
          <w:rFonts w:ascii="Times New Roman" w:eastAsiaTheme="minorEastAsia" w:hAnsi="Times New Roman" w:cs="Times New Roman"/>
          <w:iCs/>
        </w:rPr>
        <w:t xml:space="preserve">mature male parr, </w:t>
      </w:r>
      <w:r w:rsidR="00B83FCB">
        <w:rPr>
          <w:rFonts w:ascii="Times New Roman" w:eastAsiaTheme="minorEastAsia" w:hAnsi="Times New Roman" w:cs="Times New Roman"/>
          <w:iCs/>
        </w:rPr>
        <w:t xml:space="preserve">correlational selection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{"citationID":"IkTItV2h","properties":{"formattedCitation":"(Tufto 2010)","plainCitation":"(Tufto 2010)","noteIndex":0},"citationItems":[{"id":1961,"uris":["http://zotero.org/users/2160202/items/DYS985B4"],"itemData":{"id":1961,"type":"article-journal","container-title":"Evolution","issue":"1","note":"ISBN: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selection","volume":"64","author":[{"family":"Tufto","given":"Jarle"}],"issued":{"date-parts":[["2010"]]}}}],"schema":"https://github.com/citation-style-language/schema/raw/master/csl-citation.json"} </w:instrText>
      </w:r>
      <w:r w:rsidR="00B83FCB">
        <w:rPr>
          <w:rFonts w:ascii="Times New Roman" w:eastAsiaTheme="minorEastAsia" w:hAnsi="Times New Roman" w:cs="Times New Roman"/>
          <w:iCs/>
        </w:rPr>
        <w:fldChar w:fldCharType="separate"/>
      </w:r>
      <w:r w:rsidR="00B83FCB" w:rsidRPr="002A0846">
        <w:rPr>
          <w:rFonts w:ascii="Times New Roman" w:hAnsi="Times New Roman" w:cs="Times New Roman"/>
        </w:rPr>
        <w:t>(Tufto 2010)</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or </w:t>
      </w:r>
      <w:r w:rsidR="00F91B7A">
        <w:rPr>
          <w:rFonts w:ascii="Times New Roman" w:eastAsiaTheme="minorEastAsia" w:hAnsi="Times New Roman" w:cs="Times New Roman"/>
          <w:iCs/>
        </w:rPr>
        <w:t xml:space="preserve">uneven distribution of </w:t>
      </w:r>
      <w:r w:rsidR="00F91B7A">
        <w:rPr>
          <w:rFonts w:ascii="Times New Roman" w:eastAsiaTheme="minorEastAsia" w:hAnsi="Times New Roman" w:cs="Times New Roman"/>
          <w:iCs/>
        </w:rPr>
        <w:lastRenderedPageBreak/>
        <w:t xml:space="preserve">allelic effects across loci </w:t>
      </w:r>
      <w:r w:rsidR="00B83FCB">
        <w:rPr>
          <w:rFonts w:ascii="Times New Roman" w:eastAsiaTheme="minorEastAsia" w:hAnsi="Times New Roman" w:cs="Times New Roman"/>
          <w:iCs/>
        </w:rPr>
        <w:fldChar w:fldCharType="begin"/>
      </w:r>
      <w:r w:rsidR="00B83FCB">
        <w:rPr>
          <w:rFonts w:ascii="Times New Roman" w:eastAsiaTheme="minorEastAsia" w:hAnsi="Times New Roman" w:cs="Times New Roman"/>
          <w:iCs/>
        </w:rPr>
        <w:instrText xml:space="preserve"> ADDIN ZOTERO_ITEM CSL_CITATION {"citationID":"3AuXmROI","properties":{"formattedCitation":"(Castellani et al. 2015; Kardos and Luikart 2021)","plainCitation":"(Castellani et al. 2015; Kardos and Luikart 2021)","noteIndex":0},"citationItems":[{"id":1883,"uris":["http://zotero.org/users/2160202/items/TVI5Q55Q"],"itemData":{"id":1883,"type":"article-journal","abstract":"Ecology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A."}],"issued":{"date-parts":[["2015",9,18]]}}},{"id":1382,"uris":["http://zotero.org/users/2160202/items/DKC7ZIWU"],"itemData":{"id":1382,"type":"article-journal","container-title":"The American Naturalist","issue":"5","note":"ISBN: 0003-0147\npublisher: The University of Chicago Press Chicago, IL","page":"511-525","title":"The genetic architecture of fitness drives population viability during rapid environmental change","volume":"197","author":[{"family":"Kardos","given":"Marty"},{"family":"Luikart","given":"Gordon"}],"issued":{"date-parts":[["2021"]]}}}],"schema":"https://github.com/citation-style-language/schema/raw/master/csl-citation.json"} </w:instrText>
      </w:r>
      <w:r w:rsidR="00B83FCB">
        <w:rPr>
          <w:rFonts w:ascii="Times New Roman" w:eastAsiaTheme="minorEastAsia" w:hAnsi="Times New Roman" w:cs="Times New Roman"/>
          <w:iCs/>
        </w:rPr>
        <w:fldChar w:fldCharType="separate"/>
      </w:r>
      <w:r w:rsidR="00B83FCB" w:rsidRPr="00B83FCB">
        <w:rPr>
          <w:rFonts w:ascii="Times New Roman" w:hAnsi="Times New Roman" w:cs="Times New Roman"/>
        </w:rPr>
        <w:t>(Castellani et al. 2015; Kardos and Luikart 2021)</w:t>
      </w:r>
      <w:r w:rsidR="00B83FCB">
        <w:rPr>
          <w:rFonts w:ascii="Times New Roman" w:eastAsiaTheme="minorEastAsia" w:hAnsi="Times New Roman" w:cs="Times New Roman"/>
          <w:iCs/>
        </w:rPr>
        <w:fldChar w:fldCharType="end"/>
      </w:r>
      <w:r w:rsidR="00B83FCB">
        <w:rPr>
          <w:rFonts w:ascii="Times New Roman" w:eastAsiaTheme="minorEastAsia" w:hAnsi="Times New Roman" w:cs="Times New Roman"/>
          <w:iCs/>
        </w:rPr>
        <w:t xml:space="preserve">. However, increasing model complexity </w:t>
      </w:r>
      <w:r w:rsidR="004D67F3">
        <w:rPr>
          <w:rFonts w:ascii="Times New Roman" w:eastAsiaTheme="minorEastAsia" w:hAnsi="Times New Roman" w:cs="Times New Roman"/>
          <w:iCs/>
        </w:rPr>
        <w:t>can come</w:t>
      </w:r>
      <w:r w:rsidR="00B83FCB">
        <w:rPr>
          <w:rFonts w:ascii="Times New Roman" w:eastAsiaTheme="minorEastAsia" w:hAnsi="Times New Roman" w:cs="Times New Roman"/>
          <w:iCs/>
        </w:rPr>
        <w:t xml:space="preserve"> at the cost of generality and interpretability,</w:t>
      </w:r>
      <w:r w:rsidR="00230468">
        <w:rPr>
          <w:rFonts w:ascii="Times New Roman" w:eastAsiaTheme="minorEastAsia" w:hAnsi="Times New Roman" w:cs="Times New Roman"/>
          <w:iCs/>
        </w:rPr>
        <w:t xml:space="preserve"> so the appropriate amount of biological detail will depend on the specific research questions being addressed. </w:t>
      </w:r>
      <w:r w:rsidR="00B83FCB">
        <w:rPr>
          <w:rFonts w:ascii="Times New Roman" w:eastAsiaTheme="minorEastAsia" w:hAnsi="Times New Roman" w:cs="Times New Roman"/>
          <w:iCs/>
        </w:rPr>
        <w:t xml:space="preserve"> </w:t>
      </w:r>
    </w:p>
    <w:p w14:paraId="057CE0A2" w14:textId="7DE4CC98" w:rsidR="00F21911" w:rsidRPr="00F21911" w:rsidRDefault="00F21911" w:rsidP="00B83FCB">
      <w:pPr>
        <w:spacing w:line="480" w:lineRule="auto"/>
        <w:jc w:val="both"/>
        <w:rPr>
          <w:rFonts w:ascii="Times New Roman" w:eastAsiaTheme="minorEastAsia" w:hAnsi="Times New Roman" w:cs="Times New Roman"/>
          <w:b/>
          <w:iCs/>
        </w:rPr>
      </w:pPr>
      <w:r>
        <w:rPr>
          <w:rFonts w:ascii="Times New Roman" w:eastAsiaTheme="minorEastAsia" w:hAnsi="Times New Roman" w:cs="Times New Roman"/>
          <w:b/>
          <w:iCs/>
        </w:rPr>
        <w:t>Conclusions</w:t>
      </w:r>
    </w:p>
    <w:p w14:paraId="6C06D77E" w14:textId="237EE0EA" w:rsidR="0077702E" w:rsidRPr="00A9581A" w:rsidRDefault="00C9786B" w:rsidP="0077702E">
      <w:pPr>
        <w:spacing w:line="480" w:lineRule="auto"/>
        <w:jc w:val="both"/>
        <w:rPr>
          <w:rFonts w:ascii="Times New Roman" w:eastAsiaTheme="minorEastAsia" w:hAnsi="Times New Roman" w:cs="Times New Roman"/>
          <w:iCs/>
        </w:rPr>
      </w:pPr>
      <w:r>
        <w:rPr>
          <w:rFonts w:ascii="Times New Roman" w:eastAsiaTheme="minorEastAsia" w:hAnsi="Times New Roman" w:cs="Times New Roman"/>
          <w:iCs/>
        </w:rPr>
        <w:t xml:space="preserve">In summary, we have demonstrated that considering interactions between soft selection and hard selection can be crucial to evaluating potential </w:t>
      </w:r>
      <w:r w:rsidR="00F21911">
        <w:rPr>
          <w:rFonts w:ascii="Times New Roman" w:eastAsiaTheme="minorEastAsia" w:hAnsi="Times New Roman" w:cs="Times New Roman"/>
          <w:iCs/>
        </w:rPr>
        <w:t>eco-</w:t>
      </w:r>
      <w:r>
        <w:rPr>
          <w:rFonts w:ascii="Times New Roman" w:eastAsiaTheme="minorEastAsia" w:hAnsi="Times New Roman" w:cs="Times New Roman"/>
          <w:iCs/>
        </w:rPr>
        <w:t xml:space="preserve">evolutionary </w:t>
      </w:r>
      <w:r w:rsidR="00F21911">
        <w:rPr>
          <w:rFonts w:ascii="Times New Roman" w:eastAsiaTheme="minorEastAsia" w:hAnsi="Times New Roman" w:cs="Times New Roman"/>
          <w:iCs/>
        </w:rPr>
        <w:t>consequences</w:t>
      </w:r>
      <w:r>
        <w:rPr>
          <w:rFonts w:ascii="Times New Roman" w:eastAsiaTheme="minorEastAsia" w:hAnsi="Times New Roman" w:cs="Times New Roman"/>
          <w:iCs/>
        </w:rPr>
        <w:t xml:space="preserve"> of influx of genetically divergent intruders into wild populations.</w:t>
      </w:r>
      <w:r w:rsidR="00F21911">
        <w:rPr>
          <w:rFonts w:ascii="Times New Roman" w:eastAsiaTheme="minorEastAsia" w:hAnsi="Times New Roman" w:cs="Times New Roman"/>
          <w:iCs/>
        </w:rPr>
        <w:t xml:space="preserve"> Our model broadens the scope of previous modelling studies </w:t>
      </w:r>
      <w:r w:rsidR="00F21911">
        <w:rPr>
          <w:rFonts w:ascii="Times New Roman" w:eastAsiaTheme="minorEastAsia" w:hAnsi="Times New Roman" w:cs="Times New Roman"/>
          <w:iCs/>
        </w:rPr>
        <w:fldChar w:fldCharType="begin"/>
      </w:r>
      <w:r w:rsidR="00F21911">
        <w:rPr>
          <w:rFonts w:ascii="Times New Roman" w:eastAsiaTheme="minorEastAsia" w:hAnsi="Times New Roman" w:cs="Times New Roman"/>
          <w:iCs/>
        </w:rPr>
        <w:instrText xml:space="preserve"> ADDIN ZOTERO_ITEM CSL_CITATION {"citationID":"H9UbjdBi","properties":{"formattedCitation":"(Hindar et al. 2006; Tufto 2010; Baskett et al. 2013; Castellani et al. 2015, 2018; Sylvester et al. 2019; Bradbury et al. 2020)","plainCitation":"(Hindar et al. 2006; Tufto 2010; Baskett et al. 2013; Castellani et al. 2015, 2018; Sylvester et al. 2019; Bradbury et al. 2020)","noteIndex":0},"citationItems":[{"id":318,"uris":["http://zotero.org/users/2160202/items/824NR6D2"],"itemData":{"id":318,"type":"article-journal","container-title":"ICES Journal of Marine Science: Journal du Conseil","issue":"7","page":"1234-1247","title":"Genetic and ecological effects of salmon farming on wild salmon: modelling from experimental results","volume":"63","author":[{"family":"Hindar","given":"Kjetil"},{"family":"Fleming","given":"Ian A."},{"family":"McGinnity","given":"Philip"},{"family":"Diserud","given":"Ola"}],"issued":{"date-parts":[["2006"]]}}},{"id":1961,"uris":["http://zotero.org/users/2160202/items/DYS985B4"],"itemData":{"id":1961,"type":"article-journal","container-title":"Evolution","issue":"1","note":"ISBN: 1558-5646\npublisher: Blackwell Publishing Inc Malden, USA","page":"180-192","title":"Gene flow from domesticated species to wild relatives: migration load in a model of multivariate selection","volume":"64","author":[{"family":"Tufto","given":"Jarle"}],"issued":{"date-parts":[["2010"]]}}},{"id":1880,"uris":["http://zotero.org/users/2160202/items/YZE5U2J3"],"itemData":{"id":1880,"type":"article-journal","abstract":"Artificial propagation programs focused on production, such as commercial aquaculture or forestry, entail strong domestication selection. Spillover from such programs can cause unintended fitness and demographic consequences for wild conspecifics. The range of possible management practices to minimize such consequences vary in their control of genetic and demographic processes. Here, we use a model of coupled genetic and demographic dynamics to evaluate alternative management approaches to minimizing unintended consequences of aquaculture escapees. We find that, if strong natural selection occurs between escape and reproduction, an extremely maladapted (i.e., nonlocal-origin, highly domesticated) stock could have fitness consequences analogous to a weakly diverged cultured stock; otherwise, wild population fitness declines with increasing maladaptation in the cultured stock. Reducing escapees through low-level leakage is more effective than reducing an analogous number of escapees from large, rare pulses. This result arises because low-level leakage leads to the continual lowering of wild population fitness and subsequent increased proportional contribution of maladapted cultured escapees to the total population. Increased sterilization efficacy can cause rapid, nonlinear reductions in unintended fitness consequences. Finally, sensitivity to the stage of escape indicates a need for improved monitoring data on how the number of escapees varies across life cycle stages.","container-title":"Evolutionary Applications","DOI":"10.1111/eva.12089","ISSN":"1752-4571","issue":"7","language":"en","license":"© 2013 The Authors. Evolutionary Applications published by John Wiley &amp; Sons Ltd.","note":"_eprint: https://onlinelibrary.wiley.com/doi/pdf/10.1111/eva.12089","page":"1090-1108","source":"Wiley Online Library","title":"Assessing strategies to minimize unintended fitness consequences of aquaculture on wild populations","volume":"6","author":[{"family":"Baskett","given":"Marissa L."},{"family":"Burgess","given":"Scott C."},{"family":"Waples","given":"Robin S."}],"issued":{"date-parts":[["2013"]]}}},{"id":1883,"uris":["http://zotero.org/users/2160202/items/TVI5Q55Q"],"itemData":{"id":1883,"type":"article-journal","abstract":"Ecology and genetics can influence the fate of individuals and populations in multiple ways. However, to date, few studies consider them when modelling the evolutionary trajectory of populations faced with admixture with non-local populations. For the Atlantic salmon, a model incorporating these elements is urgently needed because many populations are challenged with gene-flow from non-local and domesticated conspecifics. We developed an Individual-Based Salmon Eco-genetic Model (IBSEM) to simulate the demographic and population genetic change of an Atlantic salmon population through its entire life-cycle. Processes such as growth, mortality, and maturation are simulated through stochastic procedures, which take into account environmental variables as well as the genotype of the individuals. IBSEM is based upon detailed empirical data from salmon biology, and parameterized to reproduce the environmental conditions and the characteristics of a wild population inhabiting a Norwegian river. Simulations demonstrated that the model consistently and reliably reproduces the characteristics of the population. Moreover, in absence of farmed escapees, the modelled populations reach an evolutionary equilibrium that is similar to our definition of a ‘wild’ genotype. We assessed the sensitivity of the model in the face of assumptions made on the fitness differences between farm and wild salmon, and evaluated the role of straying as a buffering mechanism against the intrusion of farm genes into wild populations. These results demonstrate that IBSEM is able to capture the evolutionary forces shaping the life history of wild salmon and is therefore able to model the response of populations under environmental and genetic stressors.","container-title":"PLOS ONE","DOI":"10.1371/journal.pone.0138444","ISSN":"1932-6203","issue":"9","journalAbbreviation":"PLOS ONE","language":"en","note":"publisher: Public Library of Science","page":"e0138444","source":"PLoS Journals","title":"IBSEM: An Individual-Based Atlantic Salmon Population Model","title-short":"IBSEM","volume":"10","author":[{"family":"Castellani","given":"Marco"},{"family":"Heino","given":"Mikko"},{"family":"Gilbey","given":"John"},{"family":"Araki","given":"Hitoshi"},{"family":"Svåsand","given":"Terje"},{"family":"Glover","given":"Kevin A."}],"issued":{"date-parts":[["2015",9,18]]}}},{"id":1882,"uris":["http://zotero.org/users/2160202/items/ZBCYFIDJ"],"itemData":{"id":1882,"type":"article-journal","abstract":"Genetic interaction between domesticated escapees and wild conspecifics represents a persistent challenge to an environmentally sustainable Atlantic salmon aquaculture industry. We used a recently developed eco-genetic model (IBSEM) to investigate potential changes in a wild salmon population subject to spawning intrusion from domesticated escapees. At low intrusion levels (5%–10% escapees), phenotypic and demographic characteristics of the recipient wild population only displayed weak changes over 50 years and only at high intrusion levels (30%–50% escapees) were clear changes visible in this period. Our modeling also revealed that genetic changes in phenotypic and demographic characteristics were greater in situations where strayers originating from a neighboring wild population were domestication-admixed and changed in parallel with the focal wild population, as opposed to nonadmixed. While recovery in the phenotypic and demographic characteristics was observed in many instances after domesticated salmon intrusion was halted, in the most extreme intrusion scenario, the population went extinct. Based upon results from these simulations, together with existing knowledge, we suggest that a combination of reduced spawning success of domesticated escapees, natural selection purging maladapted phenotypes/genotypes from the wild population, and phenotypic plasticity, buffer the rate and magnitude of change in phenotypic and demographic characteristics of wild populations subject to spawning intrusion of domesticated escapees. The results of our simulations also suggest that under specific conditions, natural straying among wild populations may buffer genetic changes in phenotypic and demographic characteristics resulting from introgression of domesticated escapees and that variation in straying in time and space may contribute to observed differences in domestication-driven introgression among native populations.","container-title":"Evolutionary Applications","DOI":"10.1111/eva.12615","ISSN":"1752-4571","issue":"6","language":"en","license":"© 2018 The Authors. Evolutionary Applications published by John Wiley &amp; Sons Ltd","note":"_eprint: https://onlinelibrary.wiley.com/doi/pdf/10.1111/eva.12615","page":"1010-1025","source":"Wiley Online Library","title":"Modeling fitness changes in wild Atlantic salmon populations faced by spawning intrusion of domesticated escapees","volume":"11","author":[{"family":"Castellani","given":"Marco"},{"family":"Heino","given":"Mikko"},{"family":"Gilbey","given":"John"},{"family":"Araki","given":"Hitoshi"},{"family":"Svåsand","given":"Terje"},{"family":"Glover","given":"Kevin A."}],"issued":{"date-parts":[["2018"]]}}},{"id":1433,"uris":["http://zotero.org/users/2160202/items/QPYYKDLJ"],"itemData":{"id":1433,"type":"article-journal","abstract":"Throughout their native range, wild Atlantic salmon populations are threatened by hybridization and introgression with escapees from net-pen salmon aquaculture. Although domestic–wild hybrid offspring have shown reduced fitness in laboratory and field experiments, consequential impacts on population abundance and genetic integrity remain difficult to predict in the field, in part because the strength of selection against domestic offspring is often unknown and context-dependent. Here, we follow a single large escape event of farmed Atlantic salmon in southern Newfoundland and monitor changes in the in-river proportions of hybrids and feral individuals over time using genetically based hybrid identification. Over a three-year period following the escape, the overall proportion of wild parr increased consistently (total wild proportion of 71.6%, 75.1% and 87.5% each year, respectively), with subsequent declines in feral (genetically pure farmed individuals originating from escaped, farmed adults) and hybrid parr. We quantify the strength of selection against parr of aquaculture ancestry and explore the genetic and demographic consequences for populations in the region. Within-cohort changes in the relative proportions of feral and F1 parr suggest reduced relative survival compared to wild individuals over the first (0.15 and 0.81 for feral and F1, respectively) and second years of life (0.26, 0.83). These relative survivorship estimates were used to inform an individual-based salmon eco-genetic model to project changes in adult abundance and overall allele frequency across three invasion scenarios ranging from short-term to long-term invasion and three relative survival scenarios. Modelling results indicate that total population abundance and time to recovery were greatly affected by relative survivorship and predict significant declines in wild population abundance under continued large escape events and calculated survivorship. Overall, this work demonstrates the importance of estimating the strength of selection against domestic offspring in the wild to predict the long-term impact of farmed salmon escape events on wild populations.","container-title":"Evolutionary Applications","DOI":"10.1111/eva.12746","ISSN":"1752-4571","issue":"4","language":"en","note":"_eprint: https://onlinelibrary.wiley.com/doi/pdf/10.1111/eva.12746","page":"705-717","source":"Wiley Online Library","title":"Estimating the relative fitness of escaped farmed salmon offspring in the wild and modelling the consequences of invasion for wild populations","volume":"12","author":[{"family":"Sylvester","given":"Emma V. A."},{"family":"Wringe","given":"Brendan F."},{"family":"Duffy","given":"Steven J."},{"family":"Hamilton","given":"Lorraine C."},{"family":"Fleming","given":"Ian A."},{"family":"Castellani","given":"Marco"},{"family":"Bentzen","given":"Paul"},{"family":"Bradbury","given":"Ian R."}],"issued":{"date-parts":[["2019"]]}}},{"id":1953,"uris":["http://zotero.org/users/2160202/items/D72XBSX9"],"itemData":{"id":1953,"type":"article-journal","container-title":"Aquaculture Environment Interactions","note":"ISBN: 1869-215X","page":"45-59","title":"Model-based evaluation of the genetic impacts of farm-escaped Atlantic salmon on wild populations","volume":"12","author":[{"family":"Bradbury","given":"Ian R."},{"family":"Duffy","given":"Steve"},{"family":"Lehnert","given":"Sarah J."},{"family":"Jóhannsson","given":"Ragnar"},{"family":"Fridriksson","given":"Jon Hlodver"},{"family":"Castellani","given":"Marco"},{"family":"Burgetz","given":"Ingrid"},{"family":"Sylvester","given":"Emma"},{"family":"Messmer","given":"Amber"},{"family":"Layton","given":"Kara"}],"issued":{"date-parts":[["2020"]]}}}],"schema":"https://github.com/citation-style-language/schema/raw/master/csl-citation.json"} </w:instrText>
      </w:r>
      <w:r w:rsidR="00F21911">
        <w:rPr>
          <w:rFonts w:ascii="Times New Roman" w:eastAsiaTheme="minorEastAsia" w:hAnsi="Times New Roman" w:cs="Times New Roman"/>
          <w:iCs/>
        </w:rPr>
        <w:fldChar w:fldCharType="separate"/>
      </w:r>
      <w:r w:rsidR="00F21911" w:rsidRPr="00F21911">
        <w:rPr>
          <w:rFonts w:ascii="Times New Roman" w:hAnsi="Times New Roman" w:cs="Times New Roman"/>
        </w:rPr>
        <w:t>(Hindar et al. 2006; Tufto 2010; Baskett et al. 2013; Castellani et al. 2015, 2018; Sylvester et al. 2019; Bradbury et al. 2020)</w:t>
      </w:r>
      <w:r w:rsidR="00F21911">
        <w:rPr>
          <w:rFonts w:ascii="Times New Roman" w:eastAsiaTheme="minorEastAsia" w:hAnsi="Times New Roman" w:cs="Times New Roman"/>
          <w:iCs/>
        </w:rPr>
        <w:fldChar w:fldCharType="end"/>
      </w:r>
      <w:r w:rsidR="00F21911">
        <w:rPr>
          <w:rFonts w:ascii="Times New Roman" w:eastAsiaTheme="minorEastAsia" w:hAnsi="Times New Roman" w:cs="Times New Roman"/>
          <w:iCs/>
        </w:rPr>
        <w:t xml:space="preserve"> by allowing for genotype-dependent variation in competitive abilities, </w:t>
      </w:r>
      <w:r w:rsidR="00A52626">
        <w:rPr>
          <w:rFonts w:ascii="Times New Roman" w:eastAsiaTheme="minorEastAsia" w:hAnsi="Times New Roman" w:cs="Times New Roman"/>
          <w:iCs/>
        </w:rPr>
        <w:t xml:space="preserve">which may be a key determinant of introgression levels. </w:t>
      </w:r>
      <w:bookmarkStart w:id="6" w:name="_GoBack"/>
      <w:bookmarkEnd w:id="6"/>
      <w:r w:rsidR="00A82B9C">
        <w:rPr>
          <w:rFonts w:ascii="Times New Roman" w:eastAsiaTheme="minorEastAsia" w:hAnsi="Times New Roman" w:cs="Times New Roman"/>
          <w:iCs/>
        </w:rPr>
        <w:t xml:space="preserve">Aquaculture escapes, in particular, are recognised as an ongoing threat to the productivity and persistence of wild salmonine populations </w:t>
      </w:r>
      <w:r w:rsidR="00A82B9C">
        <w:rPr>
          <w:rFonts w:ascii="Times New Roman" w:eastAsiaTheme="minorEastAsia" w:hAnsi="Times New Roman" w:cs="Times New Roman"/>
          <w:iCs/>
        </w:rPr>
        <w:fldChar w:fldCharType="begin"/>
      </w:r>
      <w:r w:rsidR="00A82B9C">
        <w:rPr>
          <w:rFonts w:ascii="Times New Roman" w:eastAsiaTheme="minorEastAsia" w:hAnsi="Times New Roman" w:cs="Times New Roman"/>
          <w:iCs/>
        </w:rPr>
        <w:instrText xml:space="preserve"> ADDIN ZOTERO_ITEM CSL_CITATION {"citationID":"ewsmlpM3","properties":{"formattedCitation":"(Forseth et al. 2017; Glover et al. 2017)","plainCitation":"(Forseth et al. 2017; Glover et al. 2017)","noteIndex":0},"citationItems":[{"id":1962,"uris":["http://zotero.org/users/2160202/items/4PWART5K"],"itemData":{"id":1962,"type":"article-journal","container-title":"ICES Journal of Marine Science","issue":"6","note":"ISBN: 1054-3139\npublisher: Oxford University Press","page":"1496-1513","title":"The major threats to Atlantic salmon in Norway","volume":"74","author":[{"family":"Forseth","given":"Torbjørn"},{"family":"Barlaup","given":"Bjørn T."},{"family":"Finstad","given":"Bengt"},{"family":"Fiske","given":"Peder"},{"family":"Gjøsæter","given":"Harald"},{"family":"Falkegård","given":"Morten"},{"family":"Hindar","given":"Atle"},{"family":"Mo","given":"Tor Atle"},{"family":"Rikardsen","given":"Audun H."},{"family":"Thorstad","given":"Eva B."}],"issued":{"date-parts":[["2017"]]}}},{"id":1427,"uris":["http://zotero.org/users/2160202/items/J83L2GNS"],"itemData":{"id":1427,"type":"article-journal","container-title":"Fish and Fisheries","issue":"5","note":"ISBN: 1467-2960\npublisher: Wiley Online Library","page":"890-927","title":"Half a century of genetic interaction between farmed and wild Atlantic salmon: status of knowledge and unanswered questions","volume":"18","author":[{"family":"Glover","given":"Kevin A."},{"family":"Solberg","given":"Monica F."},{"family":"McGinnity","given":"Phil"},{"family":"Hindar","given":"Kjetil"},{"family":"Verspoor","given":"Eric"},{"family":"Coulson","given":"Mark W."},{"family":"Hansen","given":"Michael M."},{"family":"Araki","given":"Hitoshi"},{"family":"Skaala","given":"Øystein"},{"family":"Svåsand","given":"Terje"}],"issued":{"date-parts":[["2017"]]}}}],"schema":"https://github.com/citation-style-language/schema/raw/master/csl-citation.json"} </w:instrText>
      </w:r>
      <w:r w:rsidR="00A82B9C">
        <w:rPr>
          <w:rFonts w:ascii="Times New Roman" w:eastAsiaTheme="minorEastAsia" w:hAnsi="Times New Roman" w:cs="Times New Roman"/>
          <w:iCs/>
        </w:rPr>
        <w:fldChar w:fldCharType="separate"/>
      </w:r>
      <w:r w:rsidR="00A82B9C" w:rsidRPr="00A82B9C">
        <w:rPr>
          <w:rFonts w:ascii="Times New Roman" w:hAnsi="Times New Roman" w:cs="Times New Roman"/>
        </w:rPr>
        <w:t>(Forseth et al. 2017; Glover et al. 2017)</w:t>
      </w:r>
      <w:r w:rsidR="00A82B9C">
        <w:rPr>
          <w:rFonts w:ascii="Times New Roman" w:eastAsiaTheme="minorEastAsia" w:hAnsi="Times New Roman" w:cs="Times New Roman"/>
          <w:iCs/>
        </w:rPr>
        <w:fldChar w:fldCharType="end"/>
      </w:r>
      <w:r w:rsidR="00913C20">
        <w:rPr>
          <w:rFonts w:ascii="Times New Roman" w:eastAsiaTheme="minorEastAsia" w:hAnsi="Times New Roman" w:cs="Times New Roman"/>
          <w:iCs/>
        </w:rPr>
        <w:t xml:space="preserve">, and our results </w:t>
      </w:r>
      <w:r w:rsidR="00913C20" w:rsidRPr="00913C20">
        <w:rPr>
          <w:rFonts w:ascii="Times New Roman" w:eastAsiaTheme="minorEastAsia" w:hAnsi="Times New Roman" w:cs="Times New Roman"/>
          <w:iCs/>
        </w:rPr>
        <w:t>inform</w:t>
      </w:r>
      <w:r w:rsidR="00903194">
        <w:rPr>
          <w:rFonts w:ascii="Times New Roman" w:eastAsiaTheme="minorEastAsia" w:hAnsi="Times New Roman" w:cs="Times New Roman"/>
          <w:iCs/>
        </w:rPr>
        <w:t xml:space="preserve"> aquaculture</w:t>
      </w:r>
      <w:r w:rsidR="004563CB">
        <w:rPr>
          <w:rFonts w:ascii="Times New Roman" w:eastAsiaTheme="minorEastAsia" w:hAnsi="Times New Roman" w:cs="Times New Roman"/>
          <w:iCs/>
        </w:rPr>
        <w:t xml:space="preserve"> risk assessments</w:t>
      </w:r>
      <w:r w:rsidR="0077702E">
        <w:rPr>
          <w:rFonts w:ascii="Times New Roman" w:eastAsiaTheme="minorEastAsia" w:hAnsi="Times New Roman" w:cs="Times New Roman"/>
          <w:iCs/>
        </w:rPr>
        <w:t xml:space="preserve"> and </w:t>
      </w:r>
      <w:r w:rsidR="0006267C">
        <w:rPr>
          <w:rFonts w:ascii="Times New Roman" w:eastAsiaTheme="minorEastAsia" w:hAnsi="Times New Roman" w:cs="Times New Roman"/>
          <w:iCs/>
        </w:rPr>
        <w:t>salmon conservation more generally</w:t>
      </w:r>
      <w:r w:rsidR="004563CB">
        <w:rPr>
          <w:rFonts w:ascii="Times New Roman" w:eastAsiaTheme="minorEastAsia" w:hAnsi="Times New Roman" w:cs="Times New Roman"/>
          <w:iCs/>
        </w:rPr>
        <w:t xml:space="preserve">. </w:t>
      </w:r>
      <w:r w:rsidR="005C6D02">
        <w:rPr>
          <w:rFonts w:ascii="Times New Roman" w:eastAsiaTheme="minorEastAsia" w:hAnsi="Times New Roman" w:cs="Times New Roman"/>
          <w:iCs/>
        </w:rPr>
        <w:t xml:space="preserve">They also emphasise the importance of obtaining </w:t>
      </w:r>
      <w:r w:rsidR="0077702E">
        <w:rPr>
          <w:rFonts w:ascii="Times New Roman" w:eastAsiaTheme="minorEastAsia" w:hAnsi="Times New Roman" w:cs="Times New Roman"/>
          <w:iCs/>
        </w:rPr>
        <w:t xml:space="preserve">better </w:t>
      </w:r>
      <w:r w:rsidR="005C6D02">
        <w:rPr>
          <w:rFonts w:ascii="Times New Roman" w:eastAsiaTheme="minorEastAsia" w:hAnsi="Times New Roman" w:cs="Times New Roman"/>
          <w:iCs/>
        </w:rPr>
        <w:t xml:space="preserve">information across a range of </w:t>
      </w:r>
      <w:r w:rsidR="0077702E">
        <w:rPr>
          <w:rFonts w:ascii="Times New Roman" w:eastAsiaTheme="minorEastAsia" w:hAnsi="Times New Roman" w:cs="Times New Roman"/>
          <w:iCs/>
        </w:rPr>
        <w:t xml:space="preserve">ecological or invasion </w:t>
      </w:r>
      <w:r w:rsidR="005C6D02">
        <w:rPr>
          <w:rFonts w:ascii="Times New Roman" w:eastAsiaTheme="minorEastAsia" w:hAnsi="Times New Roman" w:cs="Times New Roman"/>
          <w:iCs/>
        </w:rPr>
        <w:t>contexts</w:t>
      </w:r>
      <w:r w:rsidR="0077702E">
        <w:rPr>
          <w:rFonts w:ascii="Times New Roman" w:eastAsiaTheme="minorEastAsia" w:hAnsi="Times New Roman" w:cs="Times New Roman"/>
          <w:iCs/>
        </w:rPr>
        <w:t xml:space="preserve"> on the relative competitiveness of domesticated/foreign individuals and their wild counterparts. Climate change will likely exacerbate the consequences of maladaptive hybridisation</w:t>
      </w:r>
      <w:r w:rsidR="00B24BCE">
        <w:rPr>
          <w:rFonts w:ascii="Times New Roman" w:eastAsiaTheme="minorEastAsia" w:hAnsi="Times New Roman" w:cs="Times New Roman"/>
          <w:iCs/>
        </w:rPr>
        <w:t xml:space="preserve">, so </w:t>
      </w:r>
      <w:r w:rsidR="00716071">
        <w:rPr>
          <w:rFonts w:ascii="Times New Roman" w:eastAsiaTheme="minorEastAsia" w:hAnsi="Times New Roman" w:cs="Times New Roman"/>
          <w:iCs/>
        </w:rPr>
        <w:t xml:space="preserve">better </w:t>
      </w:r>
      <w:r w:rsidR="0077702E">
        <w:rPr>
          <w:rFonts w:ascii="Times New Roman" w:eastAsiaTheme="minorEastAsia" w:hAnsi="Times New Roman" w:cs="Times New Roman"/>
          <w:iCs/>
        </w:rPr>
        <w:t xml:space="preserve">knowledge of the processes influencing </w:t>
      </w:r>
      <w:r w:rsidR="0077702E" w:rsidRPr="00BD0F81">
        <w:rPr>
          <w:rFonts w:ascii="Times New Roman" w:hAnsi="Times New Roman" w:cs="Times New Roman"/>
        </w:rPr>
        <w:t xml:space="preserve">a population’s ability to resist intrusion </w:t>
      </w:r>
      <w:r w:rsidR="006E077A">
        <w:rPr>
          <w:rFonts w:ascii="Times New Roman" w:hAnsi="Times New Roman" w:cs="Times New Roman"/>
        </w:rPr>
        <w:t>should ultimately foster evolutionarily-enlightened conservation decisions</w:t>
      </w:r>
      <w:r w:rsidR="0077702E">
        <w:rPr>
          <w:rFonts w:ascii="Times New Roman" w:hAnsi="Times New Roman" w:cs="Times New Roman"/>
        </w:rPr>
        <w:t xml:space="preserve">.  </w:t>
      </w:r>
      <w:r w:rsidR="0077702E" w:rsidRPr="00BD0F81">
        <w:rPr>
          <w:rFonts w:ascii="Times New Roman" w:hAnsi="Times New Roman" w:cs="Times New Roman"/>
        </w:rPr>
        <w:t xml:space="preserve"> </w:t>
      </w:r>
    </w:p>
    <w:p w14:paraId="65C1BA8C" w14:textId="77777777" w:rsidR="0077702E" w:rsidRDefault="0077702E" w:rsidP="006D081A">
      <w:pPr>
        <w:spacing w:line="480" w:lineRule="auto"/>
        <w:jc w:val="both"/>
        <w:rPr>
          <w:rFonts w:ascii="Times New Roman" w:eastAsiaTheme="minorEastAsia" w:hAnsi="Times New Roman" w:cs="Times New Roman"/>
          <w:b/>
          <w:bCs/>
          <w:iCs/>
        </w:rPr>
      </w:pPr>
    </w:p>
    <w:p w14:paraId="668E6D9E" w14:textId="78AED22B" w:rsidR="007A1675" w:rsidRPr="009F769B" w:rsidRDefault="007A1675" w:rsidP="00474A92">
      <w:pPr>
        <w:spacing w:line="240" w:lineRule="auto"/>
        <w:jc w:val="both"/>
        <w:rPr>
          <w:rFonts w:ascii="Times New Roman" w:eastAsiaTheme="minorEastAsia" w:hAnsi="Times New Roman" w:cs="Times New Roman"/>
          <w:b/>
          <w:bCs/>
          <w:iCs/>
        </w:rPr>
      </w:pPr>
      <w:r w:rsidRPr="009F769B">
        <w:rPr>
          <w:rFonts w:ascii="Times New Roman" w:eastAsiaTheme="minorEastAsia" w:hAnsi="Times New Roman" w:cs="Times New Roman"/>
          <w:b/>
          <w:bCs/>
          <w:iCs/>
        </w:rPr>
        <w:t>References</w:t>
      </w:r>
    </w:p>
    <w:p w14:paraId="5208D3D7" w14:textId="77777777" w:rsidR="0062422D" w:rsidRDefault="007A1675" w:rsidP="00E875A5">
      <w:pPr>
        <w:pStyle w:val="Bibliography"/>
        <w:spacing w:line="240" w:lineRule="auto"/>
      </w:pPr>
      <w:r w:rsidRPr="009F769B">
        <w:rPr>
          <w:rFonts w:eastAsiaTheme="minorEastAsia"/>
          <w:iCs/>
        </w:rPr>
        <w:fldChar w:fldCharType="begin"/>
      </w:r>
      <w:r w:rsidR="00026AF2">
        <w:rPr>
          <w:rFonts w:eastAsiaTheme="minorEastAsia"/>
          <w:iCs/>
        </w:rPr>
        <w:instrText xml:space="preserve"> ADDIN ZOTERO_BIBL {"uncited":[],"omitted":[],"custom":[]} CSL_BIBLIOGRAPHY </w:instrText>
      </w:r>
      <w:r w:rsidRPr="009F769B">
        <w:rPr>
          <w:rFonts w:eastAsiaTheme="minorEastAsia"/>
          <w:iCs/>
        </w:rPr>
        <w:fldChar w:fldCharType="separate"/>
      </w:r>
      <w:r w:rsidR="0062422D">
        <w:t>Araki, H., B. A. Berejikian, M. J. Ford, and M. S. Blouin. 2008. Fitness of hatchery‐reared salmonids in the wild. Evolutionary Applications 1:342–355.</w:t>
      </w:r>
    </w:p>
    <w:p w14:paraId="37B3B473" w14:textId="77777777" w:rsidR="0062422D" w:rsidRDefault="0062422D" w:rsidP="00E875A5">
      <w:pPr>
        <w:pStyle w:val="Bibliography"/>
        <w:spacing w:line="240" w:lineRule="auto"/>
      </w:pPr>
      <w:r>
        <w:t>Araki, H., B. Cooper, and M. S. Blouin. 2007. Genetic effects of captive breeding cause a rapid, cumulative fitness decline in the wild. Science 318:100–103. American Association for the Advancement of Science.</w:t>
      </w:r>
    </w:p>
    <w:p w14:paraId="041E7559" w14:textId="77777777" w:rsidR="0062422D" w:rsidRDefault="0062422D" w:rsidP="00E875A5">
      <w:pPr>
        <w:pStyle w:val="Bibliography"/>
        <w:spacing w:line="240" w:lineRule="auto"/>
      </w:pPr>
      <w:r>
        <w:t>Barbanera, F., O. R. Pergams, M. Guerrini, G. Forcina, P. Panayides, and F. Dini. 2010. Genetic consequences of intensive management in game birds. Biological conservation 143:1259–1268. Elsevier.</w:t>
      </w:r>
    </w:p>
    <w:p w14:paraId="1F889B72" w14:textId="77777777" w:rsidR="0062422D" w:rsidRDefault="0062422D" w:rsidP="00E875A5">
      <w:pPr>
        <w:pStyle w:val="Bibliography"/>
        <w:spacing w:line="240" w:lineRule="auto"/>
      </w:pPr>
      <w:r>
        <w:t>Baskett, M. L., S. C. Burgess, and R. S. Waples. 2013. Assessing strategies to minimize unintended fitness consequences of aquaculture on wild populations. Evolutionary Applications 6:1090–1108.</w:t>
      </w:r>
    </w:p>
    <w:p w14:paraId="56C01C29" w14:textId="77777777" w:rsidR="0062422D" w:rsidRDefault="0062422D" w:rsidP="00E875A5">
      <w:pPr>
        <w:pStyle w:val="Bibliography"/>
        <w:spacing w:line="240" w:lineRule="auto"/>
      </w:pPr>
      <w:r>
        <w:t>Bell, D. A., R. P. Kovach, Z. L. Robinson, A. R. Whiteley, and T. E. Reed. 2021. The ecological causes and consequences of hard and soft selection. Ecology Letters 24:1505–1521. Wiley Online Library.</w:t>
      </w:r>
    </w:p>
    <w:p w14:paraId="23053021" w14:textId="77777777" w:rsidR="0062422D" w:rsidRDefault="0062422D" w:rsidP="00E875A5">
      <w:pPr>
        <w:pStyle w:val="Bibliography"/>
        <w:spacing w:line="240" w:lineRule="auto"/>
      </w:pPr>
      <w:r>
        <w:lastRenderedPageBreak/>
        <w:t>Besnier, F., K. A. Glover, and Ø. Skaala. 2011. Investigating genetic change in wild populations: modelling gene flow from farm escapees. Aquaculture Environment Interactions 2:75–86.</w:t>
      </w:r>
    </w:p>
    <w:p w14:paraId="191436A9" w14:textId="77777777" w:rsidR="0062422D" w:rsidRDefault="0062422D" w:rsidP="00E875A5">
      <w:pPr>
        <w:pStyle w:val="Bibliography"/>
        <w:spacing w:line="240" w:lineRule="auto"/>
      </w:pPr>
      <w:r>
        <w:t>Bolstad, G. H., K. Hindar, G. Robertsen, B. Jonsson, H. Sægrov, O. H. Diserud, P. Fiske, A. J. Jensen, K. Urdal, T. F. Næsje, B. T. Barlaup, B. Florø-Larsen, H. Lo, E. Niemelä, and S. Karlsson. 2017. Gene flow from domesticated escapes alters the life history of wild Atlantic salmon. Nat Ecol Evol 1:1–5. Nature Publishing Group.</w:t>
      </w:r>
    </w:p>
    <w:p w14:paraId="3781AE9D" w14:textId="77777777" w:rsidR="0062422D" w:rsidRDefault="0062422D" w:rsidP="00E875A5">
      <w:pPr>
        <w:pStyle w:val="Bibliography"/>
        <w:spacing w:line="240" w:lineRule="auto"/>
      </w:pPr>
      <w:r>
        <w:t>Bolstad, G. H., S. Karlsson, I. J. Hagen, P. Fiske, K. Urdal, H. Sægrov, B. Florø-Larsen, V. P. Sollien, G. Østborg, O. H. Diserud, A. J. Jensen, and K. Hindar. 2021. Introgression from farmed escapees affects the full life cycle of wild Atlantic salmon. Science Advances 7:eabj3397. American Association for the Advancement of Science.</w:t>
      </w:r>
    </w:p>
    <w:p w14:paraId="05147FE0" w14:textId="77777777" w:rsidR="0062422D" w:rsidRDefault="0062422D" w:rsidP="00E875A5">
      <w:pPr>
        <w:pStyle w:val="Bibliography"/>
        <w:spacing w:line="240" w:lineRule="auto"/>
      </w:pPr>
      <w:r>
        <w:t>Bradbury, I. R., S. Duffy, S. J. Lehnert, R. Jóhannsson, J. H. Fridriksson, M. Castellani, I. Burgetz, E. Sylvester, A. Messmer, and K. Layton. 2020. Model-based evaluation of the genetic impacts of farm-escaped Atlantic salmon on wild populations. Aquaculture Environment Interactions 12:45–59.</w:t>
      </w:r>
    </w:p>
    <w:p w14:paraId="7E7A68BF" w14:textId="77777777" w:rsidR="0062422D" w:rsidRDefault="0062422D" w:rsidP="00E875A5">
      <w:pPr>
        <w:pStyle w:val="Bibliography"/>
        <w:spacing w:line="240" w:lineRule="auto"/>
      </w:pPr>
      <w:r>
        <w:t>Brennan, A. C., G. Woodward, O. Seehausen, V. Muñoz-Fuentes, C. Moritz, A. Guelmami, R. J. Abbott, and P. Edelaar. 2015. Hybridization due to changing species distributions: adding problems or solutions to conservation of biodiversity during global change? Evolutionary Ecology Research 16:475–491. Evolutionary Ecology, Ltd.</w:t>
      </w:r>
    </w:p>
    <w:p w14:paraId="39116651" w14:textId="77777777" w:rsidR="0062422D" w:rsidRDefault="0062422D" w:rsidP="00E875A5">
      <w:pPr>
        <w:pStyle w:val="Bibliography"/>
        <w:spacing w:line="240" w:lineRule="auto"/>
      </w:pPr>
      <w:r>
        <w:t>Carlson, S. M., and T. R. Seamons. 2008. A review of quantitative genetic components of fitness in salmonids: implications for adaptation to future change. Evolutionary Applications 1:222–238.</w:t>
      </w:r>
    </w:p>
    <w:p w14:paraId="6B8EFFE0" w14:textId="77777777" w:rsidR="0062422D" w:rsidRDefault="0062422D" w:rsidP="00E875A5">
      <w:pPr>
        <w:pStyle w:val="Bibliography"/>
        <w:spacing w:line="240" w:lineRule="auto"/>
      </w:pPr>
      <w:r>
        <w:t>Castellani, M., M. Heino, J. Gilbey, H. Araki, T. Svåsand, and K. A. Glover. 2015. IBSEM: An Individual-Based Atlantic Salmon Population Model. PLOS ONE 10:e0138444. Public Library of Science.</w:t>
      </w:r>
    </w:p>
    <w:p w14:paraId="67FB1508" w14:textId="77777777" w:rsidR="0062422D" w:rsidRDefault="0062422D" w:rsidP="00E875A5">
      <w:pPr>
        <w:pStyle w:val="Bibliography"/>
        <w:spacing w:line="240" w:lineRule="auto"/>
      </w:pPr>
      <w:r>
        <w:t>Castellani, M., M. Heino, J. Gilbey, H. Araki, T. Svåsand, and K. A. Glover. 2018. Modeling fitness changes in wild Atlantic salmon populations faced by spawning intrusion of domesticated escapees. Evolutionary Applications 11:1010–1025.</w:t>
      </w:r>
    </w:p>
    <w:p w14:paraId="2662BA09" w14:textId="77777777" w:rsidR="0062422D" w:rsidRDefault="0062422D" w:rsidP="00E875A5">
      <w:pPr>
        <w:pStyle w:val="Bibliography"/>
        <w:spacing w:line="240" w:lineRule="auto"/>
      </w:pPr>
      <w:r>
        <w:t>Chevin, L.-M., R. Lande, and G. M. Mace. 2010. Adaptation, plasticity, and extinction in a changing environment: towards a predictive theory. PLoS biology 8:e1000357.</w:t>
      </w:r>
    </w:p>
    <w:p w14:paraId="3487B4DA" w14:textId="77777777" w:rsidR="0062422D" w:rsidRDefault="0062422D" w:rsidP="00E875A5">
      <w:pPr>
        <w:pStyle w:val="Bibliography"/>
        <w:spacing w:line="240" w:lineRule="auto"/>
      </w:pPr>
      <w:r>
        <w:t>Christiansen, F. B. 1975. Hard and soft selection in a subdivided population. The American Naturalist 109:11–16. University of Chicago Press.</w:t>
      </w:r>
    </w:p>
    <w:p w14:paraId="5531D0E8" w14:textId="77777777" w:rsidR="0062422D" w:rsidRDefault="0062422D" w:rsidP="00E875A5">
      <w:pPr>
        <w:pStyle w:val="Bibliography"/>
        <w:spacing w:line="240" w:lineRule="auto"/>
      </w:pPr>
      <w:r>
        <w:t>Christie, M. R., M. L. Marine, R. A. French, and M. S. Blouin. 2012. Genetic adaptation to captivity can occur in a single generation. Proceedings of the National Academy of Sciences 109:238–242. National Acad Sciences.</w:t>
      </w:r>
    </w:p>
    <w:p w14:paraId="73283995" w14:textId="77777777" w:rsidR="0062422D" w:rsidRDefault="0062422D" w:rsidP="00E875A5">
      <w:pPr>
        <w:pStyle w:val="Bibliography"/>
        <w:spacing w:line="240" w:lineRule="auto"/>
      </w:pPr>
      <w:r>
        <w:t>Claussen, J. E., and D. P. Philipp. 2022. Assessing the role of supplementation stocking: A perspective. Fisheries Management and Ecology. Wiley Online Library.</w:t>
      </w:r>
    </w:p>
    <w:p w14:paraId="6935F925" w14:textId="77777777" w:rsidR="0062422D" w:rsidRDefault="0062422D" w:rsidP="00E875A5">
      <w:pPr>
        <w:pStyle w:val="Bibliography"/>
        <w:spacing w:line="240" w:lineRule="auto"/>
      </w:pPr>
      <w:r>
        <w:t>Dunlop, E. S., M. Heino, and U. Dieckmann. 2009. Eco-genetic modeling of contemporary life-history evolution. Ecological Applications 19:1815–1834.</w:t>
      </w:r>
    </w:p>
    <w:p w14:paraId="56A3EF8F" w14:textId="77777777" w:rsidR="0062422D" w:rsidRDefault="0062422D" w:rsidP="00E875A5">
      <w:pPr>
        <w:pStyle w:val="Bibliography"/>
        <w:spacing w:line="240" w:lineRule="auto"/>
      </w:pPr>
      <w:r>
        <w:t>Estes, S., and S. J. Arnold. 2007. Resolving the paradox of stasis: models with stabilizing selection explain evolutionary divergence on all timescales. The American Naturalist 169:227–244.</w:t>
      </w:r>
    </w:p>
    <w:p w14:paraId="6A2A2919" w14:textId="77777777" w:rsidR="0062422D" w:rsidRDefault="0062422D" w:rsidP="00E875A5">
      <w:pPr>
        <w:pStyle w:val="Bibliography"/>
        <w:spacing w:line="240" w:lineRule="auto"/>
      </w:pPr>
      <w:r>
        <w:t>Fleming, I. A., and M. R. Gross. 1993. Breeding Success of Hatchery and Wild Coho Salmon (Oncorhynchus Kisutch) in Competition. Ecological Applications 3:230–245. Ecological Society of America.</w:t>
      </w:r>
    </w:p>
    <w:p w14:paraId="6E77905A" w14:textId="77777777" w:rsidR="0062422D" w:rsidRDefault="0062422D" w:rsidP="00E875A5">
      <w:pPr>
        <w:pStyle w:val="Bibliography"/>
        <w:spacing w:line="240" w:lineRule="auto"/>
      </w:pPr>
      <w:r>
        <w:t>Fleming, I. A., K. Hindar, I. B. MjÖlnerÖd, B. Jonsson, T. Balstad, and A. Lamberg. 2000. Lifetime success and interactions of farm salmon invading a native population. Proceedings of the Royal Society of London. Series B: Biological Sciences 267:1517–1523.</w:t>
      </w:r>
    </w:p>
    <w:p w14:paraId="7BE9B897" w14:textId="77777777" w:rsidR="0062422D" w:rsidRDefault="0062422D" w:rsidP="00E875A5">
      <w:pPr>
        <w:pStyle w:val="Bibliography"/>
        <w:spacing w:line="240" w:lineRule="auto"/>
      </w:pPr>
      <w:r>
        <w:t>Fleming, I. A., B. Jonsson, M. R. Gross, and A. Lamberg. 1996. An experimental study of the reproductive behaviour and success of farmed and wild Atlantic salmon (Salmo salar). Journal of Applied Ecology 893–905.</w:t>
      </w:r>
    </w:p>
    <w:p w14:paraId="505B6846" w14:textId="77777777" w:rsidR="0062422D" w:rsidRDefault="0062422D" w:rsidP="00E875A5">
      <w:pPr>
        <w:pStyle w:val="Bibliography"/>
        <w:spacing w:line="240" w:lineRule="auto"/>
      </w:pPr>
      <w:r>
        <w:t>Forseth, T., B. T. Barlaup, B. Finstad, P. Fiske, H. Gjøsæter, M. Falkegård, A. Hindar, T. A. Mo, A. H. Rikardsen, and E. B. Thorstad. 2017. The major threats to Atlantic salmon in Norway. ICES Journal of Marine Science 74:1496–1513. Oxford University Press.</w:t>
      </w:r>
    </w:p>
    <w:p w14:paraId="5DBC232A" w14:textId="77777777" w:rsidR="0062422D" w:rsidRDefault="0062422D" w:rsidP="00E875A5">
      <w:pPr>
        <w:pStyle w:val="Bibliography"/>
        <w:spacing w:line="240" w:lineRule="auto"/>
      </w:pPr>
      <w:r>
        <w:lastRenderedPageBreak/>
        <w:t>Fraser, D. J. 2008. How well can captive breeding programs conserve biodiversity? A review of salmonids. Evolutionary Applications 1:535–586. Wiley Online Library.</w:t>
      </w:r>
    </w:p>
    <w:p w14:paraId="159DE504" w14:textId="77777777" w:rsidR="0062422D" w:rsidRDefault="0062422D" w:rsidP="00E875A5">
      <w:pPr>
        <w:pStyle w:val="Bibliography"/>
        <w:spacing w:line="240" w:lineRule="auto"/>
      </w:pPr>
      <w:r>
        <w:t>Fraser, D. J., L. Walker, M. C. Yates, K. Marin, J. L. Wood, T. A. Bernos, and C. Zastavniouk. 2019. Population correlates of rapid captive‐induced maladaptation in a wild fish. Evolutionary applications 12:1305–1317. Wiley Online Library.</w:t>
      </w:r>
    </w:p>
    <w:p w14:paraId="65678D5D" w14:textId="77777777" w:rsidR="0062422D" w:rsidRDefault="0062422D" w:rsidP="00E875A5">
      <w:pPr>
        <w:pStyle w:val="Bibliography"/>
        <w:spacing w:line="240" w:lineRule="auto"/>
      </w:pPr>
      <w:r>
        <w:t>Garant, D., I. A. Fleming, S. Einum, and L. Bernatchez. 2003. Alternative male life‐history tactics as potential vehicles for speeding introgression of farm salmon traits into wild populations. Ecology Letters 6:541–549.</w:t>
      </w:r>
    </w:p>
    <w:p w14:paraId="50A70A7E" w14:textId="77777777" w:rsidR="0062422D" w:rsidRDefault="0062422D" w:rsidP="00E875A5">
      <w:pPr>
        <w:pStyle w:val="Bibliography"/>
        <w:spacing w:line="240" w:lineRule="auto"/>
      </w:pPr>
      <w:r>
        <w:t>Gjedrem, T., H. M. Gjøen, and B. Gjerde. 1991. Genetic origin of Norwegian farmed Atlantic salmon. Aquaculture 98:41–50.</w:t>
      </w:r>
    </w:p>
    <w:p w14:paraId="334A5838" w14:textId="77777777" w:rsidR="0062422D" w:rsidRDefault="0062422D" w:rsidP="00E875A5">
      <w:pPr>
        <w:pStyle w:val="Bibliography"/>
        <w:spacing w:line="240" w:lineRule="auto"/>
      </w:pPr>
      <w:r>
        <w:t>Gjøen, H. M., and H. B. Bentsen. 1997. Past, present, and future of genetic improvement in salmon aquaculture. ICES Journal of Marine Science: Journal du Conseil 54:1009–1014.</w:t>
      </w:r>
    </w:p>
    <w:p w14:paraId="46272B05" w14:textId="77777777" w:rsidR="0062422D" w:rsidRDefault="0062422D" w:rsidP="00E875A5">
      <w:pPr>
        <w:pStyle w:val="Bibliography"/>
        <w:spacing w:line="240" w:lineRule="auto"/>
      </w:pPr>
      <w:r>
        <w:t>Glover, K. A., C. Pertoldi, F. Besnier, V. Wennevik, M. Kent, and Ø. Skaala. 2013. Atlantic salmon populations invaded by farmed escapees: quantifying genetic introgression with a Bayesian approach and SNPs. BMC genetics 14:74.</w:t>
      </w:r>
    </w:p>
    <w:p w14:paraId="67AA2E03" w14:textId="77777777" w:rsidR="0062422D" w:rsidRDefault="0062422D" w:rsidP="00E875A5">
      <w:pPr>
        <w:pStyle w:val="Bibliography"/>
        <w:spacing w:line="240" w:lineRule="auto"/>
      </w:pPr>
      <w:r>
        <w:t>Glover, K. A., M. F. Solberg, P. McGinnity, K. Hindar, E. Verspoor, M. W. Coulson, M. M. Hansen, H. Araki, Ø. Skaala, and T. Svåsand. 2017. Half a century of genetic interaction between farmed and wild Atlantic salmon: status of knowledge and unanswered questions. Fish and Fisheries 18:890–927. Wiley Online Library.</w:t>
      </w:r>
    </w:p>
    <w:p w14:paraId="06B42912" w14:textId="77777777" w:rsidR="0062422D" w:rsidRDefault="0062422D" w:rsidP="00E875A5">
      <w:pPr>
        <w:pStyle w:val="Bibliography"/>
        <w:spacing w:line="240" w:lineRule="auto"/>
      </w:pPr>
      <w:r>
        <w:t>Gomulkiewicz, R., and R. D. Holt. 1995. When does evolution by natural selection prevent extinction? Evolution 201–207.</w:t>
      </w:r>
    </w:p>
    <w:p w14:paraId="4898544E" w14:textId="77777777" w:rsidR="0062422D" w:rsidRDefault="0062422D" w:rsidP="00E875A5">
      <w:pPr>
        <w:pStyle w:val="Bibliography"/>
        <w:spacing w:line="240" w:lineRule="auto"/>
      </w:pPr>
      <w:r>
        <w:t>Grabenstein, K. C., and S. A. Taylor. 2018. Breaking barriers: causes, consequences, and experimental utility of human-mediated hybridization. Trends in Ecology &amp; Evolution 33:198–212. Elsevier.</w:t>
      </w:r>
    </w:p>
    <w:p w14:paraId="16E71A17" w14:textId="77777777" w:rsidR="0062422D" w:rsidRDefault="0062422D" w:rsidP="00E875A5">
      <w:pPr>
        <w:pStyle w:val="Bibliography"/>
        <w:spacing w:line="240" w:lineRule="auto"/>
      </w:pPr>
      <w:r>
        <w:t>Gross, M. R. 1998. One species with two biologies: Atlantic salmon (Salmo salar) in the wild and in aquaculture. Canadian Journal of Fisheries and Aquatic Sciences 55:131–144.</w:t>
      </w:r>
    </w:p>
    <w:p w14:paraId="3AE0B175" w14:textId="77777777" w:rsidR="0062422D" w:rsidRDefault="0062422D" w:rsidP="00E875A5">
      <w:pPr>
        <w:pStyle w:val="Bibliography"/>
        <w:spacing w:line="240" w:lineRule="auto"/>
      </w:pPr>
      <w:r>
        <w:t>Hadfield, J. D., and T. E. Reed. 2022. Directional selection and the evolution of breeding date in birds, revisited: Hard selection and the evolution of plasticity. Evolution Letters 6:178–188. Oxford University Press.</w:t>
      </w:r>
    </w:p>
    <w:p w14:paraId="5904ABD2" w14:textId="77777777" w:rsidR="0062422D" w:rsidRDefault="0062422D" w:rsidP="00E875A5">
      <w:pPr>
        <w:pStyle w:val="Bibliography"/>
        <w:spacing w:line="240" w:lineRule="auto"/>
      </w:pPr>
      <w:r>
        <w:t>Heino, M., T. Svåsand, V. Wennevik, and K. A. Glover. 2015. Genetic introgression of farmed salmon in native populations: quantifying the relative influence of population size and frequency of escapees. Aquaculture Environment Interactions 6:185–190.</w:t>
      </w:r>
    </w:p>
    <w:p w14:paraId="23407AB9" w14:textId="77777777" w:rsidR="0062422D" w:rsidRDefault="0062422D" w:rsidP="00E875A5">
      <w:pPr>
        <w:pStyle w:val="Bibliography"/>
        <w:spacing w:line="240" w:lineRule="auto"/>
      </w:pPr>
      <w:r>
        <w:t>Hendry, A. P., and A. Gonzalez. 2008. Whither adaptation? Biology &amp; Philosophy 23:673.</w:t>
      </w:r>
    </w:p>
    <w:p w14:paraId="7BB0C01A" w14:textId="77777777" w:rsidR="0062422D" w:rsidRDefault="0062422D" w:rsidP="00E875A5">
      <w:pPr>
        <w:pStyle w:val="Bibliography"/>
        <w:spacing w:line="240" w:lineRule="auto"/>
      </w:pPr>
      <w:r>
        <w:t>Hindar, K., I. A. Fleming, P. McGinnity, and O. Diserud. 2006. Genetic and ecological effects of salmon farming on wild salmon: modelling from experimental results. ICES Journal of Marine Science: Journal du Conseil 63:1234–1247.</w:t>
      </w:r>
    </w:p>
    <w:p w14:paraId="46C6AECA" w14:textId="77777777" w:rsidR="0062422D" w:rsidRDefault="0062422D" w:rsidP="00E875A5">
      <w:pPr>
        <w:pStyle w:val="Bibliography"/>
        <w:spacing w:line="240" w:lineRule="auto"/>
      </w:pPr>
      <w:r>
        <w:t>Ho, E. K. H., and A. F. Agrawal. 2012. The effects of competition on the strength and softness of selection. Journal of Evolutionary Biology 25:2537–2546. Wiley Online Library.</w:t>
      </w:r>
    </w:p>
    <w:p w14:paraId="4F2C5346" w14:textId="77777777" w:rsidR="0062422D" w:rsidRDefault="0062422D" w:rsidP="00E875A5">
      <w:pPr>
        <w:pStyle w:val="Bibliography"/>
        <w:spacing w:line="240" w:lineRule="auto"/>
      </w:pPr>
      <w:r>
        <w:t>Jensen, Ø., T. Dempster, E. B. Thorstad, I. Uglem, and A. Fredheim. 2010. Escapes of fishes from Norwegian sea-cage aquaculture: causes, consequences and prevention. Aquaculture Environment Interactions 1:71–83.</w:t>
      </w:r>
    </w:p>
    <w:p w14:paraId="728380BD" w14:textId="77777777" w:rsidR="0062422D" w:rsidRDefault="0062422D" w:rsidP="00E875A5">
      <w:pPr>
        <w:pStyle w:val="Bibliography"/>
        <w:spacing w:line="240" w:lineRule="auto"/>
      </w:pPr>
      <w:r>
        <w:t>Kane, A., D. Ayllón, R. J. O’Sullivan, P. McGinnity, and T. E. Reed. 2022. Escalating the conflict? Intersex genetic correlations influence adaptation to environmental change in facultatively migratory populations. Evolutionary Applications 15:773–789. Wiley Online Library.</w:t>
      </w:r>
    </w:p>
    <w:p w14:paraId="39EECA79" w14:textId="77777777" w:rsidR="0062422D" w:rsidRDefault="0062422D" w:rsidP="00E875A5">
      <w:pPr>
        <w:pStyle w:val="Bibliography"/>
        <w:spacing w:line="240" w:lineRule="auto"/>
      </w:pPr>
      <w:r>
        <w:t>Kardos, M., and G. Luikart. 2021. The genetic architecture of fitness drives population viability during rapid environmental change. The American Naturalist 197:511–525. The University of Chicago Press Chicago, IL.</w:t>
      </w:r>
    </w:p>
    <w:p w14:paraId="18DA4885" w14:textId="77777777" w:rsidR="0062422D" w:rsidRDefault="0062422D" w:rsidP="00E875A5">
      <w:pPr>
        <w:pStyle w:val="Bibliography"/>
        <w:spacing w:line="240" w:lineRule="auto"/>
      </w:pPr>
      <w:r>
        <w:t>Le Luyer, J., M. Laporte, T. D. Beacham, K. H. Kaukinen, R. E. Withler, J. S. Leong, E. B. Rondeau, B. F. Koop, and L. Bernatchez. 2017. Parallel epigenetic modifications induced by hatchery rearing in a Pacific salmon. Proceedings of the National Academy of Sciences 114:12964–12969. National Acad Sciences.</w:t>
      </w:r>
    </w:p>
    <w:p w14:paraId="091CD183" w14:textId="77777777" w:rsidR="0062422D" w:rsidRDefault="0062422D" w:rsidP="00E875A5">
      <w:pPr>
        <w:pStyle w:val="Bibliography"/>
        <w:spacing w:line="240" w:lineRule="auto"/>
      </w:pPr>
      <w:r>
        <w:lastRenderedPageBreak/>
        <w:t>Lehnert, S. J., S. M. Baillie, J. MacMillan, I. G. Paterson, C. F. Buhariwalla, I. R. Bradbury, and P. Bentzen. 2020. Multiple decades of stocking has resulted in limited hatchery introgression in wild brook trout (Salvelinus fontinalis) populations of Nova Scotia. Evolutionary Applications 13:1069–1089.</w:t>
      </w:r>
    </w:p>
    <w:p w14:paraId="319E5519" w14:textId="77777777" w:rsidR="0062422D" w:rsidRDefault="0062422D" w:rsidP="00E875A5">
      <w:pPr>
        <w:pStyle w:val="Bibliography"/>
        <w:spacing w:line="240" w:lineRule="auto"/>
      </w:pPr>
      <w:r>
        <w:t>Levene, H. 1953. Genetic equilibrium when more than one ecological niche is available. The American Naturalist 87:331–333. Science Press.</w:t>
      </w:r>
    </w:p>
    <w:p w14:paraId="22337700" w14:textId="77777777" w:rsidR="0062422D" w:rsidRDefault="0062422D" w:rsidP="00E875A5">
      <w:pPr>
        <w:pStyle w:val="Bibliography"/>
        <w:spacing w:line="240" w:lineRule="auto"/>
      </w:pPr>
      <w:r>
        <w:t>McGinnity, P., P. Prodöhl, A. Ferguson, R. Hynes, N. ó Maoiléidigh, N. Baker, D. Cotter, B. O’Hea, D. Cooke, and G. Rogan. 2003. Fitness reduction and potential extinction of wild populations of Atlantic salmon, Salmo salar, as a result of interactions with escaped farm salmon. Proceedings of the Royal Society of London. Series B: Biological Sciences 270:2443–2450.</w:t>
      </w:r>
    </w:p>
    <w:p w14:paraId="2B690974" w14:textId="77777777" w:rsidR="0062422D" w:rsidRDefault="0062422D" w:rsidP="00E875A5">
      <w:pPr>
        <w:pStyle w:val="Bibliography"/>
        <w:spacing w:line="240" w:lineRule="auto"/>
      </w:pPr>
      <w:r>
        <w:t>McGinnity, P., C. Stone, J. B. Taggart, D. Cooke, D. Cotter, R. Hynes, C. McCamley, T. Cross, and A. Ferguson. 1997. Genetic impact of escaped farmed Atlantic salmon (Salmo salar L.) on native populations: use of DNA profiling to assess freshwater performance of wild, farmed, and hybrid progeny in a natural river environment. ICES Journal of Marine Science: Journal du Conseil 54:998–1008.</w:t>
      </w:r>
    </w:p>
    <w:p w14:paraId="779C616F" w14:textId="77777777" w:rsidR="0062422D" w:rsidRDefault="0062422D" w:rsidP="00E875A5">
      <w:pPr>
        <w:pStyle w:val="Bibliography"/>
        <w:spacing w:line="240" w:lineRule="auto"/>
      </w:pPr>
      <w:r>
        <w:t>Milot, E., C. Perrier, L. Papillon, J. J. Dodson, and L. Bernatchez. 2013. Reduced fitness of A tlantic salmon released in the wild after one generation of captive breeding. Evolutionary applications 6:472–485. Wiley Online Library.</w:t>
      </w:r>
    </w:p>
    <w:p w14:paraId="4552C54D" w14:textId="77777777" w:rsidR="0062422D" w:rsidRDefault="0062422D" w:rsidP="00E875A5">
      <w:pPr>
        <w:pStyle w:val="Bibliography"/>
        <w:spacing w:line="240" w:lineRule="auto"/>
      </w:pPr>
      <w:r>
        <w:t>Muhlfeld, C. C., S. T. Kalinowski, T. E. McMahon, M. L. Taper, S. Painter, R. F. Leary, and F. W. Allendorf. 2009. Hybridization rapidly reduces fitness of a native trout in the wild. Biology Letters 5:328–331. Royal Society.</w:t>
      </w:r>
    </w:p>
    <w:p w14:paraId="1367FD0F" w14:textId="77777777" w:rsidR="0062422D" w:rsidRDefault="0062422D" w:rsidP="00E875A5">
      <w:pPr>
        <w:pStyle w:val="Bibliography"/>
        <w:spacing w:line="240" w:lineRule="auto"/>
      </w:pPr>
      <w:r>
        <w:t>Naish, K. A., J. E. Taylor III, P. S. Levin, T. P. Quinn, J. R. Winton, D. Huppert, and R. Hilborn. 2007. An evaluation of the effects of conservation and fishery enhancement hatcheries on wild populations of salmon. Advances in marine biology 53:61–194. Elsevier.</w:t>
      </w:r>
    </w:p>
    <w:p w14:paraId="1763D303" w14:textId="77777777" w:rsidR="0062422D" w:rsidRDefault="0062422D" w:rsidP="00E875A5">
      <w:pPr>
        <w:pStyle w:val="Bibliography"/>
        <w:spacing w:line="240" w:lineRule="auto"/>
      </w:pPr>
      <w:r>
        <w:t>Naylor, R., K. Hindar, I. A. Fleming, R. Goldburg, S. Williams, J. Volpe, F. Whoriskey, J. Eagle, D. Kelso, and M. Mangel. 2005. Fugitive salmon: assessing the risks of escaped fish from net-pen aquaculture. BioScience 55:427–437.</w:t>
      </w:r>
    </w:p>
    <w:p w14:paraId="6BA2D428" w14:textId="77777777" w:rsidR="0062422D" w:rsidRDefault="0062422D" w:rsidP="00E875A5">
      <w:pPr>
        <w:pStyle w:val="Bibliography"/>
        <w:spacing w:line="240" w:lineRule="auto"/>
      </w:pPr>
      <w:r>
        <w:t>Neff, B. D., S. R. Garner, I. A. Fleming, and M. R. Gross. 2015. Reproductive success in wild and hatchery male coho salmon. Royal Society Open Science 2:150161. Royal Society.</w:t>
      </w:r>
    </w:p>
    <w:p w14:paraId="60B1F9F7" w14:textId="77777777" w:rsidR="0062422D" w:rsidRDefault="0062422D" w:rsidP="00E875A5">
      <w:pPr>
        <w:pStyle w:val="Bibliography"/>
        <w:spacing w:line="240" w:lineRule="auto"/>
      </w:pPr>
      <w:r>
        <w:t>O’Sullivan, R. J., T. Aykanat, S. E. Johnston, G. Rogan, R. Poole, P. A. Prodöhl, E. De Eyto, C. R. Primmer, P. McGinnity, and T. E. Reed. 2020. Captive-bred Atlantic salmon released into the wild have fewer offspring than wild-bred fish and decrease population productivity: Relative fitness in Atlantic salmon. Proceedings of the Royal Society B: Biological Sciences 287.</w:t>
      </w:r>
    </w:p>
    <w:p w14:paraId="26CF6740" w14:textId="77777777" w:rsidR="0062422D" w:rsidRDefault="0062422D" w:rsidP="00E875A5">
      <w:pPr>
        <w:pStyle w:val="Bibliography"/>
        <w:spacing w:line="240" w:lineRule="auto"/>
      </w:pPr>
      <w:r>
        <w:t>Piou, C., and E. Prévost. 2012. A demo-genetic individual-based model for Atlantic salmon populations: Model structure, parameterization and sensitivity. Ecological modelling 231:37–52. Elsevier.</w:t>
      </w:r>
    </w:p>
    <w:p w14:paraId="7DB8D903" w14:textId="77777777" w:rsidR="0062422D" w:rsidRDefault="0062422D" w:rsidP="00E875A5">
      <w:pPr>
        <w:pStyle w:val="Bibliography"/>
        <w:spacing w:line="240" w:lineRule="auto"/>
      </w:pPr>
      <w:r>
        <w:t>Ravigné, V., I. Olivieri, and U. Dieckmann. 2004. Implications of habitat choice for protected polymorphysms. Evolutionary Ecology Research 6:125–145. IR-04-005.</w:t>
      </w:r>
    </w:p>
    <w:p w14:paraId="376A5555" w14:textId="77777777" w:rsidR="0062422D" w:rsidRDefault="0062422D" w:rsidP="00E875A5">
      <w:pPr>
        <w:pStyle w:val="Bibliography"/>
        <w:spacing w:line="240" w:lineRule="auto"/>
      </w:pPr>
      <w:r>
        <w:t>Reed, T. E., P. Prodöhl, R. Hynes, T. Cross, A. Ferguson, and P. McGinnity. 2015. Quantifying heritable variation in fitness-related traits of wild, farmed and hybrid Atlantic salmon families in a wild river environment. Heredity.</w:t>
      </w:r>
    </w:p>
    <w:p w14:paraId="0558607E" w14:textId="77777777" w:rsidR="0062422D" w:rsidRDefault="0062422D" w:rsidP="00E875A5">
      <w:pPr>
        <w:pStyle w:val="Bibliography"/>
        <w:spacing w:line="240" w:lineRule="auto"/>
      </w:pPr>
      <w:r>
        <w:t>Reznick, D. 2016. Hard and Soft Selection Revisited: How Evolution by Natural Selection Works in the Real World. Journal of Heredity 107:3–14.</w:t>
      </w:r>
    </w:p>
    <w:p w14:paraId="2A7A879C" w14:textId="77777777" w:rsidR="0062422D" w:rsidRDefault="0062422D" w:rsidP="00E875A5">
      <w:pPr>
        <w:pStyle w:val="Bibliography"/>
        <w:spacing w:line="240" w:lineRule="auto"/>
      </w:pPr>
      <w:r>
        <w:t>Rodriguez Barreto, D., C. Garcia de Leaniz, E. Verspoor, H. Sobolewska, M. Coulson, and S. Consuegra. 2019. DNA methylation changes in the sperm of captive-reared fish: a route to epigenetic introgression in wild populations. Molecular biology and evolution 36:2205–2211. Oxford University Press.</w:t>
      </w:r>
    </w:p>
    <w:p w14:paraId="39B12A3D" w14:textId="77777777" w:rsidR="0062422D" w:rsidRDefault="0062422D" w:rsidP="00E875A5">
      <w:pPr>
        <w:pStyle w:val="Bibliography"/>
        <w:spacing w:line="240" w:lineRule="auto"/>
      </w:pPr>
      <w:r>
        <w:t>Seddon, P. J., D. P. Armstrong, and R. F. Maloney. 2007. Developing the science of reintroduction biology. Conservation biology 21:303–312. Wiley Online Library.</w:t>
      </w:r>
    </w:p>
    <w:p w14:paraId="5CAE3356" w14:textId="77777777" w:rsidR="0062422D" w:rsidRDefault="0062422D" w:rsidP="00E875A5">
      <w:pPr>
        <w:pStyle w:val="Bibliography"/>
        <w:spacing w:line="240" w:lineRule="auto"/>
      </w:pPr>
      <w:r>
        <w:t xml:space="preserve">Skaala, Ø., K. A. Glover, B. T. Barlaup, T. Svåsand, F. Besnier, M. M. Hansen, R. Borgstrøm, and I. Fleming. 2012. Performance of farmed, hybrid, and wild Atlantic salmon (Salmo salar) </w:t>
      </w:r>
      <w:r>
        <w:lastRenderedPageBreak/>
        <w:t>families in a natural river environment. Canadian Journal of Fisheries and Aquatic Sciences 69:1994–2006.</w:t>
      </w:r>
    </w:p>
    <w:p w14:paraId="21F44788" w14:textId="77777777" w:rsidR="0062422D" w:rsidRDefault="0062422D" w:rsidP="00E875A5">
      <w:pPr>
        <w:pStyle w:val="Bibliography"/>
        <w:spacing w:line="240" w:lineRule="auto"/>
      </w:pPr>
      <w:r>
        <w:t>Sundt‐Hansen, L., J. Huisman, H. Skoglund, and K. Hindar. 2015. Farmed Atlantic salmon Salmo salar L. parr may reduce early survival of wild fish. Journal of Fish Biology 86:1699–1712. Wiley Online Library.</w:t>
      </w:r>
    </w:p>
    <w:p w14:paraId="3368E55A" w14:textId="77777777" w:rsidR="0062422D" w:rsidRDefault="0062422D" w:rsidP="00E875A5">
      <w:pPr>
        <w:pStyle w:val="Bibliography"/>
        <w:spacing w:line="240" w:lineRule="auto"/>
      </w:pPr>
      <w:r>
        <w:t>Sylvester, E. V. A., B. F. Wringe, S. J. Duffy, L. C. Hamilton, I. A. Fleming, M. Castellani, P. Bentzen, and I. R. Bradbury. 2019. Estimating the relative fitness of escaped farmed salmon offspring in the wild and modelling the consequences of invasion for wild populations. Evolutionary Applications 12:705–717.</w:t>
      </w:r>
    </w:p>
    <w:p w14:paraId="5A338955" w14:textId="77777777" w:rsidR="0062422D" w:rsidRDefault="0062422D" w:rsidP="00E875A5">
      <w:pPr>
        <w:pStyle w:val="Bibliography"/>
        <w:spacing w:line="240" w:lineRule="auto"/>
      </w:pPr>
      <w:r>
        <w:t>Tufto, J. 2010. Gene flow from domesticated species to wild relatives: migration load in a model of multivariate selection. Evolution 64:180–192. Blackwell Publishing Inc Malden, USA.</w:t>
      </w:r>
    </w:p>
    <w:p w14:paraId="06286157" w14:textId="77777777" w:rsidR="0062422D" w:rsidRDefault="0062422D" w:rsidP="00E875A5">
      <w:pPr>
        <w:pStyle w:val="Bibliography"/>
        <w:spacing w:line="240" w:lineRule="auto"/>
      </w:pPr>
      <w:r>
        <w:t>Venney, C. J., R. Bouchard, J. April, E. Normandeau, L. Lecomte, G. Côté, and L. Bernatchez. 2023. Captive rearing effects on the methylome of Atlantic salmon after oceanic migration: sex-specificity and intergenerational stability. bioRxiv.</w:t>
      </w:r>
    </w:p>
    <w:p w14:paraId="562B09D1" w14:textId="77777777" w:rsidR="0062422D" w:rsidRDefault="0062422D" w:rsidP="00E875A5">
      <w:pPr>
        <w:pStyle w:val="Bibliography"/>
        <w:spacing w:line="240" w:lineRule="auto"/>
      </w:pPr>
      <w:r>
        <w:t>Wallace, B. 1975. Hard and soft selection revisited. Evolution 29:465–473.</w:t>
      </w:r>
    </w:p>
    <w:p w14:paraId="4C246E24" w14:textId="77777777" w:rsidR="0062422D" w:rsidRDefault="0062422D" w:rsidP="00E875A5">
      <w:pPr>
        <w:pStyle w:val="Bibliography"/>
        <w:spacing w:line="240" w:lineRule="auto"/>
      </w:pPr>
      <w:r>
        <w:t>Walsh, B., and M. Lynch. 2018. Evolution and selection of quantitative traits. Oxford University Press.</w:t>
      </w:r>
    </w:p>
    <w:p w14:paraId="2CA24567" w14:textId="77777777" w:rsidR="0062422D" w:rsidRDefault="0062422D" w:rsidP="00E875A5">
      <w:pPr>
        <w:pStyle w:val="Bibliography"/>
        <w:spacing w:line="240" w:lineRule="auto"/>
      </w:pPr>
      <w:r>
        <w:t>Waples, R. S. 1991. Genetic interactions between hatchery and wild salmonids: lessons from the Pacific Northwest. Canadian Journal of Fisheries and Aquatic Sciences 48:124–133. NRC Research Press Ottawa, Canada.</w:t>
      </w:r>
    </w:p>
    <w:p w14:paraId="684D5097" w14:textId="77777777" w:rsidR="0062422D" w:rsidRDefault="0062422D" w:rsidP="00E875A5">
      <w:pPr>
        <w:pStyle w:val="Bibliography"/>
        <w:spacing w:line="240" w:lineRule="auto"/>
      </w:pPr>
      <w:r>
        <w:t>Waples, R. S. 2022. TheWeight: A simple and flexible algorithm for simulating non-ideal, age-structured populations. Methods in Ecology and Evolution 13:2030–2041.</w:t>
      </w:r>
    </w:p>
    <w:p w14:paraId="79199854" w14:textId="77777777" w:rsidR="0062422D" w:rsidRDefault="0062422D" w:rsidP="00E875A5">
      <w:pPr>
        <w:pStyle w:val="Bibliography"/>
        <w:spacing w:line="240" w:lineRule="auto"/>
      </w:pPr>
      <w:r>
        <w:t>Wayne, R. K., and H. B. Shaffer. 2016. Hybridization and endangered species protection in the molecular era. Molecular Ecology 25:2680–2689. Wiley Online Library.</w:t>
      </w:r>
    </w:p>
    <w:p w14:paraId="65F5C8CC" w14:textId="77777777" w:rsidR="0062422D" w:rsidRDefault="0062422D" w:rsidP="00E875A5">
      <w:pPr>
        <w:pStyle w:val="Bibliography"/>
        <w:spacing w:line="240" w:lineRule="auto"/>
      </w:pPr>
      <w:r>
        <w:t>Weir, L. K., J. A. Hutchings, I. A. Fleming, and S. Einum. 2004. Dominance relationships and behavioural correlates of individual spawning success in farmed and wild male Atlantic salmon, Salmo salar. Journal of Animal Ecology 73:1069–1079. Citeseer.</w:t>
      </w:r>
    </w:p>
    <w:p w14:paraId="212524BC" w14:textId="77777777" w:rsidR="0062422D" w:rsidRDefault="0062422D" w:rsidP="00E875A5">
      <w:pPr>
        <w:pStyle w:val="Bibliography"/>
        <w:spacing w:line="240" w:lineRule="auto"/>
      </w:pPr>
      <w:r>
        <w:t>White, S. L., W. L. Miller, S. A. Dowell, M. L. Bartron, and T. Wagner. 2018. Limited hatchery introgression into wild brook trout (Salvelinus fontinalis) populations despite reoccurring stocking. Evolutionary Applications 11:1567–1581.</w:t>
      </w:r>
    </w:p>
    <w:p w14:paraId="28FF05FB" w14:textId="77777777" w:rsidR="0062422D" w:rsidRDefault="0062422D" w:rsidP="00E875A5">
      <w:pPr>
        <w:pStyle w:val="Bibliography"/>
        <w:spacing w:line="240" w:lineRule="auto"/>
      </w:pPr>
      <w:r>
        <w:t>Young, K. A. 2013. The balancing act of captive breeding programmes: salmon stocking and angler catch statistics. Fisheries Management and Ecology 20:434–444. Wiley Online Library.</w:t>
      </w:r>
    </w:p>
    <w:p w14:paraId="5A95452D" w14:textId="77777777" w:rsidR="0062422D" w:rsidRDefault="0062422D" w:rsidP="00E875A5">
      <w:pPr>
        <w:pStyle w:val="Bibliography"/>
        <w:spacing w:line="240" w:lineRule="auto"/>
      </w:pPr>
      <w:r>
        <w:t xml:space="preserve">Young, K. A. 2004. Toward evolutionary management: lessons from salmonids. Pp. 358–376 </w:t>
      </w:r>
      <w:r>
        <w:rPr>
          <w:i/>
          <w:iCs/>
        </w:rPr>
        <w:t>in</w:t>
      </w:r>
      <w:r>
        <w:t xml:space="preserve"> A. P. Hendry and S. C. Stearns, eds. Evolution Illuminated. Salmon and their relatives. Oxford University Press, Oxford.</w:t>
      </w:r>
    </w:p>
    <w:p w14:paraId="08864A1F" w14:textId="155A1C1E" w:rsidR="007A1675" w:rsidRPr="009F769B" w:rsidRDefault="007A1675" w:rsidP="00E875A5">
      <w:pPr>
        <w:spacing w:line="240" w:lineRule="auto"/>
        <w:jc w:val="both"/>
        <w:rPr>
          <w:rFonts w:ascii="Times New Roman" w:eastAsiaTheme="minorEastAsia" w:hAnsi="Times New Roman" w:cs="Times New Roman"/>
          <w:iCs/>
        </w:rPr>
      </w:pPr>
      <w:r w:rsidRPr="009F769B">
        <w:rPr>
          <w:rFonts w:ascii="Times New Roman" w:eastAsiaTheme="minorEastAsia" w:hAnsi="Times New Roman" w:cs="Times New Roman"/>
          <w:iCs/>
        </w:rPr>
        <w:fldChar w:fldCharType="end"/>
      </w:r>
    </w:p>
    <w:sectPr w:rsidR="007A1675" w:rsidRPr="009F769B" w:rsidSect="002018A0">
      <w:footerReference w:type="default" r:id="rId8"/>
      <w:pgSz w:w="11906" w:h="16838"/>
      <w:pgMar w:top="1440" w:right="1440" w:bottom="1440" w:left="1440"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23BE" w16cex:dateUtc="2023-07-24T19:22:00Z"/>
  <w16cex:commentExtensible w16cex:durableId="2875EDEC" w16cex:dateUtc="2023-08-03T06:12:00Z"/>
  <w16cex:commentExtensible w16cex:durableId="286935F8" w16cex:dateUtc="2023-07-24T20:40:00Z"/>
  <w16cex:commentExtensible w16cex:durableId="2876469F" w16cex:dateUtc="2023-08-03T12:30:00Z"/>
  <w16cex:commentExtensible w16cex:durableId="28692014" w16cex:dateUtc="2023-07-24T19:06:00Z"/>
  <w16cex:commentExtensible w16cex:durableId="2875EE43" w16cex:dateUtc="2023-08-03T06:13:00Z"/>
  <w16cex:commentExtensible w16cex:durableId="28692D2E" w16cex:dateUtc="2023-07-24T20:02:00Z"/>
  <w16cex:commentExtensible w16cex:durableId="286922D8" w16cex:dateUtc="2023-07-24T19:18:00Z"/>
  <w16cex:commentExtensible w16cex:durableId="28692BC1" w16cex:dateUtc="2023-07-24T19:56:00Z"/>
  <w16cex:commentExtensible w16cex:durableId="28693218" w16cex:dateUtc="2023-07-24T20:23:00Z"/>
  <w16cex:commentExtensible w16cex:durableId="2869324A" w16cex:dateUtc="2023-07-24T20:24:00Z"/>
  <w16cex:commentExtensible w16cex:durableId="28693480" w16cex:dateUtc="2023-07-24T20:33:00Z"/>
  <w16cex:commentExtensible w16cex:durableId="28693612" w16cex:dateUtc="2023-07-24T20:40:00Z"/>
  <w16cex:commentExtensible w16cex:durableId="28693799" w16cex:dateUtc="2023-07-24T20:47:00Z"/>
  <w16cex:commentExtensible w16cex:durableId="286938B2" w16cex:dateUtc="2023-07-24T20:51:00Z"/>
  <w16cex:commentExtensible w16cex:durableId="2875F12A" w16cex:dateUtc="2023-08-03T06:26:00Z"/>
  <w16cex:commentExtensible w16cex:durableId="286A2F37" w16cex:dateUtc="2023-07-25T14:23:00Z"/>
  <w16cex:commentExtensible w16cex:durableId="2875F36B" w16cex:dateUtc="2023-08-03T06:35:00Z"/>
  <w16cex:commentExtensible w16cex:durableId="286A3019" w16cex:dateUtc="2023-07-25T14:27:00Z"/>
  <w16cex:commentExtensible w16cex:durableId="2875F703" w16cex:dateUtc="2023-08-03T06:50:00Z"/>
  <w16cex:commentExtensible w16cex:durableId="286A731C" w16cex:dateUtc="2023-07-25T19:13:00Z"/>
  <w16cex:commentExtensible w16cex:durableId="28760B41" w16cex:dateUtc="2023-08-03T08:17:00Z"/>
  <w16cex:commentExtensible w16cex:durableId="286A73E4" w16cex:dateUtc="2023-07-25T19:16:00Z"/>
  <w16cex:commentExtensible w16cex:durableId="286A7491" w16cex:dateUtc="2023-07-25T19:19:00Z"/>
  <w16cex:commentExtensible w16cex:durableId="286A7654" w16cex:dateUtc="2023-07-25T19:27:00Z"/>
  <w16cex:commentExtensible w16cex:durableId="286A7749" w16cex:dateUtc="2023-07-25T19:31:00Z"/>
  <w16cex:commentExtensible w16cex:durableId="286A77A3" w16cex:dateUtc="2023-07-25T19:32:00Z"/>
  <w16cex:commentExtensible w16cex:durableId="28764237" w16cex:dateUtc="2023-08-03T12:11:00Z"/>
  <w16cex:commentExtensible w16cex:durableId="286A796D" w16cex:dateUtc="2023-07-25T19:40:00Z"/>
  <w16cex:commentExtensible w16cex:durableId="287638FD" w16cex:dateUtc="2023-08-03T11:32:00Z"/>
  <w16cex:commentExtensible w16cex:durableId="286A79F7" w16cex:dateUtc="2023-07-25T19:42:00Z"/>
  <w16cex:commentExtensible w16cex:durableId="2876394A" w16cex:dateUtc="2023-08-03T1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0A00AB" w16cid:durableId="2857DEC5"/>
  <w16cid:commentId w16cid:paraId="7F1F0CCF" w16cid:durableId="286923BE"/>
  <w16cid:commentId w16cid:paraId="1309C672" w16cid:durableId="2875EDEC"/>
  <w16cid:commentId w16cid:paraId="0C140D58" w16cid:durableId="286935F8"/>
  <w16cid:commentId w16cid:paraId="6497A17F" w16cid:durableId="2876469F"/>
  <w16cid:commentId w16cid:paraId="70FF7038" w16cid:durableId="28692014"/>
  <w16cid:commentId w16cid:paraId="05DE2EE3" w16cid:durableId="2875EE43"/>
  <w16cid:commentId w16cid:paraId="299CD959" w16cid:durableId="28692D2E"/>
  <w16cid:commentId w16cid:paraId="729405DE" w16cid:durableId="286922D8"/>
  <w16cid:commentId w16cid:paraId="3026DA9B" w16cid:durableId="284D30B6"/>
  <w16cid:commentId w16cid:paraId="415012B1" w16cid:durableId="28692BC1"/>
  <w16cid:commentId w16cid:paraId="7D4B75FC" w16cid:durableId="284D31DB"/>
  <w16cid:commentId w16cid:paraId="2DD769CD" w16cid:durableId="28693218"/>
  <w16cid:commentId w16cid:paraId="1F151017" w16cid:durableId="284EAB49"/>
  <w16cid:commentId w16cid:paraId="61C94EC2" w16cid:durableId="2869324A"/>
  <w16cid:commentId w16cid:paraId="027DAD96" w16cid:durableId="28693480"/>
  <w16cid:commentId w16cid:paraId="70209ED7" w16cid:durableId="284EB2A2"/>
  <w16cid:commentId w16cid:paraId="3F759A3D" w16cid:durableId="284EB60E"/>
  <w16cid:commentId w16cid:paraId="6F1362DD" w16cid:durableId="28693612"/>
  <w16cid:commentId w16cid:paraId="7D3A92DC" w16cid:durableId="28693799"/>
  <w16cid:commentId w16cid:paraId="11325FA5" w16cid:durableId="286938B2"/>
  <w16cid:commentId w16cid:paraId="4E375830" w16cid:durableId="2875F12A"/>
  <w16cid:commentId w16cid:paraId="298E2C64" w16cid:durableId="286A2F37"/>
  <w16cid:commentId w16cid:paraId="38925B09" w16cid:durableId="2875F36B"/>
  <w16cid:commentId w16cid:paraId="20CAE07C" w16cid:durableId="286A3019"/>
  <w16cid:commentId w16cid:paraId="30C4701E" w16cid:durableId="2875F703"/>
  <w16cid:commentId w16cid:paraId="281985D5" w16cid:durableId="2857B663"/>
  <w16cid:commentId w16cid:paraId="454C2678" w16cid:durableId="286A731C"/>
  <w16cid:commentId w16cid:paraId="5BD5E543" w16cid:durableId="28760B41"/>
  <w16cid:commentId w16cid:paraId="0E80808F" w16cid:durableId="2857B7BC"/>
  <w16cid:commentId w16cid:paraId="721823AC" w16cid:durableId="286A73E4"/>
  <w16cid:commentId w16cid:paraId="6A2A4AEA" w16cid:durableId="2857B99F"/>
  <w16cid:commentId w16cid:paraId="0562E7CB" w16cid:durableId="286A7491"/>
  <w16cid:commentId w16cid:paraId="54CBF7D3" w16cid:durableId="2857BB82"/>
  <w16cid:commentId w16cid:paraId="7AFE1B24" w16cid:durableId="286A7654"/>
  <w16cid:commentId w16cid:paraId="70F643EC" w16cid:durableId="2857BCF2"/>
  <w16cid:commentId w16cid:paraId="3F963CD9" w16cid:durableId="286A7749"/>
  <w16cid:commentId w16cid:paraId="38A76D06" w16cid:durableId="2857BE34"/>
  <w16cid:commentId w16cid:paraId="39B8EA0D" w16cid:durableId="286A77A3"/>
  <w16cid:commentId w16cid:paraId="5D0964C0" w16cid:durableId="28764237"/>
  <w16cid:commentId w16cid:paraId="7FB3269F" w16cid:durableId="2857C896"/>
  <w16cid:commentId w16cid:paraId="5B5D719C" w16cid:durableId="286A796D"/>
  <w16cid:commentId w16cid:paraId="16025A34" w16cid:durableId="287638FD"/>
  <w16cid:commentId w16cid:paraId="59466ECA" w16cid:durableId="2857C90A"/>
  <w16cid:commentId w16cid:paraId="2516A294" w16cid:durableId="2857C9A1"/>
  <w16cid:commentId w16cid:paraId="4CF093F4" w16cid:durableId="286A79F7"/>
  <w16cid:commentId w16cid:paraId="74D326DA" w16cid:durableId="2876394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0EBB2" w14:textId="77777777" w:rsidR="002C35FB" w:rsidRDefault="002C35FB" w:rsidP="00CF0F38">
      <w:pPr>
        <w:spacing w:after="0" w:line="240" w:lineRule="auto"/>
      </w:pPr>
      <w:r>
        <w:separator/>
      </w:r>
    </w:p>
  </w:endnote>
  <w:endnote w:type="continuationSeparator" w:id="0">
    <w:p w14:paraId="57E00BF4" w14:textId="77777777" w:rsidR="002C35FB" w:rsidRDefault="002C35FB" w:rsidP="00CF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500935"/>
      <w:docPartObj>
        <w:docPartGallery w:val="Page Numbers (Bottom of Page)"/>
        <w:docPartUnique/>
      </w:docPartObj>
    </w:sdtPr>
    <w:sdtEndPr>
      <w:rPr>
        <w:noProof/>
      </w:rPr>
    </w:sdtEndPr>
    <w:sdtContent>
      <w:p w14:paraId="3816240F" w14:textId="50A2532F" w:rsidR="00C666E4" w:rsidRDefault="00C666E4">
        <w:pPr>
          <w:pStyle w:val="Footer"/>
          <w:jc w:val="right"/>
        </w:pPr>
        <w:r>
          <w:fldChar w:fldCharType="begin"/>
        </w:r>
        <w:r>
          <w:instrText xml:space="preserve"> PAGE   \* MERGEFORMAT </w:instrText>
        </w:r>
        <w:r>
          <w:fldChar w:fldCharType="separate"/>
        </w:r>
        <w:r w:rsidR="00A3558C">
          <w:rPr>
            <w:noProof/>
          </w:rPr>
          <w:t>26</w:t>
        </w:r>
        <w:r>
          <w:rPr>
            <w:noProof/>
          </w:rPr>
          <w:fldChar w:fldCharType="end"/>
        </w:r>
      </w:p>
    </w:sdtContent>
  </w:sdt>
  <w:p w14:paraId="2EC9ACD9" w14:textId="77777777" w:rsidR="00C666E4" w:rsidRDefault="00C666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C1D96" w14:textId="77777777" w:rsidR="002C35FB" w:rsidRDefault="002C35FB" w:rsidP="00CF0F38">
      <w:pPr>
        <w:spacing w:after="0" w:line="240" w:lineRule="auto"/>
      </w:pPr>
      <w:r>
        <w:separator/>
      </w:r>
    </w:p>
  </w:footnote>
  <w:footnote w:type="continuationSeparator" w:id="0">
    <w:p w14:paraId="078A487F" w14:textId="77777777" w:rsidR="002C35FB" w:rsidRDefault="002C35FB" w:rsidP="00CF0F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D31F6"/>
    <w:multiLevelType w:val="hybridMultilevel"/>
    <w:tmpl w:val="BAD4D1CC"/>
    <w:lvl w:ilvl="0" w:tplc="0EF63092">
      <w:start w:val="1"/>
      <w:numFmt w:val="decimal"/>
      <w:lvlText w:val="%1."/>
      <w:lvlJc w:val="left"/>
      <w:pPr>
        <w:ind w:left="720" w:hanging="360"/>
      </w:pPr>
      <w:rPr>
        <w:rFonts w:eastAsiaTheme="minorEastAsia"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C9B75D1"/>
    <w:multiLevelType w:val="multilevel"/>
    <w:tmpl w:val="5DF4BBA4"/>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rPr>
        <w:rFonts w:ascii="Cambria Math" w:eastAsia="Calibri" w:hAnsi="Cambria Math" w:cs="Arial"/>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39"/>
    <w:rsid w:val="00002008"/>
    <w:rsid w:val="00002723"/>
    <w:rsid w:val="00006F31"/>
    <w:rsid w:val="0000738D"/>
    <w:rsid w:val="0001156B"/>
    <w:rsid w:val="00011AD6"/>
    <w:rsid w:val="000179FB"/>
    <w:rsid w:val="00020C25"/>
    <w:rsid w:val="00023775"/>
    <w:rsid w:val="00023C43"/>
    <w:rsid w:val="00024FF3"/>
    <w:rsid w:val="00026AF2"/>
    <w:rsid w:val="00030248"/>
    <w:rsid w:val="00030526"/>
    <w:rsid w:val="00030DD7"/>
    <w:rsid w:val="000321AD"/>
    <w:rsid w:val="000335E3"/>
    <w:rsid w:val="0003399B"/>
    <w:rsid w:val="0003510A"/>
    <w:rsid w:val="00036563"/>
    <w:rsid w:val="000377E0"/>
    <w:rsid w:val="000379E1"/>
    <w:rsid w:val="00040D25"/>
    <w:rsid w:val="0004459F"/>
    <w:rsid w:val="0004562A"/>
    <w:rsid w:val="000464E9"/>
    <w:rsid w:val="0005254C"/>
    <w:rsid w:val="00053AB5"/>
    <w:rsid w:val="000547E0"/>
    <w:rsid w:val="000573E0"/>
    <w:rsid w:val="0006020F"/>
    <w:rsid w:val="00062441"/>
    <w:rsid w:val="0006267C"/>
    <w:rsid w:val="000643E5"/>
    <w:rsid w:val="0006718F"/>
    <w:rsid w:val="000706CB"/>
    <w:rsid w:val="00072712"/>
    <w:rsid w:val="00072BA2"/>
    <w:rsid w:val="00073591"/>
    <w:rsid w:val="000738F8"/>
    <w:rsid w:val="00083476"/>
    <w:rsid w:val="000841BE"/>
    <w:rsid w:val="00086C89"/>
    <w:rsid w:val="0008745B"/>
    <w:rsid w:val="00090634"/>
    <w:rsid w:val="00091E6B"/>
    <w:rsid w:val="0009294B"/>
    <w:rsid w:val="000A18A0"/>
    <w:rsid w:val="000A2256"/>
    <w:rsid w:val="000A3125"/>
    <w:rsid w:val="000A34A9"/>
    <w:rsid w:val="000A40C6"/>
    <w:rsid w:val="000A429A"/>
    <w:rsid w:val="000A42E6"/>
    <w:rsid w:val="000A6D42"/>
    <w:rsid w:val="000B0801"/>
    <w:rsid w:val="000B0D45"/>
    <w:rsid w:val="000B11BE"/>
    <w:rsid w:val="000B1D3D"/>
    <w:rsid w:val="000B2D19"/>
    <w:rsid w:val="000B5D75"/>
    <w:rsid w:val="000B6338"/>
    <w:rsid w:val="000C1BE0"/>
    <w:rsid w:val="000C6100"/>
    <w:rsid w:val="000C6C38"/>
    <w:rsid w:val="000D0629"/>
    <w:rsid w:val="000D192E"/>
    <w:rsid w:val="000D4701"/>
    <w:rsid w:val="000D7367"/>
    <w:rsid w:val="000D764C"/>
    <w:rsid w:val="000D776C"/>
    <w:rsid w:val="000E0DD5"/>
    <w:rsid w:val="000E3B46"/>
    <w:rsid w:val="000E4B7D"/>
    <w:rsid w:val="000E4C3A"/>
    <w:rsid w:val="000E63E0"/>
    <w:rsid w:val="000E7F80"/>
    <w:rsid w:val="000F033C"/>
    <w:rsid w:val="000F1F1B"/>
    <w:rsid w:val="000F1FD3"/>
    <w:rsid w:val="000F28F0"/>
    <w:rsid w:val="000F5AA3"/>
    <w:rsid w:val="0010123D"/>
    <w:rsid w:val="00101CFC"/>
    <w:rsid w:val="00105ECC"/>
    <w:rsid w:val="00106734"/>
    <w:rsid w:val="00111589"/>
    <w:rsid w:val="00111682"/>
    <w:rsid w:val="00111CD9"/>
    <w:rsid w:val="00112A33"/>
    <w:rsid w:val="001205B1"/>
    <w:rsid w:val="00123562"/>
    <w:rsid w:val="00124C88"/>
    <w:rsid w:val="00124F05"/>
    <w:rsid w:val="001267B7"/>
    <w:rsid w:val="001271C3"/>
    <w:rsid w:val="00127833"/>
    <w:rsid w:val="00127C88"/>
    <w:rsid w:val="001356AA"/>
    <w:rsid w:val="00137527"/>
    <w:rsid w:val="00137F31"/>
    <w:rsid w:val="00141FD4"/>
    <w:rsid w:val="0015637A"/>
    <w:rsid w:val="001569BF"/>
    <w:rsid w:val="00162718"/>
    <w:rsid w:val="00167AD4"/>
    <w:rsid w:val="00172DA7"/>
    <w:rsid w:val="00174560"/>
    <w:rsid w:val="001753EA"/>
    <w:rsid w:val="00176195"/>
    <w:rsid w:val="00177130"/>
    <w:rsid w:val="00182C90"/>
    <w:rsid w:val="00182D0E"/>
    <w:rsid w:val="0018357B"/>
    <w:rsid w:val="00183C6F"/>
    <w:rsid w:val="001848AC"/>
    <w:rsid w:val="00184964"/>
    <w:rsid w:val="00186122"/>
    <w:rsid w:val="00187190"/>
    <w:rsid w:val="00194AFB"/>
    <w:rsid w:val="00194CAB"/>
    <w:rsid w:val="0019769C"/>
    <w:rsid w:val="001A0619"/>
    <w:rsid w:val="001A1142"/>
    <w:rsid w:val="001A43B6"/>
    <w:rsid w:val="001B015C"/>
    <w:rsid w:val="001B3E02"/>
    <w:rsid w:val="001B490D"/>
    <w:rsid w:val="001B552B"/>
    <w:rsid w:val="001B5960"/>
    <w:rsid w:val="001B750D"/>
    <w:rsid w:val="001B7633"/>
    <w:rsid w:val="001C0902"/>
    <w:rsid w:val="001C0FF7"/>
    <w:rsid w:val="001C11E8"/>
    <w:rsid w:val="001C3063"/>
    <w:rsid w:val="001D1A7C"/>
    <w:rsid w:val="001D2354"/>
    <w:rsid w:val="001D315A"/>
    <w:rsid w:val="001D49DB"/>
    <w:rsid w:val="001E0505"/>
    <w:rsid w:val="001E0B84"/>
    <w:rsid w:val="001E0FD2"/>
    <w:rsid w:val="001E3B34"/>
    <w:rsid w:val="001E510F"/>
    <w:rsid w:val="001E57CA"/>
    <w:rsid w:val="001E5991"/>
    <w:rsid w:val="001F080A"/>
    <w:rsid w:val="001F4896"/>
    <w:rsid w:val="001F4A0D"/>
    <w:rsid w:val="001F6CDA"/>
    <w:rsid w:val="001F7451"/>
    <w:rsid w:val="002018A0"/>
    <w:rsid w:val="00201E4C"/>
    <w:rsid w:val="0020609B"/>
    <w:rsid w:val="00206294"/>
    <w:rsid w:val="00212596"/>
    <w:rsid w:val="0021356C"/>
    <w:rsid w:val="00213B19"/>
    <w:rsid w:val="00214EEC"/>
    <w:rsid w:val="00216B07"/>
    <w:rsid w:val="0021774D"/>
    <w:rsid w:val="002238B3"/>
    <w:rsid w:val="00224EFE"/>
    <w:rsid w:val="00230468"/>
    <w:rsid w:val="002337E8"/>
    <w:rsid w:val="002340D0"/>
    <w:rsid w:val="00235A56"/>
    <w:rsid w:val="00236683"/>
    <w:rsid w:val="00242F12"/>
    <w:rsid w:val="00245320"/>
    <w:rsid w:val="002455F5"/>
    <w:rsid w:val="00253953"/>
    <w:rsid w:val="0025447D"/>
    <w:rsid w:val="00257748"/>
    <w:rsid w:val="002602E4"/>
    <w:rsid w:val="00261C76"/>
    <w:rsid w:val="002664A8"/>
    <w:rsid w:val="0027496B"/>
    <w:rsid w:val="00274AC0"/>
    <w:rsid w:val="00274D75"/>
    <w:rsid w:val="00275D23"/>
    <w:rsid w:val="00277675"/>
    <w:rsid w:val="0028507A"/>
    <w:rsid w:val="0029265D"/>
    <w:rsid w:val="00293662"/>
    <w:rsid w:val="00296EB0"/>
    <w:rsid w:val="0029763E"/>
    <w:rsid w:val="002A0846"/>
    <w:rsid w:val="002A0E72"/>
    <w:rsid w:val="002A2C70"/>
    <w:rsid w:val="002A432C"/>
    <w:rsid w:val="002A4C0E"/>
    <w:rsid w:val="002A4EFF"/>
    <w:rsid w:val="002A5A2C"/>
    <w:rsid w:val="002A7C97"/>
    <w:rsid w:val="002B037F"/>
    <w:rsid w:val="002B2873"/>
    <w:rsid w:val="002B3132"/>
    <w:rsid w:val="002B4992"/>
    <w:rsid w:val="002B7BBC"/>
    <w:rsid w:val="002C35FB"/>
    <w:rsid w:val="002D1BC9"/>
    <w:rsid w:val="002D2B88"/>
    <w:rsid w:val="002D4F04"/>
    <w:rsid w:val="002D6D4B"/>
    <w:rsid w:val="002E376D"/>
    <w:rsid w:val="002E559F"/>
    <w:rsid w:val="002E6BAF"/>
    <w:rsid w:val="002F2A7B"/>
    <w:rsid w:val="002F72AF"/>
    <w:rsid w:val="0030245C"/>
    <w:rsid w:val="0030333D"/>
    <w:rsid w:val="00305FF8"/>
    <w:rsid w:val="003065FD"/>
    <w:rsid w:val="003074BE"/>
    <w:rsid w:val="00312791"/>
    <w:rsid w:val="00314181"/>
    <w:rsid w:val="0031682E"/>
    <w:rsid w:val="003169AE"/>
    <w:rsid w:val="00320F7E"/>
    <w:rsid w:val="003249D9"/>
    <w:rsid w:val="00326210"/>
    <w:rsid w:val="00327EF1"/>
    <w:rsid w:val="003315EE"/>
    <w:rsid w:val="00341477"/>
    <w:rsid w:val="003446B3"/>
    <w:rsid w:val="00344B51"/>
    <w:rsid w:val="00344C8F"/>
    <w:rsid w:val="003459E1"/>
    <w:rsid w:val="00346763"/>
    <w:rsid w:val="003467D3"/>
    <w:rsid w:val="00346997"/>
    <w:rsid w:val="00347710"/>
    <w:rsid w:val="00352F3A"/>
    <w:rsid w:val="003542BB"/>
    <w:rsid w:val="00354585"/>
    <w:rsid w:val="00354ABB"/>
    <w:rsid w:val="003553F7"/>
    <w:rsid w:val="00355B85"/>
    <w:rsid w:val="00355C5F"/>
    <w:rsid w:val="00355DFC"/>
    <w:rsid w:val="003604DA"/>
    <w:rsid w:val="00364186"/>
    <w:rsid w:val="003713A9"/>
    <w:rsid w:val="00372026"/>
    <w:rsid w:val="00374F54"/>
    <w:rsid w:val="0037609B"/>
    <w:rsid w:val="00376EF3"/>
    <w:rsid w:val="00384AD1"/>
    <w:rsid w:val="00390731"/>
    <w:rsid w:val="00390F04"/>
    <w:rsid w:val="00392517"/>
    <w:rsid w:val="00393BDD"/>
    <w:rsid w:val="00395177"/>
    <w:rsid w:val="00396538"/>
    <w:rsid w:val="003A202D"/>
    <w:rsid w:val="003A2222"/>
    <w:rsid w:val="003A2FDF"/>
    <w:rsid w:val="003A49B6"/>
    <w:rsid w:val="003A4B32"/>
    <w:rsid w:val="003A5011"/>
    <w:rsid w:val="003A5433"/>
    <w:rsid w:val="003A5DD2"/>
    <w:rsid w:val="003A6B60"/>
    <w:rsid w:val="003A6F35"/>
    <w:rsid w:val="003A7F32"/>
    <w:rsid w:val="003B0150"/>
    <w:rsid w:val="003B7108"/>
    <w:rsid w:val="003C01FE"/>
    <w:rsid w:val="003C0A64"/>
    <w:rsid w:val="003C6588"/>
    <w:rsid w:val="003D19FC"/>
    <w:rsid w:val="003D5C5F"/>
    <w:rsid w:val="003D5DB5"/>
    <w:rsid w:val="003D65C1"/>
    <w:rsid w:val="003D7CA1"/>
    <w:rsid w:val="003D7DAD"/>
    <w:rsid w:val="003E01B0"/>
    <w:rsid w:val="003E0661"/>
    <w:rsid w:val="003E1271"/>
    <w:rsid w:val="003E17D6"/>
    <w:rsid w:val="003E1DDE"/>
    <w:rsid w:val="003E220D"/>
    <w:rsid w:val="003E29DF"/>
    <w:rsid w:val="003E3BC7"/>
    <w:rsid w:val="003E6176"/>
    <w:rsid w:val="003F0719"/>
    <w:rsid w:val="003F528C"/>
    <w:rsid w:val="00401911"/>
    <w:rsid w:val="00403ECA"/>
    <w:rsid w:val="004069E4"/>
    <w:rsid w:val="00410B1C"/>
    <w:rsid w:val="00414460"/>
    <w:rsid w:val="0042059C"/>
    <w:rsid w:val="00423FB6"/>
    <w:rsid w:val="004310BA"/>
    <w:rsid w:val="004313A4"/>
    <w:rsid w:val="004351A2"/>
    <w:rsid w:val="0044061C"/>
    <w:rsid w:val="0044228D"/>
    <w:rsid w:val="004429DB"/>
    <w:rsid w:val="00442DAF"/>
    <w:rsid w:val="0044367E"/>
    <w:rsid w:val="0044670C"/>
    <w:rsid w:val="00450187"/>
    <w:rsid w:val="00452CC0"/>
    <w:rsid w:val="00452D82"/>
    <w:rsid w:val="0045393D"/>
    <w:rsid w:val="00454B32"/>
    <w:rsid w:val="004563CB"/>
    <w:rsid w:val="004612C8"/>
    <w:rsid w:val="00463604"/>
    <w:rsid w:val="00464980"/>
    <w:rsid w:val="0046523B"/>
    <w:rsid w:val="00474A92"/>
    <w:rsid w:val="004809E0"/>
    <w:rsid w:val="00483384"/>
    <w:rsid w:val="00485BEF"/>
    <w:rsid w:val="00486731"/>
    <w:rsid w:val="00486AEC"/>
    <w:rsid w:val="0049082F"/>
    <w:rsid w:val="00491D72"/>
    <w:rsid w:val="00492FC0"/>
    <w:rsid w:val="00495729"/>
    <w:rsid w:val="0049606B"/>
    <w:rsid w:val="00496097"/>
    <w:rsid w:val="004A359D"/>
    <w:rsid w:val="004A43DB"/>
    <w:rsid w:val="004A4468"/>
    <w:rsid w:val="004A62C8"/>
    <w:rsid w:val="004B0B5C"/>
    <w:rsid w:val="004B126C"/>
    <w:rsid w:val="004B1FEA"/>
    <w:rsid w:val="004B3FBB"/>
    <w:rsid w:val="004B41F1"/>
    <w:rsid w:val="004B4919"/>
    <w:rsid w:val="004C2AE7"/>
    <w:rsid w:val="004C3627"/>
    <w:rsid w:val="004C4A75"/>
    <w:rsid w:val="004C50A4"/>
    <w:rsid w:val="004C7A5F"/>
    <w:rsid w:val="004D1D37"/>
    <w:rsid w:val="004D2B73"/>
    <w:rsid w:val="004D3EAC"/>
    <w:rsid w:val="004D67F3"/>
    <w:rsid w:val="004E09BC"/>
    <w:rsid w:val="004E1C08"/>
    <w:rsid w:val="004E1D5A"/>
    <w:rsid w:val="004E3455"/>
    <w:rsid w:val="004E4C5D"/>
    <w:rsid w:val="004E553F"/>
    <w:rsid w:val="004F1DE9"/>
    <w:rsid w:val="004F254D"/>
    <w:rsid w:val="004F4303"/>
    <w:rsid w:val="004F79E6"/>
    <w:rsid w:val="0050021B"/>
    <w:rsid w:val="005002CA"/>
    <w:rsid w:val="00500C21"/>
    <w:rsid w:val="005040E1"/>
    <w:rsid w:val="00506C8C"/>
    <w:rsid w:val="00511569"/>
    <w:rsid w:val="00512BD2"/>
    <w:rsid w:val="0051452F"/>
    <w:rsid w:val="00522C12"/>
    <w:rsid w:val="00523A87"/>
    <w:rsid w:val="00525579"/>
    <w:rsid w:val="005306A8"/>
    <w:rsid w:val="00533C3C"/>
    <w:rsid w:val="00536741"/>
    <w:rsid w:val="00536E52"/>
    <w:rsid w:val="005401C8"/>
    <w:rsid w:val="005427D6"/>
    <w:rsid w:val="00551300"/>
    <w:rsid w:val="00553077"/>
    <w:rsid w:val="005534B5"/>
    <w:rsid w:val="00553AAA"/>
    <w:rsid w:val="00554590"/>
    <w:rsid w:val="005552E1"/>
    <w:rsid w:val="00556ED6"/>
    <w:rsid w:val="00556EF8"/>
    <w:rsid w:val="00570358"/>
    <w:rsid w:val="0057198B"/>
    <w:rsid w:val="005721EC"/>
    <w:rsid w:val="00575391"/>
    <w:rsid w:val="00575623"/>
    <w:rsid w:val="005801B9"/>
    <w:rsid w:val="00582DBE"/>
    <w:rsid w:val="00584166"/>
    <w:rsid w:val="005847BF"/>
    <w:rsid w:val="00586D3C"/>
    <w:rsid w:val="00590AC7"/>
    <w:rsid w:val="00591057"/>
    <w:rsid w:val="0059180E"/>
    <w:rsid w:val="00596ECF"/>
    <w:rsid w:val="005A6DA0"/>
    <w:rsid w:val="005B162D"/>
    <w:rsid w:val="005B3277"/>
    <w:rsid w:val="005B6024"/>
    <w:rsid w:val="005C05FA"/>
    <w:rsid w:val="005C15D8"/>
    <w:rsid w:val="005C3066"/>
    <w:rsid w:val="005C456E"/>
    <w:rsid w:val="005C60E6"/>
    <w:rsid w:val="005C6D02"/>
    <w:rsid w:val="005C74C0"/>
    <w:rsid w:val="005D1072"/>
    <w:rsid w:val="005E085D"/>
    <w:rsid w:val="005E3EF3"/>
    <w:rsid w:val="005E53B8"/>
    <w:rsid w:val="005E75C3"/>
    <w:rsid w:val="005F15F1"/>
    <w:rsid w:val="005F2480"/>
    <w:rsid w:val="005F3D43"/>
    <w:rsid w:val="005F48E1"/>
    <w:rsid w:val="005F4F0C"/>
    <w:rsid w:val="005F72C1"/>
    <w:rsid w:val="006003D2"/>
    <w:rsid w:val="0060409E"/>
    <w:rsid w:val="00606953"/>
    <w:rsid w:val="00606FE1"/>
    <w:rsid w:val="00610B8A"/>
    <w:rsid w:val="006128BF"/>
    <w:rsid w:val="00614405"/>
    <w:rsid w:val="006178DE"/>
    <w:rsid w:val="00620DAF"/>
    <w:rsid w:val="006234C0"/>
    <w:rsid w:val="006241F9"/>
    <w:rsid w:val="0062422D"/>
    <w:rsid w:val="006265B3"/>
    <w:rsid w:val="00630A12"/>
    <w:rsid w:val="006336E5"/>
    <w:rsid w:val="0063537C"/>
    <w:rsid w:val="006400C0"/>
    <w:rsid w:val="0064035A"/>
    <w:rsid w:val="0064072D"/>
    <w:rsid w:val="006409B1"/>
    <w:rsid w:val="0064201E"/>
    <w:rsid w:val="00653E8B"/>
    <w:rsid w:val="00655B06"/>
    <w:rsid w:val="00655F0B"/>
    <w:rsid w:val="00656F34"/>
    <w:rsid w:val="00661B7F"/>
    <w:rsid w:val="006620E0"/>
    <w:rsid w:val="00667A67"/>
    <w:rsid w:val="0067262E"/>
    <w:rsid w:val="006753AB"/>
    <w:rsid w:val="00675F07"/>
    <w:rsid w:val="00676ED4"/>
    <w:rsid w:val="00677807"/>
    <w:rsid w:val="00677823"/>
    <w:rsid w:val="00677A92"/>
    <w:rsid w:val="006808DB"/>
    <w:rsid w:val="00680B9F"/>
    <w:rsid w:val="00681243"/>
    <w:rsid w:val="00681B3B"/>
    <w:rsid w:val="00681D2E"/>
    <w:rsid w:val="0068209F"/>
    <w:rsid w:val="0068294D"/>
    <w:rsid w:val="00682B8D"/>
    <w:rsid w:val="0068542F"/>
    <w:rsid w:val="00687081"/>
    <w:rsid w:val="0068776E"/>
    <w:rsid w:val="006913FB"/>
    <w:rsid w:val="00691881"/>
    <w:rsid w:val="00694865"/>
    <w:rsid w:val="006949EC"/>
    <w:rsid w:val="00694B16"/>
    <w:rsid w:val="00694CF9"/>
    <w:rsid w:val="0069508A"/>
    <w:rsid w:val="006963C6"/>
    <w:rsid w:val="0069772C"/>
    <w:rsid w:val="006A51FA"/>
    <w:rsid w:val="006A6E09"/>
    <w:rsid w:val="006B32DC"/>
    <w:rsid w:val="006B4C95"/>
    <w:rsid w:val="006B6C10"/>
    <w:rsid w:val="006C3319"/>
    <w:rsid w:val="006C4D3A"/>
    <w:rsid w:val="006C50E7"/>
    <w:rsid w:val="006C53D3"/>
    <w:rsid w:val="006D05B7"/>
    <w:rsid w:val="006D081A"/>
    <w:rsid w:val="006D0BE3"/>
    <w:rsid w:val="006D2BB6"/>
    <w:rsid w:val="006D3392"/>
    <w:rsid w:val="006D6490"/>
    <w:rsid w:val="006D696C"/>
    <w:rsid w:val="006E077A"/>
    <w:rsid w:val="006E3EB8"/>
    <w:rsid w:val="006E6FC8"/>
    <w:rsid w:val="006E7B0D"/>
    <w:rsid w:val="006F0759"/>
    <w:rsid w:val="006F3E4B"/>
    <w:rsid w:val="006F570E"/>
    <w:rsid w:val="00700665"/>
    <w:rsid w:val="00700DEA"/>
    <w:rsid w:val="00703AA0"/>
    <w:rsid w:val="00703B68"/>
    <w:rsid w:val="00704EEE"/>
    <w:rsid w:val="00705B93"/>
    <w:rsid w:val="00705CDC"/>
    <w:rsid w:val="007066F8"/>
    <w:rsid w:val="00706836"/>
    <w:rsid w:val="0071481E"/>
    <w:rsid w:val="0071560F"/>
    <w:rsid w:val="00715AB7"/>
    <w:rsid w:val="00716071"/>
    <w:rsid w:val="0072063B"/>
    <w:rsid w:val="007215DA"/>
    <w:rsid w:val="00721D58"/>
    <w:rsid w:val="00722B0E"/>
    <w:rsid w:val="00724019"/>
    <w:rsid w:val="007317F2"/>
    <w:rsid w:val="00731A6E"/>
    <w:rsid w:val="0073331E"/>
    <w:rsid w:val="007347A6"/>
    <w:rsid w:val="00736258"/>
    <w:rsid w:val="00737507"/>
    <w:rsid w:val="007417AE"/>
    <w:rsid w:val="00741DF3"/>
    <w:rsid w:val="0074288D"/>
    <w:rsid w:val="00743F20"/>
    <w:rsid w:val="00744FB4"/>
    <w:rsid w:val="007453C5"/>
    <w:rsid w:val="007454C1"/>
    <w:rsid w:val="0074625D"/>
    <w:rsid w:val="007519C5"/>
    <w:rsid w:val="007535DD"/>
    <w:rsid w:val="00754FFF"/>
    <w:rsid w:val="007558F6"/>
    <w:rsid w:val="007612B4"/>
    <w:rsid w:val="007643EE"/>
    <w:rsid w:val="00764AFA"/>
    <w:rsid w:val="00765AC1"/>
    <w:rsid w:val="00766E52"/>
    <w:rsid w:val="00767E21"/>
    <w:rsid w:val="007702E0"/>
    <w:rsid w:val="00772B2D"/>
    <w:rsid w:val="007737A5"/>
    <w:rsid w:val="007755C5"/>
    <w:rsid w:val="00775D7F"/>
    <w:rsid w:val="00776960"/>
    <w:rsid w:val="00776F63"/>
    <w:rsid w:val="0077702E"/>
    <w:rsid w:val="0078212A"/>
    <w:rsid w:val="00785512"/>
    <w:rsid w:val="00787012"/>
    <w:rsid w:val="007918CC"/>
    <w:rsid w:val="00793122"/>
    <w:rsid w:val="007957B3"/>
    <w:rsid w:val="00795C29"/>
    <w:rsid w:val="00797115"/>
    <w:rsid w:val="007A1675"/>
    <w:rsid w:val="007A2DD2"/>
    <w:rsid w:val="007A353C"/>
    <w:rsid w:val="007A47FC"/>
    <w:rsid w:val="007A6699"/>
    <w:rsid w:val="007A69C8"/>
    <w:rsid w:val="007A6B3D"/>
    <w:rsid w:val="007A7490"/>
    <w:rsid w:val="007A75F7"/>
    <w:rsid w:val="007A7BAC"/>
    <w:rsid w:val="007A7C6E"/>
    <w:rsid w:val="007B0242"/>
    <w:rsid w:val="007B0B5B"/>
    <w:rsid w:val="007B1EBD"/>
    <w:rsid w:val="007B2515"/>
    <w:rsid w:val="007B66E0"/>
    <w:rsid w:val="007B6CB6"/>
    <w:rsid w:val="007C0691"/>
    <w:rsid w:val="007C3535"/>
    <w:rsid w:val="007C698D"/>
    <w:rsid w:val="007C6D76"/>
    <w:rsid w:val="007C77E3"/>
    <w:rsid w:val="007C7E89"/>
    <w:rsid w:val="007C7F8B"/>
    <w:rsid w:val="007D1A1C"/>
    <w:rsid w:val="007D441B"/>
    <w:rsid w:val="007D44D4"/>
    <w:rsid w:val="007D605B"/>
    <w:rsid w:val="007D6793"/>
    <w:rsid w:val="007D6807"/>
    <w:rsid w:val="007D7D69"/>
    <w:rsid w:val="007E3991"/>
    <w:rsid w:val="007E47D2"/>
    <w:rsid w:val="007E4C36"/>
    <w:rsid w:val="007E66E2"/>
    <w:rsid w:val="007F352A"/>
    <w:rsid w:val="007F3EF0"/>
    <w:rsid w:val="007F4189"/>
    <w:rsid w:val="0080240D"/>
    <w:rsid w:val="0080560A"/>
    <w:rsid w:val="008114F6"/>
    <w:rsid w:val="0081211E"/>
    <w:rsid w:val="00812906"/>
    <w:rsid w:val="0081425E"/>
    <w:rsid w:val="00814E1B"/>
    <w:rsid w:val="008164FE"/>
    <w:rsid w:val="00816741"/>
    <w:rsid w:val="00817AD8"/>
    <w:rsid w:val="00820453"/>
    <w:rsid w:val="008261C9"/>
    <w:rsid w:val="0082690D"/>
    <w:rsid w:val="00830B03"/>
    <w:rsid w:val="00831BF2"/>
    <w:rsid w:val="00836E37"/>
    <w:rsid w:val="00837078"/>
    <w:rsid w:val="008373DE"/>
    <w:rsid w:val="008414DB"/>
    <w:rsid w:val="008429F6"/>
    <w:rsid w:val="00842AC7"/>
    <w:rsid w:val="00843F96"/>
    <w:rsid w:val="0085312F"/>
    <w:rsid w:val="00853C96"/>
    <w:rsid w:val="008544AE"/>
    <w:rsid w:val="00857932"/>
    <w:rsid w:val="00861D66"/>
    <w:rsid w:val="0086359F"/>
    <w:rsid w:val="0086517B"/>
    <w:rsid w:val="008664B9"/>
    <w:rsid w:val="00866D02"/>
    <w:rsid w:val="00873159"/>
    <w:rsid w:val="0087422B"/>
    <w:rsid w:val="0087442E"/>
    <w:rsid w:val="008745E5"/>
    <w:rsid w:val="00874698"/>
    <w:rsid w:val="00880E08"/>
    <w:rsid w:val="008817EE"/>
    <w:rsid w:val="00894CDA"/>
    <w:rsid w:val="00895206"/>
    <w:rsid w:val="008A00BF"/>
    <w:rsid w:val="008A1282"/>
    <w:rsid w:val="008A13A2"/>
    <w:rsid w:val="008A1A7C"/>
    <w:rsid w:val="008B0C33"/>
    <w:rsid w:val="008B0E89"/>
    <w:rsid w:val="008B13C6"/>
    <w:rsid w:val="008C04B6"/>
    <w:rsid w:val="008C15B3"/>
    <w:rsid w:val="008C2263"/>
    <w:rsid w:val="008C43F8"/>
    <w:rsid w:val="008D2A19"/>
    <w:rsid w:val="008D2C18"/>
    <w:rsid w:val="008D408D"/>
    <w:rsid w:val="008D6088"/>
    <w:rsid w:val="008D62BD"/>
    <w:rsid w:val="008D6AED"/>
    <w:rsid w:val="008E1EFD"/>
    <w:rsid w:val="008E222D"/>
    <w:rsid w:val="008E273B"/>
    <w:rsid w:val="008E36E6"/>
    <w:rsid w:val="008E3B5F"/>
    <w:rsid w:val="008E3EDA"/>
    <w:rsid w:val="008E4835"/>
    <w:rsid w:val="008E7284"/>
    <w:rsid w:val="008F161A"/>
    <w:rsid w:val="008F23B7"/>
    <w:rsid w:val="008F3439"/>
    <w:rsid w:val="008F5C38"/>
    <w:rsid w:val="008F6EE4"/>
    <w:rsid w:val="00903194"/>
    <w:rsid w:val="00903C1B"/>
    <w:rsid w:val="00904140"/>
    <w:rsid w:val="009054F2"/>
    <w:rsid w:val="00905A8B"/>
    <w:rsid w:val="00906A12"/>
    <w:rsid w:val="00913223"/>
    <w:rsid w:val="00913C20"/>
    <w:rsid w:val="009158F3"/>
    <w:rsid w:val="00917A29"/>
    <w:rsid w:val="00921534"/>
    <w:rsid w:val="009237A4"/>
    <w:rsid w:val="00924A18"/>
    <w:rsid w:val="00925A32"/>
    <w:rsid w:val="00927789"/>
    <w:rsid w:val="0092793D"/>
    <w:rsid w:val="00930EBC"/>
    <w:rsid w:val="00932DB7"/>
    <w:rsid w:val="0093349C"/>
    <w:rsid w:val="009404D8"/>
    <w:rsid w:val="0094074C"/>
    <w:rsid w:val="00940BDD"/>
    <w:rsid w:val="0094139E"/>
    <w:rsid w:val="009414F5"/>
    <w:rsid w:val="00942103"/>
    <w:rsid w:val="009447C2"/>
    <w:rsid w:val="0094567B"/>
    <w:rsid w:val="00955CE9"/>
    <w:rsid w:val="009572DC"/>
    <w:rsid w:val="00960A8E"/>
    <w:rsid w:val="00961D9A"/>
    <w:rsid w:val="00963B3A"/>
    <w:rsid w:val="009640CF"/>
    <w:rsid w:val="00966AFB"/>
    <w:rsid w:val="009679A7"/>
    <w:rsid w:val="00973ECC"/>
    <w:rsid w:val="009744AB"/>
    <w:rsid w:val="00975922"/>
    <w:rsid w:val="009765B4"/>
    <w:rsid w:val="00976985"/>
    <w:rsid w:val="009804EC"/>
    <w:rsid w:val="00983629"/>
    <w:rsid w:val="00986789"/>
    <w:rsid w:val="009907A2"/>
    <w:rsid w:val="00991A34"/>
    <w:rsid w:val="0099471F"/>
    <w:rsid w:val="0099652B"/>
    <w:rsid w:val="009A45A2"/>
    <w:rsid w:val="009A53AC"/>
    <w:rsid w:val="009A5F9E"/>
    <w:rsid w:val="009A5FE9"/>
    <w:rsid w:val="009B0D2A"/>
    <w:rsid w:val="009B16DF"/>
    <w:rsid w:val="009B4901"/>
    <w:rsid w:val="009B6896"/>
    <w:rsid w:val="009B69E8"/>
    <w:rsid w:val="009C2656"/>
    <w:rsid w:val="009C3C5E"/>
    <w:rsid w:val="009C3F8B"/>
    <w:rsid w:val="009C4FAD"/>
    <w:rsid w:val="009C6AEC"/>
    <w:rsid w:val="009C7109"/>
    <w:rsid w:val="009D3813"/>
    <w:rsid w:val="009D651D"/>
    <w:rsid w:val="009D720F"/>
    <w:rsid w:val="009E0320"/>
    <w:rsid w:val="009E2585"/>
    <w:rsid w:val="009E2651"/>
    <w:rsid w:val="009E2843"/>
    <w:rsid w:val="009E321F"/>
    <w:rsid w:val="009E3A80"/>
    <w:rsid w:val="009E7156"/>
    <w:rsid w:val="009F1CA2"/>
    <w:rsid w:val="009F2BFA"/>
    <w:rsid w:val="009F46A9"/>
    <w:rsid w:val="009F769B"/>
    <w:rsid w:val="00A03E0A"/>
    <w:rsid w:val="00A116D3"/>
    <w:rsid w:val="00A11D17"/>
    <w:rsid w:val="00A13DC7"/>
    <w:rsid w:val="00A13F25"/>
    <w:rsid w:val="00A147C1"/>
    <w:rsid w:val="00A17AB1"/>
    <w:rsid w:val="00A21661"/>
    <w:rsid w:val="00A21B57"/>
    <w:rsid w:val="00A22C5B"/>
    <w:rsid w:val="00A2561A"/>
    <w:rsid w:val="00A26204"/>
    <w:rsid w:val="00A26DA3"/>
    <w:rsid w:val="00A34058"/>
    <w:rsid w:val="00A34609"/>
    <w:rsid w:val="00A3558C"/>
    <w:rsid w:val="00A366AA"/>
    <w:rsid w:val="00A436F4"/>
    <w:rsid w:val="00A43F30"/>
    <w:rsid w:val="00A441A7"/>
    <w:rsid w:val="00A468AB"/>
    <w:rsid w:val="00A50C51"/>
    <w:rsid w:val="00A52626"/>
    <w:rsid w:val="00A52C80"/>
    <w:rsid w:val="00A52E99"/>
    <w:rsid w:val="00A540B1"/>
    <w:rsid w:val="00A54F2E"/>
    <w:rsid w:val="00A55B8B"/>
    <w:rsid w:val="00A560B3"/>
    <w:rsid w:val="00A60D7F"/>
    <w:rsid w:val="00A622E2"/>
    <w:rsid w:val="00A6747F"/>
    <w:rsid w:val="00A706C2"/>
    <w:rsid w:val="00A72255"/>
    <w:rsid w:val="00A72280"/>
    <w:rsid w:val="00A726B0"/>
    <w:rsid w:val="00A7624E"/>
    <w:rsid w:val="00A77F94"/>
    <w:rsid w:val="00A8239C"/>
    <w:rsid w:val="00A82960"/>
    <w:rsid w:val="00A82B9C"/>
    <w:rsid w:val="00A84A03"/>
    <w:rsid w:val="00A85451"/>
    <w:rsid w:val="00A90952"/>
    <w:rsid w:val="00A924A4"/>
    <w:rsid w:val="00A94263"/>
    <w:rsid w:val="00A94B0B"/>
    <w:rsid w:val="00A94F2F"/>
    <w:rsid w:val="00A9581A"/>
    <w:rsid w:val="00A97E6D"/>
    <w:rsid w:val="00AA395C"/>
    <w:rsid w:val="00AA3B1E"/>
    <w:rsid w:val="00AA4873"/>
    <w:rsid w:val="00AA5E27"/>
    <w:rsid w:val="00AA6D33"/>
    <w:rsid w:val="00AB2544"/>
    <w:rsid w:val="00AB275A"/>
    <w:rsid w:val="00AB2EBF"/>
    <w:rsid w:val="00AB322F"/>
    <w:rsid w:val="00AB45BD"/>
    <w:rsid w:val="00AC1ECA"/>
    <w:rsid w:val="00AC3BBC"/>
    <w:rsid w:val="00AC3F1E"/>
    <w:rsid w:val="00AD236D"/>
    <w:rsid w:val="00AD2A0A"/>
    <w:rsid w:val="00AD3533"/>
    <w:rsid w:val="00AD36C7"/>
    <w:rsid w:val="00AD54B1"/>
    <w:rsid w:val="00AD5F29"/>
    <w:rsid w:val="00AD72B1"/>
    <w:rsid w:val="00AE0356"/>
    <w:rsid w:val="00AE07F9"/>
    <w:rsid w:val="00AE1465"/>
    <w:rsid w:val="00AE4121"/>
    <w:rsid w:val="00AE6F4A"/>
    <w:rsid w:val="00AF443B"/>
    <w:rsid w:val="00AF6448"/>
    <w:rsid w:val="00AF749F"/>
    <w:rsid w:val="00B0080C"/>
    <w:rsid w:val="00B0147E"/>
    <w:rsid w:val="00B0252F"/>
    <w:rsid w:val="00B069FF"/>
    <w:rsid w:val="00B06AA9"/>
    <w:rsid w:val="00B110AE"/>
    <w:rsid w:val="00B12AAD"/>
    <w:rsid w:val="00B14240"/>
    <w:rsid w:val="00B155CF"/>
    <w:rsid w:val="00B16510"/>
    <w:rsid w:val="00B1652A"/>
    <w:rsid w:val="00B166B7"/>
    <w:rsid w:val="00B20C86"/>
    <w:rsid w:val="00B213B7"/>
    <w:rsid w:val="00B22200"/>
    <w:rsid w:val="00B23F9B"/>
    <w:rsid w:val="00B24350"/>
    <w:rsid w:val="00B24BCE"/>
    <w:rsid w:val="00B27CCA"/>
    <w:rsid w:val="00B3099D"/>
    <w:rsid w:val="00B31C27"/>
    <w:rsid w:val="00B32F73"/>
    <w:rsid w:val="00B368C4"/>
    <w:rsid w:val="00B41E97"/>
    <w:rsid w:val="00B46AB2"/>
    <w:rsid w:val="00B471B8"/>
    <w:rsid w:val="00B4738F"/>
    <w:rsid w:val="00B47C1A"/>
    <w:rsid w:val="00B50FFB"/>
    <w:rsid w:val="00B56303"/>
    <w:rsid w:val="00B61FBC"/>
    <w:rsid w:val="00B63661"/>
    <w:rsid w:val="00B64190"/>
    <w:rsid w:val="00B6766F"/>
    <w:rsid w:val="00B67D6E"/>
    <w:rsid w:val="00B7249A"/>
    <w:rsid w:val="00B73C97"/>
    <w:rsid w:val="00B807DE"/>
    <w:rsid w:val="00B81127"/>
    <w:rsid w:val="00B828D3"/>
    <w:rsid w:val="00B83C97"/>
    <w:rsid w:val="00B83FCB"/>
    <w:rsid w:val="00B85109"/>
    <w:rsid w:val="00B87853"/>
    <w:rsid w:val="00B87B50"/>
    <w:rsid w:val="00B91170"/>
    <w:rsid w:val="00B927DC"/>
    <w:rsid w:val="00B9592C"/>
    <w:rsid w:val="00B96A7D"/>
    <w:rsid w:val="00B96D2A"/>
    <w:rsid w:val="00BA1B7C"/>
    <w:rsid w:val="00BA5A78"/>
    <w:rsid w:val="00BA5D40"/>
    <w:rsid w:val="00BA657C"/>
    <w:rsid w:val="00BA6A1B"/>
    <w:rsid w:val="00BB17CB"/>
    <w:rsid w:val="00BB5783"/>
    <w:rsid w:val="00BB6F9C"/>
    <w:rsid w:val="00BB798F"/>
    <w:rsid w:val="00BC082F"/>
    <w:rsid w:val="00BC0F4E"/>
    <w:rsid w:val="00BC1663"/>
    <w:rsid w:val="00BC1C3D"/>
    <w:rsid w:val="00BC1FE8"/>
    <w:rsid w:val="00BC23B2"/>
    <w:rsid w:val="00BC4394"/>
    <w:rsid w:val="00BD0DEF"/>
    <w:rsid w:val="00BD0F81"/>
    <w:rsid w:val="00BD26D7"/>
    <w:rsid w:val="00BD2CBD"/>
    <w:rsid w:val="00BD4087"/>
    <w:rsid w:val="00BD4667"/>
    <w:rsid w:val="00BD5ED5"/>
    <w:rsid w:val="00BE0AFE"/>
    <w:rsid w:val="00BE23FA"/>
    <w:rsid w:val="00BE5E75"/>
    <w:rsid w:val="00BE60B9"/>
    <w:rsid w:val="00BE6973"/>
    <w:rsid w:val="00BF03E7"/>
    <w:rsid w:val="00BF129D"/>
    <w:rsid w:val="00BF57B3"/>
    <w:rsid w:val="00BF7084"/>
    <w:rsid w:val="00BF7DBF"/>
    <w:rsid w:val="00C056B3"/>
    <w:rsid w:val="00C06F9A"/>
    <w:rsid w:val="00C07C69"/>
    <w:rsid w:val="00C113FB"/>
    <w:rsid w:val="00C14AE2"/>
    <w:rsid w:val="00C15A30"/>
    <w:rsid w:val="00C21C53"/>
    <w:rsid w:val="00C2323B"/>
    <w:rsid w:val="00C23DB2"/>
    <w:rsid w:val="00C300AD"/>
    <w:rsid w:val="00C37D8B"/>
    <w:rsid w:val="00C444E6"/>
    <w:rsid w:val="00C4455A"/>
    <w:rsid w:val="00C44DDB"/>
    <w:rsid w:val="00C46532"/>
    <w:rsid w:val="00C46AD2"/>
    <w:rsid w:val="00C472DD"/>
    <w:rsid w:val="00C47A94"/>
    <w:rsid w:val="00C47E44"/>
    <w:rsid w:val="00C50412"/>
    <w:rsid w:val="00C51E7B"/>
    <w:rsid w:val="00C53FCA"/>
    <w:rsid w:val="00C55768"/>
    <w:rsid w:val="00C56B5F"/>
    <w:rsid w:val="00C56ED0"/>
    <w:rsid w:val="00C57910"/>
    <w:rsid w:val="00C64F44"/>
    <w:rsid w:val="00C65789"/>
    <w:rsid w:val="00C66669"/>
    <w:rsid w:val="00C666E4"/>
    <w:rsid w:val="00C667A2"/>
    <w:rsid w:val="00C6703A"/>
    <w:rsid w:val="00C77E1F"/>
    <w:rsid w:val="00C809AC"/>
    <w:rsid w:val="00C8186B"/>
    <w:rsid w:val="00C81CFA"/>
    <w:rsid w:val="00C821B0"/>
    <w:rsid w:val="00C82350"/>
    <w:rsid w:val="00C83056"/>
    <w:rsid w:val="00C8362C"/>
    <w:rsid w:val="00C837C1"/>
    <w:rsid w:val="00C83C73"/>
    <w:rsid w:val="00C83E0C"/>
    <w:rsid w:val="00C84919"/>
    <w:rsid w:val="00C85DB7"/>
    <w:rsid w:val="00C87431"/>
    <w:rsid w:val="00C9006F"/>
    <w:rsid w:val="00C905A9"/>
    <w:rsid w:val="00C91658"/>
    <w:rsid w:val="00C9385F"/>
    <w:rsid w:val="00C95C93"/>
    <w:rsid w:val="00C96BC8"/>
    <w:rsid w:val="00C9786B"/>
    <w:rsid w:val="00C97A4C"/>
    <w:rsid w:val="00C97F0A"/>
    <w:rsid w:val="00CA020F"/>
    <w:rsid w:val="00CA1D4A"/>
    <w:rsid w:val="00CA2F21"/>
    <w:rsid w:val="00CA4DA0"/>
    <w:rsid w:val="00CB3959"/>
    <w:rsid w:val="00CB69CE"/>
    <w:rsid w:val="00CB74C4"/>
    <w:rsid w:val="00CC4B7A"/>
    <w:rsid w:val="00CC4CC4"/>
    <w:rsid w:val="00CD000B"/>
    <w:rsid w:val="00CD0A70"/>
    <w:rsid w:val="00CD4DE0"/>
    <w:rsid w:val="00CD6D0C"/>
    <w:rsid w:val="00CD7807"/>
    <w:rsid w:val="00CE0A89"/>
    <w:rsid w:val="00CE1098"/>
    <w:rsid w:val="00CE3903"/>
    <w:rsid w:val="00CE39A5"/>
    <w:rsid w:val="00CE3A0A"/>
    <w:rsid w:val="00CF08D9"/>
    <w:rsid w:val="00CF0E45"/>
    <w:rsid w:val="00CF0F38"/>
    <w:rsid w:val="00CF2691"/>
    <w:rsid w:val="00CF476B"/>
    <w:rsid w:val="00CF6AB4"/>
    <w:rsid w:val="00CF6D16"/>
    <w:rsid w:val="00CF7295"/>
    <w:rsid w:val="00CF7D93"/>
    <w:rsid w:val="00D00946"/>
    <w:rsid w:val="00D016F8"/>
    <w:rsid w:val="00D02C03"/>
    <w:rsid w:val="00D0472D"/>
    <w:rsid w:val="00D10A0D"/>
    <w:rsid w:val="00D10FB2"/>
    <w:rsid w:val="00D12773"/>
    <w:rsid w:val="00D16C4D"/>
    <w:rsid w:val="00D17AED"/>
    <w:rsid w:val="00D263D9"/>
    <w:rsid w:val="00D30C61"/>
    <w:rsid w:val="00D32167"/>
    <w:rsid w:val="00D34D9C"/>
    <w:rsid w:val="00D404CA"/>
    <w:rsid w:val="00D40A65"/>
    <w:rsid w:val="00D415F7"/>
    <w:rsid w:val="00D42491"/>
    <w:rsid w:val="00D42564"/>
    <w:rsid w:val="00D42831"/>
    <w:rsid w:val="00D51D49"/>
    <w:rsid w:val="00D51EDB"/>
    <w:rsid w:val="00D53D11"/>
    <w:rsid w:val="00D549C1"/>
    <w:rsid w:val="00D557A0"/>
    <w:rsid w:val="00D56146"/>
    <w:rsid w:val="00D56BE9"/>
    <w:rsid w:val="00D62E83"/>
    <w:rsid w:val="00D64123"/>
    <w:rsid w:val="00D64CD4"/>
    <w:rsid w:val="00D67727"/>
    <w:rsid w:val="00D71FAE"/>
    <w:rsid w:val="00D73FF1"/>
    <w:rsid w:val="00D76FC5"/>
    <w:rsid w:val="00D77F9E"/>
    <w:rsid w:val="00D8398B"/>
    <w:rsid w:val="00D84129"/>
    <w:rsid w:val="00D87AC5"/>
    <w:rsid w:val="00D91836"/>
    <w:rsid w:val="00D95255"/>
    <w:rsid w:val="00D96B49"/>
    <w:rsid w:val="00DA1E1F"/>
    <w:rsid w:val="00DA2BC2"/>
    <w:rsid w:val="00DA68EE"/>
    <w:rsid w:val="00DB11FD"/>
    <w:rsid w:val="00DB2167"/>
    <w:rsid w:val="00DB2F5A"/>
    <w:rsid w:val="00DB31BD"/>
    <w:rsid w:val="00DB4912"/>
    <w:rsid w:val="00DB7FE5"/>
    <w:rsid w:val="00DC620C"/>
    <w:rsid w:val="00DC7B37"/>
    <w:rsid w:val="00DC7FDE"/>
    <w:rsid w:val="00DD38D2"/>
    <w:rsid w:val="00DD4605"/>
    <w:rsid w:val="00DD4F34"/>
    <w:rsid w:val="00DD6C54"/>
    <w:rsid w:val="00DD7E3A"/>
    <w:rsid w:val="00DD7F86"/>
    <w:rsid w:val="00DE48DE"/>
    <w:rsid w:val="00DF1A9D"/>
    <w:rsid w:val="00DF2718"/>
    <w:rsid w:val="00DF6A40"/>
    <w:rsid w:val="00E00490"/>
    <w:rsid w:val="00E007A1"/>
    <w:rsid w:val="00E010BC"/>
    <w:rsid w:val="00E0325E"/>
    <w:rsid w:val="00E04A77"/>
    <w:rsid w:val="00E12440"/>
    <w:rsid w:val="00E130B7"/>
    <w:rsid w:val="00E14E2E"/>
    <w:rsid w:val="00E161A0"/>
    <w:rsid w:val="00E16A6B"/>
    <w:rsid w:val="00E21113"/>
    <w:rsid w:val="00E2518D"/>
    <w:rsid w:val="00E26AAF"/>
    <w:rsid w:val="00E32525"/>
    <w:rsid w:val="00E342D7"/>
    <w:rsid w:val="00E35417"/>
    <w:rsid w:val="00E35BCD"/>
    <w:rsid w:val="00E35EF7"/>
    <w:rsid w:val="00E36D4C"/>
    <w:rsid w:val="00E4194E"/>
    <w:rsid w:val="00E43536"/>
    <w:rsid w:val="00E43CC3"/>
    <w:rsid w:val="00E4482D"/>
    <w:rsid w:val="00E45DDE"/>
    <w:rsid w:val="00E4675B"/>
    <w:rsid w:val="00E46BCB"/>
    <w:rsid w:val="00E46DAB"/>
    <w:rsid w:val="00E5041B"/>
    <w:rsid w:val="00E51A34"/>
    <w:rsid w:val="00E51C93"/>
    <w:rsid w:val="00E52D4F"/>
    <w:rsid w:val="00E54372"/>
    <w:rsid w:val="00E65900"/>
    <w:rsid w:val="00E65906"/>
    <w:rsid w:val="00E66EFA"/>
    <w:rsid w:val="00E67C4B"/>
    <w:rsid w:val="00E7065C"/>
    <w:rsid w:val="00E72981"/>
    <w:rsid w:val="00E72D1F"/>
    <w:rsid w:val="00E74729"/>
    <w:rsid w:val="00E748ED"/>
    <w:rsid w:val="00E75B05"/>
    <w:rsid w:val="00E764A2"/>
    <w:rsid w:val="00E7777D"/>
    <w:rsid w:val="00E81802"/>
    <w:rsid w:val="00E857CC"/>
    <w:rsid w:val="00E875A5"/>
    <w:rsid w:val="00E92388"/>
    <w:rsid w:val="00E9259F"/>
    <w:rsid w:val="00E97DB0"/>
    <w:rsid w:val="00EA0B80"/>
    <w:rsid w:val="00EB1773"/>
    <w:rsid w:val="00EB3B2A"/>
    <w:rsid w:val="00EB5498"/>
    <w:rsid w:val="00EC0F93"/>
    <w:rsid w:val="00EC38F2"/>
    <w:rsid w:val="00EC4603"/>
    <w:rsid w:val="00EC524B"/>
    <w:rsid w:val="00EC6B13"/>
    <w:rsid w:val="00EC79D9"/>
    <w:rsid w:val="00ED3771"/>
    <w:rsid w:val="00ED446E"/>
    <w:rsid w:val="00ED68B4"/>
    <w:rsid w:val="00ED7131"/>
    <w:rsid w:val="00ED7F2A"/>
    <w:rsid w:val="00EE0A68"/>
    <w:rsid w:val="00EE1107"/>
    <w:rsid w:val="00EE1EDE"/>
    <w:rsid w:val="00EE4995"/>
    <w:rsid w:val="00EE552E"/>
    <w:rsid w:val="00EE732A"/>
    <w:rsid w:val="00EE7DF4"/>
    <w:rsid w:val="00EF0AC7"/>
    <w:rsid w:val="00EF0B73"/>
    <w:rsid w:val="00EF0EEB"/>
    <w:rsid w:val="00EF0FB6"/>
    <w:rsid w:val="00EF4F28"/>
    <w:rsid w:val="00EF6A8D"/>
    <w:rsid w:val="00EF6F17"/>
    <w:rsid w:val="00EF7FB5"/>
    <w:rsid w:val="00F02BBC"/>
    <w:rsid w:val="00F03A7B"/>
    <w:rsid w:val="00F06253"/>
    <w:rsid w:val="00F10566"/>
    <w:rsid w:val="00F11AEE"/>
    <w:rsid w:val="00F12884"/>
    <w:rsid w:val="00F14994"/>
    <w:rsid w:val="00F202B8"/>
    <w:rsid w:val="00F21911"/>
    <w:rsid w:val="00F247F2"/>
    <w:rsid w:val="00F2585A"/>
    <w:rsid w:val="00F25D82"/>
    <w:rsid w:val="00F25DD6"/>
    <w:rsid w:val="00F272CE"/>
    <w:rsid w:val="00F31C03"/>
    <w:rsid w:val="00F325F3"/>
    <w:rsid w:val="00F32711"/>
    <w:rsid w:val="00F35134"/>
    <w:rsid w:val="00F356B4"/>
    <w:rsid w:val="00F36D09"/>
    <w:rsid w:val="00F41760"/>
    <w:rsid w:val="00F4200F"/>
    <w:rsid w:val="00F42180"/>
    <w:rsid w:val="00F44E65"/>
    <w:rsid w:val="00F52F27"/>
    <w:rsid w:val="00F568CC"/>
    <w:rsid w:val="00F60747"/>
    <w:rsid w:val="00F63EB2"/>
    <w:rsid w:val="00F64276"/>
    <w:rsid w:val="00F67DF1"/>
    <w:rsid w:val="00F72438"/>
    <w:rsid w:val="00F8204B"/>
    <w:rsid w:val="00F83718"/>
    <w:rsid w:val="00F85CE8"/>
    <w:rsid w:val="00F90C5C"/>
    <w:rsid w:val="00F913C5"/>
    <w:rsid w:val="00F91A15"/>
    <w:rsid w:val="00F91B7A"/>
    <w:rsid w:val="00FA0A66"/>
    <w:rsid w:val="00FA529F"/>
    <w:rsid w:val="00FA636E"/>
    <w:rsid w:val="00FB076B"/>
    <w:rsid w:val="00FB0ECE"/>
    <w:rsid w:val="00FB2761"/>
    <w:rsid w:val="00FB29AB"/>
    <w:rsid w:val="00FB4DA8"/>
    <w:rsid w:val="00FC0A9E"/>
    <w:rsid w:val="00FC10F1"/>
    <w:rsid w:val="00FC565E"/>
    <w:rsid w:val="00FC757E"/>
    <w:rsid w:val="00FD0175"/>
    <w:rsid w:val="00FD0C7C"/>
    <w:rsid w:val="00FD150E"/>
    <w:rsid w:val="00FD33E5"/>
    <w:rsid w:val="00FD62EC"/>
    <w:rsid w:val="00FE1ACF"/>
    <w:rsid w:val="00FE3BD5"/>
    <w:rsid w:val="00FE4D00"/>
    <w:rsid w:val="00FF67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64036"/>
  <w15:chartTrackingRefBased/>
  <w15:docId w15:val="{DBC8FEED-149D-47B9-B6C2-568F91F5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759"/>
    <w:rPr>
      <w:color w:val="808080"/>
    </w:rPr>
  </w:style>
  <w:style w:type="paragraph" w:styleId="ListParagraph">
    <w:name w:val="List Paragraph"/>
    <w:basedOn w:val="Normal"/>
    <w:uiPriority w:val="34"/>
    <w:qFormat/>
    <w:rsid w:val="00D84129"/>
    <w:pPr>
      <w:ind w:left="720"/>
      <w:contextualSpacing/>
    </w:pPr>
  </w:style>
  <w:style w:type="paragraph" w:styleId="Bibliography">
    <w:name w:val="Bibliography"/>
    <w:basedOn w:val="Normal"/>
    <w:next w:val="Normal"/>
    <w:uiPriority w:val="37"/>
    <w:unhideWhenUsed/>
    <w:rsid w:val="007A1675"/>
    <w:pPr>
      <w:spacing w:after="0" w:line="480" w:lineRule="auto"/>
      <w:ind w:left="720" w:hanging="720"/>
    </w:pPr>
  </w:style>
  <w:style w:type="paragraph" w:styleId="Header">
    <w:name w:val="header"/>
    <w:basedOn w:val="Normal"/>
    <w:link w:val="HeaderChar"/>
    <w:uiPriority w:val="99"/>
    <w:unhideWhenUsed/>
    <w:rsid w:val="00CF0F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F38"/>
  </w:style>
  <w:style w:type="paragraph" w:styleId="Footer">
    <w:name w:val="footer"/>
    <w:basedOn w:val="Normal"/>
    <w:link w:val="FooterChar"/>
    <w:uiPriority w:val="99"/>
    <w:unhideWhenUsed/>
    <w:rsid w:val="00CF0F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F38"/>
  </w:style>
  <w:style w:type="character" w:styleId="CommentReference">
    <w:name w:val="annotation reference"/>
    <w:basedOn w:val="DefaultParagraphFont"/>
    <w:uiPriority w:val="99"/>
    <w:semiHidden/>
    <w:unhideWhenUsed/>
    <w:rsid w:val="006D081A"/>
    <w:rPr>
      <w:sz w:val="16"/>
      <w:szCs w:val="16"/>
    </w:rPr>
  </w:style>
  <w:style w:type="paragraph" w:styleId="CommentText">
    <w:name w:val="annotation text"/>
    <w:basedOn w:val="Normal"/>
    <w:link w:val="CommentTextChar"/>
    <w:uiPriority w:val="99"/>
    <w:unhideWhenUsed/>
    <w:rsid w:val="006D081A"/>
    <w:pPr>
      <w:spacing w:line="240" w:lineRule="auto"/>
    </w:pPr>
    <w:rPr>
      <w:sz w:val="20"/>
      <w:szCs w:val="20"/>
    </w:rPr>
  </w:style>
  <w:style w:type="character" w:customStyle="1" w:styleId="CommentTextChar">
    <w:name w:val="Comment Text Char"/>
    <w:basedOn w:val="DefaultParagraphFont"/>
    <w:link w:val="CommentText"/>
    <w:uiPriority w:val="99"/>
    <w:rsid w:val="006D081A"/>
    <w:rPr>
      <w:sz w:val="20"/>
      <w:szCs w:val="20"/>
    </w:rPr>
  </w:style>
  <w:style w:type="paragraph" w:styleId="CommentSubject">
    <w:name w:val="annotation subject"/>
    <w:basedOn w:val="CommentText"/>
    <w:next w:val="CommentText"/>
    <w:link w:val="CommentSubjectChar"/>
    <w:uiPriority w:val="99"/>
    <w:semiHidden/>
    <w:unhideWhenUsed/>
    <w:rsid w:val="006D081A"/>
    <w:rPr>
      <w:b/>
      <w:bCs/>
    </w:rPr>
  </w:style>
  <w:style w:type="character" w:customStyle="1" w:styleId="CommentSubjectChar">
    <w:name w:val="Comment Subject Char"/>
    <w:basedOn w:val="CommentTextChar"/>
    <w:link w:val="CommentSubject"/>
    <w:uiPriority w:val="99"/>
    <w:semiHidden/>
    <w:rsid w:val="006D081A"/>
    <w:rPr>
      <w:b/>
      <w:bCs/>
      <w:sz w:val="20"/>
      <w:szCs w:val="20"/>
    </w:rPr>
  </w:style>
  <w:style w:type="paragraph" w:styleId="BalloonText">
    <w:name w:val="Balloon Text"/>
    <w:basedOn w:val="Normal"/>
    <w:link w:val="BalloonTextChar"/>
    <w:uiPriority w:val="99"/>
    <w:semiHidden/>
    <w:unhideWhenUsed/>
    <w:rsid w:val="006D08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81A"/>
    <w:rPr>
      <w:rFonts w:ascii="Segoe UI" w:hAnsi="Segoe UI" w:cs="Segoe UI"/>
      <w:sz w:val="18"/>
      <w:szCs w:val="18"/>
    </w:rPr>
  </w:style>
  <w:style w:type="paragraph" w:styleId="Revision">
    <w:name w:val="Revision"/>
    <w:hidden/>
    <w:uiPriority w:val="99"/>
    <w:semiHidden/>
    <w:rsid w:val="00785512"/>
    <w:pPr>
      <w:spacing w:after="0" w:line="240" w:lineRule="auto"/>
    </w:pPr>
  </w:style>
  <w:style w:type="character" w:styleId="LineNumber">
    <w:name w:val="line number"/>
    <w:basedOn w:val="DefaultParagraphFont"/>
    <w:uiPriority w:val="99"/>
    <w:semiHidden/>
    <w:unhideWhenUsed/>
    <w:rsid w:val="0020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0112">
      <w:bodyDiv w:val="1"/>
      <w:marLeft w:val="0"/>
      <w:marRight w:val="0"/>
      <w:marTop w:val="0"/>
      <w:marBottom w:val="0"/>
      <w:divBdr>
        <w:top w:val="none" w:sz="0" w:space="0" w:color="auto"/>
        <w:left w:val="none" w:sz="0" w:space="0" w:color="auto"/>
        <w:bottom w:val="none" w:sz="0" w:space="0" w:color="auto"/>
        <w:right w:val="none" w:sz="0" w:space="0" w:color="auto"/>
      </w:divBdr>
    </w:div>
    <w:div w:id="1127579524">
      <w:bodyDiv w:val="1"/>
      <w:marLeft w:val="0"/>
      <w:marRight w:val="0"/>
      <w:marTop w:val="0"/>
      <w:marBottom w:val="0"/>
      <w:divBdr>
        <w:top w:val="none" w:sz="0" w:space="0" w:color="auto"/>
        <w:left w:val="none" w:sz="0" w:space="0" w:color="auto"/>
        <w:bottom w:val="none" w:sz="0" w:space="0" w:color="auto"/>
        <w:right w:val="none" w:sz="0" w:space="0" w:color="auto"/>
      </w:divBdr>
    </w:div>
    <w:div w:id="1250970846">
      <w:bodyDiv w:val="1"/>
      <w:marLeft w:val="0"/>
      <w:marRight w:val="0"/>
      <w:marTop w:val="0"/>
      <w:marBottom w:val="0"/>
      <w:divBdr>
        <w:top w:val="none" w:sz="0" w:space="0" w:color="auto"/>
        <w:left w:val="none" w:sz="0" w:space="0" w:color="auto"/>
        <w:bottom w:val="none" w:sz="0" w:space="0" w:color="auto"/>
        <w:right w:val="none" w:sz="0" w:space="0" w:color="auto"/>
      </w:divBdr>
      <w:divsChild>
        <w:div w:id="1421677057">
          <w:marLeft w:val="0"/>
          <w:marRight w:val="0"/>
          <w:marTop w:val="0"/>
          <w:marBottom w:val="0"/>
          <w:divBdr>
            <w:top w:val="none" w:sz="0" w:space="0" w:color="auto"/>
            <w:left w:val="none" w:sz="0" w:space="0" w:color="auto"/>
            <w:bottom w:val="none" w:sz="0" w:space="0" w:color="auto"/>
            <w:right w:val="none" w:sz="0" w:space="0" w:color="auto"/>
          </w:divBdr>
        </w:div>
        <w:div w:id="773089398">
          <w:marLeft w:val="0"/>
          <w:marRight w:val="0"/>
          <w:marTop w:val="0"/>
          <w:marBottom w:val="0"/>
          <w:divBdr>
            <w:top w:val="none" w:sz="0" w:space="0" w:color="auto"/>
            <w:left w:val="none" w:sz="0" w:space="0" w:color="auto"/>
            <w:bottom w:val="none" w:sz="0" w:space="0" w:color="auto"/>
            <w:right w:val="none" w:sz="0" w:space="0" w:color="auto"/>
          </w:divBdr>
        </w:div>
        <w:div w:id="221064504">
          <w:marLeft w:val="0"/>
          <w:marRight w:val="0"/>
          <w:marTop w:val="0"/>
          <w:marBottom w:val="0"/>
          <w:divBdr>
            <w:top w:val="none" w:sz="0" w:space="0" w:color="auto"/>
            <w:left w:val="none" w:sz="0" w:space="0" w:color="auto"/>
            <w:bottom w:val="none" w:sz="0" w:space="0" w:color="auto"/>
            <w:right w:val="none" w:sz="0" w:space="0" w:color="auto"/>
          </w:divBdr>
        </w:div>
      </w:divsChild>
    </w:div>
    <w:div w:id="1535919185">
      <w:bodyDiv w:val="1"/>
      <w:marLeft w:val="0"/>
      <w:marRight w:val="0"/>
      <w:marTop w:val="0"/>
      <w:marBottom w:val="0"/>
      <w:divBdr>
        <w:top w:val="none" w:sz="0" w:space="0" w:color="auto"/>
        <w:left w:val="none" w:sz="0" w:space="0" w:color="auto"/>
        <w:bottom w:val="none" w:sz="0" w:space="0" w:color="auto"/>
        <w:right w:val="none" w:sz="0" w:space="0" w:color="auto"/>
      </w:divBdr>
      <w:divsChild>
        <w:div w:id="381633811">
          <w:marLeft w:val="0"/>
          <w:marRight w:val="0"/>
          <w:marTop w:val="0"/>
          <w:marBottom w:val="0"/>
          <w:divBdr>
            <w:top w:val="none" w:sz="0" w:space="0" w:color="auto"/>
            <w:left w:val="none" w:sz="0" w:space="0" w:color="auto"/>
            <w:bottom w:val="none" w:sz="0" w:space="0" w:color="auto"/>
            <w:right w:val="none" w:sz="0" w:space="0" w:color="auto"/>
          </w:divBdr>
        </w:div>
        <w:div w:id="235750582">
          <w:marLeft w:val="0"/>
          <w:marRight w:val="0"/>
          <w:marTop w:val="0"/>
          <w:marBottom w:val="0"/>
          <w:divBdr>
            <w:top w:val="none" w:sz="0" w:space="0" w:color="auto"/>
            <w:left w:val="none" w:sz="0" w:space="0" w:color="auto"/>
            <w:bottom w:val="none" w:sz="0" w:space="0" w:color="auto"/>
            <w:right w:val="none" w:sz="0" w:space="0" w:color="auto"/>
          </w:divBdr>
        </w:div>
        <w:div w:id="459958507">
          <w:marLeft w:val="0"/>
          <w:marRight w:val="0"/>
          <w:marTop w:val="0"/>
          <w:marBottom w:val="0"/>
          <w:divBdr>
            <w:top w:val="none" w:sz="0" w:space="0" w:color="auto"/>
            <w:left w:val="none" w:sz="0" w:space="0" w:color="auto"/>
            <w:bottom w:val="none" w:sz="0" w:space="0" w:color="auto"/>
            <w:right w:val="none" w:sz="0" w:space="0" w:color="auto"/>
          </w:divBdr>
        </w:div>
        <w:div w:id="504707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4A45-D5EB-41A3-997D-6CDB4BDC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30</Pages>
  <Words>33772</Words>
  <Characters>192503</Characters>
  <Application>Microsoft Office Word</Application>
  <DocSecurity>0</DocSecurity>
  <Lines>1604</Lines>
  <Paragraphs>451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Reed</dc:creator>
  <cp:keywords/>
  <dc:description/>
  <cp:lastModifiedBy>Thomas Reed</cp:lastModifiedBy>
  <cp:revision>248</cp:revision>
  <dcterms:created xsi:type="dcterms:W3CDTF">2023-08-16T12:01:00Z</dcterms:created>
  <dcterms:modified xsi:type="dcterms:W3CDTF">2023-08-23T14:23:00Z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id="0vUaziHl"/&gt;&lt;style id="http://www.zotero.org/styles/evolution" hasBibliography="1" bibliographyStyleHasBeenSet="1"/&gt;&lt;prefs&gt;&lt;pref name="fieldType" value="Field"/&gt;&lt;/prefs&gt;&lt;/data&gt;</vt:lpwstr>
  </property>
</Properties>
</file>